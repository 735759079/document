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30347" w14:textId="77777777" w:rsidR="0046062F" w:rsidRPr="00E91C34" w:rsidRDefault="0046062F" w:rsidP="00DE3D93">
      <w:pPr>
        <w:adjustRightInd w:val="0"/>
        <w:snapToGrid w:val="0"/>
        <w:spacing w:line="312" w:lineRule="auto"/>
        <w:rPr>
          <w:b/>
          <w:color w:val="000000" w:themeColor="text1"/>
          <w:sz w:val="24"/>
          <w:szCs w:val="22"/>
        </w:rPr>
      </w:pPr>
      <w:r w:rsidRPr="00E91C34">
        <w:rPr>
          <w:b/>
          <w:bCs/>
          <w:color w:val="000000" w:themeColor="text1"/>
          <w:sz w:val="24"/>
          <w:szCs w:val="22"/>
        </w:rPr>
        <w:t>注册分类：</w:t>
      </w:r>
      <w:r w:rsidR="004A2D00" w:rsidRPr="00E91C34">
        <w:rPr>
          <w:b/>
          <w:bCs/>
          <w:color w:val="000000" w:themeColor="text1"/>
          <w:sz w:val="24"/>
          <w:szCs w:val="22"/>
        </w:rPr>
        <w:t>中药第</w:t>
      </w:r>
      <w:r w:rsidR="004A2D00" w:rsidRPr="00E91C34">
        <w:rPr>
          <w:b/>
          <w:bCs/>
          <w:color w:val="000000" w:themeColor="text1"/>
          <w:sz w:val="24"/>
          <w:szCs w:val="22"/>
        </w:rPr>
        <w:t>6</w:t>
      </w:r>
      <w:r w:rsidR="004A2D00" w:rsidRPr="00E91C34">
        <w:rPr>
          <w:b/>
          <w:bCs/>
          <w:color w:val="000000" w:themeColor="text1"/>
          <w:sz w:val="24"/>
          <w:szCs w:val="22"/>
        </w:rPr>
        <w:t>类</w:t>
      </w:r>
      <w:r w:rsidRPr="00E91C34">
        <w:rPr>
          <w:b/>
          <w:color w:val="000000" w:themeColor="text1"/>
          <w:sz w:val="24"/>
          <w:szCs w:val="22"/>
        </w:rPr>
        <w:t xml:space="preserve">                                   </w:t>
      </w:r>
      <w:r w:rsidRPr="00E91C34">
        <w:rPr>
          <w:b/>
          <w:color w:val="000000" w:themeColor="text1"/>
          <w:sz w:val="24"/>
          <w:szCs w:val="22"/>
        </w:rPr>
        <w:t>临床批件号：</w:t>
      </w:r>
      <w:r w:rsidR="004A2D00" w:rsidRPr="00E91C34">
        <w:rPr>
          <w:b/>
          <w:color w:val="000000" w:themeColor="text1"/>
          <w:sz w:val="24"/>
          <w:szCs w:val="22"/>
        </w:rPr>
        <w:t>2016L03756</w:t>
      </w:r>
    </w:p>
    <w:p w14:paraId="0AB17E9B" w14:textId="77777777" w:rsidR="0046062F" w:rsidRPr="009C3713" w:rsidRDefault="0046062F" w:rsidP="00DE3D93">
      <w:pPr>
        <w:adjustRightInd w:val="0"/>
        <w:snapToGrid w:val="0"/>
        <w:spacing w:line="312" w:lineRule="auto"/>
        <w:jc w:val="center"/>
        <w:rPr>
          <w:b/>
          <w:color w:val="000000" w:themeColor="text1"/>
          <w:sz w:val="44"/>
          <w:szCs w:val="22"/>
        </w:rPr>
      </w:pPr>
    </w:p>
    <w:p w14:paraId="5652C28B" w14:textId="77777777" w:rsidR="0046062F" w:rsidRPr="00C07FE6" w:rsidRDefault="0046062F" w:rsidP="00DE3D93">
      <w:pPr>
        <w:adjustRightInd w:val="0"/>
        <w:snapToGrid w:val="0"/>
        <w:spacing w:line="312" w:lineRule="auto"/>
        <w:jc w:val="center"/>
        <w:rPr>
          <w:color w:val="000000" w:themeColor="text1"/>
          <w:sz w:val="44"/>
          <w:szCs w:val="22"/>
        </w:rPr>
      </w:pPr>
    </w:p>
    <w:p w14:paraId="3FFE3E37" w14:textId="79CF7127" w:rsidR="0046062F" w:rsidRPr="001D44F1" w:rsidRDefault="000E1E83" w:rsidP="00DE3D93">
      <w:pPr>
        <w:adjustRightInd w:val="0"/>
        <w:snapToGrid w:val="0"/>
        <w:spacing w:line="312" w:lineRule="auto"/>
        <w:jc w:val="center"/>
        <w:rPr>
          <w:b/>
          <w:color w:val="000000" w:themeColor="text1"/>
          <w:sz w:val="44"/>
          <w:szCs w:val="22"/>
        </w:rPr>
      </w:pPr>
      <w:r w:rsidRPr="001D44F1">
        <w:rPr>
          <w:rFonts w:hint="eastAsia"/>
          <w:b/>
          <w:color w:val="000000" w:themeColor="text1"/>
          <w:sz w:val="44"/>
          <w:szCs w:val="22"/>
        </w:rPr>
        <w:t>香橘乳癖宁胶囊Ⅱ期临床试验方案</w:t>
      </w:r>
    </w:p>
    <w:p w14:paraId="2634EA18" w14:textId="77777777" w:rsidR="000E1E83" w:rsidRPr="000E1E83" w:rsidRDefault="000E1E83" w:rsidP="00DE3D93">
      <w:pPr>
        <w:adjustRightInd w:val="0"/>
        <w:snapToGrid w:val="0"/>
        <w:spacing w:line="312" w:lineRule="auto"/>
        <w:jc w:val="center"/>
        <w:rPr>
          <w:color w:val="000000" w:themeColor="text1"/>
          <w:sz w:val="44"/>
          <w:szCs w:val="22"/>
        </w:rPr>
      </w:pPr>
    </w:p>
    <w:p w14:paraId="17A59727" w14:textId="223F9714" w:rsidR="0046062F" w:rsidRPr="00E91C34" w:rsidRDefault="004B4A05" w:rsidP="00DE3D93">
      <w:pPr>
        <w:adjustRightInd w:val="0"/>
        <w:snapToGrid w:val="0"/>
        <w:spacing w:line="312" w:lineRule="auto"/>
        <w:jc w:val="center"/>
        <w:rPr>
          <w:b/>
          <w:color w:val="000000" w:themeColor="text1"/>
          <w:sz w:val="32"/>
          <w:szCs w:val="32"/>
        </w:rPr>
      </w:pPr>
      <w:r w:rsidRPr="00E91C34">
        <w:rPr>
          <w:b/>
          <w:color w:val="000000" w:themeColor="text1"/>
          <w:sz w:val="32"/>
          <w:szCs w:val="32"/>
        </w:rPr>
        <w:t>香橘乳癖宁胶囊治疗乳腺增生</w:t>
      </w:r>
      <w:r w:rsidR="004B2189">
        <w:rPr>
          <w:rFonts w:hint="eastAsia"/>
          <w:b/>
          <w:color w:val="000000" w:themeColor="text1"/>
          <w:sz w:val="32"/>
          <w:szCs w:val="32"/>
        </w:rPr>
        <w:t>病</w:t>
      </w:r>
      <w:r w:rsidRPr="00E91C34">
        <w:rPr>
          <w:b/>
          <w:color w:val="000000" w:themeColor="text1"/>
          <w:sz w:val="32"/>
          <w:szCs w:val="32"/>
        </w:rPr>
        <w:t>（</w:t>
      </w:r>
      <w:r w:rsidR="004B2189">
        <w:rPr>
          <w:rFonts w:hint="eastAsia"/>
          <w:b/>
          <w:color w:val="000000" w:themeColor="text1"/>
          <w:sz w:val="32"/>
          <w:szCs w:val="32"/>
        </w:rPr>
        <w:t>肝郁痰凝</w:t>
      </w:r>
      <w:r w:rsidRPr="00E91C34">
        <w:rPr>
          <w:b/>
          <w:color w:val="000000" w:themeColor="text1"/>
          <w:sz w:val="32"/>
          <w:szCs w:val="32"/>
        </w:rPr>
        <w:t>证）有效性和安全性</w:t>
      </w:r>
      <w:r w:rsidR="00445170" w:rsidRPr="00E91C34">
        <w:rPr>
          <w:b/>
          <w:color w:val="000000" w:themeColor="text1"/>
          <w:sz w:val="32"/>
          <w:szCs w:val="32"/>
        </w:rPr>
        <w:t>的</w:t>
      </w:r>
      <w:r w:rsidRPr="00E91C34">
        <w:rPr>
          <w:b/>
          <w:color w:val="000000" w:themeColor="text1"/>
          <w:sz w:val="32"/>
          <w:szCs w:val="32"/>
        </w:rPr>
        <w:t>随机、双盲、安慰剂平行对照、多中心</w:t>
      </w:r>
      <w:r w:rsidR="00494636" w:rsidRPr="00E91C34">
        <w:rPr>
          <w:rFonts w:hint="eastAsia"/>
          <w:b/>
          <w:color w:val="000000" w:themeColor="text1"/>
          <w:sz w:val="32"/>
          <w:szCs w:val="32"/>
        </w:rPr>
        <w:t>Ⅱ期</w:t>
      </w:r>
      <w:r w:rsidRPr="00E91C34">
        <w:rPr>
          <w:b/>
          <w:color w:val="000000" w:themeColor="text1"/>
          <w:sz w:val="32"/>
          <w:szCs w:val="32"/>
        </w:rPr>
        <w:t>临床研究</w:t>
      </w:r>
    </w:p>
    <w:p w14:paraId="2F94B07D" w14:textId="77777777" w:rsidR="0046062F" w:rsidRPr="0093237A" w:rsidRDefault="0046062F" w:rsidP="00DE3D93">
      <w:pPr>
        <w:adjustRightInd w:val="0"/>
        <w:snapToGrid w:val="0"/>
        <w:spacing w:line="312" w:lineRule="auto"/>
        <w:jc w:val="center"/>
        <w:rPr>
          <w:color w:val="000000" w:themeColor="text1"/>
          <w:sz w:val="44"/>
          <w:szCs w:val="36"/>
        </w:rPr>
      </w:pPr>
    </w:p>
    <w:p w14:paraId="76437EA7" w14:textId="77777777" w:rsidR="0046062F" w:rsidRPr="00E91C34" w:rsidRDefault="0046062F" w:rsidP="00DE3D93">
      <w:pPr>
        <w:adjustRightInd w:val="0"/>
        <w:snapToGrid w:val="0"/>
        <w:spacing w:line="312" w:lineRule="auto"/>
        <w:jc w:val="center"/>
        <w:rPr>
          <w:color w:val="000000" w:themeColor="text1"/>
          <w:sz w:val="44"/>
          <w:szCs w:val="36"/>
        </w:rPr>
      </w:pPr>
    </w:p>
    <w:p w14:paraId="165EC54E" w14:textId="77777777" w:rsidR="0046062F" w:rsidRPr="00E91C34" w:rsidRDefault="0046062F" w:rsidP="00DE3D93">
      <w:pPr>
        <w:adjustRightInd w:val="0"/>
        <w:snapToGrid w:val="0"/>
        <w:spacing w:line="312" w:lineRule="auto"/>
        <w:jc w:val="center"/>
        <w:rPr>
          <w:color w:val="000000" w:themeColor="text1"/>
          <w:sz w:val="44"/>
          <w:szCs w:val="36"/>
        </w:rPr>
      </w:pPr>
    </w:p>
    <w:tbl>
      <w:tblPr>
        <w:tblW w:w="7740" w:type="dxa"/>
        <w:jc w:val="center"/>
        <w:tblLayout w:type="fixed"/>
        <w:tblLook w:val="04A0" w:firstRow="1" w:lastRow="0" w:firstColumn="1" w:lastColumn="0" w:noHBand="0" w:noVBand="1"/>
      </w:tblPr>
      <w:tblGrid>
        <w:gridCol w:w="2879"/>
        <w:gridCol w:w="284"/>
        <w:gridCol w:w="4577"/>
      </w:tblGrid>
      <w:tr w:rsidR="0046062F" w:rsidRPr="00E91C34" w14:paraId="64AAF1E4" w14:textId="77777777" w:rsidTr="002B687B">
        <w:trPr>
          <w:jc w:val="center"/>
        </w:trPr>
        <w:tc>
          <w:tcPr>
            <w:tcW w:w="2879" w:type="dxa"/>
            <w:vAlign w:val="center"/>
          </w:tcPr>
          <w:p w14:paraId="4CC405E5" w14:textId="77777777" w:rsidR="0046062F" w:rsidRPr="00E91C34" w:rsidRDefault="0046062F" w:rsidP="00DE3D93">
            <w:pPr>
              <w:adjustRightInd w:val="0"/>
              <w:snapToGrid w:val="0"/>
              <w:spacing w:line="500" w:lineRule="exact"/>
              <w:jc w:val="left"/>
              <w:rPr>
                <w:b/>
                <w:bCs/>
                <w:color w:val="000000" w:themeColor="text1"/>
                <w:sz w:val="28"/>
                <w:szCs w:val="28"/>
              </w:rPr>
            </w:pPr>
            <w:bookmarkStart w:id="0" w:name="_Hlk480296651"/>
            <w:r w:rsidRPr="00E91C34">
              <w:rPr>
                <w:b/>
                <w:bCs/>
                <w:color w:val="000000" w:themeColor="text1"/>
                <w:sz w:val="28"/>
                <w:szCs w:val="28"/>
              </w:rPr>
              <w:t>方案编号</w:t>
            </w:r>
          </w:p>
        </w:tc>
        <w:tc>
          <w:tcPr>
            <w:tcW w:w="284" w:type="dxa"/>
            <w:vAlign w:val="center"/>
          </w:tcPr>
          <w:p w14:paraId="172303C0" w14:textId="77777777" w:rsidR="0046062F" w:rsidRPr="00E91C34" w:rsidRDefault="0046062F" w:rsidP="00DE3D93">
            <w:pPr>
              <w:adjustRightInd w:val="0"/>
              <w:snapToGrid w:val="0"/>
              <w:spacing w:line="500" w:lineRule="exact"/>
              <w:jc w:val="left"/>
              <w:rPr>
                <w:b/>
                <w:bCs/>
                <w:color w:val="000000" w:themeColor="text1"/>
                <w:sz w:val="28"/>
                <w:szCs w:val="28"/>
              </w:rPr>
            </w:pPr>
          </w:p>
        </w:tc>
        <w:tc>
          <w:tcPr>
            <w:tcW w:w="4577" w:type="dxa"/>
            <w:vAlign w:val="center"/>
          </w:tcPr>
          <w:p w14:paraId="3553A342" w14:textId="37B9757F" w:rsidR="0046062F" w:rsidRPr="00E91C34" w:rsidRDefault="00BA70C2" w:rsidP="00DE3D93">
            <w:pPr>
              <w:adjustRightInd w:val="0"/>
              <w:snapToGrid w:val="0"/>
              <w:spacing w:line="500" w:lineRule="exact"/>
              <w:jc w:val="left"/>
              <w:rPr>
                <w:rFonts w:eastAsia="Yu Mincho"/>
                <w:b/>
                <w:bCs/>
                <w:color w:val="000000" w:themeColor="text1"/>
                <w:sz w:val="28"/>
                <w:szCs w:val="28"/>
                <w:lang w:eastAsia="ja-JP"/>
              </w:rPr>
            </w:pPr>
            <w:r w:rsidRPr="00E91C34">
              <w:rPr>
                <w:b/>
                <w:bCs/>
                <w:color w:val="000000" w:themeColor="text1"/>
                <w:sz w:val="28"/>
                <w:szCs w:val="28"/>
              </w:rPr>
              <w:t>TSL-TCM-XJRPN</w:t>
            </w:r>
            <w:r w:rsidR="002D5A40" w:rsidRPr="00E91C34">
              <w:rPr>
                <w:b/>
                <w:bCs/>
                <w:color w:val="000000" w:themeColor="text1"/>
                <w:sz w:val="28"/>
                <w:szCs w:val="28"/>
              </w:rPr>
              <w:t>JN</w:t>
            </w:r>
            <w:r w:rsidRPr="00E91C34">
              <w:rPr>
                <w:b/>
                <w:bCs/>
                <w:color w:val="000000" w:themeColor="text1"/>
                <w:sz w:val="28"/>
                <w:szCs w:val="28"/>
              </w:rPr>
              <w:t>-</w:t>
            </w:r>
            <w:r w:rsidRPr="00E91C34">
              <w:rPr>
                <w:rFonts w:ascii="宋体" w:hAnsi="宋体" w:cs="宋体" w:hint="eastAsia"/>
                <w:b/>
                <w:bCs/>
                <w:color w:val="000000" w:themeColor="text1"/>
                <w:sz w:val="28"/>
                <w:szCs w:val="28"/>
                <w:lang w:eastAsia="ja-JP"/>
              </w:rPr>
              <w:t>Ⅱ</w:t>
            </w:r>
          </w:p>
        </w:tc>
      </w:tr>
      <w:tr w:rsidR="0046062F" w:rsidRPr="00E91C34" w14:paraId="308574F0" w14:textId="77777777" w:rsidTr="002B687B">
        <w:trPr>
          <w:jc w:val="center"/>
        </w:trPr>
        <w:tc>
          <w:tcPr>
            <w:tcW w:w="2879" w:type="dxa"/>
            <w:vAlign w:val="center"/>
          </w:tcPr>
          <w:p w14:paraId="0D0EACA5" w14:textId="166E5547" w:rsidR="0046062F" w:rsidRPr="00E91C34" w:rsidRDefault="00790881" w:rsidP="00DE3D93">
            <w:pPr>
              <w:adjustRightInd w:val="0"/>
              <w:snapToGrid w:val="0"/>
              <w:spacing w:line="500" w:lineRule="exact"/>
              <w:jc w:val="left"/>
              <w:rPr>
                <w:b/>
                <w:bCs/>
                <w:color w:val="000000" w:themeColor="text1"/>
                <w:sz w:val="28"/>
                <w:szCs w:val="28"/>
              </w:rPr>
            </w:pPr>
            <w:r w:rsidRPr="00E91C34">
              <w:rPr>
                <w:b/>
                <w:bCs/>
                <w:color w:val="000000" w:themeColor="text1"/>
                <w:sz w:val="28"/>
                <w:szCs w:val="28"/>
              </w:rPr>
              <w:t>申办者</w:t>
            </w:r>
          </w:p>
        </w:tc>
        <w:tc>
          <w:tcPr>
            <w:tcW w:w="284" w:type="dxa"/>
            <w:vAlign w:val="center"/>
          </w:tcPr>
          <w:p w14:paraId="0701F03D" w14:textId="77777777" w:rsidR="0046062F" w:rsidRPr="00E91C34" w:rsidRDefault="0046062F" w:rsidP="00DE3D93">
            <w:pPr>
              <w:adjustRightInd w:val="0"/>
              <w:snapToGrid w:val="0"/>
              <w:spacing w:line="500" w:lineRule="exact"/>
              <w:jc w:val="left"/>
              <w:rPr>
                <w:b/>
                <w:bCs/>
                <w:color w:val="000000" w:themeColor="text1"/>
                <w:sz w:val="28"/>
                <w:szCs w:val="28"/>
              </w:rPr>
            </w:pPr>
          </w:p>
        </w:tc>
        <w:tc>
          <w:tcPr>
            <w:tcW w:w="4577" w:type="dxa"/>
            <w:vAlign w:val="center"/>
          </w:tcPr>
          <w:p w14:paraId="706A13C6" w14:textId="77777777" w:rsidR="0046062F" w:rsidRPr="00E91C34" w:rsidRDefault="004B4A05" w:rsidP="00DE3D93">
            <w:pPr>
              <w:adjustRightInd w:val="0"/>
              <w:snapToGrid w:val="0"/>
              <w:spacing w:line="500" w:lineRule="exact"/>
              <w:jc w:val="left"/>
              <w:rPr>
                <w:b/>
                <w:bCs/>
                <w:color w:val="000000" w:themeColor="text1"/>
                <w:sz w:val="28"/>
                <w:szCs w:val="28"/>
              </w:rPr>
            </w:pPr>
            <w:r w:rsidRPr="00E91C34">
              <w:rPr>
                <w:b/>
                <w:bCs/>
                <w:color w:val="000000" w:themeColor="text1"/>
                <w:sz w:val="28"/>
                <w:szCs w:val="28"/>
              </w:rPr>
              <w:t>天士力医药集团股份有限公司</w:t>
            </w:r>
          </w:p>
        </w:tc>
      </w:tr>
      <w:tr w:rsidR="0046062F" w:rsidRPr="00E91C34" w14:paraId="31A111C0" w14:textId="77777777" w:rsidTr="002B687B">
        <w:trPr>
          <w:jc w:val="center"/>
        </w:trPr>
        <w:tc>
          <w:tcPr>
            <w:tcW w:w="2879" w:type="dxa"/>
            <w:vAlign w:val="center"/>
          </w:tcPr>
          <w:p w14:paraId="0AE3E525" w14:textId="2CBF7BBF" w:rsidR="0046062F" w:rsidRPr="00E91C34" w:rsidRDefault="0046062F" w:rsidP="00DE3D93">
            <w:pPr>
              <w:adjustRightInd w:val="0"/>
              <w:snapToGrid w:val="0"/>
              <w:spacing w:line="500" w:lineRule="exact"/>
              <w:jc w:val="left"/>
              <w:rPr>
                <w:b/>
                <w:bCs/>
                <w:color w:val="000000" w:themeColor="text1"/>
                <w:sz w:val="28"/>
                <w:szCs w:val="28"/>
              </w:rPr>
            </w:pPr>
            <w:r w:rsidRPr="00E91C34">
              <w:rPr>
                <w:b/>
                <w:bCs/>
                <w:color w:val="000000" w:themeColor="text1"/>
                <w:sz w:val="28"/>
                <w:szCs w:val="28"/>
              </w:rPr>
              <w:t>临床研究</w:t>
            </w:r>
            <w:r w:rsidR="00C40DFA" w:rsidRPr="00E91C34">
              <w:rPr>
                <w:b/>
                <w:bCs/>
                <w:color w:val="000000" w:themeColor="text1"/>
                <w:sz w:val="28"/>
                <w:szCs w:val="28"/>
              </w:rPr>
              <w:t>组长</w:t>
            </w:r>
            <w:r w:rsidRPr="00E91C34">
              <w:rPr>
                <w:b/>
                <w:bCs/>
                <w:color w:val="000000" w:themeColor="text1"/>
                <w:sz w:val="28"/>
                <w:szCs w:val="28"/>
              </w:rPr>
              <w:t>单位</w:t>
            </w:r>
          </w:p>
        </w:tc>
        <w:tc>
          <w:tcPr>
            <w:tcW w:w="284" w:type="dxa"/>
            <w:vAlign w:val="center"/>
          </w:tcPr>
          <w:p w14:paraId="63DA7AA1" w14:textId="77777777" w:rsidR="0046062F" w:rsidRPr="00E91C34" w:rsidRDefault="0046062F" w:rsidP="00DE3D93">
            <w:pPr>
              <w:adjustRightInd w:val="0"/>
              <w:snapToGrid w:val="0"/>
              <w:spacing w:line="500" w:lineRule="exact"/>
              <w:jc w:val="left"/>
              <w:rPr>
                <w:b/>
                <w:bCs/>
                <w:color w:val="000000" w:themeColor="text1"/>
                <w:sz w:val="28"/>
                <w:szCs w:val="28"/>
              </w:rPr>
            </w:pPr>
          </w:p>
        </w:tc>
        <w:tc>
          <w:tcPr>
            <w:tcW w:w="4577" w:type="dxa"/>
            <w:vAlign w:val="center"/>
          </w:tcPr>
          <w:p w14:paraId="4F9F698C" w14:textId="6DAA897D" w:rsidR="0046062F" w:rsidRPr="00E91C34" w:rsidRDefault="003C05DC" w:rsidP="00DE3D93">
            <w:pPr>
              <w:adjustRightInd w:val="0"/>
              <w:snapToGrid w:val="0"/>
              <w:spacing w:line="500" w:lineRule="exact"/>
              <w:jc w:val="left"/>
              <w:rPr>
                <w:b/>
                <w:bCs/>
                <w:color w:val="000000" w:themeColor="text1"/>
                <w:sz w:val="28"/>
                <w:szCs w:val="28"/>
              </w:rPr>
            </w:pPr>
            <w:r w:rsidRPr="00E91C34">
              <w:rPr>
                <w:rFonts w:hint="eastAsia"/>
                <w:b/>
                <w:bCs/>
                <w:color w:val="000000" w:themeColor="text1"/>
                <w:sz w:val="28"/>
                <w:szCs w:val="28"/>
              </w:rPr>
              <w:t>上海中医药大学附属曙光医院</w:t>
            </w:r>
          </w:p>
        </w:tc>
      </w:tr>
      <w:tr w:rsidR="0046062F" w:rsidRPr="00E91C34" w14:paraId="10C53C49" w14:textId="77777777" w:rsidTr="002B687B">
        <w:trPr>
          <w:jc w:val="center"/>
        </w:trPr>
        <w:tc>
          <w:tcPr>
            <w:tcW w:w="2879" w:type="dxa"/>
            <w:vAlign w:val="center"/>
          </w:tcPr>
          <w:p w14:paraId="0B32D030" w14:textId="77777777" w:rsidR="0046062F" w:rsidRPr="00E91C34" w:rsidRDefault="0046062F" w:rsidP="00DE3D93">
            <w:pPr>
              <w:adjustRightInd w:val="0"/>
              <w:snapToGrid w:val="0"/>
              <w:spacing w:line="500" w:lineRule="exact"/>
              <w:jc w:val="left"/>
              <w:rPr>
                <w:b/>
                <w:bCs/>
                <w:color w:val="000000" w:themeColor="text1"/>
                <w:sz w:val="28"/>
                <w:szCs w:val="28"/>
              </w:rPr>
            </w:pPr>
            <w:r w:rsidRPr="00E91C34">
              <w:rPr>
                <w:b/>
                <w:bCs/>
                <w:color w:val="000000" w:themeColor="text1"/>
                <w:sz w:val="28"/>
                <w:szCs w:val="28"/>
              </w:rPr>
              <w:t>主要研究者</w:t>
            </w:r>
          </w:p>
        </w:tc>
        <w:tc>
          <w:tcPr>
            <w:tcW w:w="284" w:type="dxa"/>
            <w:vAlign w:val="center"/>
          </w:tcPr>
          <w:p w14:paraId="37698852" w14:textId="77777777" w:rsidR="0046062F" w:rsidRPr="00E91C34" w:rsidRDefault="0046062F" w:rsidP="00DE3D93">
            <w:pPr>
              <w:adjustRightInd w:val="0"/>
              <w:snapToGrid w:val="0"/>
              <w:spacing w:line="500" w:lineRule="exact"/>
              <w:jc w:val="left"/>
              <w:rPr>
                <w:b/>
                <w:bCs/>
                <w:color w:val="000000" w:themeColor="text1"/>
                <w:sz w:val="28"/>
                <w:szCs w:val="28"/>
              </w:rPr>
            </w:pPr>
          </w:p>
        </w:tc>
        <w:tc>
          <w:tcPr>
            <w:tcW w:w="4577" w:type="dxa"/>
            <w:vAlign w:val="center"/>
          </w:tcPr>
          <w:p w14:paraId="669F852F" w14:textId="1B1AA4CD" w:rsidR="0046062F" w:rsidRPr="00E91C34" w:rsidRDefault="003C05DC" w:rsidP="00DE3D93">
            <w:pPr>
              <w:adjustRightInd w:val="0"/>
              <w:snapToGrid w:val="0"/>
              <w:spacing w:line="500" w:lineRule="exact"/>
              <w:jc w:val="left"/>
              <w:rPr>
                <w:b/>
                <w:bCs/>
                <w:color w:val="000000" w:themeColor="text1"/>
                <w:sz w:val="28"/>
                <w:szCs w:val="28"/>
              </w:rPr>
            </w:pPr>
            <w:r w:rsidRPr="00E91C34">
              <w:rPr>
                <w:rFonts w:hint="eastAsia"/>
                <w:b/>
                <w:bCs/>
                <w:color w:val="000000" w:themeColor="text1"/>
                <w:sz w:val="28"/>
                <w:szCs w:val="28"/>
              </w:rPr>
              <w:t>万华</w:t>
            </w:r>
          </w:p>
        </w:tc>
      </w:tr>
      <w:tr w:rsidR="0046062F" w:rsidRPr="00E91C34" w14:paraId="7FB3BAD7" w14:textId="77777777" w:rsidTr="002B687B">
        <w:trPr>
          <w:jc w:val="center"/>
        </w:trPr>
        <w:tc>
          <w:tcPr>
            <w:tcW w:w="2879" w:type="dxa"/>
            <w:vAlign w:val="center"/>
          </w:tcPr>
          <w:p w14:paraId="79A678AF" w14:textId="77777777" w:rsidR="0046062F" w:rsidRPr="00E91C34" w:rsidRDefault="0046062F" w:rsidP="00DE3D93">
            <w:pPr>
              <w:adjustRightInd w:val="0"/>
              <w:snapToGrid w:val="0"/>
              <w:spacing w:line="500" w:lineRule="exact"/>
              <w:jc w:val="left"/>
              <w:rPr>
                <w:b/>
                <w:bCs/>
                <w:color w:val="000000" w:themeColor="text1"/>
                <w:sz w:val="28"/>
                <w:szCs w:val="28"/>
              </w:rPr>
            </w:pPr>
            <w:r w:rsidRPr="00E91C34">
              <w:rPr>
                <w:b/>
                <w:bCs/>
                <w:color w:val="000000" w:themeColor="text1"/>
                <w:sz w:val="28"/>
                <w:szCs w:val="28"/>
              </w:rPr>
              <w:t>数据管理和统计单位</w:t>
            </w:r>
          </w:p>
        </w:tc>
        <w:tc>
          <w:tcPr>
            <w:tcW w:w="284" w:type="dxa"/>
            <w:vAlign w:val="center"/>
          </w:tcPr>
          <w:p w14:paraId="0270CC50" w14:textId="77777777" w:rsidR="0046062F" w:rsidRPr="00E91C34" w:rsidRDefault="0046062F" w:rsidP="00DE3D93">
            <w:pPr>
              <w:adjustRightInd w:val="0"/>
              <w:snapToGrid w:val="0"/>
              <w:spacing w:line="500" w:lineRule="exact"/>
              <w:jc w:val="left"/>
              <w:rPr>
                <w:b/>
                <w:bCs/>
                <w:color w:val="000000" w:themeColor="text1"/>
                <w:sz w:val="28"/>
                <w:szCs w:val="28"/>
              </w:rPr>
            </w:pPr>
          </w:p>
        </w:tc>
        <w:tc>
          <w:tcPr>
            <w:tcW w:w="4577" w:type="dxa"/>
            <w:vAlign w:val="center"/>
          </w:tcPr>
          <w:p w14:paraId="3C5ABA8E" w14:textId="2DFBFCA1" w:rsidR="0046062F" w:rsidRPr="00E91C34" w:rsidRDefault="00277986" w:rsidP="00DE3D93">
            <w:pPr>
              <w:adjustRightInd w:val="0"/>
              <w:snapToGrid w:val="0"/>
              <w:spacing w:line="500" w:lineRule="exact"/>
              <w:jc w:val="left"/>
              <w:rPr>
                <w:b/>
                <w:bCs/>
                <w:color w:val="000000" w:themeColor="text1"/>
                <w:sz w:val="28"/>
                <w:szCs w:val="28"/>
              </w:rPr>
            </w:pPr>
            <w:r w:rsidRPr="00277986">
              <w:rPr>
                <w:rFonts w:hint="eastAsia"/>
                <w:b/>
                <w:bCs/>
                <w:color w:val="000000" w:themeColor="text1"/>
                <w:sz w:val="28"/>
                <w:szCs w:val="28"/>
              </w:rPr>
              <w:t>北京博之音科技有限公司</w:t>
            </w:r>
          </w:p>
        </w:tc>
      </w:tr>
      <w:tr w:rsidR="0046062F" w:rsidRPr="00E91C34" w14:paraId="6E528017" w14:textId="77777777" w:rsidTr="002B687B">
        <w:trPr>
          <w:jc w:val="center"/>
        </w:trPr>
        <w:tc>
          <w:tcPr>
            <w:tcW w:w="2879" w:type="dxa"/>
            <w:vAlign w:val="center"/>
          </w:tcPr>
          <w:p w14:paraId="220702AD" w14:textId="77777777" w:rsidR="0046062F" w:rsidRPr="00E91C34" w:rsidRDefault="0046062F" w:rsidP="00DE3D93">
            <w:pPr>
              <w:adjustRightInd w:val="0"/>
              <w:snapToGrid w:val="0"/>
              <w:spacing w:line="500" w:lineRule="exact"/>
              <w:jc w:val="left"/>
              <w:rPr>
                <w:b/>
                <w:bCs/>
                <w:color w:val="000000" w:themeColor="text1"/>
                <w:sz w:val="28"/>
                <w:szCs w:val="28"/>
              </w:rPr>
            </w:pPr>
            <w:r w:rsidRPr="00E91C34">
              <w:rPr>
                <w:b/>
                <w:bCs/>
                <w:color w:val="000000" w:themeColor="text1"/>
                <w:sz w:val="28"/>
                <w:szCs w:val="28"/>
              </w:rPr>
              <w:t>合同研究组织</w:t>
            </w:r>
          </w:p>
        </w:tc>
        <w:tc>
          <w:tcPr>
            <w:tcW w:w="284" w:type="dxa"/>
            <w:vAlign w:val="center"/>
          </w:tcPr>
          <w:p w14:paraId="01FE7D3E" w14:textId="77777777" w:rsidR="0046062F" w:rsidRPr="00E91C34" w:rsidRDefault="0046062F" w:rsidP="00DE3D93">
            <w:pPr>
              <w:adjustRightInd w:val="0"/>
              <w:snapToGrid w:val="0"/>
              <w:spacing w:line="500" w:lineRule="exact"/>
              <w:jc w:val="left"/>
              <w:rPr>
                <w:b/>
                <w:bCs/>
                <w:color w:val="000000" w:themeColor="text1"/>
                <w:sz w:val="28"/>
                <w:szCs w:val="28"/>
              </w:rPr>
            </w:pPr>
          </w:p>
        </w:tc>
        <w:tc>
          <w:tcPr>
            <w:tcW w:w="4577" w:type="dxa"/>
            <w:vAlign w:val="center"/>
          </w:tcPr>
          <w:p w14:paraId="1B177790" w14:textId="2E94C525" w:rsidR="0046062F" w:rsidRPr="00E91C34" w:rsidRDefault="003C05DC" w:rsidP="00DE3D93">
            <w:pPr>
              <w:adjustRightInd w:val="0"/>
              <w:snapToGrid w:val="0"/>
              <w:spacing w:line="500" w:lineRule="exact"/>
              <w:jc w:val="left"/>
              <w:rPr>
                <w:b/>
                <w:bCs/>
                <w:color w:val="000000" w:themeColor="text1"/>
                <w:sz w:val="28"/>
                <w:szCs w:val="28"/>
              </w:rPr>
            </w:pPr>
            <w:r w:rsidRPr="00E91C34">
              <w:rPr>
                <w:rFonts w:hint="eastAsia"/>
                <w:b/>
                <w:bCs/>
                <w:color w:val="000000" w:themeColor="text1"/>
                <w:sz w:val="28"/>
                <w:szCs w:val="28"/>
              </w:rPr>
              <w:t>北京海金格医药科技股份有限公司</w:t>
            </w:r>
          </w:p>
        </w:tc>
      </w:tr>
      <w:tr w:rsidR="0046062F" w:rsidRPr="00E91C34" w14:paraId="06BF8A58" w14:textId="77777777" w:rsidTr="002B687B">
        <w:trPr>
          <w:jc w:val="center"/>
        </w:trPr>
        <w:tc>
          <w:tcPr>
            <w:tcW w:w="2879" w:type="dxa"/>
            <w:vAlign w:val="center"/>
          </w:tcPr>
          <w:p w14:paraId="6E08ECB6" w14:textId="77777777" w:rsidR="0046062F" w:rsidRPr="00E91C34" w:rsidRDefault="0046062F" w:rsidP="00DE3D93">
            <w:pPr>
              <w:adjustRightInd w:val="0"/>
              <w:snapToGrid w:val="0"/>
              <w:spacing w:line="500" w:lineRule="exact"/>
              <w:jc w:val="left"/>
              <w:rPr>
                <w:b/>
                <w:bCs/>
                <w:color w:val="000000" w:themeColor="text1"/>
                <w:sz w:val="28"/>
                <w:szCs w:val="28"/>
              </w:rPr>
            </w:pPr>
            <w:r w:rsidRPr="00E91C34">
              <w:rPr>
                <w:b/>
                <w:bCs/>
                <w:color w:val="000000" w:themeColor="text1"/>
                <w:sz w:val="28"/>
                <w:szCs w:val="28"/>
              </w:rPr>
              <w:t>版本号</w:t>
            </w:r>
          </w:p>
        </w:tc>
        <w:tc>
          <w:tcPr>
            <w:tcW w:w="284" w:type="dxa"/>
            <w:vAlign w:val="center"/>
          </w:tcPr>
          <w:p w14:paraId="676DF3C8" w14:textId="77777777" w:rsidR="0046062F" w:rsidRPr="00E91C34" w:rsidRDefault="0046062F" w:rsidP="00DE3D93">
            <w:pPr>
              <w:adjustRightInd w:val="0"/>
              <w:snapToGrid w:val="0"/>
              <w:spacing w:line="500" w:lineRule="exact"/>
              <w:jc w:val="left"/>
              <w:rPr>
                <w:b/>
                <w:bCs/>
                <w:color w:val="000000" w:themeColor="text1"/>
                <w:sz w:val="28"/>
                <w:szCs w:val="28"/>
              </w:rPr>
            </w:pPr>
          </w:p>
        </w:tc>
        <w:tc>
          <w:tcPr>
            <w:tcW w:w="4577" w:type="dxa"/>
            <w:vAlign w:val="center"/>
          </w:tcPr>
          <w:p w14:paraId="002E2EA1" w14:textId="12D52D2F" w:rsidR="0046062F" w:rsidRPr="00E91C34" w:rsidRDefault="004A3537" w:rsidP="00714174">
            <w:pPr>
              <w:adjustRightInd w:val="0"/>
              <w:snapToGrid w:val="0"/>
              <w:spacing w:line="500" w:lineRule="exact"/>
              <w:jc w:val="left"/>
              <w:rPr>
                <w:b/>
                <w:bCs/>
                <w:color w:val="000000" w:themeColor="text1"/>
                <w:sz w:val="28"/>
                <w:szCs w:val="28"/>
              </w:rPr>
            </w:pPr>
            <w:r>
              <w:rPr>
                <w:rFonts w:hint="eastAsia"/>
                <w:b/>
                <w:bCs/>
                <w:color w:val="000000" w:themeColor="text1"/>
                <w:sz w:val="28"/>
                <w:szCs w:val="28"/>
              </w:rPr>
              <w:t>2.</w:t>
            </w:r>
            <w:del w:id="1" w:author="李红丽" w:date="2020-06-03T13:49:00Z">
              <w:r w:rsidR="00FF140F" w:rsidDel="00714174">
                <w:rPr>
                  <w:b/>
                  <w:bCs/>
                  <w:color w:val="000000" w:themeColor="text1"/>
                  <w:sz w:val="28"/>
                  <w:szCs w:val="28"/>
                </w:rPr>
                <w:delText>2</w:delText>
              </w:r>
            </w:del>
            <w:ins w:id="2" w:author="李红丽" w:date="2020-06-03T13:49:00Z">
              <w:r w:rsidR="00714174">
                <w:rPr>
                  <w:b/>
                  <w:bCs/>
                  <w:color w:val="000000" w:themeColor="text1"/>
                  <w:sz w:val="28"/>
                  <w:szCs w:val="28"/>
                </w:rPr>
                <w:t>3</w:t>
              </w:r>
            </w:ins>
          </w:p>
        </w:tc>
      </w:tr>
      <w:tr w:rsidR="0046062F" w:rsidRPr="00E91C34" w14:paraId="5DC5D0D4" w14:textId="77777777" w:rsidTr="002B687B">
        <w:trPr>
          <w:jc w:val="center"/>
        </w:trPr>
        <w:tc>
          <w:tcPr>
            <w:tcW w:w="2879" w:type="dxa"/>
            <w:shd w:val="clear" w:color="auto" w:fill="auto"/>
            <w:vAlign w:val="center"/>
          </w:tcPr>
          <w:p w14:paraId="7D2AF9C1" w14:textId="77777777" w:rsidR="0046062F" w:rsidRPr="00E91C34" w:rsidRDefault="0046062F" w:rsidP="00DE3D93">
            <w:pPr>
              <w:adjustRightInd w:val="0"/>
              <w:snapToGrid w:val="0"/>
              <w:spacing w:line="500" w:lineRule="exact"/>
              <w:jc w:val="left"/>
              <w:rPr>
                <w:b/>
                <w:bCs/>
                <w:color w:val="000000" w:themeColor="text1"/>
                <w:sz w:val="28"/>
                <w:szCs w:val="28"/>
              </w:rPr>
            </w:pPr>
            <w:r w:rsidRPr="00E91C34">
              <w:rPr>
                <w:b/>
                <w:bCs/>
                <w:color w:val="000000" w:themeColor="text1"/>
                <w:sz w:val="28"/>
                <w:szCs w:val="28"/>
              </w:rPr>
              <w:t>版本日期</w:t>
            </w:r>
          </w:p>
        </w:tc>
        <w:tc>
          <w:tcPr>
            <w:tcW w:w="284" w:type="dxa"/>
            <w:shd w:val="clear" w:color="auto" w:fill="auto"/>
            <w:vAlign w:val="center"/>
          </w:tcPr>
          <w:p w14:paraId="74BC5AA2" w14:textId="77777777" w:rsidR="0046062F" w:rsidRPr="00E91C34" w:rsidRDefault="0046062F" w:rsidP="00DE3D93">
            <w:pPr>
              <w:adjustRightInd w:val="0"/>
              <w:snapToGrid w:val="0"/>
              <w:spacing w:line="500" w:lineRule="exact"/>
              <w:jc w:val="left"/>
              <w:rPr>
                <w:b/>
                <w:bCs/>
                <w:color w:val="000000" w:themeColor="text1"/>
                <w:sz w:val="28"/>
                <w:szCs w:val="28"/>
              </w:rPr>
            </w:pPr>
          </w:p>
        </w:tc>
        <w:tc>
          <w:tcPr>
            <w:tcW w:w="4577" w:type="dxa"/>
            <w:shd w:val="clear" w:color="auto" w:fill="auto"/>
            <w:vAlign w:val="center"/>
          </w:tcPr>
          <w:p w14:paraId="78EE01BE" w14:textId="773A27AA" w:rsidR="0046062F" w:rsidRPr="00E91C34" w:rsidRDefault="00A7258F">
            <w:pPr>
              <w:adjustRightInd w:val="0"/>
              <w:snapToGrid w:val="0"/>
              <w:spacing w:line="500" w:lineRule="exact"/>
              <w:jc w:val="left"/>
              <w:rPr>
                <w:b/>
                <w:bCs/>
                <w:color w:val="000000" w:themeColor="text1"/>
                <w:sz w:val="28"/>
                <w:szCs w:val="28"/>
              </w:rPr>
            </w:pPr>
            <w:del w:id="3" w:author="李红丽" w:date="2020-06-03T13:52:00Z">
              <w:r w:rsidRPr="00E91C34" w:rsidDel="00714174">
                <w:rPr>
                  <w:b/>
                  <w:bCs/>
                  <w:color w:val="000000" w:themeColor="text1"/>
                  <w:sz w:val="28"/>
                  <w:szCs w:val="28"/>
                </w:rPr>
                <w:delText>2019</w:delText>
              </w:r>
              <w:r w:rsidR="0046062F" w:rsidRPr="00E91C34" w:rsidDel="00714174">
                <w:rPr>
                  <w:b/>
                  <w:bCs/>
                  <w:color w:val="000000" w:themeColor="text1"/>
                  <w:sz w:val="28"/>
                  <w:szCs w:val="28"/>
                </w:rPr>
                <w:delText>年</w:delText>
              </w:r>
              <w:r w:rsidR="00FF140F" w:rsidDel="00714174">
                <w:rPr>
                  <w:rFonts w:hint="eastAsia"/>
                  <w:b/>
                  <w:bCs/>
                  <w:color w:val="000000" w:themeColor="text1"/>
                  <w:sz w:val="28"/>
                  <w:szCs w:val="28"/>
                </w:rPr>
                <w:delText>0</w:delText>
              </w:r>
              <w:r w:rsidR="00FF140F" w:rsidDel="00714174">
                <w:rPr>
                  <w:b/>
                  <w:bCs/>
                  <w:color w:val="000000" w:themeColor="text1"/>
                  <w:sz w:val="28"/>
                  <w:szCs w:val="28"/>
                </w:rPr>
                <w:delText>9</w:delText>
              </w:r>
            </w:del>
            <w:ins w:id="4" w:author="李红丽" w:date="2020-06-03T13:52:00Z">
              <w:r w:rsidR="00714174" w:rsidRPr="00E91C34">
                <w:rPr>
                  <w:b/>
                  <w:bCs/>
                  <w:color w:val="000000" w:themeColor="text1"/>
                  <w:sz w:val="28"/>
                  <w:szCs w:val="28"/>
                </w:rPr>
                <w:t>20</w:t>
              </w:r>
            </w:ins>
            <w:ins w:id="5" w:author="李红丽" w:date="2020-06-16T08:49:00Z">
              <w:r w:rsidR="00D00180">
                <w:rPr>
                  <w:rFonts w:hint="eastAsia"/>
                  <w:b/>
                  <w:bCs/>
                  <w:color w:val="000000" w:themeColor="text1"/>
                  <w:sz w:val="28"/>
                  <w:szCs w:val="28"/>
                </w:rPr>
                <w:t>20</w:t>
              </w:r>
            </w:ins>
            <w:ins w:id="6" w:author="李红丽" w:date="2020-06-03T13:52:00Z">
              <w:r w:rsidR="00714174" w:rsidRPr="00E91C34">
                <w:rPr>
                  <w:b/>
                  <w:bCs/>
                  <w:color w:val="000000" w:themeColor="text1"/>
                  <w:sz w:val="28"/>
                  <w:szCs w:val="28"/>
                </w:rPr>
                <w:t>年</w:t>
              </w:r>
              <w:r w:rsidR="00714174">
                <w:rPr>
                  <w:b/>
                  <w:bCs/>
                  <w:color w:val="000000" w:themeColor="text1"/>
                  <w:sz w:val="28"/>
                  <w:szCs w:val="28"/>
                </w:rPr>
                <w:t>06</w:t>
              </w:r>
            </w:ins>
            <w:r w:rsidR="00CD61F5">
              <w:rPr>
                <w:rFonts w:hint="eastAsia"/>
                <w:b/>
                <w:bCs/>
                <w:color w:val="000000" w:themeColor="text1"/>
                <w:sz w:val="28"/>
                <w:szCs w:val="28"/>
              </w:rPr>
              <w:t>月</w:t>
            </w:r>
            <w:ins w:id="7" w:author="李红丽" w:date="2020-06-16T08:49:00Z">
              <w:r w:rsidR="00D00180">
                <w:rPr>
                  <w:rFonts w:hint="eastAsia"/>
                  <w:b/>
                  <w:bCs/>
                  <w:color w:val="000000" w:themeColor="text1"/>
                  <w:sz w:val="28"/>
                  <w:szCs w:val="28"/>
                </w:rPr>
                <w:t>16</w:t>
              </w:r>
            </w:ins>
            <w:del w:id="8" w:author="李红丽" w:date="2020-06-03T13:52:00Z">
              <w:r w:rsidR="00B720F3" w:rsidDel="00714174">
                <w:rPr>
                  <w:rFonts w:hint="eastAsia"/>
                  <w:b/>
                  <w:bCs/>
                  <w:color w:val="000000" w:themeColor="text1"/>
                  <w:sz w:val="28"/>
                  <w:szCs w:val="28"/>
                </w:rPr>
                <w:delText>18</w:delText>
              </w:r>
            </w:del>
            <w:r w:rsidR="00CD61F5">
              <w:rPr>
                <w:rFonts w:hint="eastAsia"/>
                <w:b/>
                <w:bCs/>
                <w:color w:val="000000" w:themeColor="text1"/>
                <w:sz w:val="28"/>
                <w:szCs w:val="28"/>
              </w:rPr>
              <w:t>日</w:t>
            </w:r>
          </w:p>
        </w:tc>
      </w:tr>
      <w:bookmarkEnd w:id="0"/>
    </w:tbl>
    <w:p w14:paraId="08E94A22" w14:textId="77777777" w:rsidR="0046062F" w:rsidRPr="00E91C34" w:rsidRDefault="0046062F" w:rsidP="00DE3D93">
      <w:pPr>
        <w:adjustRightInd w:val="0"/>
        <w:snapToGrid w:val="0"/>
        <w:spacing w:line="312" w:lineRule="auto"/>
        <w:ind w:firstLine="900"/>
        <w:rPr>
          <w:b/>
          <w:bCs/>
          <w:color w:val="000000" w:themeColor="text1"/>
          <w:sz w:val="28"/>
          <w:szCs w:val="22"/>
        </w:rPr>
      </w:pPr>
    </w:p>
    <w:p w14:paraId="78CDAA27" w14:textId="77777777" w:rsidR="0046062F" w:rsidRPr="00E91C34" w:rsidRDefault="0046062F" w:rsidP="00DE3D93">
      <w:pPr>
        <w:adjustRightInd w:val="0"/>
        <w:snapToGrid w:val="0"/>
        <w:spacing w:line="312" w:lineRule="auto"/>
        <w:ind w:firstLine="900"/>
        <w:rPr>
          <w:b/>
          <w:bCs/>
          <w:color w:val="000000" w:themeColor="text1"/>
          <w:sz w:val="28"/>
          <w:szCs w:val="22"/>
        </w:rPr>
      </w:pPr>
    </w:p>
    <w:p w14:paraId="05059607" w14:textId="77777777" w:rsidR="0046062F" w:rsidRPr="00E91C34" w:rsidRDefault="0046062F" w:rsidP="00DE3D93">
      <w:pPr>
        <w:adjustRightInd w:val="0"/>
        <w:snapToGrid w:val="0"/>
        <w:spacing w:line="312" w:lineRule="auto"/>
        <w:rPr>
          <w:b/>
          <w:bCs/>
          <w:color w:val="000000" w:themeColor="text1"/>
          <w:sz w:val="28"/>
          <w:szCs w:val="22"/>
        </w:rPr>
      </w:pPr>
    </w:p>
    <w:p w14:paraId="425947C2" w14:textId="77777777" w:rsidR="0046062F" w:rsidRPr="00E91C34" w:rsidRDefault="0046062F" w:rsidP="00DE3D93">
      <w:pPr>
        <w:adjustRightInd w:val="0"/>
        <w:snapToGrid w:val="0"/>
        <w:spacing w:line="312" w:lineRule="auto"/>
        <w:ind w:firstLine="900"/>
        <w:rPr>
          <w:b/>
          <w:bCs/>
          <w:color w:val="000000" w:themeColor="text1"/>
          <w:sz w:val="28"/>
          <w:szCs w:val="22"/>
        </w:rPr>
      </w:pPr>
    </w:p>
    <w:p w14:paraId="7622C6AC" w14:textId="77777777" w:rsidR="0046062F" w:rsidRPr="00E91C34" w:rsidRDefault="0046062F" w:rsidP="00DE3D93">
      <w:pPr>
        <w:adjustRightInd w:val="0"/>
        <w:snapToGrid w:val="0"/>
        <w:spacing w:line="312" w:lineRule="auto"/>
        <w:ind w:firstLine="900"/>
        <w:rPr>
          <w:b/>
          <w:bCs/>
          <w:color w:val="000000" w:themeColor="text1"/>
          <w:sz w:val="28"/>
          <w:szCs w:val="22"/>
        </w:rPr>
      </w:pPr>
    </w:p>
    <w:p w14:paraId="2F2CB596" w14:textId="77777777" w:rsidR="0046062F" w:rsidRPr="00E91C34" w:rsidRDefault="0046062F" w:rsidP="00DE3D93">
      <w:pPr>
        <w:adjustRightInd w:val="0"/>
        <w:snapToGrid w:val="0"/>
        <w:spacing w:line="312" w:lineRule="auto"/>
        <w:ind w:firstLine="900"/>
        <w:rPr>
          <w:b/>
          <w:bCs/>
          <w:color w:val="000000" w:themeColor="text1"/>
          <w:sz w:val="28"/>
          <w:szCs w:val="22"/>
        </w:rPr>
      </w:pPr>
    </w:p>
    <w:p w14:paraId="43786EBF" w14:textId="77777777" w:rsidR="00C40DFA" w:rsidRPr="00E91C34" w:rsidRDefault="00C40DFA" w:rsidP="00DE3D93">
      <w:pPr>
        <w:adjustRightInd w:val="0"/>
        <w:snapToGrid w:val="0"/>
        <w:spacing w:line="312" w:lineRule="auto"/>
        <w:ind w:firstLine="900"/>
        <w:rPr>
          <w:b/>
          <w:bCs/>
          <w:color w:val="000000" w:themeColor="text1"/>
          <w:sz w:val="28"/>
          <w:szCs w:val="22"/>
        </w:rPr>
      </w:pPr>
    </w:p>
    <w:p w14:paraId="613F1421" w14:textId="77777777" w:rsidR="0046062F" w:rsidRPr="00E91C34" w:rsidRDefault="0046062F" w:rsidP="00DE3D93">
      <w:pPr>
        <w:adjustRightInd w:val="0"/>
        <w:snapToGrid w:val="0"/>
        <w:spacing w:line="312" w:lineRule="auto"/>
        <w:ind w:firstLine="900"/>
        <w:jc w:val="center"/>
        <w:rPr>
          <w:b/>
          <w:bCs/>
          <w:color w:val="000000" w:themeColor="text1"/>
          <w:sz w:val="24"/>
          <w:szCs w:val="22"/>
        </w:rPr>
      </w:pPr>
      <w:r w:rsidRPr="00E91C34">
        <w:rPr>
          <w:b/>
          <w:bCs/>
          <w:color w:val="000000" w:themeColor="text1"/>
          <w:sz w:val="24"/>
          <w:szCs w:val="22"/>
        </w:rPr>
        <w:t>版权归</w:t>
      </w:r>
      <w:r w:rsidR="004B4A05" w:rsidRPr="00E91C34">
        <w:rPr>
          <w:b/>
          <w:bCs/>
          <w:color w:val="000000" w:themeColor="text1"/>
          <w:sz w:val="24"/>
          <w:szCs w:val="22"/>
        </w:rPr>
        <w:t>天士力医药集团股份有限公司</w:t>
      </w:r>
      <w:r w:rsidRPr="00E91C34">
        <w:rPr>
          <w:b/>
          <w:bCs/>
          <w:color w:val="000000" w:themeColor="text1"/>
          <w:sz w:val="24"/>
          <w:szCs w:val="22"/>
        </w:rPr>
        <w:t>所有，未经允许，不得使用、</w:t>
      </w:r>
    </w:p>
    <w:p w14:paraId="4BF4319F" w14:textId="77777777" w:rsidR="0046062F" w:rsidRPr="00E91C34" w:rsidRDefault="0046062F" w:rsidP="009B34B9">
      <w:pPr>
        <w:adjustRightInd w:val="0"/>
        <w:snapToGrid w:val="0"/>
        <w:ind w:firstLineChars="200" w:firstLine="482"/>
        <w:jc w:val="center"/>
        <w:rPr>
          <w:b/>
          <w:bCs/>
          <w:color w:val="000000" w:themeColor="text1"/>
          <w:sz w:val="24"/>
          <w:szCs w:val="22"/>
        </w:rPr>
        <w:sectPr w:rsidR="0046062F" w:rsidRPr="00E91C34" w:rsidSect="001C1F62">
          <w:headerReference w:type="default" r:id="rId8"/>
          <w:footerReference w:type="default" r:id="rId9"/>
          <w:pgSz w:w="11906" w:h="16838" w:code="9"/>
          <w:pgMar w:top="1134" w:right="1418" w:bottom="1134" w:left="1418" w:header="964" w:footer="851" w:gutter="0"/>
          <w:pgBorders>
            <w:bottom w:val="single" w:sz="4" w:space="1" w:color="auto"/>
          </w:pgBorders>
          <w:pgNumType w:start="1"/>
          <w:cols w:space="425"/>
          <w:docGrid w:linePitch="312"/>
        </w:sectPr>
      </w:pPr>
      <w:r w:rsidRPr="00E91C34">
        <w:rPr>
          <w:b/>
          <w:bCs/>
          <w:color w:val="000000" w:themeColor="text1"/>
          <w:sz w:val="24"/>
          <w:szCs w:val="22"/>
        </w:rPr>
        <w:t>泄漏、出版或以其他形式披露</w:t>
      </w:r>
    </w:p>
    <w:p w14:paraId="72206F5C" w14:textId="77777777" w:rsidR="0046062F" w:rsidRPr="00E91C34" w:rsidRDefault="0046062F" w:rsidP="00DE3D93">
      <w:pPr>
        <w:adjustRightInd w:val="0"/>
        <w:snapToGrid w:val="0"/>
        <w:ind w:firstLineChars="200" w:firstLine="480"/>
        <w:jc w:val="center"/>
        <w:rPr>
          <w:i/>
          <w:color w:val="000000" w:themeColor="text1"/>
          <w:sz w:val="24"/>
        </w:rPr>
      </w:pPr>
    </w:p>
    <w:p w14:paraId="615D0B04" w14:textId="77777777" w:rsidR="0046062F" w:rsidRPr="00E91C34" w:rsidRDefault="0046062F" w:rsidP="00DE3D93">
      <w:pPr>
        <w:adjustRightInd w:val="0"/>
        <w:snapToGrid w:val="0"/>
        <w:spacing w:line="360" w:lineRule="auto"/>
        <w:outlineLvl w:val="0"/>
        <w:rPr>
          <w:b/>
          <w:color w:val="000000" w:themeColor="text1"/>
          <w:sz w:val="22"/>
        </w:rPr>
      </w:pPr>
      <w:bookmarkStart w:id="14" w:name="_Toc523140000"/>
      <w:bookmarkStart w:id="15" w:name="_Toc11266831"/>
      <w:r w:rsidRPr="00E91C34">
        <w:rPr>
          <w:b/>
          <w:color w:val="000000" w:themeColor="text1"/>
          <w:sz w:val="28"/>
          <w:szCs w:val="36"/>
        </w:rPr>
        <w:t>试验方案版本及修订过程</w:t>
      </w:r>
      <w:bookmarkEnd w:id="14"/>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126"/>
        <w:gridCol w:w="5492"/>
      </w:tblGrid>
      <w:tr w:rsidR="0046062F" w:rsidRPr="00E91C34" w14:paraId="6237599B" w14:textId="77777777" w:rsidTr="002B687B">
        <w:trPr>
          <w:trHeight w:val="340"/>
        </w:trPr>
        <w:tc>
          <w:tcPr>
            <w:tcW w:w="898" w:type="pct"/>
            <w:tcBorders>
              <w:top w:val="single" w:sz="4" w:space="0" w:color="auto"/>
              <w:left w:val="single" w:sz="4" w:space="0" w:color="auto"/>
              <w:bottom w:val="single" w:sz="4" w:space="0" w:color="auto"/>
              <w:right w:val="single" w:sz="4" w:space="0" w:color="auto"/>
            </w:tcBorders>
            <w:vAlign w:val="center"/>
            <w:hideMark/>
          </w:tcPr>
          <w:p w14:paraId="497C7630" w14:textId="77777777" w:rsidR="0046062F" w:rsidRPr="00E91C34" w:rsidRDefault="0046062F" w:rsidP="00DE3D93">
            <w:pPr>
              <w:adjustRightInd w:val="0"/>
              <w:snapToGrid w:val="0"/>
              <w:spacing w:line="360" w:lineRule="auto"/>
              <w:rPr>
                <w:color w:val="000000" w:themeColor="text1"/>
                <w:szCs w:val="21"/>
              </w:rPr>
            </w:pPr>
            <w:r w:rsidRPr="00E91C34">
              <w:rPr>
                <w:color w:val="000000" w:themeColor="text1"/>
                <w:szCs w:val="21"/>
              </w:rPr>
              <w:t>版本号</w:t>
            </w:r>
          </w:p>
        </w:tc>
        <w:tc>
          <w:tcPr>
            <w:tcW w:w="1145" w:type="pct"/>
            <w:tcBorders>
              <w:top w:val="single" w:sz="4" w:space="0" w:color="auto"/>
              <w:left w:val="single" w:sz="4" w:space="0" w:color="auto"/>
              <w:bottom w:val="single" w:sz="4" w:space="0" w:color="auto"/>
              <w:right w:val="single" w:sz="4" w:space="0" w:color="auto"/>
            </w:tcBorders>
            <w:vAlign w:val="center"/>
            <w:hideMark/>
          </w:tcPr>
          <w:p w14:paraId="46CEF231" w14:textId="77777777" w:rsidR="0046062F" w:rsidRPr="00E91C34" w:rsidRDefault="0046062F" w:rsidP="00DE3D93">
            <w:pPr>
              <w:adjustRightInd w:val="0"/>
              <w:snapToGrid w:val="0"/>
              <w:spacing w:line="360" w:lineRule="auto"/>
              <w:rPr>
                <w:color w:val="000000" w:themeColor="text1"/>
                <w:szCs w:val="21"/>
              </w:rPr>
            </w:pPr>
            <w:r w:rsidRPr="00E91C34">
              <w:rPr>
                <w:color w:val="000000" w:themeColor="text1"/>
                <w:szCs w:val="21"/>
              </w:rPr>
              <w:t>版本日期</w:t>
            </w:r>
          </w:p>
        </w:tc>
        <w:tc>
          <w:tcPr>
            <w:tcW w:w="2957" w:type="pct"/>
            <w:tcBorders>
              <w:top w:val="single" w:sz="4" w:space="0" w:color="auto"/>
              <w:left w:val="single" w:sz="4" w:space="0" w:color="auto"/>
              <w:bottom w:val="single" w:sz="4" w:space="0" w:color="auto"/>
              <w:right w:val="single" w:sz="4" w:space="0" w:color="auto"/>
            </w:tcBorders>
            <w:vAlign w:val="center"/>
            <w:hideMark/>
          </w:tcPr>
          <w:p w14:paraId="0C2E2B14" w14:textId="77777777" w:rsidR="0046062F" w:rsidRPr="00E91C34" w:rsidRDefault="0046062F" w:rsidP="00DE3D93">
            <w:pPr>
              <w:adjustRightInd w:val="0"/>
              <w:snapToGrid w:val="0"/>
              <w:spacing w:line="360" w:lineRule="auto"/>
              <w:rPr>
                <w:color w:val="000000" w:themeColor="text1"/>
                <w:szCs w:val="21"/>
              </w:rPr>
            </w:pPr>
            <w:r w:rsidRPr="00E91C34">
              <w:rPr>
                <w:color w:val="000000" w:themeColor="text1"/>
                <w:szCs w:val="21"/>
              </w:rPr>
              <w:t>修订</w:t>
            </w:r>
            <w:r w:rsidRPr="00E91C34">
              <w:rPr>
                <w:color w:val="000000" w:themeColor="text1"/>
                <w:szCs w:val="21"/>
              </w:rPr>
              <w:t>/</w:t>
            </w:r>
            <w:r w:rsidRPr="00E91C34">
              <w:rPr>
                <w:color w:val="000000" w:themeColor="text1"/>
                <w:szCs w:val="21"/>
              </w:rPr>
              <w:t>增补内容</w:t>
            </w:r>
          </w:p>
        </w:tc>
      </w:tr>
      <w:tr w:rsidR="0046062F" w:rsidRPr="00E91C34" w14:paraId="3019DE06" w14:textId="77777777" w:rsidTr="002B687B">
        <w:trPr>
          <w:trHeight w:val="340"/>
        </w:trPr>
        <w:tc>
          <w:tcPr>
            <w:tcW w:w="898" w:type="pct"/>
            <w:tcBorders>
              <w:top w:val="single" w:sz="4" w:space="0" w:color="auto"/>
              <w:left w:val="single" w:sz="4" w:space="0" w:color="auto"/>
              <w:bottom w:val="single" w:sz="4" w:space="0" w:color="auto"/>
              <w:right w:val="single" w:sz="4" w:space="0" w:color="auto"/>
            </w:tcBorders>
            <w:vAlign w:val="center"/>
          </w:tcPr>
          <w:p w14:paraId="00758A1F" w14:textId="042C4680" w:rsidR="0046062F" w:rsidRPr="00E91C34" w:rsidRDefault="00D4240B" w:rsidP="00D4240B">
            <w:pPr>
              <w:adjustRightInd w:val="0"/>
              <w:snapToGrid w:val="0"/>
              <w:spacing w:line="360" w:lineRule="auto"/>
              <w:rPr>
                <w:color w:val="000000" w:themeColor="text1"/>
                <w:szCs w:val="21"/>
              </w:rPr>
            </w:pPr>
            <w:r w:rsidRPr="00E91C34">
              <w:rPr>
                <w:rFonts w:hint="eastAsia"/>
                <w:color w:val="000000" w:themeColor="text1"/>
                <w:szCs w:val="21"/>
              </w:rPr>
              <w:t>1.0</w:t>
            </w:r>
          </w:p>
        </w:tc>
        <w:tc>
          <w:tcPr>
            <w:tcW w:w="1145" w:type="pct"/>
            <w:tcBorders>
              <w:top w:val="single" w:sz="4" w:space="0" w:color="auto"/>
              <w:left w:val="single" w:sz="4" w:space="0" w:color="auto"/>
              <w:bottom w:val="single" w:sz="4" w:space="0" w:color="auto"/>
              <w:right w:val="single" w:sz="4" w:space="0" w:color="auto"/>
            </w:tcBorders>
            <w:vAlign w:val="center"/>
          </w:tcPr>
          <w:p w14:paraId="38406F93" w14:textId="26EE2EBF" w:rsidR="0046062F" w:rsidRPr="00E91C34" w:rsidRDefault="00CA7CF7" w:rsidP="00D4240B">
            <w:pPr>
              <w:adjustRightInd w:val="0"/>
              <w:snapToGrid w:val="0"/>
              <w:spacing w:line="360" w:lineRule="auto"/>
              <w:rPr>
                <w:color w:val="000000" w:themeColor="text1"/>
                <w:szCs w:val="21"/>
              </w:rPr>
            </w:pPr>
            <w:r w:rsidRPr="00E91C34">
              <w:rPr>
                <w:rFonts w:hint="eastAsia"/>
                <w:color w:val="000000" w:themeColor="text1"/>
                <w:szCs w:val="21"/>
              </w:rPr>
              <w:t>2</w:t>
            </w:r>
            <w:r w:rsidRPr="00E91C34">
              <w:rPr>
                <w:color w:val="000000" w:themeColor="text1"/>
                <w:szCs w:val="21"/>
              </w:rPr>
              <w:t>018</w:t>
            </w:r>
            <w:r w:rsidRPr="00E91C34">
              <w:rPr>
                <w:rFonts w:hint="eastAsia"/>
                <w:color w:val="000000" w:themeColor="text1"/>
                <w:szCs w:val="21"/>
              </w:rPr>
              <w:t>年</w:t>
            </w:r>
            <w:r w:rsidR="00D4240B" w:rsidRPr="00E91C34">
              <w:rPr>
                <w:color w:val="000000" w:themeColor="text1"/>
                <w:szCs w:val="21"/>
              </w:rPr>
              <w:t>11</w:t>
            </w:r>
            <w:r w:rsidRPr="00E91C34">
              <w:rPr>
                <w:rFonts w:hint="eastAsia"/>
                <w:color w:val="000000" w:themeColor="text1"/>
                <w:szCs w:val="21"/>
              </w:rPr>
              <w:t>月</w:t>
            </w:r>
            <w:r w:rsidR="00D4240B" w:rsidRPr="00E91C34">
              <w:rPr>
                <w:color w:val="000000" w:themeColor="text1"/>
                <w:szCs w:val="21"/>
              </w:rPr>
              <w:t>22</w:t>
            </w:r>
            <w:r w:rsidRPr="00E91C34">
              <w:rPr>
                <w:rFonts w:hint="eastAsia"/>
                <w:color w:val="000000" w:themeColor="text1"/>
                <w:szCs w:val="21"/>
              </w:rPr>
              <w:t>日</w:t>
            </w:r>
          </w:p>
        </w:tc>
        <w:tc>
          <w:tcPr>
            <w:tcW w:w="2957" w:type="pct"/>
            <w:tcBorders>
              <w:top w:val="single" w:sz="4" w:space="0" w:color="auto"/>
              <w:left w:val="single" w:sz="4" w:space="0" w:color="auto"/>
              <w:bottom w:val="single" w:sz="4" w:space="0" w:color="auto"/>
              <w:right w:val="single" w:sz="4" w:space="0" w:color="auto"/>
            </w:tcBorders>
            <w:vAlign w:val="center"/>
          </w:tcPr>
          <w:p w14:paraId="1B05299B" w14:textId="38D264D3" w:rsidR="0046062F" w:rsidRPr="00E91C34" w:rsidRDefault="000A2E89" w:rsidP="00DE3D93">
            <w:pPr>
              <w:adjustRightInd w:val="0"/>
              <w:snapToGrid w:val="0"/>
              <w:spacing w:line="360" w:lineRule="auto"/>
              <w:rPr>
                <w:color w:val="000000" w:themeColor="text1"/>
                <w:szCs w:val="21"/>
              </w:rPr>
            </w:pPr>
            <w:r w:rsidRPr="00E91C34">
              <w:rPr>
                <w:rFonts w:hint="eastAsia"/>
                <w:color w:val="000000" w:themeColor="text1"/>
                <w:szCs w:val="21"/>
              </w:rPr>
              <w:t>NA</w:t>
            </w:r>
          </w:p>
        </w:tc>
      </w:tr>
      <w:tr w:rsidR="000E1E83" w:rsidRPr="00E91C34" w14:paraId="27D2EDAC" w14:textId="77777777" w:rsidTr="002B687B">
        <w:trPr>
          <w:trHeight w:val="340"/>
        </w:trPr>
        <w:tc>
          <w:tcPr>
            <w:tcW w:w="898" w:type="pct"/>
            <w:tcBorders>
              <w:top w:val="single" w:sz="4" w:space="0" w:color="auto"/>
              <w:left w:val="single" w:sz="4" w:space="0" w:color="auto"/>
              <w:bottom w:val="single" w:sz="4" w:space="0" w:color="auto"/>
              <w:right w:val="single" w:sz="4" w:space="0" w:color="auto"/>
            </w:tcBorders>
            <w:vAlign w:val="center"/>
          </w:tcPr>
          <w:p w14:paraId="077FB4EC" w14:textId="64C66B78" w:rsidR="000E1E83" w:rsidRPr="00E91C34" w:rsidRDefault="00233CDD" w:rsidP="00D4240B">
            <w:pPr>
              <w:adjustRightInd w:val="0"/>
              <w:snapToGrid w:val="0"/>
              <w:spacing w:line="360" w:lineRule="auto"/>
              <w:rPr>
                <w:color w:val="000000" w:themeColor="text1"/>
                <w:szCs w:val="21"/>
              </w:rPr>
            </w:pPr>
            <w:r w:rsidRPr="00853138">
              <w:rPr>
                <w:color w:val="000000" w:themeColor="text1"/>
                <w:szCs w:val="21"/>
              </w:rPr>
              <w:t>2.0</w:t>
            </w:r>
          </w:p>
        </w:tc>
        <w:tc>
          <w:tcPr>
            <w:tcW w:w="1145" w:type="pct"/>
            <w:tcBorders>
              <w:top w:val="single" w:sz="4" w:space="0" w:color="auto"/>
              <w:left w:val="single" w:sz="4" w:space="0" w:color="auto"/>
              <w:bottom w:val="single" w:sz="4" w:space="0" w:color="auto"/>
              <w:right w:val="single" w:sz="4" w:space="0" w:color="auto"/>
            </w:tcBorders>
            <w:vAlign w:val="center"/>
          </w:tcPr>
          <w:p w14:paraId="494C652D" w14:textId="6A909656" w:rsidR="000E1E83" w:rsidRPr="00E91C34" w:rsidRDefault="00BA39E5" w:rsidP="00D4240B">
            <w:pPr>
              <w:adjustRightInd w:val="0"/>
              <w:snapToGrid w:val="0"/>
              <w:spacing w:line="360" w:lineRule="auto"/>
              <w:rPr>
                <w:color w:val="000000" w:themeColor="text1"/>
                <w:szCs w:val="21"/>
              </w:rPr>
            </w:pPr>
            <w:r>
              <w:rPr>
                <w:rFonts w:hint="eastAsia"/>
                <w:color w:val="000000" w:themeColor="text1"/>
                <w:szCs w:val="21"/>
              </w:rPr>
              <w:t>2019</w:t>
            </w:r>
            <w:r>
              <w:rPr>
                <w:rFonts w:hint="eastAsia"/>
                <w:color w:val="000000" w:themeColor="text1"/>
                <w:szCs w:val="21"/>
              </w:rPr>
              <w:t>年</w:t>
            </w:r>
            <w:r>
              <w:rPr>
                <w:rFonts w:hint="eastAsia"/>
                <w:color w:val="000000" w:themeColor="text1"/>
                <w:szCs w:val="21"/>
              </w:rPr>
              <w:t>06</w:t>
            </w:r>
            <w:r w:rsidR="009B34B9">
              <w:rPr>
                <w:rFonts w:hint="eastAsia"/>
                <w:color w:val="000000" w:themeColor="text1"/>
                <w:szCs w:val="21"/>
              </w:rPr>
              <w:t>月</w:t>
            </w:r>
            <w:r>
              <w:rPr>
                <w:rFonts w:hint="eastAsia"/>
                <w:color w:val="000000" w:themeColor="text1"/>
                <w:szCs w:val="21"/>
              </w:rPr>
              <w:t>12</w:t>
            </w:r>
            <w:r>
              <w:rPr>
                <w:rFonts w:hint="eastAsia"/>
                <w:color w:val="000000" w:themeColor="text1"/>
                <w:szCs w:val="21"/>
              </w:rPr>
              <w:t>日</w:t>
            </w:r>
          </w:p>
        </w:tc>
        <w:tc>
          <w:tcPr>
            <w:tcW w:w="2957" w:type="pct"/>
            <w:tcBorders>
              <w:top w:val="single" w:sz="4" w:space="0" w:color="auto"/>
              <w:left w:val="single" w:sz="4" w:space="0" w:color="auto"/>
              <w:bottom w:val="single" w:sz="4" w:space="0" w:color="auto"/>
              <w:right w:val="single" w:sz="4" w:space="0" w:color="auto"/>
            </w:tcBorders>
            <w:vAlign w:val="center"/>
          </w:tcPr>
          <w:p w14:paraId="12D245F8" w14:textId="5977B2E5" w:rsidR="000E1E83" w:rsidRPr="00E91C34" w:rsidRDefault="002A7311" w:rsidP="00DE3D93">
            <w:pPr>
              <w:adjustRightInd w:val="0"/>
              <w:snapToGrid w:val="0"/>
              <w:spacing w:line="360" w:lineRule="auto"/>
              <w:rPr>
                <w:color w:val="000000" w:themeColor="text1"/>
                <w:szCs w:val="21"/>
              </w:rPr>
            </w:pPr>
            <w:r>
              <w:rPr>
                <w:rFonts w:hint="eastAsia"/>
                <w:color w:val="000000" w:themeColor="text1"/>
                <w:szCs w:val="21"/>
              </w:rPr>
              <w:t>根据方案讨论会进行</w:t>
            </w:r>
            <w:r w:rsidR="00853138">
              <w:rPr>
                <w:rFonts w:hint="eastAsia"/>
                <w:color w:val="000000" w:themeColor="text1"/>
                <w:szCs w:val="21"/>
              </w:rPr>
              <w:t>整体</w:t>
            </w:r>
            <w:r w:rsidR="00853138">
              <w:rPr>
                <w:color w:val="000000" w:themeColor="text1"/>
                <w:szCs w:val="21"/>
              </w:rPr>
              <w:t>修订</w:t>
            </w:r>
          </w:p>
        </w:tc>
      </w:tr>
      <w:tr w:rsidR="009B34B9" w:rsidRPr="00E91C34" w14:paraId="48143BFD" w14:textId="77777777" w:rsidTr="002B687B">
        <w:trPr>
          <w:trHeight w:val="340"/>
        </w:trPr>
        <w:tc>
          <w:tcPr>
            <w:tcW w:w="898" w:type="pct"/>
            <w:tcBorders>
              <w:top w:val="single" w:sz="4" w:space="0" w:color="auto"/>
              <w:left w:val="single" w:sz="4" w:space="0" w:color="auto"/>
              <w:bottom w:val="single" w:sz="4" w:space="0" w:color="auto"/>
              <w:right w:val="single" w:sz="4" w:space="0" w:color="auto"/>
            </w:tcBorders>
            <w:vAlign w:val="center"/>
          </w:tcPr>
          <w:p w14:paraId="4DE73516" w14:textId="4F4F7CF2" w:rsidR="009B34B9" w:rsidRPr="00853138" w:rsidRDefault="009B34B9" w:rsidP="00D4240B">
            <w:pPr>
              <w:adjustRightInd w:val="0"/>
              <w:snapToGrid w:val="0"/>
              <w:spacing w:line="360" w:lineRule="auto"/>
              <w:rPr>
                <w:color w:val="000000" w:themeColor="text1"/>
                <w:szCs w:val="21"/>
              </w:rPr>
            </w:pPr>
            <w:r>
              <w:rPr>
                <w:rFonts w:hint="eastAsia"/>
                <w:color w:val="000000" w:themeColor="text1"/>
                <w:szCs w:val="21"/>
              </w:rPr>
              <w:t>2.1</w:t>
            </w:r>
          </w:p>
        </w:tc>
        <w:tc>
          <w:tcPr>
            <w:tcW w:w="1145" w:type="pct"/>
            <w:tcBorders>
              <w:top w:val="single" w:sz="4" w:space="0" w:color="auto"/>
              <w:left w:val="single" w:sz="4" w:space="0" w:color="auto"/>
              <w:bottom w:val="single" w:sz="4" w:space="0" w:color="auto"/>
              <w:right w:val="single" w:sz="4" w:space="0" w:color="auto"/>
            </w:tcBorders>
            <w:vAlign w:val="center"/>
          </w:tcPr>
          <w:p w14:paraId="39EC663C" w14:textId="5719DB98" w:rsidR="009B34B9" w:rsidRDefault="009B34B9" w:rsidP="00D4240B">
            <w:pPr>
              <w:adjustRightInd w:val="0"/>
              <w:snapToGrid w:val="0"/>
              <w:spacing w:line="360" w:lineRule="auto"/>
              <w:rPr>
                <w:color w:val="000000" w:themeColor="text1"/>
                <w:szCs w:val="21"/>
              </w:rPr>
            </w:pPr>
            <w:r>
              <w:rPr>
                <w:rFonts w:hint="eastAsia"/>
                <w:color w:val="000000" w:themeColor="text1"/>
                <w:szCs w:val="21"/>
              </w:rPr>
              <w:t>2019</w:t>
            </w:r>
            <w:r>
              <w:rPr>
                <w:rFonts w:hint="eastAsia"/>
                <w:color w:val="000000" w:themeColor="text1"/>
                <w:szCs w:val="21"/>
              </w:rPr>
              <w:t>年</w:t>
            </w:r>
            <w:r>
              <w:rPr>
                <w:rFonts w:hint="eastAsia"/>
                <w:color w:val="000000" w:themeColor="text1"/>
                <w:szCs w:val="21"/>
              </w:rPr>
              <w:t>08</w:t>
            </w:r>
            <w:r>
              <w:rPr>
                <w:rFonts w:hint="eastAsia"/>
                <w:color w:val="000000" w:themeColor="text1"/>
                <w:szCs w:val="21"/>
              </w:rPr>
              <w:t>月</w:t>
            </w:r>
            <w:r>
              <w:rPr>
                <w:rFonts w:hint="eastAsia"/>
                <w:color w:val="000000" w:themeColor="text1"/>
                <w:szCs w:val="21"/>
              </w:rPr>
              <w:t>05</w:t>
            </w:r>
            <w:r>
              <w:rPr>
                <w:rFonts w:hint="eastAsia"/>
                <w:color w:val="000000" w:themeColor="text1"/>
                <w:szCs w:val="21"/>
              </w:rPr>
              <w:t>日</w:t>
            </w:r>
          </w:p>
        </w:tc>
        <w:tc>
          <w:tcPr>
            <w:tcW w:w="2957" w:type="pct"/>
            <w:tcBorders>
              <w:top w:val="single" w:sz="4" w:space="0" w:color="auto"/>
              <w:left w:val="single" w:sz="4" w:space="0" w:color="auto"/>
              <w:bottom w:val="single" w:sz="4" w:space="0" w:color="auto"/>
              <w:right w:val="single" w:sz="4" w:space="0" w:color="auto"/>
            </w:tcBorders>
            <w:vAlign w:val="center"/>
          </w:tcPr>
          <w:p w14:paraId="3D1ACC16" w14:textId="71DF2D81" w:rsidR="009B34B9" w:rsidRDefault="00774AFD" w:rsidP="00DE3D93">
            <w:pPr>
              <w:adjustRightInd w:val="0"/>
              <w:snapToGrid w:val="0"/>
              <w:spacing w:line="360" w:lineRule="auto"/>
              <w:rPr>
                <w:color w:val="000000" w:themeColor="text1"/>
                <w:szCs w:val="21"/>
              </w:rPr>
            </w:pPr>
            <w:r>
              <w:rPr>
                <w:rFonts w:hint="eastAsia"/>
                <w:color w:val="000000" w:themeColor="text1"/>
                <w:szCs w:val="21"/>
              </w:rPr>
              <w:t>纳入标准第</w:t>
            </w:r>
            <w:r w:rsidR="00246CF5">
              <w:rPr>
                <w:rFonts w:hint="eastAsia"/>
                <w:color w:val="000000" w:themeColor="text1"/>
                <w:szCs w:val="21"/>
              </w:rPr>
              <w:t>7</w:t>
            </w:r>
            <w:r>
              <w:rPr>
                <w:rFonts w:hint="eastAsia"/>
                <w:color w:val="000000" w:themeColor="text1"/>
                <w:szCs w:val="21"/>
              </w:rPr>
              <w:t>条</w:t>
            </w:r>
            <w:r w:rsidR="00BD3F85" w:rsidRPr="00BD3F85">
              <w:rPr>
                <w:rFonts w:hint="eastAsia"/>
                <w:color w:val="000000" w:themeColor="text1"/>
                <w:szCs w:val="21"/>
              </w:rPr>
              <w:t>触诊仍有</w:t>
            </w:r>
            <w:r>
              <w:rPr>
                <w:rFonts w:hint="eastAsia"/>
                <w:color w:val="000000" w:themeColor="text1"/>
                <w:szCs w:val="21"/>
              </w:rPr>
              <w:t>肿块修订为</w:t>
            </w:r>
            <w:r w:rsidR="00BD3F85" w:rsidRPr="00BD3F85">
              <w:rPr>
                <w:rFonts w:hint="eastAsia"/>
                <w:color w:val="000000" w:themeColor="text1"/>
                <w:szCs w:val="21"/>
              </w:rPr>
              <w:t>触诊仍有</w:t>
            </w:r>
            <w:r>
              <w:rPr>
                <w:rFonts w:hint="eastAsia"/>
                <w:color w:val="000000" w:themeColor="text1"/>
                <w:szCs w:val="21"/>
              </w:rPr>
              <w:t>靶肿块</w:t>
            </w:r>
          </w:p>
        </w:tc>
      </w:tr>
      <w:tr w:rsidR="009F3484" w:rsidRPr="00E91C34" w14:paraId="02206E6C" w14:textId="77777777" w:rsidTr="002B687B">
        <w:trPr>
          <w:trHeight w:val="340"/>
        </w:trPr>
        <w:tc>
          <w:tcPr>
            <w:tcW w:w="898" w:type="pct"/>
            <w:tcBorders>
              <w:top w:val="single" w:sz="4" w:space="0" w:color="auto"/>
              <w:left w:val="single" w:sz="4" w:space="0" w:color="auto"/>
              <w:bottom w:val="single" w:sz="4" w:space="0" w:color="auto"/>
              <w:right w:val="single" w:sz="4" w:space="0" w:color="auto"/>
            </w:tcBorders>
            <w:vAlign w:val="center"/>
          </w:tcPr>
          <w:p w14:paraId="4ABE81BE" w14:textId="6AEA664B" w:rsidR="009F3484" w:rsidRDefault="009F3484" w:rsidP="00D4240B">
            <w:pPr>
              <w:adjustRightInd w:val="0"/>
              <w:snapToGrid w:val="0"/>
              <w:spacing w:line="360" w:lineRule="auto"/>
              <w:rPr>
                <w:color w:val="000000" w:themeColor="text1"/>
                <w:szCs w:val="21"/>
              </w:rPr>
            </w:pPr>
            <w:r>
              <w:rPr>
                <w:rFonts w:hint="eastAsia"/>
                <w:color w:val="000000" w:themeColor="text1"/>
                <w:szCs w:val="21"/>
              </w:rPr>
              <w:t>2</w:t>
            </w:r>
            <w:r>
              <w:rPr>
                <w:color w:val="000000" w:themeColor="text1"/>
                <w:szCs w:val="21"/>
              </w:rPr>
              <w:t>.2</w:t>
            </w:r>
          </w:p>
        </w:tc>
        <w:tc>
          <w:tcPr>
            <w:tcW w:w="1145" w:type="pct"/>
            <w:tcBorders>
              <w:top w:val="single" w:sz="4" w:space="0" w:color="auto"/>
              <w:left w:val="single" w:sz="4" w:space="0" w:color="auto"/>
              <w:bottom w:val="single" w:sz="4" w:space="0" w:color="auto"/>
              <w:right w:val="single" w:sz="4" w:space="0" w:color="auto"/>
            </w:tcBorders>
            <w:vAlign w:val="center"/>
          </w:tcPr>
          <w:p w14:paraId="09843EED" w14:textId="267867B9" w:rsidR="009F3484" w:rsidRDefault="009F3484" w:rsidP="00D4240B">
            <w:pPr>
              <w:adjustRightInd w:val="0"/>
              <w:snapToGrid w:val="0"/>
              <w:spacing w:line="360" w:lineRule="auto"/>
              <w:rPr>
                <w:color w:val="000000" w:themeColor="text1"/>
                <w:szCs w:val="21"/>
              </w:rPr>
            </w:pPr>
            <w:r>
              <w:rPr>
                <w:rFonts w:hint="eastAsia"/>
                <w:color w:val="000000" w:themeColor="text1"/>
                <w:szCs w:val="21"/>
              </w:rPr>
              <w:t>2019</w:t>
            </w:r>
            <w:r>
              <w:rPr>
                <w:rFonts w:hint="eastAsia"/>
                <w:color w:val="000000" w:themeColor="text1"/>
                <w:szCs w:val="21"/>
              </w:rPr>
              <w:t>年</w:t>
            </w:r>
            <w:r>
              <w:rPr>
                <w:rFonts w:hint="eastAsia"/>
                <w:color w:val="000000" w:themeColor="text1"/>
                <w:szCs w:val="21"/>
              </w:rPr>
              <w:t>09</w:t>
            </w:r>
            <w:r>
              <w:rPr>
                <w:rFonts w:hint="eastAsia"/>
                <w:color w:val="000000" w:themeColor="text1"/>
                <w:szCs w:val="21"/>
              </w:rPr>
              <w:t>月</w:t>
            </w:r>
            <w:r w:rsidR="00B720F3">
              <w:rPr>
                <w:rFonts w:hint="eastAsia"/>
                <w:color w:val="000000" w:themeColor="text1"/>
                <w:szCs w:val="21"/>
              </w:rPr>
              <w:t>18</w:t>
            </w:r>
            <w:r>
              <w:rPr>
                <w:rFonts w:hint="eastAsia"/>
                <w:color w:val="000000" w:themeColor="text1"/>
                <w:szCs w:val="21"/>
              </w:rPr>
              <w:t>日</w:t>
            </w:r>
          </w:p>
        </w:tc>
        <w:tc>
          <w:tcPr>
            <w:tcW w:w="2957" w:type="pct"/>
            <w:tcBorders>
              <w:top w:val="single" w:sz="4" w:space="0" w:color="auto"/>
              <w:left w:val="single" w:sz="4" w:space="0" w:color="auto"/>
              <w:bottom w:val="single" w:sz="4" w:space="0" w:color="auto"/>
              <w:right w:val="single" w:sz="4" w:space="0" w:color="auto"/>
            </w:tcBorders>
            <w:vAlign w:val="center"/>
          </w:tcPr>
          <w:p w14:paraId="316EC8F7" w14:textId="2164BDC2" w:rsidR="009F3484" w:rsidRDefault="00CA00D8" w:rsidP="000C0FF1">
            <w:pPr>
              <w:adjustRightInd w:val="0"/>
              <w:snapToGrid w:val="0"/>
              <w:spacing w:line="360" w:lineRule="auto"/>
              <w:rPr>
                <w:color w:val="000000" w:themeColor="text1"/>
                <w:szCs w:val="21"/>
              </w:rPr>
            </w:pPr>
            <w:r>
              <w:rPr>
                <w:rFonts w:hint="eastAsia"/>
                <w:color w:val="000000" w:themeColor="text1"/>
                <w:szCs w:val="21"/>
              </w:rPr>
              <w:t>根据</w:t>
            </w:r>
            <w:r w:rsidR="005F5272">
              <w:rPr>
                <w:rFonts w:hint="eastAsia"/>
                <w:color w:val="000000" w:themeColor="text1"/>
                <w:szCs w:val="21"/>
              </w:rPr>
              <w:t>专家</w:t>
            </w:r>
            <w:r w:rsidR="005F5272">
              <w:rPr>
                <w:color w:val="000000" w:themeColor="text1"/>
                <w:szCs w:val="21"/>
              </w:rPr>
              <w:t>咨询会</w:t>
            </w:r>
            <w:r w:rsidR="000C0FF1">
              <w:rPr>
                <w:rFonts w:hint="eastAsia"/>
                <w:color w:val="000000" w:themeColor="text1"/>
                <w:szCs w:val="21"/>
              </w:rPr>
              <w:t>决议</w:t>
            </w:r>
            <w:r w:rsidR="005F5272">
              <w:rPr>
                <w:color w:val="000000" w:themeColor="text1"/>
                <w:szCs w:val="21"/>
              </w:rPr>
              <w:t>进行修订</w:t>
            </w:r>
          </w:p>
        </w:tc>
      </w:tr>
      <w:tr w:rsidR="00714174" w:rsidRPr="00E91C34" w14:paraId="51B0E3F8" w14:textId="77777777" w:rsidTr="002B687B">
        <w:trPr>
          <w:trHeight w:val="340"/>
          <w:ins w:id="16" w:author="李红丽" w:date="2020-06-03T13:42:00Z"/>
        </w:trPr>
        <w:tc>
          <w:tcPr>
            <w:tcW w:w="898" w:type="pct"/>
            <w:tcBorders>
              <w:top w:val="single" w:sz="4" w:space="0" w:color="auto"/>
              <w:left w:val="single" w:sz="4" w:space="0" w:color="auto"/>
              <w:bottom w:val="single" w:sz="4" w:space="0" w:color="auto"/>
              <w:right w:val="single" w:sz="4" w:space="0" w:color="auto"/>
            </w:tcBorders>
            <w:vAlign w:val="center"/>
          </w:tcPr>
          <w:p w14:paraId="74742116" w14:textId="1469D956" w:rsidR="00714174" w:rsidRDefault="00714174" w:rsidP="00D4240B">
            <w:pPr>
              <w:adjustRightInd w:val="0"/>
              <w:snapToGrid w:val="0"/>
              <w:spacing w:line="360" w:lineRule="auto"/>
              <w:rPr>
                <w:ins w:id="17" w:author="李红丽" w:date="2020-06-03T13:42:00Z"/>
                <w:color w:val="000000" w:themeColor="text1"/>
                <w:szCs w:val="21"/>
              </w:rPr>
            </w:pPr>
            <w:ins w:id="18" w:author="李红丽" w:date="2020-06-03T13:42:00Z">
              <w:r>
                <w:rPr>
                  <w:rFonts w:hint="eastAsia"/>
                  <w:color w:val="000000" w:themeColor="text1"/>
                  <w:szCs w:val="21"/>
                </w:rPr>
                <w:t>2</w:t>
              </w:r>
              <w:r>
                <w:rPr>
                  <w:color w:val="000000" w:themeColor="text1"/>
                  <w:szCs w:val="21"/>
                </w:rPr>
                <w:t>.3</w:t>
              </w:r>
            </w:ins>
          </w:p>
        </w:tc>
        <w:tc>
          <w:tcPr>
            <w:tcW w:w="1145" w:type="pct"/>
            <w:tcBorders>
              <w:top w:val="single" w:sz="4" w:space="0" w:color="auto"/>
              <w:left w:val="single" w:sz="4" w:space="0" w:color="auto"/>
              <w:bottom w:val="single" w:sz="4" w:space="0" w:color="auto"/>
              <w:right w:val="single" w:sz="4" w:space="0" w:color="auto"/>
            </w:tcBorders>
            <w:vAlign w:val="center"/>
          </w:tcPr>
          <w:p w14:paraId="2626430D" w14:textId="40465C5C" w:rsidR="00714174" w:rsidRDefault="00D00180" w:rsidP="00D4240B">
            <w:pPr>
              <w:adjustRightInd w:val="0"/>
              <w:snapToGrid w:val="0"/>
              <w:spacing w:line="360" w:lineRule="auto"/>
              <w:rPr>
                <w:ins w:id="19" w:author="李红丽" w:date="2020-06-03T13:42:00Z"/>
                <w:color w:val="000000" w:themeColor="text1"/>
                <w:szCs w:val="21"/>
              </w:rPr>
            </w:pPr>
            <w:ins w:id="20" w:author="李红丽" w:date="2020-06-16T08:50:00Z">
              <w:r>
                <w:rPr>
                  <w:rFonts w:hint="eastAsia"/>
                  <w:color w:val="000000" w:themeColor="text1"/>
                  <w:szCs w:val="21"/>
                </w:rPr>
                <w:t>2020</w:t>
              </w:r>
              <w:r>
                <w:rPr>
                  <w:rFonts w:hint="eastAsia"/>
                  <w:color w:val="000000" w:themeColor="text1"/>
                  <w:szCs w:val="21"/>
                </w:rPr>
                <w:t>年</w:t>
              </w:r>
              <w:r>
                <w:rPr>
                  <w:rFonts w:hint="eastAsia"/>
                  <w:color w:val="000000" w:themeColor="text1"/>
                  <w:szCs w:val="21"/>
                </w:rPr>
                <w:t>06</w:t>
              </w:r>
              <w:r>
                <w:rPr>
                  <w:rFonts w:hint="eastAsia"/>
                  <w:color w:val="000000" w:themeColor="text1"/>
                  <w:szCs w:val="21"/>
                </w:rPr>
                <w:t>月</w:t>
              </w:r>
              <w:r>
                <w:rPr>
                  <w:rFonts w:hint="eastAsia"/>
                  <w:color w:val="000000" w:themeColor="text1"/>
                  <w:szCs w:val="21"/>
                </w:rPr>
                <w:t>16</w:t>
              </w:r>
              <w:r>
                <w:rPr>
                  <w:rFonts w:hint="eastAsia"/>
                  <w:color w:val="000000" w:themeColor="text1"/>
                  <w:szCs w:val="21"/>
                </w:rPr>
                <w:t>日</w:t>
              </w:r>
            </w:ins>
          </w:p>
        </w:tc>
        <w:tc>
          <w:tcPr>
            <w:tcW w:w="2957" w:type="pct"/>
            <w:tcBorders>
              <w:top w:val="single" w:sz="4" w:space="0" w:color="auto"/>
              <w:left w:val="single" w:sz="4" w:space="0" w:color="auto"/>
              <w:bottom w:val="single" w:sz="4" w:space="0" w:color="auto"/>
              <w:right w:val="single" w:sz="4" w:space="0" w:color="auto"/>
            </w:tcBorders>
            <w:vAlign w:val="center"/>
          </w:tcPr>
          <w:p w14:paraId="4358A26A" w14:textId="195336AE" w:rsidR="00714174" w:rsidRDefault="00714174">
            <w:pPr>
              <w:adjustRightInd w:val="0"/>
              <w:snapToGrid w:val="0"/>
              <w:spacing w:line="360" w:lineRule="auto"/>
              <w:rPr>
                <w:ins w:id="21" w:author="李红丽" w:date="2020-06-03T13:48:00Z"/>
                <w:color w:val="000000" w:themeColor="text1"/>
                <w:szCs w:val="21"/>
              </w:rPr>
            </w:pPr>
            <w:ins w:id="22" w:author="李红丽" w:date="2020-06-03T13:48:00Z">
              <w:r>
                <w:rPr>
                  <w:rFonts w:hint="eastAsia"/>
                  <w:color w:val="000000" w:themeColor="text1"/>
                  <w:szCs w:val="21"/>
                </w:rPr>
                <w:t>（</w:t>
              </w:r>
              <w:r>
                <w:rPr>
                  <w:rFonts w:hint="eastAsia"/>
                  <w:color w:val="000000" w:themeColor="text1"/>
                  <w:szCs w:val="21"/>
                </w:rPr>
                <w:t>1</w:t>
              </w:r>
              <w:r>
                <w:rPr>
                  <w:rFonts w:hint="eastAsia"/>
                  <w:color w:val="000000" w:themeColor="text1"/>
                  <w:szCs w:val="21"/>
                </w:rPr>
                <w:t>）</w:t>
              </w:r>
            </w:ins>
            <w:ins w:id="23" w:author="李红丽" w:date="2020-06-03T13:45:00Z">
              <w:r w:rsidRPr="00714174">
                <w:rPr>
                  <w:rFonts w:hint="eastAsia"/>
                  <w:color w:val="000000" w:themeColor="text1"/>
                  <w:szCs w:val="21"/>
                </w:rPr>
                <w:t>排除标准第</w:t>
              </w:r>
              <w:r w:rsidRPr="00714174">
                <w:rPr>
                  <w:color w:val="000000" w:themeColor="text1"/>
                  <w:szCs w:val="21"/>
                </w:rPr>
                <w:t>6</w:t>
              </w:r>
              <w:r w:rsidRPr="00714174">
                <w:rPr>
                  <w:rFonts w:hint="eastAsia"/>
                  <w:color w:val="000000" w:themeColor="text1"/>
                  <w:szCs w:val="21"/>
                </w:rPr>
                <w:t>条：</w:t>
              </w:r>
              <w:r w:rsidRPr="00714174">
                <w:rPr>
                  <w:color w:val="000000" w:themeColor="text1"/>
                  <w:szCs w:val="21"/>
                </w:rPr>
                <w:t>“</w:t>
              </w:r>
            </w:ins>
            <w:ins w:id="24" w:author="李红丽" w:date="2020-06-03T13:46:00Z">
              <w:r w:rsidRPr="00714174">
                <w:rPr>
                  <w:color w:val="000000" w:themeColor="text1"/>
                  <w:szCs w:val="21"/>
                </w:rPr>
                <w:t>ALT</w:t>
              </w:r>
              <w:r w:rsidRPr="00714174">
                <w:rPr>
                  <w:rFonts w:hint="eastAsia"/>
                  <w:color w:val="000000" w:themeColor="text1"/>
                  <w:szCs w:val="21"/>
                </w:rPr>
                <w:t>、</w:t>
              </w:r>
              <w:r w:rsidRPr="00714174">
                <w:rPr>
                  <w:color w:val="000000" w:themeColor="text1"/>
                  <w:szCs w:val="21"/>
                </w:rPr>
                <w:t>AST</w:t>
              </w:r>
              <w:r w:rsidRPr="00714174">
                <w:rPr>
                  <w:rFonts w:hint="eastAsia"/>
                  <w:color w:val="000000" w:themeColor="text1"/>
                  <w:szCs w:val="21"/>
                </w:rPr>
                <w:t>、</w:t>
              </w:r>
              <w:r w:rsidRPr="00714174">
                <w:rPr>
                  <w:color w:val="000000" w:themeColor="text1"/>
                  <w:szCs w:val="21"/>
                </w:rPr>
                <w:t>ALP</w:t>
              </w:r>
              <w:r w:rsidRPr="00714174">
                <w:rPr>
                  <w:rFonts w:hint="eastAsia"/>
                  <w:color w:val="000000" w:themeColor="text1"/>
                  <w:szCs w:val="21"/>
                </w:rPr>
                <w:t>、</w:t>
              </w:r>
              <w:r w:rsidRPr="00714174">
                <w:rPr>
                  <w:color w:val="000000" w:themeColor="text1"/>
                  <w:szCs w:val="21"/>
                </w:rPr>
                <w:t>TBIL</w:t>
              </w:r>
              <w:r w:rsidRPr="00714174">
                <w:rPr>
                  <w:rFonts w:hint="eastAsia"/>
                  <w:color w:val="000000" w:themeColor="text1"/>
                  <w:szCs w:val="21"/>
                </w:rPr>
                <w:t>、</w:t>
              </w:r>
              <w:r w:rsidRPr="00714174">
                <w:rPr>
                  <w:color w:val="000000" w:themeColor="text1"/>
                  <w:szCs w:val="21"/>
                </w:rPr>
                <w:t>GGT</w:t>
              </w:r>
              <w:r w:rsidRPr="00714174">
                <w:rPr>
                  <w:rFonts w:hint="eastAsia"/>
                  <w:color w:val="000000" w:themeColor="text1"/>
                  <w:szCs w:val="21"/>
                </w:rPr>
                <w:t>超过正常值上限；血清</w:t>
              </w:r>
              <w:r w:rsidRPr="00714174">
                <w:rPr>
                  <w:color w:val="000000" w:themeColor="text1"/>
                  <w:szCs w:val="21"/>
                </w:rPr>
                <w:t>Cr</w:t>
              </w:r>
              <w:r w:rsidRPr="00714174">
                <w:rPr>
                  <w:rFonts w:hint="eastAsia"/>
                  <w:color w:val="000000" w:themeColor="text1"/>
                  <w:szCs w:val="21"/>
                </w:rPr>
                <w:t>、</w:t>
              </w:r>
              <w:r w:rsidRPr="00714174">
                <w:rPr>
                  <w:color w:val="000000" w:themeColor="text1"/>
                  <w:szCs w:val="21"/>
                </w:rPr>
                <w:t>BUN</w:t>
              </w:r>
              <w:r w:rsidRPr="00714174">
                <w:rPr>
                  <w:rFonts w:hint="eastAsia"/>
                  <w:color w:val="000000" w:themeColor="text1"/>
                  <w:szCs w:val="21"/>
                </w:rPr>
                <w:t>超过</w:t>
              </w:r>
              <w:r>
                <w:rPr>
                  <w:rFonts w:hint="eastAsia"/>
                  <w:color w:val="000000" w:themeColor="text1"/>
                  <w:szCs w:val="21"/>
                </w:rPr>
                <w:t>正常值上限</w:t>
              </w:r>
            </w:ins>
            <w:ins w:id="25" w:author="李红丽" w:date="2020-06-03T13:45:00Z">
              <w:r w:rsidRPr="00714174">
                <w:rPr>
                  <w:color w:val="000000" w:themeColor="text1"/>
                  <w:szCs w:val="21"/>
                </w:rPr>
                <w:t>”</w:t>
              </w:r>
            </w:ins>
            <w:ins w:id="26" w:author="李红丽" w:date="2020-06-03T16:56:00Z">
              <w:r w:rsidR="003E2225">
                <w:rPr>
                  <w:rFonts w:hint="eastAsia"/>
                  <w:color w:val="000000" w:themeColor="text1"/>
                  <w:szCs w:val="21"/>
                </w:rPr>
                <w:t>修订</w:t>
              </w:r>
            </w:ins>
            <w:ins w:id="27" w:author="李红丽" w:date="2020-06-03T13:46:00Z">
              <w:r w:rsidRPr="00714174">
                <w:rPr>
                  <w:rFonts w:hint="eastAsia"/>
                  <w:color w:val="000000" w:themeColor="text1"/>
                  <w:szCs w:val="21"/>
                </w:rPr>
                <w:t>为</w:t>
              </w:r>
              <w:r w:rsidRPr="00714174">
                <w:rPr>
                  <w:color w:val="000000" w:themeColor="text1"/>
                  <w:szCs w:val="21"/>
                </w:rPr>
                <w:t>“</w:t>
              </w:r>
              <w:r w:rsidRPr="00177CB3">
                <w:rPr>
                  <w:color w:val="000000" w:themeColor="text1"/>
                  <w:szCs w:val="21"/>
                  <w:rPrChange w:id="28" w:author="李红丽" w:date="2020-06-16T09:17:00Z">
                    <w:rPr>
                      <w:rFonts w:eastAsiaTheme="minorEastAsia"/>
                      <w:color w:val="000000" w:themeColor="text1"/>
                      <w:kern w:val="0"/>
                      <w:szCs w:val="21"/>
                    </w:rPr>
                  </w:rPrChange>
                </w:rPr>
                <w:t>ALT</w:t>
              </w:r>
              <w:r w:rsidRPr="00177CB3">
                <w:rPr>
                  <w:rFonts w:hint="eastAsia"/>
                  <w:color w:val="000000" w:themeColor="text1"/>
                  <w:szCs w:val="21"/>
                  <w:rPrChange w:id="29" w:author="李红丽" w:date="2020-06-16T09:17:00Z">
                    <w:rPr>
                      <w:rFonts w:eastAsiaTheme="minorEastAsia" w:hint="eastAsia"/>
                      <w:color w:val="000000" w:themeColor="text1"/>
                      <w:kern w:val="0"/>
                      <w:szCs w:val="21"/>
                    </w:rPr>
                  </w:rPrChange>
                </w:rPr>
                <w:t>、</w:t>
              </w:r>
              <w:r w:rsidRPr="00177CB3">
                <w:rPr>
                  <w:color w:val="000000" w:themeColor="text1"/>
                  <w:szCs w:val="21"/>
                  <w:rPrChange w:id="30" w:author="李红丽" w:date="2020-06-16T09:17:00Z">
                    <w:rPr>
                      <w:rFonts w:eastAsiaTheme="minorEastAsia"/>
                      <w:color w:val="000000" w:themeColor="text1"/>
                      <w:kern w:val="0"/>
                      <w:szCs w:val="21"/>
                    </w:rPr>
                  </w:rPrChange>
                </w:rPr>
                <w:t>AST</w:t>
              </w:r>
              <w:r w:rsidRPr="00177CB3">
                <w:rPr>
                  <w:rFonts w:hint="eastAsia"/>
                  <w:color w:val="000000" w:themeColor="text1"/>
                  <w:szCs w:val="21"/>
                  <w:rPrChange w:id="31" w:author="李红丽" w:date="2020-06-16T09:17:00Z">
                    <w:rPr>
                      <w:rFonts w:eastAsiaTheme="minorEastAsia" w:hint="eastAsia"/>
                      <w:color w:val="000000" w:themeColor="text1"/>
                      <w:kern w:val="0"/>
                      <w:szCs w:val="21"/>
                    </w:rPr>
                  </w:rPrChange>
                </w:rPr>
                <w:t>、</w:t>
              </w:r>
              <w:r w:rsidRPr="00177CB3">
                <w:rPr>
                  <w:color w:val="000000" w:themeColor="text1"/>
                  <w:szCs w:val="21"/>
                  <w:rPrChange w:id="32" w:author="李红丽" w:date="2020-06-16T09:17:00Z">
                    <w:rPr>
                      <w:rFonts w:eastAsiaTheme="minorEastAsia"/>
                      <w:color w:val="000000" w:themeColor="text1"/>
                      <w:kern w:val="0"/>
                      <w:szCs w:val="21"/>
                    </w:rPr>
                  </w:rPrChange>
                </w:rPr>
                <w:t>ALP</w:t>
              </w:r>
              <w:r w:rsidRPr="00177CB3">
                <w:rPr>
                  <w:rFonts w:hint="eastAsia"/>
                  <w:color w:val="000000" w:themeColor="text1"/>
                  <w:szCs w:val="21"/>
                  <w:rPrChange w:id="33" w:author="李红丽" w:date="2020-06-16T09:17:00Z">
                    <w:rPr>
                      <w:rFonts w:eastAsiaTheme="minorEastAsia" w:hint="eastAsia"/>
                      <w:color w:val="000000" w:themeColor="text1"/>
                      <w:kern w:val="0"/>
                      <w:szCs w:val="21"/>
                    </w:rPr>
                  </w:rPrChange>
                </w:rPr>
                <w:t>、</w:t>
              </w:r>
              <w:r w:rsidRPr="00177CB3">
                <w:rPr>
                  <w:color w:val="000000" w:themeColor="text1"/>
                  <w:szCs w:val="21"/>
                  <w:rPrChange w:id="34" w:author="李红丽" w:date="2020-06-16T09:17:00Z">
                    <w:rPr>
                      <w:rFonts w:eastAsiaTheme="minorEastAsia"/>
                      <w:color w:val="000000" w:themeColor="text1"/>
                      <w:kern w:val="0"/>
                      <w:szCs w:val="21"/>
                    </w:rPr>
                  </w:rPrChange>
                </w:rPr>
                <w:t>TBIL</w:t>
              </w:r>
              <w:r w:rsidRPr="00177CB3">
                <w:rPr>
                  <w:rFonts w:hint="eastAsia"/>
                  <w:color w:val="000000" w:themeColor="text1"/>
                  <w:szCs w:val="21"/>
                  <w:rPrChange w:id="35" w:author="李红丽" w:date="2020-06-16T09:17:00Z">
                    <w:rPr>
                      <w:rFonts w:eastAsiaTheme="minorEastAsia" w:hint="eastAsia"/>
                      <w:color w:val="000000" w:themeColor="text1"/>
                      <w:kern w:val="0"/>
                      <w:szCs w:val="21"/>
                    </w:rPr>
                  </w:rPrChange>
                </w:rPr>
                <w:t>、</w:t>
              </w:r>
              <w:r w:rsidRPr="00177CB3">
                <w:rPr>
                  <w:color w:val="000000" w:themeColor="text1"/>
                  <w:szCs w:val="21"/>
                  <w:rPrChange w:id="36" w:author="李红丽" w:date="2020-06-16T09:17:00Z">
                    <w:rPr>
                      <w:rFonts w:eastAsiaTheme="minorEastAsia"/>
                      <w:color w:val="000000" w:themeColor="text1"/>
                      <w:kern w:val="0"/>
                      <w:szCs w:val="21"/>
                    </w:rPr>
                  </w:rPrChange>
                </w:rPr>
                <w:t>GGT</w:t>
              </w:r>
              <w:r w:rsidRPr="00177CB3">
                <w:rPr>
                  <w:rFonts w:hint="eastAsia"/>
                  <w:color w:val="000000" w:themeColor="text1"/>
                  <w:szCs w:val="21"/>
                  <w:rPrChange w:id="37" w:author="李红丽" w:date="2020-06-16T09:17:00Z">
                    <w:rPr>
                      <w:rFonts w:eastAsiaTheme="minorEastAsia" w:hint="eastAsia"/>
                      <w:color w:val="000000" w:themeColor="text1"/>
                      <w:kern w:val="0"/>
                      <w:szCs w:val="21"/>
                    </w:rPr>
                  </w:rPrChange>
                </w:rPr>
                <w:t>超过</w:t>
              </w:r>
              <w:r w:rsidRPr="00177CB3">
                <w:rPr>
                  <w:color w:val="000000" w:themeColor="text1"/>
                  <w:szCs w:val="21"/>
                  <w:rPrChange w:id="38" w:author="李红丽" w:date="2020-06-16T09:17:00Z">
                    <w:rPr>
                      <w:rFonts w:eastAsiaTheme="minorEastAsia"/>
                      <w:color w:val="000000" w:themeColor="text1"/>
                      <w:kern w:val="0"/>
                      <w:szCs w:val="21"/>
                    </w:rPr>
                  </w:rPrChange>
                </w:rPr>
                <w:t>1.</w:t>
              </w:r>
            </w:ins>
            <w:ins w:id="39" w:author="李红丽" w:date="2020-06-16T08:49:00Z">
              <w:r w:rsidR="00D00180" w:rsidRPr="00177CB3">
                <w:rPr>
                  <w:color w:val="000000" w:themeColor="text1"/>
                  <w:szCs w:val="21"/>
                  <w:rPrChange w:id="40" w:author="李红丽" w:date="2020-06-16T09:17:00Z">
                    <w:rPr>
                      <w:rFonts w:eastAsiaTheme="minorEastAsia"/>
                      <w:color w:val="000000" w:themeColor="text1"/>
                      <w:kern w:val="0"/>
                      <w:szCs w:val="21"/>
                    </w:rPr>
                  </w:rPrChange>
                </w:rPr>
                <w:t>2</w:t>
              </w:r>
            </w:ins>
            <w:ins w:id="41" w:author="李红丽" w:date="2020-06-03T13:46:00Z">
              <w:r w:rsidRPr="00177CB3">
                <w:rPr>
                  <w:rFonts w:hint="eastAsia"/>
                  <w:color w:val="000000" w:themeColor="text1"/>
                  <w:szCs w:val="21"/>
                  <w:rPrChange w:id="42" w:author="李红丽" w:date="2020-06-16T09:17:00Z">
                    <w:rPr>
                      <w:rFonts w:eastAsiaTheme="minorEastAsia" w:hint="eastAsia"/>
                      <w:color w:val="000000" w:themeColor="text1"/>
                      <w:kern w:val="0"/>
                      <w:szCs w:val="21"/>
                    </w:rPr>
                  </w:rPrChange>
                </w:rPr>
                <w:t>倍正常值上限；血清</w:t>
              </w:r>
              <w:r w:rsidRPr="00177CB3">
                <w:rPr>
                  <w:color w:val="000000" w:themeColor="text1"/>
                  <w:szCs w:val="21"/>
                  <w:rPrChange w:id="43" w:author="李红丽" w:date="2020-06-16T09:17:00Z">
                    <w:rPr>
                      <w:rFonts w:eastAsiaTheme="minorEastAsia"/>
                      <w:color w:val="000000" w:themeColor="text1"/>
                      <w:kern w:val="0"/>
                      <w:szCs w:val="21"/>
                    </w:rPr>
                  </w:rPrChange>
                </w:rPr>
                <w:t>Cr</w:t>
              </w:r>
              <w:r w:rsidRPr="00177CB3">
                <w:rPr>
                  <w:rFonts w:hint="eastAsia"/>
                  <w:color w:val="000000" w:themeColor="text1"/>
                  <w:szCs w:val="21"/>
                  <w:rPrChange w:id="44" w:author="李红丽" w:date="2020-06-16T09:17:00Z">
                    <w:rPr>
                      <w:rFonts w:eastAsiaTheme="minorEastAsia" w:hint="eastAsia"/>
                      <w:color w:val="000000" w:themeColor="text1"/>
                      <w:kern w:val="0"/>
                      <w:szCs w:val="21"/>
                    </w:rPr>
                  </w:rPrChange>
                </w:rPr>
                <w:t>、</w:t>
              </w:r>
              <w:r w:rsidRPr="00177CB3">
                <w:rPr>
                  <w:color w:val="000000" w:themeColor="text1"/>
                  <w:szCs w:val="21"/>
                  <w:rPrChange w:id="45" w:author="李红丽" w:date="2020-06-16T09:17:00Z">
                    <w:rPr>
                      <w:rFonts w:eastAsiaTheme="minorEastAsia"/>
                      <w:color w:val="000000" w:themeColor="text1"/>
                      <w:kern w:val="0"/>
                      <w:szCs w:val="21"/>
                    </w:rPr>
                  </w:rPrChange>
                </w:rPr>
                <w:t>BUN</w:t>
              </w:r>
              <w:r w:rsidRPr="00177CB3">
                <w:rPr>
                  <w:rFonts w:hint="eastAsia"/>
                  <w:color w:val="000000" w:themeColor="text1"/>
                  <w:szCs w:val="21"/>
                  <w:rPrChange w:id="46" w:author="李红丽" w:date="2020-06-16T09:17:00Z">
                    <w:rPr>
                      <w:rFonts w:eastAsiaTheme="minorEastAsia" w:hint="eastAsia"/>
                      <w:color w:val="000000" w:themeColor="text1"/>
                      <w:kern w:val="0"/>
                      <w:szCs w:val="21"/>
                    </w:rPr>
                  </w:rPrChange>
                </w:rPr>
                <w:t>超过</w:t>
              </w:r>
              <w:r w:rsidRPr="00177CB3">
                <w:rPr>
                  <w:color w:val="000000" w:themeColor="text1"/>
                  <w:szCs w:val="21"/>
                  <w:rPrChange w:id="47" w:author="李红丽" w:date="2020-06-16T09:17:00Z">
                    <w:rPr>
                      <w:rFonts w:eastAsiaTheme="minorEastAsia"/>
                      <w:color w:val="000000" w:themeColor="text1"/>
                      <w:kern w:val="0"/>
                      <w:szCs w:val="21"/>
                    </w:rPr>
                  </w:rPrChange>
                </w:rPr>
                <w:t>1.</w:t>
              </w:r>
            </w:ins>
            <w:ins w:id="48" w:author="李红丽" w:date="2020-06-16T08:49:00Z">
              <w:r w:rsidR="00D00180" w:rsidRPr="00177CB3">
                <w:rPr>
                  <w:color w:val="000000" w:themeColor="text1"/>
                  <w:szCs w:val="21"/>
                  <w:rPrChange w:id="49" w:author="李红丽" w:date="2020-06-16T09:17:00Z">
                    <w:rPr>
                      <w:rFonts w:eastAsiaTheme="minorEastAsia"/>
                      <w:color w:val="000000" w:themeColor="text1"/>
                      <w:kern w:val="0"/>
                      <w:szCs w:val="21"/>
                    </w:rPr>
                  </w:rPrChange>
                </w:rPr>
                <w:t>2</w:t>
              </w:r>
            </w:ins>
            <w:ins w:id="50" w:author="李红丽" w:date="2020-06-03T13:46:00Z">
              <w:r w:rsidRPr="00177CB3">
                <w:rPr>
                  <w:rFonts w:hint="eastAsia"/>
                  <w:color w:val="000000" w:themeColor="text1"/>
                  <w:szCs w:val="21"/>
                  <w:rPrChange w:id="51" w:author="李红丽" w:date="2020-06-16T09:17:00Z">
                    <w:rPr>
                      <w:rFonts w:eastAsiaTheme="minorEastAsia" w:hint="eastAsia"/>
                      <w:color w:val="000000" w:themeColor="text1"/>
                      <w:kern w:val="0"/>
                      <w:szCs w:val="21"/>
                    </w:rPr>
                  </w:rPrChange>
                </w:rPr>
                <w:t>倍正常值上限</w:t>
              </w:r>
              <w:r w:rsidRPr="00714174">
                <w:rPr>
                  <w:color w:val="000000" w:themeColor="text1"/>
                  <w:szCs w:val="21"/>
                  <w:rPrChange w:id="52" w:author="李红丽" w:date="2020-06-03T13:47:00Z">
                    <w:rPr/>
                  </w:rPrChange>
                </w:rPr>
                <w:t>”</w:t>
              </w:r>
            </w:ins>
            <w:ins w:id="53" w:author="李红丽" w:date="2020-06-03T13:48:00Z">
              <w:r>
                <w:rPr>
                  <w:rFonts w:hint="eastAsia"/>
                  <w:color w:val="000000" w:themeColor="text1"/>
                  <w:szCs w:val="21"/>
                </w:rPr>
                <w:t>；</w:t>
              </w:r>
            </w:ins>
          </w:p>
          <w:p w14:paraId="5431D26D" w14:textId="77777777" w:rsidR="00714174" w:rsidRDefault="00714174">
            <w:pPr>
              <w:adjustRightInd w:val="0"/>
              <w:snapToGrid w:val="0"/>
              <w:spacing w:line="360" w:lineRule="auto"/>
              <w:rPr>
                <w:ins w:id="54" w:author="李红丽" w:date="2020-07-03T16:43:00Z"/>
                <w:color w:val="000000" w:themeColor="text1"/>
                <w:szCs w:val="21"/>
              </w:rPr>
            </w:pPr>
            <w:ins w:id="55" w:author="李红丽" w:date="2020-06-03T13:48:00Z">
              <w:r>
                <w:rPr>
                  <w:rFonts w:hint="eastAsia"/>
                  <w:color w:val="000000" w:themeColor="text1"/>
                  <w:szCs w:val="21"/>
                </w:rPr>
                <w:t>（</w:t>
              </w:r>
              <w:r>
                <w:rPr>
                  <w:rFonts w:hint="eastAsia"/>
                  <w:color w:val="000000" w:themeColor="text1"/>
                  <w:szCs w:val="21"/>
                </w:rPr>
                <w:t>2</w:t>
              </w:r>
              <w:r>
                <w:rPr>
                  <w:rFonts w:hint="eastAsia"/>
                  <w:color w:val="000000" w:themeColor="text1"/>
                  <w:szCs w:val="21"/>
                </w:rPr>
                <w:t>）排除标准</w:t>
              </w:r>
              <w:r>
                <w:rPr>
                  <w:color w:val="000000" w:themeColor="text1"/>
                  <w:szCs w:val="21"/>
                </w:rPr>
                <w:t>第</w:t>
              </w:r>
              <w:r>
                <w:rPr>
                  <w:rFonts w:hint="eastAsia"/>
                  <w:color w:val="000000" w:themeColor="text1"/>
                  <w:szCs w:val="21"/>
                </w:rPr>
                <w:t>8</w:t>
              </w:r>
              <w:r>
                <w:rPr>
                  <w:rFonts w:hint="eastAsia"/>
                  <w:color w:val="000000" w:themeColor="text1"/>
                  <w:szCs w:val="21"/>
                </w:rPr>
                <w:t>条：</w:t>
              </w:r>
              <w:r>
                <w:rPr>
                  <w:color w:val="000000" w:themeColor="text1"/>
                  <w:szCs w:val="21"/>
                </w:rPr>
                <w:t>“</w:t>
              </w:r>
              <w:r>
                <w:rPr>
                  <w:rFonts w:hint="eastAsia"/>
                  <w:color w:val="000000" w:themeColor="text1"/>
                  <w:szCs w:val="21"/>
                </w:rPr>
                <w:t>且</w:t>
              </w:r>
              <w:r>
                <w:rPr>
                  <w:color w:val="000000" w:themeColor="text1"/>
                  <w:szCs w:val="21"/>
                </w:rPr>
                <w:t>半年内已</w:t>
              </w:r>
            </w:ins>
            <w:ins w:id="56" w:author="李红丽" w:date="2020-06-03T13:49:00Z">
              <w:r>
                <w:rPr>
                  <w:color w:val="000000" w:themeColor="text1"/>
                  <w:szCs w:val="21"/>
                </w:rPr>
                <w:t>使用激素类药物</w:t>
              </w:r>
            </w:ins>
            <w:ins w:id="57" w:author="李红丽" w:date="2020-06-03T13:48:00Z">
              <w:r>
                <w:rPr>
                  <w:color w:val="000000" w:themeColor="text1"/>
                  <w:szCs w:val="21"/>
                </w:rPr>
                <w:t>”</w:t>
              </w:r>
            </w:ins>
            <w:ins w:id="58" w:author="李红丽" w:date="2020-06-03T16:56:00Z">
              <w:r w:rsidR="003E2225">
                <w:rPr>
                  <w:rFonts w:hint="eastAsia"/>
                  <w:color w:val="000000" w:themeColor="text1"/>
                  <w:szCs w:val="21"/>
                </w:rPr>
                <w:t>修订</w:t>
              </w:r>
            </w:ins>
            <w:ins w:id="59" w:author="李红丽" w:date="2020-06-03T13:49:00Z">
              <w:r>
                <w:rPr>
                  <w:rFonts w:hint="eastAsia"/>
                  <w:color w:val="000000" w:themeColor="text1"/>
                  <w:szCs w:val="21"/>
                </w:rPr>
                <w:t>为</w:t>
              </w:r>
              <w:r>
                <w:rPr>
                  <w:color w:val="000000" w:themeColor="text1"/>
                  <w:szCs w:val="21"/>
                </w:rPr>
                <w:t>“</w:t>
              </w:r>
              <w:r>
                <w:rPr>
                  <w:rFonts w:hint="eastAsia"/>
                  <w:color w:val="000000" w:themeColor="text1"/>
                  <w:szCs w:val="21"/>
                </w:rPr>
                <w:t>或</w:t>
              </w:r>
              <w:r>
                <w:rPr>
                  <w:color w:val="000000" w:themeColor="text1"/>
                  <w:szCs w:val="21"/>
                </w:rPr>
                <w:t>半年内已使用治疗乳腺增生病的激素类药物</w:t>
              </w:r>
              <w:r>
                <w:rPr>
                  <w:color w:val="000000" w:themeColor="text1"/>
                  <w:szCs w:val="21"/>
                </w:rPr>
                <w:t>”</w:t>
              </w:r>
              <w:r>
                <w:rPr>
                  <w:rFonts w:hint="eastAsia"/>
                  <w:color w:val="000000" w:themeColor="text1"/>
                  <w:szCs w:val="21"/>
                </w:rPr>
                <w:t>。</w:t>
              </w:r>
            </w:ins>
          </w:p>
          <w:p w14:paraId="36700815" w14:textId="68DA1218" w:rsidR="00300B21" w:rsidRDefault="00300B21">
            <w:pPr>
              <w:adjustRightInd w:val="0"/>
              <w:snapToGrid w:val="0"/>
              <w:spacing w:line="360" w:lineRule="auto"/>
              <w:rPr>
                <w:ins w:id="60" w:author="李红丽" w:date="2020-06-04T09:51:00Z"/>
                <w:color w:val="000000" w:themeColor="text1"/>
                <w:szCs w:val="21"/>
              </w:rPr>
            </w:pPr>
            <w:ins w:id="61" w:author="李红丽" w:date="2020-07-03T16:43:00Z">
              <w:r>
                <w:rPr>
                  <w:rFonts w:hint="eastAsia"/>
                  <w:color w:val="000000" w:themeColor="text1"/>
                  <w:szCs w:val="21"/>
                </w:rPr>
                <w:t>（</w:t>
              </w:r>
              <w:r>
                <w:rPr>
                  <w:rFonts w:hint="eastAsia"/>
                  <w:color w:val="000000" w:themeColor="text1"/>
                  <w:szCs w:val="21"/>
                </w:rPr>
                <w:t>3</w:t>
              </w:r>
              <w:r>
                <w:rPr>
                  <w:rFonts w:hint="eastAsia"/>
                  <w:color w:val="000000" w:themeColor="text1"/>
                  <w:szCs w:val="21"/>
                </w:rPr>
                <w:t>）</w:t>
              </w:r>
              <w:r>
                <w:rPr>
                  <w:rFonts w:hint="eastAsia"/>
                  <w:color w:val="000000" w:themeColor="text1"/>
                  <w:szCs w:val="21"/>
                </w:rPr>
                <w:t xml:space="preserve">4.5.3 </w:t>
              </w:r>
              <w:r>
                <w:rPr>
                  <w:rFonts w:hint="eastAsia"/>
                  <w:color w:val="000000" w:themeColor="text1"/>
                  <w:szCs w:val="21"/>
                </w:rPr>
                <w:t>揭盲</w:t>
              </w:r>
            </w:ins>
            <w:ins w:id="62" w:author="李红丽" w:date="2020-07-03T16:44:00Z">
              <w:r>
                <w:rPr>
                  <w:rFonts w:hint="eastAsia"/>
                  <w:color w:val="000000" w:themeColor="text1"/>
                  <w:szCs w:val="21"/>
                </w:rPr>
                <w:t>，</w:t>
              </w:r>
              <w:r>
                <w:rPr>
                  <w:color w:val="000000" w:themeColor="text1"/>
                  <w:szCs w:val="21"/>
                </w:rPr>
                <w:t>由</w:t>
              </w:r>
              <w:r>
                <w:rPr>
                  <w:color w:val="000000" w:themeColor="text1"/>
                  <w:szCs w:val="21"/>
                </w:rPr>
                <w:t>“</w:t>
              </w:r>
              <w:r>
                <w:rPr>
                  <w:rFonts w:hint="eastAsia"/>
                  <w:color w:val="000000" w:themeColor="text1"/>
                  <w:szCs w:val="21"/>
                </w:rPr>
                <w:t>二级</w:t>
              </w:r>
              <w:r>
                <w:rPr>
                  <w:color w:val="000000" w:themeColor="text1"/>
                  <w:szCs w:val="21"/>
                </w:rPr>
                <w:t>揭盲</w:t>
              </w:r>
              <w:r>
                <w:rPr>
                  <w:color w:val="000000" w:themeColor="text1"/>
                  <w:szCs w:val="21"/>
                </w:rPr>
                <w:t>”</w:t>
              </w:r>
              <w:r>
                <w:rPr>
                  <w:rFonts w:hint="eastAsia"/>
                  <w:color w:val="000000" w:themeColor="text1"/>
                  <w:szCs w:val="21"/>
                </w:rPr>
                <w:t>改为</w:t>
              </w:r>
              <w:r>
                <w:rPr>
                  <w:color w:val="000000" w:themeColor="text1"/>
                  <w:szCs w:val="21"/>
                </w:rPr>
                <w:t>“</w:t>
              </w:r>
              <w:r>
                <w:rPr>
                  <w:color w:val="000000" w:themeColor="text1"/>
                  <w:szCs w:val="21"/>
                </w:rPr>
                <w:t>揭盲</w:t>
              </w:r>
              <w:r>
                <w:rPr>
                  <w:color w:val="000000" w:themeColor="text1"/>
                  <w:szCs w:val="21"/>
                </w:rPr>
                <w:t>”</w:t>
              </w:r>
              <w:r>
                <w:rPr>
                  <w:rFonts w:hint="eastAsia"/>
                  <w:color w:val="000000" w:themeColor="text1"/>
                  <w:szCs w:val="21"/>
                </w:rPr>
                <w:t>。</w:t>
              </w:r>
            </w:ins>
          </w:p>
          <w:p w14:paraId="28657D44" w14:textId="64C99F80" w:rsidR="00BD45E7" w:rsidRDefault="00682AB6" w:rsidP="00FB1445">
            <w:pPr>
              <w:adjustRightInd w:val="0"/>
              <w:snapToGrid w:val="0"/>
              <w:spacing w:line="360" w:lineRule="auto"/>
              <w:rPr>
                <w:ins w:id="63" w:author="李红丽" w:date="2020-06-16T08:49:00Z"/>
                <w:color w:val="000000" w:themeColor="text1"/>
                <w:szCs w:val="21"/>
              </w:rPr>
            </w:pPr>
            <w:ins w:id="64" w:author="李红丽" w:date="2020-06-04T09:51:00Z">
              <w:r>
                <w:rPr>
                  <w:rFonts w:hint="eastAsia"/>
                  <w:color w:val="000000" w:themeColor="text1"/>
                  <w:szCs w:val="21"/>
                </w:rPr>
                <w:t>（</w:t>
              </w:r>
            </w:ins>
            <w:ins w:id="65" w:author="李红丽" w:date="2020-07-03T16:44:00Z">
              <w:r w:rsidR="00300B21">
                <w:rPr>
                  <w:color w:val="000000" w:themeColor="text1"/>
                  <w:szCs w:val="21"/>
                </w:rPr>
                <w:t>4</w:t>
              </w:r>
            </w:ins>
            <w:ins w:id="66" w:author="李红丽" w:date="2020-06-04T09:51:00Z">
              <w:r>
                <w:rPr>
                  <w:rFonts w:hint="eastAsia"/>
                  <w:color w:val="000000" w:themeColor="text1"/>
                  <w:szCs w:val="21"/>
                </w:rPr>
                <w:t>）</w:t>
              </w:r>
            </w:ins>
            <w:ins w:id="67" w:author="李红丽" w:date="2020-06-04T10:05:00Z">
              <w:r w:rsidR="00BD45E7">
                <w:rPr>
                  <w:rFonts w:hint="eastAsia"/>
                  <w:color w:val="000000" w:themeColor="text1"/>
                  <w:szCs w:val="21"/>
                </w:rPr>
                <w:t xml:space="preserve">9.1 </w:t>
              </w:r>
              <w:r w:rsidR="00BD45E7">
                <w:rPr>
                  <w:rFonts w:hint="eastAsia"/>
                  <w:color w:val="000000" w:themeColor="text1"/>
                  <w:szCs w:val="21"/>
                </w:rPr>
                <w:t>不良</w:t>
              </w:r>
              <w:r w:rsidR="00BD45E7">
                <w:rPr>
                  <w:color w:val="000000" w:themeColor="text1"/>
                  <w:szCs w:val="21"/>
                </w:rPr>
                <w:t>事件定义，由</w:t>
              </w:r>
            </w:ins>
            <w:ins w:id="68" w:author="李红丽" w:date="2020-06-04T10:15:00Z">
              <w:r w:rsidR="00FB1445">
                <w:rPr>
                  <w:rFonts w:hint="eastAsia"/>
                  <w:color w:val="000000" w:themeColor="text1"/>
                  <w:szCs w:val="21"/>
                </w:rPr>
                <w:t>“</w:t>
              </w:r>
              <w:r w:rsidR="00FB1445" w:rsidRPr="00FB1445">
                <w:rPr>
                  <w:rFonts w:hint="eastAsia"/>
                  <w:color w:val="000000" w:themeColor="text1"/>
                  <w:szCs w:val="21"/>
                </w:rPr>
                <w:t>自受试者签署知情同意书</w:t>
              </w:r>
            </w:ins>
            <w:ins w:id="69" w:author="李红丽" w:date="2020-06-04T11:03:00Z">
              <w:r w:rsidR="002E1877">
                <w:rPr>
                  <w:rFonts w:hint="eastAsia"/>
                  <w:color w:val="000000" w:themeColor="text1"/>
                  <w:szCs w:val="21"/>
                </w:rPr>
                <w:t>并</w:t>
              </w:r>
              <w:r w:rsidR="002E1877">
                <w:rPr>
                  <w:color w:val="000000" w:themeColor="text1"/>
                  <w:szCs w:val="21"/>
                </w:rPr>
                <w:t>随机</w:t>
              </w:r>
            </w:ins>
            <w:ins w:id="70" w:author="李红丽" w:date="2020-06-04T10:15:00Z">
              <w:r w:rsidR="00FB1445" w:rsidRPr="00FB1445">
                <w:rPr>
                  <w:rFonts w:hint="eastAsia"/>
                  <w:color w:val="000000" w:themeColor="text1"/>
                  <w:szCs w:val="21"/>
                </w:rPr>
                <w:t>开始至试验结束</w:t>
              </w:r>
              <w:r w:rsidR="00FB1445">
                <w:rPr>
                  <w:rFonts w:hint="eastAsia"/>
                  <w:color w:val="000000" w:themeColor="text1"/>
                  <w:szCs w:val="21"/>
                </w:rPr>
                <w:t>”改为</w:t>
              </w:r>
              <w:r w:rsidR="00FB1445">
                <w:rPr>
                  <w:color w:val="000000" w:themeColor="text1"/>
                  <w:szCs w:val="21"/>
                </w:rPr>
                <w:t>“</w:t>
              </w:r>
            </w:ins>
            <w:ins w:id="71" w:author="李红丽" w:date="2020-06-04T11:02:00Z">
              <w:r w:rsidR="002E1877">
                <w:rPr>
                  <w:rFonts w:hint="eastAsia"/>
                  <w:color w:val="000000" w:themeColor="text1"/>
                  <w:szCs w:val="21"/>
                </w:rPr>
                <w:t>自受试者签署</w:t>
              </w:r>
              <w:r w:rsidR="002E1877">
                <w:rPr>
                  <w:color w:val="000000" w:themeColor="text1"/>
                  <w:szCs w:val="21"/>
                </w:rPr>
                <w:t>知情同意书</w:t>
              </w:r>
            </w:ins>
            <w:ins w:id="72" w:author="李红丽" w:date="2020-06-04T11:03:00Z">
              <w:r w:rsidR="002E1877">
                <w:rPr>
                  <w:rFonts w:hint="eastAsia"/>
                  <w:color w:val="000000" w:themeColor="text1"/>
                  <w:szCs w:val="21"/>
                </w:rPr>
                <w:t>开始至试验</w:t>
              </w:r>
              <w:r w:rsidR="002E1877">
                <w:rPr>
                  <w:color w:val="000000" w:themeColor="text1"/>
                  <w:szCs w:val="21"/>
                </w:rPr>
                <w:t>结束</w:t>
              </w:r>
            </w:ins>
            <w:ins w:id="73" w:author="李红丽" w:date="2020-06-04T10:15:00Z">
              <w:r w:rsidR="00FB1445">
                <w:rPr>
                  <w:color w:val="000000" w:themeColor="text1"/>
                  <w:szCs w:val="21"/>
                </w:rPr>
                <w:t>”</w:t>
              </w:r>
            </w:ins>
            <w:ins w:id="74" w:author="李红丽" w:date="2020-06-04T11:03:00Z">
              <w:r w:rsidR="001C6795">
                <w:rPr>
                  <w:rFonts w:hint="eastAsia"/>
                  <w:color w:val="000000" w:themeColor="text1"/>
                  <w:szCs w:val="21"/>
                </w:rPr>
                <w:t>。</w:t>
              </w:r>
            </w:ins>
          </w:p>
          <w:p w14:paraId="2F72FE29" w14:textId="56A19FAA" w:rsidR="00517541" w:rsidRDefault="00517541">
            <w:pPr>
              <w:adjustRightInd w:val="0"/>
              <w:snapToGrid w:val="0"/>
              <w:spacing w:line="360" w:lineRule="auto"/>
              <w:rPr>
                <w:ins w:id="75" w:author="李红丽" w:date="2020-06-28T09:20:00Z"/>
                <w:color w:val="000000" w:themeColor="text1"/>
                <w:szCs w:val="21"/>
              </w:rPr>
            </w:pPr>
            <w:ins w:id="76" w:author="李红丽" w:date="2020-06-16T08:59:00Z">
              <w:r>
                <w:rPr>
                  <w:rFonts w:hint="eastAsia"/>
                  <w:color w:val="000000" w:themeColor="text1"/>
                  <w:szCs w:val="21"/>
                </w:rPr>
                <w:t>（</w:t>
              </w:r>
            </w:ins>
            <w:ins w:id="77" w:author="李红丽" w:date="2020-07-03T16:44:00Z">
              <w:r w:rsidR="00300B21">
                <w:rPr>
                  <w:color w:val="000000" w:themeColor="text1"/>
                  <w:szCs w:val="21"/>
                </w:rPr>
                <w:t>5</w:t>
              </w:r>
            </w:ins>
            <w:ins w:id="78" w:author="李红丽" w:date="2020-06-16T08:59:00Z">
              <w:r>
                <w:rPr>
                  <w:rFonts w:hint="eastAsia"/>
                  <w:color w:val="000000" w:themeColor="text1"/>
                  <w:szCs w:val="21"/>
                </w:rPr>
                <w:t>）</w:t>
              </w:r>
            </w:ins>
            <w:ins w:id="79" w:author="李红丽" w:date="2020-06-16T09:17:00Z">
              <w:r w:rsidR="00177CB3">
                <w:rPr>
                  <w:rFonts w:hint="eastAsia"/>
                  <w:color w:val="000000" w:themeColor="text1"/>
                  <w:szCs w:val="21"/>
                </w:rPr>
                <w:t xml:space="preserve">9.8 </w:t>
              </w:r>
              <w:r w:rsidR="00177CB3">
                <w:rPr>
                  <w:rFonts w:hint="eastAsia"/>
                  <w:color w:val="000000" w:themeColor="text1"/>
                  <w:szCs w:val="21"/>
                </w:rPr>
                <w:t>严重不良</w:t>
              </w:r>
              <w:r w:rsidR="00177CB3">
                <w:rPr>
                  <w:color w:val="000000" w:themeColor="text1"/>
                  <w:szCs w:val="21"/>
                </w:rPr>
                <w:t>事件报告</w:t>
              </w:r>
              <w:r w:rsidR="00177CB3">
                <w:rPr>
                  <w:rFonts w:hint="eastAsia"/>
                  <w:color w:val="000000" w:themeColor="text1"/>
                  <w:szCs w:val="21"/>
                </w:rPr>
                <w:t>的要求</w:t>
              </w:r>
              <w:r w:rsidR="00177CB3">
                <w:rPr>
                  <w:rFonts w:hint="eastAsia"/>
                  <w:color w:val="000000" w:themeColor="text1"/>
                  <w:szCs w:val="21"/>
                </w:rPr>
                <w:t xml:space="preserve"> </w:t>
              </w:r>
              <w:r w:rsidR="00177CB3">
                <w:rPr>
                  <w:rFonts w:hint="eastAsia"/>
                  <w:color w:val="000000" w:themeColor="text1"/>
                  <w:szCs w:val="21"/>
                </w:rPr>
                <w:t>增加</w:t>
              </w:r>
              <w:r w:rsidR="00177CB3">
                <w:rPr>
                  <w:color w:val="000000" w:themeColor="text1"/>
                  <w:szCs w:val="21"/>
                </w:rPr>
                <w:t>“</w:t>
              </w:r>
              <w:r w:rsidR="00177CB3" w:rsidRPr="00177CB3">
                <w:rPr>
                  <w:rFonts w:hint="eastAsia"/>
                  <w:color w:val="000000" w:themeColor="text1"/>
                  <w:szCs w:val="21"/>
                  <w:rPrChange w:id="80" w:author="李红丽" w:date="2020-06-16T09:17:00Z">
                    <w:rPr>
                      <w:rFonts w:hint="eastAsia"/>
                      <w:sz w:val="24"/>
                    </w:rPr>
                  </w:rPrChange>
                </w:rPr>
                <w:t>自</w:t>
              </w:r>
              <w:r w:rsidR="00177CB3" w:rsidRPr="00177CB3">
                <w:rPr>
                  <w:color w:val="000000" w:themeColor="text1"/>
                  <w:szCs w:val="21"/>
                  <w:rPrChange w:id="81" w:author="李红丽" w:date="2020-06-16T09:17:00Z">
                    <w:rPr>
                      <w:sz w:val="24"/>
                    </w:rPr>
                  </w:rPrChange>
                </w:rPr>
                <w:t>2020</w:t>
              </w:r>
              <w:r w:rsidR="00177CB3" w:rsidRPr="00177CB3">
                <w:rPr>
                  <w:rFonts w:hint="eastAsia"/>
                  <w:color w:val="000000" w:themeColor="text1"/>
                  <w:szCs w:val="21"/>
                  <w:rPrChange w:id="82" w:author="李红丽" w:date="2020-06-16T09:17:00Z">
                    <w:rPr>
                      <w:rFonts w:hint="eastAsia"/>
                      <w:sz w:val="24"/>
                    </w:rPr>
                  </w:rPrChange>
                </w:rPr>
                <w:t>年</w:t>
              </w:r>
              <w:r w:rsidR="00177CB3" w:rsidRPr="00177CB3">
                <w:rPr>
                  <w:color w:val="000000" w:themeColor="text1"/>
                  <w:szCs w:val="21"/>
                  <w:rPrChange w:id="83" w:author="李红丽" w:date="2020-06-16T09:17:00Z">
                    <w:rPr>
                      <w:sz w:val="24"/>
                    </w:rPr>
                  </w:rPrChange>
                </w:rPr>
                <w:t>07</w:t>
              </w:r>
              <w:r w:rsidR="00177CB3" w:rsidRPr="00177CB3">
                <w:rPr>
                  <w:rFonts w:hint="eastAsia"/>
                  <w:color w:val="000000" w:themeColor="text1"/>
                  <w:szCs w:val="21"/>
                  <w:rPrChange w:id="84" w:author="李红丽" w:date="2020-06-16T09:17:00Z">
                    <w:rPr>
                      <w:rFonts w:hint="eastAsia"/>
                      <w:sz w:val="24"/>
                    </w:rPr>
                  </w:rPrChange>
                </w:rPr>
                <w:t>月</w:t>
              </w:r>
              <w:r w:rsidR="00177CB3" w:rsidRPr="00177CB3">
                <w:rPr>
                  <w:color w:val="000000" w:themeColor="text1"/>
                  <w:szCs w:val="21"/>
                  <w:rPrChange w:id="85" w:author="李红丽" w:date="2020-06-16T09:17:00Z">
                    <w:rPr>
                      <w:sz w:val="24"/>
                    </w:rPr>
                  </w:rPrChange>
                </w:rPr>
                <w:t>01</w:t>
              </w:r>
              <w:r w:rsidR="00177CB3" w:rsidRPr="00177CB3">
                <w:rPr>
                  <w:rFonts w:hint="eastAsia"/>
                  <w:color w:val="000000" w:themeColor="text1"/>
                  <w:szCs w:val="21"/>
                  <w:rPrChange w:id="86" w:author="李红丽" w:date="2020-06-16T09:17:00Z">
                    <w:rPr>
                      <w:rFonts w:hint="eastAsia"/>
                      <w:sz w:val="24"/>
                    </w:rPr>
                  </w:rPrChange>
                </w:rPr>
                <w:t>日</w:t>
              </w:r>
            </w:ins>
            <w:ins w:id="87" w:author="李红丽" w:date="2020-06-16T10:09:00Z">
              <w:r w:rsidR="0083727C">
                <w:rPr>
                  <w:rFonts w:hint="eastAsia"/>
                  <w:color w:val="000000" w:themeColor="text1"/>
                  <w:szCs w:val="21"/>
                </w:rPr>
                <w:t>起</w:t>
              </w:r>
            </w:ins>
            <w:ins w:id="88" w:author="李红丽" w:date="2020-06-16T09:17:00Z">
              <w:r w:rsidR="00177CB3" w:rsidRPr="00177CB3">
                <w:rPr>
                  <w:rFonts w:hint="eastAsia"/>
                  <w:color w:val="000000" w:themeColor="text1"/>
                  <w:szCs w:val="21"/>
                  <w:rPrChange w:id="89" w:author="李红丽" w:date="2020-06-16T09:17:00Z">
                    <w:rPr>
                      <w:rFonts w:hint="eastAsia"/>
                      <w:sz w:val="24"/>
                    </w:rPr>
                  </w:rPrChange>
                </w:rPr>
                <w:t>，严重不良事件报告按照</w:t>
              </w:r>
            </w:ins>
            <w:ins w:id="90" w:author="李红丽" w:date="2020-06-17T10:18:00Z">
              <w:r w:rsidR="00866D69">
                <w:rPr>
                  <w:rFonts w:hint="eastAsia"/>
                  <w:color w:val="000000" w:themeColor="text1"/>
                  <w:szCs w:val="21"/>
                </w:rPr>
                <w:t>2020</w:t>
              </w:r>
              <w:r w:rsidR="00866D69">
                <w:rPr>
                  <w:rFonts w:hint="eastAsia"/>
                  <w:color w:val="000000" w:themeColor="text1"/>
                  <w:szCs w:val="21"/>
                </w:rPr>
                <w:t>年</w:t>
              </w:r>
            </w:ins>
            <w:ins w:id="91" w:author="李红丽" w:date="2020-06-16T09:17:00Z">
              <w:r w:rsidR="00177CB3" w:rsidRPr="00177CB3">
                <w:rPr>
                  <w:rFonts w:hint="eastAsia"/>
                  <w:color w:val="000000" w:themeColor="text1"/>
                  <w:szCs w:val="21"/>
                  <w:rPrChange w:id="92" w:author="李红丽" w:date="2020-06-16T09:17:00Z">
                    <w:rPr>
                      <w:rFonts w:hint="eastAsia"/>
                      <w:sz w:val="24"/>
                    </w:rPr>
                  </w:rPrChange>
                </w:rPr>
                <w:t>版</w:t>
              </w:r>
              <w:r w:rsidR="00177CB3" w:rsidRPr="00177CB3">
                <w:rPr>
                  <w:color w:val="000000" w:themeColor="text1"/>
                  <w:szCs w:val="21"/>
                  <w:rPrChange w:id="93" w:author="李红丽" w:date="2020-06-16T09:17:00Z">
                    <w:rPr>
                      <w:sz w:val="24"/>
                    </w:rPr>
                  </w:rPrChange>
                </w:rPr>
                <w:t>GCP</w:t>
              </w:r>
              <w:r w:rsidR="00177CB3" w:rsidRPr="00177CB3">
                <w:rPr>
                  <w:rFonts w:hint="eastAsia"/>
                  <w:color w:val="000000" w:themeColor="text1"/>
                  <w:szCs w:val="21"/>
                  <w:rPrChange w:id="94" w:author="李红丽" w:date="2020-06-16T09:17:00Z">
                    <w:rPr>
                      <w:rFonts w:hint="eastAsia"/>
                      <w:sz w:val="24"/>
                    </w:rPr>
                  </w:rPrChange>
                </w:rPr>
                <w:t>规定执行</w:t>
              </w:r>
              <w:r w:rsidR="00177CB3">
                <w:rPr>
                  <w:color w:val="000000" w:themeColor="text1"/>
                  <w:szCs w:val="21"/>
                </w:rPr>
                <w:t>”</w:t>
              </w:r>
            </w:ins>
            <w:ins w:id="95" w:author="李红丽" w:date="2020-06-16T09:48:00Z">
              <w:r w:rsidR="00A3758A" w:rsidRPr="00E90E56">
                <w:rPr>
                  <w:rFonts w:hint="eastAsia"/>
                  <w:color w:val="000000" w:themeColor="text1"/>
                  <w:szCs w:val="21"/>
                </w:rPr>
                <w:t>。</w:t>
              </w:r>
            </w:ins>
          </w:p>
          <w:p w14:paraId="5E306D2F" w14:textId="77777777" w:rsidR="0046344D" w:rsidRDefault="00A74E9F" w:rsidP="00C76901">
            <w:pPr>
              <w:adjustRightInd w:val="0"/>
              <w:snapToGrid w:val="0"/>
              <w:spacing w:line="360" w:lineRule="auto"/>
              <w:rPr>
                <w:ins w:id="96" w:author="李红丽" w:date="2020-07-06T16:18:00Z"/>
                <w:color w:val="000000" w:themeColor="text1"/>
                <w:szCs w:val="21"/>
              </w:rPr>
            </w:pPr>
            <w:ins w:id="97" w:author="李红丽" w:date="2020-06-28T09:20:00Z">
              <w:r>
                <w:rPr>
                  <w:rFonts w:hint="eastAsia"/>
                  <w:color w:val="000000" w:themeColor="text1"/>
                  <w:szCs w:val="21"/>
                </w:rPr>
                <w:t>（</w:t>
              </w:r>
            </w:ins>
            <w:ins w:id="98" w:author="李红丽" w:date="2020-07-03T16:44:00Z">
              <w:r w:rsidR="00300B21">
                <w:rPr>
                  <w:color w:val="000000" w:themeColor="text1"/>
                  <w:szCs w:val="21"/>
                </w:rPr>
                <w:t>6</w:t>
              </w:r>
            </w:ins>
            <w:ins w:id="99" w:author="李红丽" w:date="2020-06-28T09:20:00Z">
              <w:r>
                <w:rPr>
                  <w:rFonts w:hint="eastAsia"/>
                  <w:color w:val="000000" w:themeColor="text1"/>
                  <w:szCs w:val="21"/>
                </w:rPr>
                <w:t>）</w:t>
              </w:r>
            </w:ins>
            <w:ins w:id="100" w:author="李红丽" w:date="2020-06-28T16:09:00Z">
              <w:r w:rsidR="00733EF3">
                <w:rPr>
                  <w:rFonts w:hint="eastAsia"/>
                  <w:color w:val="000000" w:themeColor="text1"/>
                  <w:szCs w:val="21"/>
                </w:rPr>
                <w:t>优化</w:t>
              </w:r>
            </w:ins>
            <w:ins w:id="101" w:author="李红丽" w:date="2020-06-28T09:20:00Z">
              <w:r w:rsidR="00733EF3">
                <w:rPr>
                  <w:color w:val="000000" w:themeColor="text1"/>
                  <w:szCs w:val="21"/>
                </w:rPr>
                <w:t>统计方</w:t>
              </w:r>
            </w:ins>
            <w:ins w:id="102" w:author="李红丽" w:date="2020-06-28T16:10:00Z">
              <w:r w:rsidR="00733EF3">
                <w:rPr>
                  <w:rFonts w:hint="eastAsia"/>
                  <w:color w:val="000000" w:themeColor="text1"/>
                  <w:szCs w:val="21"/>
                </w:rPr>
                <w:t>法</w:t>
              </w:r>
            </w:ins>
            <w:ins w:id="103" w:author="李红丽" w:date="2020-06-28T09:21:00Z">
              <w:r>
                <w:rPr>
                  <w:rFonts w:hint="eastAsia"/>
                  <w:color w:val="000000" w:themeColor="text1"/>
                  <w:szCs w:val="21"/>
                </w:rPr>
                <w:t>，</w:t>
              </w:r>
              <w:r>
                <w:rPr>
                  <w:color w:val="000000" w:themeColor="text1"/>
                  <w:szCs w:val="21"/>
                </w:rPr>
                <w:t>详见</w:t>
              </w:r>
              <w:r>
                <w:rPr>
                  <w:rFonts w:hint="eastAsia"/>
                  <w:color w:val="000000" w:themeColor="text1"/>
                  <w:szCs w:val="21"/>
                </w:rPr>
                <w:t>方案</w:t>
              </w:r>
              <w:r>
                <w:rPr>
                  <w:color w:val="000000" w:themeColor="text1"/>
                  <w:szCs w:val="21"/>
                </w:rPr>
                <w:t>修改说明。</w:t>
              </w:r>
            </w:ins>
          </w:p>
          <w:p w14:paraId="24E71F84" w14:textId="1A9FFD86" w:rsidR="00C76901" w:rsidRPr="00177CB3" w:rsidRDefault="00C76901" w:rsidP="00C76901">
            <w:pPr>
              <w:adjustRightInd w:val="0"/>
              <w:snapToGrid w:val="0"/>
              <w:spacing w:line="360" w:lineRule="auto"/>
              <w:rPr>
                <w:ins w:id="104" w:author="李红丽" w:date="2020-06-03T13:42:00Z"/>
                <w:color w:val="000000" w:themeColor="text1"/>
                <w:szCs w:val="21"/>
                <w:rPrChange w:id="105" w:author="李红丽" w:date="2020-06-16T09:17:00Z">
                  <w:rPr>
                    <w:ins w:id="106" w:author="李红丽" w:date="2020-06-03T13:42:00Z"/>
                  </w:rPr>
                </w:rPrChange>
              </w:rPr>
            </w:pPr>
            <w:ins w:id="107" w:author="李红丽" w:date="2020-07-06T16:18:00Z">
              <w:r>
                <w:rPr>
                  <w:rFonts w:hint="eastAsia"/>
                  <w:color w:val="000000" w:themeColor="text1"/>
                  <w:szCs w:val="21"/>
                </w:rPr>
                <w:t>（</w:t>
              </w:r>
              <w:r>
                <w:rPr>
                  <w:rFonts w:hint="eastAsia"/>
                  <w:color w:val="000000" w:themeColor="text1"/>
                  <w:szCs w:val="21"/>
                </w:rPr>
                <w:t>7</w:t>
              </w:r>
              <w:r>
                <w:rPr>
                  <w:rFonts w:hint="eastAsia"/>
                  <w:color w:val="000000" w:themeColor="text1"/>
                  <w:szCs w:val="21"/>
                </w:rPr>
                <w:t>）其他</w:t>
              </w:r>
            </w:ins>
            <w:ins w:id="108" w:author="李红丽" w:date="2020-07-06T16:19:00Z">
              <w:r>
                <w:rPr>
                  <w:rFonts w:hint="eastAsia"/>
                  <w:color w:val="000000" w:themeColor="text1"/>
                  <w:szCs w:val="21"/>
                </w:rPr>
                <w:t>详</w:t>
              </w:r>
            </w:ins>
            <w:ins w:id="109" w:author="李红丽" w:date="2020-07-06T16:18:00Z">
              <w:r>
                <w:rPr>
                  <w:color w:val="000000" w:themeColor="text1"/>
                  <w:szCs w:val="21"/>
                </w:rPr>
                <w:t>见方案修改说明</w:t>
              </w:r>
            </w:ins>
            <w:ins w:id="110" w:author="李红丽" w:date="2020-07-06T16:19:00Z">
              <w:r>
                <w:rPr>
                  <w:color w:val="000000" w:themeColor="text1"/>
                  <w:szCs w:val="21"/>
                </w:rPr>
                <w:t>。</w:t>
              </w:r>
            </w:ins>
          </w:p>
        </w:tc>
      </w:tr>
    </w:tbl>
    <w:p w14:paraId="6B67674A" w14:textId="6659FAF9" w:rsidR="0046062F" w:rsidRPr="005F5272" w:rsidRDefault="0046062F" w:rsidP="00DE3D93">
      <w:pPr>
        <w:adjustRightInd w:val="0"/>
        <w:snapToGrid w:val="0"/>
        <w:jc w:val="left"/>
        <w:rPr>
          <w:color w:val="000000" w:themeColor="text1"/>
          <w:sz w:val="24"/>
        </w:rPr>
        <w:sectPr w:rsidR="0046062F" w:rsidRPr="005F5272" w:rsidSect="001C1F62">
          <w:pgSz w:w="11906" w:h="16838" w:code="9"/>
          <w:pgMar w:top="1134" w:right="1418" w:bottom="1134" w:left="1418" w:header="964" w:footer="851" w:gutter="0"/>
          <w:pgBorders>
            <w:bottom w:val="single" w:sz="4" w:space="1" w:color="auto"/>
          </w:pgBorders>
          <w:cols w:space="425"/>
          <w:docGrid w:linePitch="312"/>
        </w:sectPr>
      </w:pPr>
    </w:p>
    <w:p w14:paraId="78F27D49" w14:textId="77777777" w:rsidR="0046062F" w:rsidRPr="00E91C34" w:rsidRDefault="0046062F" w:rsidP="00DE3D93">
      <w:pPr>
        <w:adjustRightInd w:val="0"/>
        <w:snapToGrid w:val="0"/>
        <w:spacing w:beforeLines="100" w:before="240" w:afterLines="100" w:after="240" w:line="360" w:lineRule="auto"/>
        <w:jc w:val="center"/>
        <w:outlineLvl w:val="0"/>
        <w:rPr>
          <w:b/>
          <w:color w:val="000000" w:themeColor="text1"/>
          <w:sz w:val="28"/>
          <w:szCs w:val="28"/>
        </w:rPr>
      </w:pPr>
      <w:bookmarkStart w:id="111" w:name="_Toc516598351"/>
      <w:bookmarkStart w:id="112" w:name="_Toc520744142"/>
      <w:bookmarkStart w:id="113" w:name="_Toc11266832"/>
      <w:r w:rsidRPr="00E91C34">
        <w:rPr>
          <w:b/>
          <w:color w:val="000000" w:themeColor="text1"/>
          <w:sz w:val="28"/>
          <w:szCs w:val="28"/>
        </w:rPr>
        <w:lastRenderedPageBreak/>
        <w:t>临床研究项目管理信息</w:t>
      </w:r>
      <w:bookmarkEnd w:id="111"/>
      <w:bookmarkEnd w:id="112"/>
      <w:bookmarkEnd w:id="113"/>
    </w:p>
    <w:tbl>
      <w:tblPr>
        <w:tblW w:w="5000" w:type="pct"/>
        <w:jc w:val="center"/>
        <w:tblLayout w:type="fixed"/>
        <w:tblLook w:val="04A0" w:firstRow="1" w:lastRow="0" w:firstColumn="1" w:lastColumn="0" w:noHBand="0" w:noVBand="1"/>
      </w:tblPr>
      <w:tblGrid>
        <w:gridCol w:w="3258"/>
        <w:gridCol w:w="6028"/>
      </w:tblGrid>
      <w:tr w:rsidR="00277986" w:rsidRPr="00E91C34" w14:paraId="03E232D1" w14:textId="77777777" w:rsidTr="00BF3FA1">
        <w:trPr>
          <w:trHeight w:hRule="exact" w:val="397"/>
          <w:jc w:val="center"/>
        </w:trPr>
        <w:tc>
          <w:tcPr>
            <w:tcW w:w="1754" w:type="pct"/>
            <w:vAlign w:val="center"/>
          </w:tcPr>
          <w:p w14:paraId="09BD6005" w14:textId="0EAA8C0E" w:rsidR="00277986" w:rsidRPr="00E91C34" w:rsidRDefault="00277986" w:rsidP="00277986">
            <w:pPr>
              <w:adjustRightInd w:val="0"/>
              <w:snapToGrid w:val="0"/>
              <w:spacing w:line="360" w:lineRule="auto"/>
              <w:rPr>
                <w:b/>
                <w:color w:val="000000" w:themeColor="text1"/>
                <w:sz w:val="24"/>
              </w:rPr>
            </w:pPr>
            <w:r w:rsidRPr="00E91C34">
              <w:rPr>
                <w:b/>
                <w:color w:val="000000" w:themeColor="text1"/>
                <w:sz w:val="24"/>
              </w:rPr>
              <w:t>临床研究组长单位：</w:t>
            </w:r>
          </w:p>
        </w:tc>
        <w:tc>
          <w:tcPr>
            <w:tcW w:w="3246" w:type="pct"/>
            <w:vAlign w:val="center"/>
          </w:tcPr>
          <w:p w14:paraId="41195517" w14:textId="1381568C" w:rsidR="00277986" w:rsidRPr="00E91C34" w:rsidRDefault="00277986" w:rsidP="00277986">
            <w:pPr>
              <w:adjustRightInd w:val="0"/>
              <w:snapToGrid w:val="0"/>
              <w:spacing w:line="360" w:lineRule="auto"/>
              <w:rPr>
                <w:b/>
                <w:color w:val="000000" w:themeColor="text1"/>
                <w:sz w:val="24"/>
              </w:rPr>
            </w:pPr>
            <w:r>
              <w:rPr>
                <w:rFonts w:hint="eastAsia"/>
                <w:b/>
                <w:color w:val="000000"/>
                <w:sz w:val="24"/>
              </w:rPr>
              <w:t>上海中医药大学附属曙光医院</w:t>
            </w:r>
          </w:p>
        </w:tc>
      </w:tr>
      <w:tr w:rsidR="00277986" w:rsidRPr="00E91C34" w14:paraId="2C78ACC9" w14:textId="77777777" w:rsidTr="00BF3FA1">
        <w:trPr>
          <w:trHeight w:hRule="exact" w:val="397"/>
          <w:jc w:val="center"/>
        </w:trPr>
        <w:tc>
          <w:tcPr>
            <w:tcW w:w="1754" w:type="pct"/>
            <w:vAlign w:val="center"/>
          </w:tcPr>
          <w:p w14:paraId="17C43F24" w14:textId="77777777" w:rsidR="00277986" w:rsidRPr="00E91C34" w:rsidRDefault="00277986" w:rsidP="00277986">
            <w:pPr>
              <w:adjustRightInd w:val="0"/>
              <w:snapToGrid w:val="0"/>
              <w:spacing w:line="400" w:lineRule="exact"/>
              <w:rPr>
                <w:color w:val="000000" w:themeColor="text1"/>
                <w:sz w:val="24"/>
              </w:rPr>
            </w:pPr>
            <w:r w:rsidRPr="00E91C34">
              <w:rPr>
                <w:color w:val="000000" w:themeColor="text1"/>
                <w:sz w:val="24"/>
              </w:rPr>
              <w:t>主要研究者：</w:t>
            </w:r>
          </w:p>
        </w:tc>
        <w:tc>
          <w:tcPr>
            <w:tcW w:w="3246" w:type="pct"/>
            <w:vAlign w:val="center"/>
          </w:tcPr>
          <w:p w14:paraId="5EB6F8EE" w14:textId="63E206B5" w:rsidR="00277986" w:rsidRPr="00E91C34" w:rsidRDefault="00277986" w:rsidP="00277986">
            <w:pPr>
              <w:adjustRightInd w:val="0"/>
              <w:snapToGrid w:val="0"/>
              <w:spacing w:line="400" w:lineRule="exact"/>
              <w:rPr>
                <w:color w:val="000000" w:themeColor="text1"/>
                <w:sz w:val="24"/>
              </w:rPr>
            </w:pPr>
            <w:r>
              <w:rPr>
                <w:rFonts w:hint="eastAsia"/>
                <w:sz w:val="24"/>
              </w:rPr>
              <w:t>万华</w:t>
            </w:r>
          </w:p>
        </w:tc>
      </w:tr>
      <w:tr w:rsidR="00277986" w:rsidRPr="00E91C34" w14:paraId="33B05DB7" w14:textId="77777777" w:rsidTr="00BF3FA1">
        <w:trPr>
          <w:trHeight w:hRule="exact" w:val="397"/>
          <w:jc w:val="center"/>
        </w:trPr>
        <w:tc>
          <w:tcPr>
            <w:tcW w:w="1754" w:type="pct"/>
            <w:vAlign w:val="center"/>
          </w:tcPr>
          <w:p w14:paraId="2C896B32" w14:textId="77777777" w:rsidR="00277986" w:rsidRPr="00E91C34" w:rsidRDefault="00277986" w:rsidP="00277986">
            <w:pPr>
              <w:adjustRightInd w:val="0"/>
              <w:snapToGrid w:val="0"/>
              <w:spacing w:line="400" w:lineRule="exact"/>
              <w:rPr>
                <w:color w:val="000000" w:themeColor="text1"/>
                <w:sz w:val="24"/>
              </w:rPr>
            </w:pPr>
            <w:r w:rsidRPr="00E91C34">
              <w:rPr>
                <w:color w:val="000000" w:themeColor="text1"/>
                <w:sz w:val="24"/>
              </w:rPr>
              <w:t>联系地址：</w:t>
            </w:r>
          </w:p>
        </w:tc>
        <w:tc>
          <w:tcPr>
            <w:tcW w:w="3246" w:type="pct"/>
            <w:vAlign w:val="center"/>
          </w:tcPr>
          <w:p w14:paraId="2EE21E47" w14:textId="71284363" w:rsidR="00277986" w:rsidRPr="00E91C34" w:rsidRDefault="00277986" w:rsidP="00277986">
            <w:pPr>
              <w:adjustRightInd w:val="0"/>
              <w:snapToGrid w:val="0"/>
              <w:spacing w:line="400" w:lineRule="exact"/>
              <w:rPr>
                <w:color w:val="000000" w:themeColor="text1"/>
                <w:sz w:val="24"/>
              </w:rPr>
            </w:pPr>
            <w:r w:rsidRPr="00B045B5">
              <w:rPr>
                <w:rFonts w:hint="eastAsia"/>
                <w:sz w:val="24"/>
              </w:rPr>
              <w:t>上海市黄浦区普安路</w:t>
            </w:r>
            <w:r w:rsidRPr="00B045B5">
              <w:rPr>
                <w:rFonts w:hint="eastAsia"/>
                <w:sz w:val="24"/>
              </w:rPr>
              <w:t>185</w:t>
            </w:r>
            <w:r w:rsidRPr="00B045B5">
              <w:rPr>
                <w:rFonts w:hint="eastAsia"/>
                <w:sz w:val="24"/>
              </w:rPr>
              <w:t>号</w:t>
            </w:r>
          </w:p>
        </w:tc>
      </w:tr>
      <w:tr w:rsidR="00277986" w:rsidRPr="00E91C34" w14:paraId="586EFDBF" w14:textId="77777777" w:rsidTr="00BF3FA1">
        <w:trPr>
          <w:trHeight w:hRule="exact" w:val="397"/>
          <w:jc w:val="center"/>
        </w:trPr>
        <w:tc>
          <w:tcPr>
            <w:tcW w:w="1754" w:type="pct"/>
            <w:vAlign w:val="center"/>
          </w:tcPr>
          <w:p w14:paraId="1007F9BE" w14:textId="77777777" w:rsidR="00277986" w:rsidRPr="00E91C34" w:rsidRDefault="00277986" w:rsidP="00277986">
            <w:pPr>
              <w:adjustRightInd w:val="0"/>
              <w:snapToGrid w:val="0"/>
              <w:spacing w:line="400" w:lineRule="exact"/>
              <w:rPr>
                <w:color w:val="000000" w:themeColor="text1"/>
                <w:sz w:val="24"/>
              </w:rPr>
            </w:pPr>
            <w:r w:rsidRPr="00E91C34">
              <w:rPr>
                <w:color w:val="000000" w:themeColor="text1"/>
                <w:sz w:val="24"/>
              </w:rPr>
              <w:t>联系电话：</w:t>
            </w:r>
          </w:p>
        </w:tc>
        <w:tc>
          <w:tcPr>
            <w:tcW w:w="3246" w:type="pct"/>
            <w:vAlign w:val="center"/>
          </w:tcPr>
          <w:p w14:paraId="1D04B3B6" w14:textId="4E2A97F6" w:rsidR="00277986" w:rsidRPr="00E91C34" w:rsidRDefault="000E6692" w:rsidP="00277986">
            <w:pPr>
              <w:adjustRightInd w:val="0"/>
              <w:snapToGrid w:val="0"/>
              <w:spacing w:line="400" w:lineRule="exact"/>
              <w:rPr>
                <w:color w:val="000000" w:themeColor="text1"/>
                <w:sz w:val="24"/>
              </w:rPr>
            </w:pPr>
            <w:r w:rsidRPr="00513E9A">
              <w:rPr>
                <w:color w:val="000000"/>
                <w:sz w:val="24"/>
              </w:rPr>
              <w:t>021-53827363</w:t>
            </w:r>
          </w:p>
        </w:tc>
      </w:tr>
      <w:tr w:rsidR="00277986" w:rsidRPr="00E91C34" w14:paraId="68C316DD" w14:textId="77777777" w:rsidTr="00BF3FA1">
        <w:trPr>
          <w:trHeight w:hRule="exact" w:val="397"/>
          <w:jc w:val="center"/>
        </w:trPr>
        <w:tc>
          <w:tcPr>
            <w:tcW w:w="1754" w:type="pct"/>
          </w:tcPr>
          <w:p w14:paraId="35095DCE" w14:textId="77777777" w:rsidR="00277986" w:rsidRPr="00E91C34" w:rsidRDefault="00277986" w:rsidP="00277986">
            <w:pPr>
              <w:adjustRightInd w:val="0"/>
              <w:snapToGrid w:val="0"/>
              <w:spacing w:line="400" w:lineRule="exact"/>
              <w:rPr>
                <w:b/>
                <w:color w:val="000000" w:themeColor="text1"/>
                <w:sz w:val="24"/>
              </w:rPr>
            </w:pPr>
          </w:p>
        </w:tc>
        <w:tc>
          <w:tcPr>
            <w:tcW w:w="3246" w:type="pct"/>
          </w:tcPr>
          <w:p w14:paraId="4360845F" w14:textId="77777777" w:rsidR="00277986" w:rsidRPr="00E91C34" w:rsidRDefault="00277986" w:rsidP="00277986">
            <w:pPr>
              <w:adjustRightInd w:val="0"/>
              <w:snapToGrid w:val="0"/>
              <w:spacing w:line="400" w:lineRule="exact"/>
              <w:rPr>
                <w:color w:val="000000" w:themeColor="text1"/>
                <w:sz w:val="24"/>
              </w:rPr>
            </w:pPr>
          </w:p>
        </w:tc>
      </w:tr>
      <w:tr w:rsidR="00277986" w:rsidRPr="00E91C34" w14:paraId="29091139" w14:textId="77777777" w:rsidTr="00BF3FA1">
        <w:trPr>
          <w:trHeight w:hRule="exact" w:val="457"/>
          <w:jc w:val="center"/>
        </w:trPr>
        <w:tc>
          <w:tcPr>
            <w:tcW w:w="1754" w:type="pct"/>
          </w:tcPr>
          <w:p w14:paraId="1F50FAC6" w14:textId="77777777" w:rsidR="00277986" w:rsidRPr="00E91C34" w:rsidRDefault="00277986" w:rsidP="00277986">
            <w:pPr>
              <w:adjustRightInd w:val="0"/>
              <w:snapToGrid w:val="0"/>
              <w:spacing w:line="400" w:lineRule="exact"/>
              <w:rPr>
                <w:b/>
                <w:color w:val="000000" w:themeColor="text1"/>
                <w:sz w:val="24"/>
              </w:rPr>
            </w:pPr>
            <w:r w:rsidRPr="00E91C34">
              <w:rPr>
                <w:b/>
                <w:color w:val="000000" w:themeColor="text1"/>
                <w:sz w:val="24"/>
              </w:rPr>
              <w:t>申办单位：</w:t>
            </w:r>
          </w:p>
        </w:tc>
        <w:tc>
          <w:tcPr>
            <w:tcW w:w="3246" w:type="pct"/>
          </w:tcPr>
          <w:p w14:paraId="00B13348" w14:textId="4CD11944" w:rsidR="00277986" w:rsidRPr="00E91C34" w:rsidRDefault="00277986" w:rsidP="00277986">
            <w:pPr>
              <w:adjustRightInd w:val="0"/>
              <w:snapToGrid w:val="0"/>
              <w:spacing w:line="400" w:lineRule="exact"/>
              <w:rPr>
                <w:b/>
                <w:color w:val="000000" w:themeColor="text1"/>
                <w:sz w:val="24"/>
              </w:rPr>
            </w:pPr>
            <w:r w:rsidRPr="00E91C34">
              <w:rPr>
                <w:rFonts w:hint="eastAsia"/>
                <w:b/>
                <w:bCs/>
                <w:color w:val="000000" w:themeColor="text1"/>
                <w:sz w:val="24"/>
              </w:rPr>
              <w:t>天士力医药集团股份有限公司</w:t>
            </w:r>
          </w:p>
        </w:tc>
      </w:tr>
      <w:tr w:rsidR="00277986" w:rsidRPr="00E91C34" w14:paraId="444CC104" w14:textId="77777777" w:rsidTr="00BF3FA1">
        <w:trPr>
          <w:trHeight w:hRule="exact" w:val="397"/>
          <w:jc w:val="center"/>
        </w:trPr>
        <w:tc>
          <w:tcPr>
            <w:tcW w:w="1754" w:type="pct"/>
            <w:vAlign w:val="center"/>
          </w:tcPr>
          <w:p w14:paraId="5BE676CC" w14:textId="77777777" w:rsidR="00277986" w:rsidRPr="00E91C34" w:rsidRDefault="00277986" w:rsidP="00277986">
            <w:pPr>
              <w:adjustRightInd w:val="0"/>
              <w:snapToGrid w:val="0"/>
              <w:spacing w:line="400" w:lineRule="exact"/>
              <w:rPr>
                <w:color w:val="000000" w:themeColor="text1"/>
                <w:sz w:val="24"/>
              </w:rPr>
            </w:pPr>
            <w:r w:rsidRPr="00E91C34">
              <w:rPr>
                <w:color w:val="000000" w:themeColor="text1"/>
                <w:sz w:val="24"/>
              </w:rPr>
              <w:t>负责人：</w:t>
            </w:r>
          </w:p>
        </w:tc>
        <w:tc>
          <w:tcPr>
            <w:tcW w:w="3246" w:type="pct"/>
            <w:vAlign w:val="center"/>
          </w:tcPr>
          <w:p w14:paraId="33685334" w14:textId="06873F60" w:rsidR="00277986" w:rsidRPr="00E91C34" w:rsidRDefault="00277986" w:rsidP="00277986">
            <w:pPr>
              <w:adjustRightInd w:val="0"/>
              <w:snapToGrid w:val="0"/>
              <w:spacing w:line="400" w:lineRule="exact"/>
              <w:rPr>
                <w:color w:val="000000" w:themeColor="text1"/>
                <w:sz w:val="24"/>
              </w:rPr>
            </w:pPr>
            <w:r w:rsidRPr="00E91C34">
              <w:rPr>
                <w:rFonts w:hint="eastAsia"/>
                <w:color w:val="000000" w:themeColor="text1"/>
                <w:sz w:val="24"/>
              </w:rPr>
              <w:t>刘锐</w:t>
            </w:r>
          </w:p>
        </w:tc>
      </w:tr>
      <w:tr w:rsidR="00277986" w:rsidRPr="00E91C34" w14:paraId="02578143" w14:textId="77777777" w:rsidTr="00BF3FA1">
        <w:trPr>
          <w:trHeight w:hRule="exact" w:val="397"/>
          <w:jc w:val="center"/>
        </w:trPr>
        <w:tc>
          <w:tcPr>
            <w:tcW w:w="1754" w:type="pct"/>
            <w:vAlign w:val="center"/>
          </w:tcPr>
          <w:p w14:paraId="4F958919" w14:textId="77777777" w:rsidR="00277986" w:rsidRPr="00E91C34" w:rsidRDefault="00277986" w:rsidP="00277986">
            <w:pPr>
              <w:adjustRightInd w:val="0"/>
              <w:snapToGrid w:val="0"/>
              <w:spacing w:line="400" w:lineRule="exact"/>
              <w:rPr>
                <w:color w:val="000000" w:themeColor="text1"/>
                <w:sz w:val="24"/>
              </w:rPr>
            </w:pPr>
            <w:r w:rsidRPr="00E91C34">
              <w:rPr>
                <w:color w:val="000000" w:themeColor="text1"/>
                <w:sz w:val="24"/>
              </w:rPr>
              <w:t>联系地址：</w:t>
            </w:r>
          </w:p>
        </w:tc>
        <w:tc>
          <w:tcPr>
            <w:tcW w:w="3246" w:type="pct"/>
            <w:vAlign w:val="center"/>
          </w:tcPr>
          <w:p w14:paraId="36B96B56" w14:textId="419E02BE" w:rsidR="00277986" w:rsidRPr="00E91C34" w:rsidRDefault="00277986" w:rsidP="00277986">
            <w:pPr>
              <w:adjustRightInd w:val="0"/>
              <w:snapToGrid w:val="0"/>
              <w:spacing w:line="400" w:lineRule="exact"/>
              <w:rPr>
                <w:color w:val="000000" w:themeColor="text1"/>
                <w:sz w:val="24"/>
              </w:rPr>
            </w:pPr>
            <w:r w:rsidRPr="00E91C34">
              <w:rPr>
                <w:color w:val="000000" w:themeColor="text1"/>
                <w:sz w:val="24"/>
              </w:rPr>
              <w:t>天津市北辰区汀江路</w:t>
            </w:r>
            <w:r w:rsidRPr="00E91C34">
              <w:rPr>
                <w:color w:val="000000" w:themeColor="text1"/>
                <w:sz w:val="24"/>
              </w:rPr>
              <w:t>1</w:t>
            </w:r>
            <w:r w:rsidRPr="00E91C34">
              <w:rPr>
                <w:color w:val="000000" w:themeColor="text1"/>
                <w:sz w:val="24"/>
              </w:rPr>
              <w:t>号</w:t>
            </w:r>
          </w:p>
        </w:tc>
      </w:tr>
      <w:tr w:rsidR="00277986" w:rsidRPr="00E91C34" w14:paraId="586A9E6C" w14:textId="77777777" w:rsidTr="00BF3FA1">
        <w:trPr>
          <w:trHeight w:hRule="exact" w:val="397"/>
          <w:jc w:val="center"/>
        </w:trPr>
        <w:tc>
          <w:tcPr>
            <w:tcW w:w="1754" w:type="pct"/>
            <w:vAlign w:val="center"/>
          </w:tcPr>
          <w:p w14:paraId="72069199" w14:textId="77777777" w:rsidR="00277986" w:rsidRPr="00E91C34" w:rsidRDefault="00277986" w:rsidP="00277986">
            <w:pPr>
              <w:adjustRightInd w:val="0"/>
              <w:snapToGrid w:val="0"/>
              <w:spacing w:line="400" w:lineRule="exact"/>
              <w:rPr>
                <w:color w:val="000000" w:themeColor="text1"/>
                <w:sz w:val="24"/>
              </w:rPr>
            </w:pPr>
            <w:r w:rsidRPr="00E91C34">
              <w:rPr>
                <w:color w:val="000000" w:themeColor="text1"/>
                <w:sz w:val="24"/>
              </w:rPr>
              <w:t>联系电话：</w:t>
            </w:r>
          </w:p>
        </w:tc>
        <w:tc>
          <w:tcPr>
            <w:tcW w:w="3246" w:type="pct"/>
            <w:vAlign w:val="center"/>
          </w:tcPr>
          <w:p w14:paraId="010C8583" w14:textId="52D6F161" w:rsidR="00277986" w:rsidRPr="00E91C34" w:rsidRDefault="00277986" w:rsidP="00277986">
            <w:pPr>
              <w:adjustRightInd w:val="0"/>
              <w:snapToGrid w:val="0"/>
              <w:spacing w:line="400" w:lineRule="exact"/>
              <w:rPr>
                <w:color w:val="000000" w:themeColor="text1"/>
                <w:sz w:val="24"/>
              </w:rPr>
            </w:pPr>
            <w:r w:rsidRPr="00E91C34">
              <w:rPr>
                <w:color w:val="000000" w:themeColor="text1"/>
                <w:sz w:val="24"/>
              </w:rPr>
              <w:t>022-86343874</w:t>
            </w:r>
          </w:p>
        </w:tc>
      </w:tr>
      <w:tr w:rsidR="00277986" w:rsidRPr="00E91C34" w14:paraId="19062792" w14:textId="77777777" w:rsidTr="00BF3FA1">
        <w:trPr>
          <w:trHeight w:hRule="exact" w:val="397"/>
          <w:jc w:val="center"/>
        </w:trPr>
        <w:tc>
          <w:tcPr>
            <w:tcW w:w="1754" w:type="pct"/>
            <w:vAlign w:val="center"/>
          </w:tcPr>
          <w:p w14:paraId="0D4C790B" w14:textId="77777777" w:rsidR="00277986" w:rsidRPr="00E91C34" w:rsidRDefault="00277986" w:rsidP="00277986">
            <w:pPr>
              <w:adjustRightInd w:val="0"/>
              <w:snapToGrid w:val="0"/>
              <w:spacing w:line="400" w:lineRule="exact"/>
              <w:rPr>
                <w:color w:val="000000" w:themeColor="text1"/>
                <w:sz w:val="24"/>
              </w:rPr>
            </w:pPr>
          </w:p>
          <w:p w14:paraId="49CC57D6" w14:textId="77777777" w:rsidR="00277986" w:rsidRPr="00E91C34" w:rsidRDefault="00277986" w:rsidP="00277986">
            <w:pPr>
              <w:adjustRightInd w:val="0"/>
              <w:snapToGrid w:val="0"/>
              <w:spacing w:line="400" w:lineRule="exact"/>
              <w:rPr>
                <w:color w:val="000000" w:themeColor="text1"/>
                <w:sz w:val="24"/>
              </w:rPr>
            </w:pPr>
          </w:p>
          <w:p w14:paraId="3F529977" w14:textId="77777777" w:rsidR="00277986" w:rsidRPr="00E91C34" w:rsidRDefault="00277986" w:rsidP="00277986">
            <w:pPr>
              <w:adjustRightInd w:val="0"/>
              <w:snapToGrid w:val="0"/>
              <w:spacing w:line="400" w:lineRule="exact"/>
              <w:rPr>
                <w:color w:val="000000" w:themeColor="text1"/>
                <w:sz w:val="24"/>
              </w:rPr>
            </w:pPr>
          </w:p>
          <w:p w14:paraId="5ED63336" w14:textId="77777777" w:rsidR="00277986" w:rsidRPr="00E91C34" w:rsidRDefault="00277986" w:rsidP="00277986">
            <w:pPr>
              <w:adjustRightInd w:val="0"/>
              <w:snapToGrid w:val="0"/>
              <w:spacing w:line="400" w:lineRule="exact"/>
              <w:rPr>
                <w:color w:val="000000" w:themeColor="text1"/>
                <w:sz w:val="24"/>
              </w:rPr>
            </w:pPr>
          </w:p>
          <w:p w14:paraId="5A77754F" w14:textId="77777777" w:rsidR="00277986" w:rsidRPr="00E91C34" w:rsidRDefault="00277986" w:rsidP="00277986">
            <w:pPr>
              <w:adjustRightInd w:val="0"/>
              <w:snapToGrid w:val="0"/>
              <w:spacing w:line="400" w:lineRule="exact"/>
              <w:rPr>
                <w:color w:val="000000" w:themeColor="text1"/>
                <w:sz w:val="24"/>
              </w:rPr>
            </w:pPr>
          </w:p>
          <w:p w14:paraId="33DC379C" w14:textId="77777777" w:rsidR="00277986" w:rsidRPr="00E91C34" w:rsidRDefault="00277986" w:rsidP="00277986">
            <w:pPr>
              <w:adjustRightInd w:val="0"/>
              <w:snapToGrid w:val="0"/>
              <w:spacing w:line="400" w:lineRule="exact"/>
              <w:rPr>
                <w:color w:val="000000" w:themeColor="text1"/>
                <w:sz w:val="24"/>
              </w:rPr>
            </w:pPr>
          </w:p>
          <w:p w14:paraId="224E2255" w14:textId="77777777" w:rsidR="00277986" w:rsidRPr="00E91C34" w:rsidRDefault="00277986" w:rsidP="00277986">
            <w:pPr>
              <w:adjustRightInd w:val="0"/>
              <w:snapToGrid w:val="0"/>
              <w:spacing w:line="400" w:lineRule="exact"/>
              <w:rPr>
                <w:color w:val="000000" w:themeColor="text1"/>
                <w:sz w:val="24"/>
              </w:rPr>
            </w:pPr>
          </w:p>
          <w:p w14:paraId="2A87D55F" w14:textId="77777777" w:rsidR="00277986" w:rsidRPr="00E91C34" w:rsidRDefault="00277986" w:rsidP="00277986">
            <w:pPr>
              <w:adjustRightInd w:val="0"/>
              <w:snapToGrid w:val="0"/>
              <w:spacing w:line="400" w:lineRule="exact"/>
              <w:rPr>
                <w:color w:val="000000" w:themeColor="text1"/>
                <w:sz w:val="24"/>
              </w:rPr>
            </w:pPr>
          </w:p>
          <w:p w14:paraId="381163B8" w14:textId="77777777" w:rsidR="00277986" w:rsidRPr="00E91C34" w:rsidRDefault="00277986" w:rsidP="00277986">
            <w:pPr>
              <w:adjustRightInd w:val="0"/>
              <w:snapToGrid w:val="0"/>
              <w:spacing w:line="400" w:lineRule="exact"/>
              <w:rPr>
                <w:color w:val="000000" w:themeColor="text1"/>
                <w:sz w:val="24"/>
              </w:rPr>
            </w:pPr>
          </w:p>
          <w:p w14:paraId="0E2B6B41" w14:textId="77777777" w:rsidR="00277986" w:rsidRPr="00E91C34" w:rsidRDefault="00277986" w:rsidP="00277986">
            <w:pPr>
              <w:adjustRightInd w:val="0"/>
              <w:snapToGrid w:val="0"/>
              <w:spacing w:line="400" w:lineRule="exact"/>
              <w:rPr>
                <w:color w:val="000000" w:themeColor="text1"/>
                <w:sz w:val="24"/>
              </w:rPr>
            </w:pPr>
          </w:p>
          <w:p w14:paraId="32BE552F" w14:textId="77777777" w:rsidR="00277986" w:rsidRPr="00E91C34" w:rsidRDefault="00277986" w:rsidP="00277986">
            <w:pPr>
              <w:adjustRightInd w:val="0"/>
              <w:snapToGrid w:val="0"/>
              <w:spacing w:line="400" w:lineRule="exact"/>
              <w:rPr>
                <w:color w:val="000000" w:themeColor="text1"/>
                <w:sz w:val="24"/>
              </w:rPr>
            </w:pPr>
          </w:p>
          <w:p w14:paraId="4AD6CB3C" w14:textId="77777777" w:rsidR="00277986" w:rsidRPr="00E91C34" w:rsidRDefault="00277986" w:rsidP="00277986">
            <w:pPr>
              <w:adjustRightInd w:val="0"/>
              <w:snapToGrid w:val="0"/>
              <w:spacing w:line="400" w:lineRule="exact"/>
              <w:rPr>
                <w:color w:val="000000" w:themeColor="text1"/>
                <w:sz w:val="24"/>
              </w:rPr>
            </w:pPr>
          </w:p>
          <w:p w14:paraId="2D3F8A80" w14:textId="77777777" w:rsidR="00277986" w:rsidRPr="00E91C34" w:rsidRDefault="00277986" w:rsidP="00277986">
            <w:pPr>
              <w:adjustRightInd w:val="0"/>
              <w:snapToGrid w:val="0"/>
              <w:spacing w:line="400" w:lineRule="exact"/>
              <w:rPr>
                <w:color w:val="000000" w:themeColor="text1"/>
                <w:sz w:val="24"/>
              </w:rPr>
            </w:pPr>
          </w:p>
        </w:tc>
        <w:tc>
          <w:tcPr>
            <w:tcW w:w="3246" w:type="pct"/>
            <w:vAlign w:val="center"/>
          </w:tcPr>
          <w:p w14:paraId="79B111D6" w14:textId="77777777" w:rsidR="00277986" w:rsidRPr="00E91C34" w:rsidRDefault="00277986" w:rsidP="00277986">
            <w:pPr>
              <w:adjustRightInd w:val="0"/>
              <w:snapToGrid w:val="0"/>
              <w:spacing w:line="400" w:lineRule="exact"/>
              <w:rPr>
                <w:color w:val="000000" w:themeColor="text1"/>
                <w:sz w:val="24"/>
              </w:rPr>
            </w:pPr>
          </w:p>
        </w:tc>
      </w:tr>
      <w:tr w:rsidR="00277986" w:rsidRPr="00E91C34" w14:paraId="512C0D1E" w14:textId="77777777" w:rsidTr="006B7888">
        <w:trPr>
          <w:trHeight w:hRule="exact" w:val="397"/>
          <w:jc w:val="center"/>
        </w:trPr>
        <w:tc>
          <w:tcPr>
            <w:tcW w:w="1754" w:type="pct"/>
          </w:tcPr>
          <w:p w14:paraId="032846E1" w14:textId="392ACC29" w:rsidR="00277986" w:rsidRPr="00E91C34" w:rsidRDefault="00277986" w:rsidP="00277986">
            <w:pPr>
              <w:adjustRightInd w:val="0"/>
              <w:snapToGrid w:val="0"/>
              <w:spacing w:line="400" w:lineRule="exact"/>
              <w:rPr>
                <w:color w:val="000000" w:themeColor="text1"/>
                <w:sz w:val="24"/>
              </w:rPr>
            </w:pPr>
            <w:r w:rsidRPr="00E91C34">
              <w:rPr>
                <w:b/>
                <w:color w:val="000000" w:themeColor="text1"/>
                <w:sz w:val="24"/>
              </w:rPr>
              <w:t>数据管理与统计分析单位：</w:t>
            </w:r>
          </w:p>
        </w:tc>
        <w:tc>
          <w:tcPr>
            <w:tcW w:w="3246" w:type="pct"/>
            <w:vAlign w:val="center"/>
          </w:tcPr>
          <w:p w14:paraId="3B33E6DA" w14:textId="78E5B5EE" w:rsidR="00277986" w:rsidRPr="00CD61F5" w:rsidRDefault="00277986" w:rsidP="00277986">
            <w:pPr>
              <w:adjustRightInd w:val="0"/>
              <w:snapToGrid w:val="0"/>
              <w:spacing w:line="400" w:lineRule="exact"/>
              <w:rPr>
                <w:b/>
                <w:color w:val="000000" w:themeColor="text1"/>
                <w:sz w:val="24"/>
              </w:rPr>
            </w:pPr>
            <w:r w:rsidRPr="00CD61F5">
              <w:rPr>
                <w:rFonts w:hint="eastAsia"/>
                <w:b/>
                <w:color w:val="000000"/>
                <w:sz w:val="24"/>
              </w:rPr>
              <w:t>北京博之音科技有限公司</w:t>
            </w:r>
          </w:p>
        </w:tc>
      </w:tr>
      <w:tr w:rsidR="00277986" w:rsidRPr="00E91C34" w14:paraId="409B2646" w14:textId="77777777" w:rsidTr="006B7888">
        <w:trPr>
          <w:trHeight w:hRule="exact" w:val="397"/>
          <w:jc w:val="center"/>
        </w:trPr>
        <w:tc>
          <w:tcPr>
            <w:tcW w:w="1754" w:type="pct"/>
          </w:tcPr>
          <w:p w14:paraId="5A4ED8A2" w14:textId="39E713FE" w:rsidR="00277986" w:rsidRPr="00E91C34" w:rsidRDefault="00277986" w:rsidP="00277986">
            <w:pPr>
              <w:adjustRightInd w:val="0"/>
              <w:snapToGrid w:val="0"/>
              <w:spacing w:line="400" w:lineRule="exact"/>
              <w:rPr>
                <w:color w:val="000000" w:themeColor="text1"/>
                <w:sz w:val="24"/>
              </w:rPr>
            </w:pPr>
            <w:r w:rsidRPr="00E91C34">
              <w:rPr>
                <w:color w:val="000000" w:themeColor="text1"/>
                <w:sz w:val="24"/>
              </w:rPr>
              <w:t>负责人：</w:t>
            </w:r>
          </w:p>
        </w:tc>
        <w:tc>
          <w:tcPr>
            <w:tcW w:w="3246" w:type="pct"/>
            <w:vAlign w:val="center"/>
          </w:tcPr>
          <w:p w14:paraId="1DD99E50" w14:textId="1F81666C" w:rsidR="00277986" w:rsidRPr="00E91C34" w:rsidRDefault="00277986" w:rsidP="00277986">
            <w:pPr>
              <w:adjustRightInd w:val="0"/>
              <w:snapToGrid w:val="0"/>
              <w:spacing w:line="400" w:lineRule="exact"/>
              <w:rPr>
                <w:color w:val="000000" w:themeColor="text1"/>
                <w:sz w:val="24"/>
              </w:rPr>
            </w:pPr>
            <w:r w:rsidRPr="00B045B5">
              <w:rPr>
                <w:rFonts w:hint="eastAsia"/>
                <w:color w:val="000000"/>
                <w:sz w:val="24"/>
              </w:rPr>
              <w:t>刘红霞</w:t>
            </w:r>
          </w:p>
        </w:tc>
      </w:tr>
      <w:tr w:rsidR="00277986" w:rsidRPr="00E91C34" w14:paraId="29D0A800" w14:textId="77777777" w:rsidTr="006B7888">
        <w:trPr>
          <w:trHeight w:hRule="exact" w:val="397"/>
          <w:jc w:val="center"/>
        </w:trPr>
        <w:tc>
          <w:tcPr>
            <w:tcW w:w="1754" w:type="pct"/>
          </w:tcPr>
          <w:p w14:paraId="1B79777D" w14:textId="70F6BB9B" w:rsidR="00277986" w:rsidRPr="00E91C34" w:rsidRDefault="00277986" w:rsidP="00277986">
            <w:pPr>
              <w:adjustRightInd w:val="0"/>
              <w:snapToGrid w:val="0"/>
              <w:spacing w:line="400" w:lineRule="exact"/>
              <w:rPr>
                <w:color w:val="000000" w:themeColor="text1"/>
                <w:sz w:val="24"/>
              </w:rPr>
            </w:pPr>
            <w:r w:rsidRPr="00E91C34">
              <w:rPr>
                <w:color w:val="000000" w:themeColor="text1"/>
                <w:sz w:val="24"/>
              </w:rPr>
              <w:t>联系地址：</w:t>
            </w:r>
          </w:p>
        </w:tc>
        <w:tc>
          <w:tcPr>
            <w:tcW w:w="3246" w:type="pct"/>
            <w:vAlign w:val="center"/>
          </w:tcPr>
          <w:p w14:paraId="1DE9B4FA" w14:textId="4242F38F" w:rsidR="00277986" w:rsidRPr="00E91C34" w:rsidRDefault="00277986" w:rsidP="00277986">
            <w:pPr>
              <w:adjustRightInd w:val="0"/>
              <w:snapToGrid w:val="0"/>
              <w:spacing w:line="400" w:lineRule="exact"/>
              <w:rPr>
                <w:color w:val="000000" w:themeColor="text1"/>
                <w:sz w:val="24"/>
              </w:rPr>
            </w:pPr>
            <w:r w:rsidRPr="00285BAE">
              <w:rPr>
                <w:rFonts w:eastAsiaTheme="minorEastAsia"/>
                <w:color w:val="000000"/>
                <w:kern w:val="0"/>
                <w:sz w:val="24"/>
              </w:rPr>
              <w:t>北京市丰台区马家堡西路</w:t>
            </w:r>
            <w:r w:rsidRPr="00285BAE">
              <w:rPr>
                <w:rFonts w:eastAsiaTheme="minorEastAsia"/>
                <w:color w:val="000000"/>
                <w:kern w:val="0"/>
                <w:sz w:val="24"/>
              </w:rPr>
              <w:t>15</w:t>
            </w:r>
            <w:r w:rsidRPr="00285BAE">
              <w:rPr>
                <w:rFonts w:eastAsiaTheme="minorEastAsia"/>
                <w:color w:val="000000"/>
                <w:kern w:val="0"/>
                <w:sz w:val="24"/>
              </w:rPr>
              <w:t>号时代风帆大厦</w:t>
            </w:r>
            <w:r w:rsidRPr="00285BAE">
              <w:rPr>
                <w:rFonts w:eastAsiaTheme="minorEastAsia"/>
                <w:color w:val="000000"/>
                <w:kern w:val="0"/>
                <w:sz w:val="24"/>
              </w:rPr>
              <w:t>2-2209</w:t>
            </w:r>
            <w:r w:rsidRPr="00285BAE">
              <w:rPr>
                <w:rFonts w:eastAsiaTheme="minorEastAsia"/>
                <w:color w:val="000000"/>
                <w:kern w:val="0"/>
                <w:sz w:val="24"/>
              </w:rPr>
              <w:t>室</w:t>
            </w:r>
          </w:p>
        </w:tc>
      </w:tr>
      <w:tr w:rsidR="00277986" w:rsidRPr="00E91C34" w14:paraId="11DB14B0" w14:textId="77777777" w:rsidTr="006B7888">
        <w:trPr>
          <w:trHeight w:hRule="exact" w:val="397"/>
          <w:jc w:val="center"/>
        </w:trPr>
        <w:tc>
          <w:tcPr>
            <w:tcW w:w="1754" w:type="pct"/>
          </w:tcPr>
          <w:p w14:paraId="006B477B" w14:textId="44881C53" w:rsidR="00277986" w:rsidRPr="00E91C34" w:rsidRDefault="00277986" w:rsidP="00277986">
            <w:pPr>
              <w:adjustRightInd w:val="0"/>
              <w:snapToGrid w:val="0"/>
              <w:spacing w:line="400" w:lineRule="exact"/>
              <w:rPr>
                <w:color w:val="000000" w:themeColor="text1"/>
                <w:sz w:val="24"/>
              </w:rPr>
            </w:pPr>
            <w:r w:rsidRPr="00E91C34">
              <w:rPr>
                <w:color w:val="000000" w:themeColor="text1"/>
                <w:sz w:val="24"/>
              </w:rPr>
              <w:t>联系电话：</w:t>
            </w:r>
          </w:p>
        </w:tc>
        <w:tc>
          <w:tcPr>
            <w:tcW w:w="3246" w:type="pct"/>
            <w:vAlign w:val="center"/>
          </w:tcPr>
          <w:p w14:paraId="2EA1D7A8" w14:textId="1D8682E1" w:rsidR="00277986" w:rsidRPr="00E91C34" w:rsidRDefault="00277986" w:rsidP="00277986">
            <w:pPr>
              <w:adjustRightInd w:val="0"/>
              <w:snapToGrid w:val="0"/>
              <w:spacing w:line="400" w:lineRule="exact"/>
              <w:rPr>
                <w:color w:val="000000" w:themeColor="text1"/>
                <w:sz w:val="24"/>
              </w:rPr>
            </w:pPr>
            <w:r w:rsidRPr="00285BAE">
              <w:rPr>
                <w:rFonts w:eastAsiaTheme="minorEastAsia"/>
                <w:color w:val="000000"/>
                <w:kern w:val="0"/>
                <w:sz w:val="24"/>
              </w:rPr>
              <w:t>010-67587407</w:t>
            </w:r>
          </w:p>
        </w:tc>
      </w:tr>
      <w:tr w:rsidR="00277986" w:rsidRPr="00E91C34" w14:paraId="25904AD3" w14:textId="77777777" w:rsidTr="00BF3FA1">
        <w:trPr>
          <w:trHeight w:hRule="exact" w:val="397"/>
          <w:jc w:val="center"/>
        </w:trPr>
        <w:tc>
          <w:tcPr>
            <w:tcW w:w="1754" w:type="pct"/>
            <w:vAlign w:val="center"/>
          </w:tcPr>
          <w:p w14:paraId="14DCF79D" w14:textId="77777777" w:rsidR="00277986" w:rsidRPr="00E91C34" w:rsidRDefault="00277986" w:rsidP="00277986">
            <w:pPr>
              <w:adjustRightInd w:val="0"/>
              <w:snapToGrid w:val="0"/>
              <w:spacing w:line="400" w:lineRule="exact"/>
              <w:rPr>
                <w:color w:val="000000" w:themeColor="text1"/>
                <w:sz w:val="24"/>
              </w:rPr>
            </w:pPr>
          </w:p>
        </w:tc>
        <w:tc>
          <w:tcPr>
            <w:tcW w:w="3246" w:type="pct"/>
            <w:vAlign w:val="center"/>
          </w:tcPr>
          <w:p w14:paraId="7C13FAFA" w14:textId="77777777" w:rsidR="00277986" w:rsidRPr="00E91C34" w:rsidRDefault="00277986" w:rsidP="00277986">
            <w:pPr>
              <w:adjustRightInd w:val="0"/>
              <w:snapToGrid w:val="0"/>
              <w:spacing w:line="400" w:lineRule="exact"/>
              <w:rPr>
                <w:color w:val="000000" w:themeColor="text1"/>
                <w:sz w:val="24"/>
              </w:rPr>
            </w:pPr>
          </w:p>
        </w:tc>
      </w:tr>
      <w:tr w:rsidR="00277986" w:rsidRPr="00E91C34" w14:paraId="35D28B0E" w14:textId="77777777" w:rsidTr="00BF3FA1">
        <w:trPr>
          <w:trHeight w:hRule="exact" w:val="397"/>
          <w:jc w:val="center"/>
        </w:trPr>
        <w:tc>
          <w:tcPr>
            <w:tcW w:w="1754" w:type="pct"/>
          </w:tcPr>
          <w:p w14:paraId="06E075DE" w14:textId="77777777" w:rsidR="00277986" w:rsidRPr="00E91C34" w:rsidRDefault="00277986" w:rsidP="00277986">
            <w:pPr>
              <w:adjustRightInd w:val="0"/>
              <w:snapToGrid w:val="0"/>
              <w:spacing w:line="400" w:lineRule="exact"/>
              <w:rPr>
                <w:color w:val="000000" w:themeColor="text1"/>
                <w:sz w:val="24"/>
              </w:rPr>
            </w:pPr>
            <w:r w:rsidRPr="00E91C34">
              <w:rPr>
                <w:b/>
                <w:color w:val="000000" w:themeColor="text1"/>
                <w:sz w:val="24"/>
              </w:rPr>
              <w:t>合同研究组织：</w:t>
            </w:r>
          </w:p>
        </w:tc>
        <w:tc>
          <w:tcPr>
            <w:tcW w:w="3246" w:type="pct"/>
          </w:tcPr>
          <w:p w14:paraId="6C167D51" w14:textId="06A54D09" w:rsidR="00277986" w:rsidRPr="00CD61F5" w:rsidRDefault="00277986" w:rsidP="00277986">
            <w:pPr>
              <w:adjustRightInd w:val="0"/>
              <w:snapToGrid w:val="0"/>
              <w:spacing w:line="400" w:lineRule="exact"/>
              <w:rPr>
                <w:b/>
                <w:color w:val="000000" w:themeColor="text1"/>
                <w:sz w:val="24"/>
              </w:rPr>
            </w:pPr>
            <w:r w:rsidRPr="00CD61F5">
              <w:rPr>
                <w:rFonts w:hint="eastAsia"/>
                <w:b/>
                <w:color w:val="000000"/>
                <w:sz w:val="24"/>
              </w:rPr>
              <w:t>北京海金格医药科技股份有限公司</w:t>
            </w:r>
          </w:p>
        </w:tc>
      </w:tr>
      <w:tr w:rsidR="00277986" w:rsidRPr="00E91C34" w14:paraId="6D250244" w14:textId="77777777" w:rsidTr="00BF3FA1">
        <w:trPr>
          <w:trHeight w:hRule="exact" w:val="397"/>
          <w:jc w:val="center"/>
        </w:trPr>
        <w:tc>
          <w:tcPr>
            <w:tcW w:w="1754" w:type="pct"/>
          </w:tcPr>
          <w:p w14:paraId="692D7106" w14:textId="77777777" w:rsidR="00277986" w:rsidRPr="00E91C34" w:rsidRDefault="00277986" w:rsidP="00277986">
            <w:pPr>
              <w:adjustRightInd w:val="0"/>
              <w:snapToGrid w:val="0"/>
              <w:spacing w:line="400" w:lineRule="exact"/>
              <w:rPr>
                <w:color w:val="000000" w:themeColor="text1"/>
                <w:sz w:val="24"/>
              </w:rPr>
            </w:pPr>
            <w:r w:rsidRPr="00E91C34">
              <w:rPr>
                <w:color w:val="000000" w:themeColor="text1"/>
                <w:sz w:val="24"/>
              </w:rPr>
              <w:t>负责人：</w:t>
            </w:r>
          </w:p>
        </w:tc>
        <w:tc>
          <w:tcPr>
            <w:tcW w:w="3246" w:type="pct"/>
          </w:tcPr>
          <w:p w14:paraId="0F55E453" w14:textId="53149893" w:rsidR="00277986" w:rsidRPr="00E91C34" w:rsidRDefault="00997B3F" w:rsidP="00CD61F5">
            <w:pPr>
              <w:tabs>
                <w:tab w:val="right" w:pos="5672"/>
              </w:tabs>
              <w:adjustRightInd w:val="0"/>
              <w:snapToGrid w:val="0"/>
              <w:spacing w:line="400" w:lineRule="exact"/>
              <w:rPr>
                <w:color w:val="000000" w:themeColor="text1"/>
                <w:sz w:val="24"/>
              </w:rPr>
            </w:pPr>
            <w:r>
              <w:rPr>
                <w:rFonts w:hint="eastAsia"/>
                <w:color w:val="000000"/>
                <w:sz w:val="24"/>
              </w:rPr>
              <w:t>孟祥有</w:t>
            </w:r>
            <w:r w:rsidR="00A96D57">
              <w:rPr>
                <w:rFonts w:hint="eastAsia"/>
                <w:color w:val="000000"/>
                <w:sz w:val="24"/>
              </w:rPr>
              <w:t xml:space="preserve">                 </w:t>
            </w:r>
          </w:p>
        </w:tc>
      </w:tr>
      <w:tr w:rsidR="00277986" w:rsidRPr="00E91C34" w14:paraId="53635689" w14:textId="77777777" w:rsidTr="00BF3FA1">
        <w:trPr>
          <w:trHeight w:hRule="exact" w:val="397"/>
          <w:jc w:val="center"/>
        </w:trPr>
        <w:tc>
          <w:tcPr>
            <w:tcW w:w="1754" w:type="pct"/>
          </w:tcPr>
          <w:p w14:paraId="3FD4DACC" w14:textId="77777777" w:rsidR="00277986" w:rsidRPr="00E91C34" w:rsidRDefault="00277986" w:rsidP="00277986">
            <w:pPr>
              <w:adjustRightInd w:val="0"/>
              <w:snapToGrid w:val="0"/>
              <w:spacing w:line="400" w:lineRule="exact"/>
              <w:rPr>
                <w:color w:val="000000" w:themeColor="text1"/>
                <w:sz w:val="24"/>
              </w:rPr>
            </w:pPr>
            <w:r w:rsidRPr="00E91C34">
              <w:rPr>
                <w:color w:val="000000" w:themeColor="text1"/>
                <w:sz w:val="24"/>
              </w:rPr>
              <w:t>联系地址：</w:t>
            </w:r>
          </w:p>
        </w:tc>
        <w:tc>
          <w:tcPr>
            <w:tcW w:w="3246" w:type="pct"/>
          </w:tcPr>
          <w:p w14:paraId="63DA93C2" w14:textId="37108031" w:rsidR="00277986" w:rsidRPr="00E91C34" w:rsidRDefault="00277986" w:rsidP="00277986">
            <w:pPr>
              <w:adjustRightInd w:val="0"/>
              <w:snapToGrid w:val="0"/>
              <w:spacing w:line="400" w:lineRule="exact"/>
              <w:rPr>
                <w:color w:val="000000" w:themeColor="text1"/>
                <w:sz w:val="24"/>
              </w:rPr>
            </w:pPr>
            <w:r w:rsidRPr="00920774">
              <w:rPr>
                <w:rFonts w:asciiTheme="minorEastAsia" w:eastAsiaTheme="minorEastAsia" w:hAnsiTheme="minorEastAsia" w:cs="宋体" w:hint="eastAsia"/>
                <w:color w:val="000000"/>
                <w:kern w:val="0"/>
                <w:sz w:val="24"/>
              </w:rPr>
              <w:t>北京市丰台</w:t>
            </w:r>
            <w:r w:rsidRPr="00285BAE">
              <w:rPr>
                <w:rFonts w:eastAsiaTheme="minorEastAsia"/>
                <w:color w:val="000000"/>
                <w:kern w:val="0"/>
                <w:sz w:val="24"/>
              </w:rPr>
              <w:t>区丰台北路</w:t>
            </w:r>
            <w:r w:rsidRPr="00285BAE">
              <w:rPr>
                <w:rFonts w:eastAsiaTheme="minorEastAsia"/>
                <w:color w:val="000000"/>
                <w:kern w:val="0"/>
                <w:sz w:val="24"/>
              </w:rPr>
              <w:t>18</w:t>
            </w:r>
            <w:r w:rsidRPr="00285BAE">
              <w:rPr>
                <w:rFonts w:eastAsiaTheme="minorEastAsia"/>
                <w:color w:val="000000"/>
                <w:kern w:val="0"/>
                <w:sz w:val="24"/>
              </w:rPr>
              <w:t>号恒泰中心</w:t>
            </w:r>
            <w:r w:rsidRPr="00285BAE">
              <w:rPr>
                <w:rFonts w:eastAsiaTheme="minorEastAsia"/>
                <w:color w:val="000000"/>
                <w:kern w:val="0"/>
                <w:sz w:val="24"/>
              </w:rPr>
              <w:t>C</w:t>
            </w:r>
            <w:r w:rsidRPr="00285BAE">
              <w:rPr>
                <w:rFonts w:eastAsiaTheme="minorEastAsia"/>
                <w:color w:val="000000"/>
                <w:kern w:val="0"/>
                <w:sz w:val="24"/>
              </w:rPr>
              <w:t>座</w:t>
            </w:r>
            <w:r w:rsidRPr="00285BAE">
              <w:rPr>
                <w:rFonts w:eastAsiaTheme="minorEastAsia"/>
                <w:color w:val="000000"/>
                <w:kern w:val="0"/>
                <w:sz w:val="24"/>
              </w:rPr>
              <w:t>23</w:t>
            </w:r>
            <w:r w:rsidRPr="00285BAE">
              <w:rPr>
                <w:rFonts w:eastAsiaTheme="minorEastAsia"/>
                <w:color w:val="000000"/>
                <w:kern w:val="0"/>
                <w:sz w:val="24"/>
              </w:rPr>
              <w:t>层</w:t>
            </w:r>
          </w:p>
        </w:tc>
      </w:tr>
      <w:tr w:rsidR="00277986" w:rsidRPr="00E91C34" w14:paraId="15C99CE7" w14:textId="77777777" w:rsidTr="00BF3FA1">
        <w:trPr>
          <w:trHeight w:hRule="exact" w:val="397"/>
          <w:jc w:val="center"/>
        </w:trPr>
        <w:tc>
          <w:tcPr>
            <w:tcW w:w="1754" w:type="pct"/>
          </w:tcPr>
          <w:p w14:paraId="24FBB68A" w14:textId="77777777" w:rsidR="00277986" w:rsidRPr="00E91C34" w:rsidRDefault="00277986" w:rsidP="00277986">
            <w:pPr>
              <w:adjustRightInd w:val="0"/>
              <w:snapToGrid w:val="0"/>
              <w:spacing w:line="400" w:lineRule="exact"/>
              <w:rPr>
                <w:color w:val="000000" w:themeColor="text1"/>
                <w:sz w:val="24"/>
              </w:rPr>
            </w:pPr>
            <w:r w:rsidRPr="00E91C34">
              <w:rPr>
                <w:color w:val="000000" w:themeColor="text1"/>
                <w:sz w:val="24"/>
              </w:rPr>
              <w:t>联系电话：</w:t>
            </w:r>
          </w:p>
        </w:tc>
        <w:tc>
          <w:tcPr>
            <w:tcW w:w="3246" w:type="pct"/>
          </w:tcPr>
          <w:p w14:paraId="67968DC5" w14:textId="582E21EF" w:rsidR="00277986" w:rsidRPr="00E91C34" w:rsidRDefault="00997B3F" w:rsidP="00277986">
            <w:pPr>
              <w:tabs>
                <w:tab w:val="left" w:pos="2280"/>
              </w:tabs>
              <w:adjustRightInd w:val="0"/>
              <w:snapToGrid w:val="0"/>
              <w:spacing w:line="400" w:lineRule="exact"/>
              <w:rPr>
                <w:color w:val="000000" w:themeColor="text1"/>
                <w:sz w:val="24"/>
              </w:rPr>
            </w:pPr>
            <w:r>
              <w:rPr>
                <w:color w:val="000000"/>
                <w:sz w:val="24"/>
              </w:rPr>
              <w:t>010-83692660</w:t>
            </w:r>
          </w:p>
        </w:tc>
      </w:tr>
    </w:tbl>
    <w:p w14:paraId="729517B1" w14:textId="77777777" w:rsidR="0046062F" w:rsidRPr="00E91C34" w:rsidRDefault="0046062F" w:rsidP="009B34B9">
      <w:pPr>
        <w:adjustRightInd w:val="0"/>
        <w:snapToGrid w:val="0"/>
        <w:spacing w:beforeLines="50" w:before="120" w:afterLines="50" w:after="120" w:line="360" w:lineRule="auto"/>
        <w:ind w:firstLineChars="100" w:firstLine="241"/>
        <w:jc w:val="center"/>
        <w:rPr>
          <w:b/>
          <w:color w:val="000000" w:themeColor="text1"/>
          <w:sz w:val="24"/>
        </w:rPr>
        <w:sectPr w:rsidR="0046062F" w:rsidRPr="00E91C34" w:rsidSect="001C1F62">
          <w:pgSz w:w="11906" w:h="16838" w:code="9"/>
          <w:pgMar w:top="1134" w:right="1418" w:bottom="1134" w:left="1418" w:header="964" w:footer="850" w:gutter="0"/>
          <w:pgBorders>
            <w:bottom w:val="single" w:sz="4" w:space="1" w:color="auto"/>
          </w:pgBorders>
          <w:cols w:space="425"/>
          <w:docGrid w:linePitch="312"/>
        </w:sectPr>
      </w:pPr>
    </w:p>
    <w:p w14:paraId="5CBACFF8" w14:textId="77777777" w:rsidR="0046062F" w:rsidRPr="00E91C34" w:rsidRDefault="0046062F" w:rsidP="009B34B9">
      <w:pPr>
        <w:adjustRightInd w:val="0"/>
        <w:snapToGrid w:val="0"/>
        <w:spacing w:beforeLines="50" w:before="120" w:afterLines="50" w:after="120" w:line="360" w:lineRule="auto"/>
        <w:ind w:firstLineChars="100" w:firstLine="241"/>
        <w:jc w:val="center"/>
        <w:rPr>
          <w:b/>
          <w:color w:val="000000" w:themeColor="text1"/>
          <w:sz w:val="24"/>
        </w:rPr>
      </w:pPr>
    </w:p>
    <w:p w14:paraId="05C941E0" w14:textId="77777777" w:rsidR="0046062F" w:rsidRPr="00E91C34" w:rsidRDefault="0046062F" w:rsidP="009B34B9">
      <w:pPr>
        <w:adjustRightInd w:val="0"/>
        <w:snapToGrid w:val="0"/>
        <w:spacing w:beforeLines="50" w:before="120" w:afterLines="50" w:after="120" w:line="360" w:lineRule="auto"/>
        <w:ind w:firstLineChars="100" w:firstLine="241"/>
        <w:jc w:val="center"/>
        <w:outlineLvl w:val="0"/>
        <w:rPr>
          <w:b/>
          <w:color w:val="000000" w:themeColor="text1"/>
          <w:sz w:val="24"/>
        </w:rPr>
      </w:pPr>
      <w:bookmarkStart w:id="114" w:name="_Toc520744143"/>
      <w:bookmarkStart w:id="115" w:name="_Toc11266833"/>
      <w:r w:rsidRPr="00E91C34">
        <w:rPr>
          <w:b/>
          <w:color w:val="000000" w:themeColor="text1"/>
          <w:sz w:val="24"/>
        </w:rPr>
        <w:t>签</w:t>
      </w:r>
      <w:r w:rsidRPr="00E91C34">
        <w:rPr>
          <w:b/>
          <w:color w:val="000000" w:themeColor="text1"/>
          <w:sz w:val="24"/>
        </w:rPr>
        <w:t xml:space="preserve"> </w:t>
      </w:r>
      <w:r w:rsidRPr="00E91C34">
        <w:rPr>
          <w:b/>
          <w:color w:val="000000" w:themeColor="text1"/>
          <w:sz w:val="24"/>
        </w:rPr>
        <w:t>字</w:t>
      </w:r>
      <w:r w:rsidRPr="00E91C34">
        <w:rPr>
          <w:b/>
          <w:color w:val="000000" w:themeColor="text1"/>
          <w:sz w:val="24"/>
        </w:rPr>
        <w:t xml:space="preserve"> </w:t>
      </w:r>
      <w:r w:rsidRPr="00E91C34">
        <w:rPr>
          <w:b/>
          <w:color w:val="000000" w:themeColor="text1"/>
          <w:sz w:val="24"/>
        </w:rPr>
        <w:t>页</w:t>
      </w:r>
      <w:bookmarkEnd w:id="114"/>
      <w:bookmarkEnd w:id="115"/>
    </w:p>
    <w:p w14:paraId="14F0ED9E" w14:textId="77777777" w:rsidR="0046062F" w:rsidRPr="00E91C34" w:rsidRDefault="0046062F" w:rsidP="00DE3D93">
      <w:pPr>
        <w:adjustRightInd w:val="0"/>
        <w:snapToGrid w:val="0"/>
        <w:spacing w:beforeLines="50" w:before="120" w:afterLines="50" w:after="120" w:line="360" w:lineRule="auto"/>
        <w:rPr>
          <w:color w:val="000000" w:themeColor="text1"/>
          <w:sz w:val="24"/>
        </w:rPr>
      </w:pPr>
    </w:p>
    <w:p w14:paraId="79D8858F" w14:textId="28694E9F" w:rsidR="0046062F" w:rsidRPr="008A5D45" w:rsidRDefault="0046062F" w:rsidP="00DE3D93">
      <w:pPr>
        <w:adjustRightInd w:val="0"/>
        <w:snapToGrid w:val="0"/>
        <w:spacing w:beforeLines="50" w:before="120" w:afterLines="50" w:after="120" w:line="360" w:lineRule="auto"/>
        <w:ind w:firstLineChars="200" w:firstLine="480"/>
        <w:rPr>
          <w:rFonts w:eastAsiaTheme="minorEastAsia"/>
          <w:color w:val="000000" w:themeColor="text1"/>
          <w:sz w:val="24"/>
        </w:rPr>
      </w:pPr>
      <w:r w:rsidRPr="008A5D45">
        <w:rPr>
          <w:rFonts w:eastAsiaTheme="minorEastAsia" w:hint="eastAsia"/>
          <w:color w:val="000000" w:themeColor="text1"/>
          <w:sz w:val="24"/>
        </w:rPr>
        <w:t>我方已阅读此临床试验方案，方案编号：</w:t>
      </w:r>
      <w:r w:rsidR="00792E5F" w:rsidRPr="008A5D45">
        <w:rPr>
          <w:rFonts w:eastAsiaTheme="minorEastAsia"/>
          <w:color w:val="000000" w:themeColor="text1"/>
          <w:kern w:val="0"/>
          <w:sz w:val="24"/>
          <w:lang w:val="x-none"/>
        </w:rPr>
        <w:t>TSL-TCM-XJRPNJN-</w:t>
      </w:r>
      <w:r w:rsidR="00792E5F" w:rsidRPr="008A5D45">
        <w:rPr>
          <w:rFonts w:ascii="宋体" w:hAnsi="宋体" w:cs="宋体" w:hint="eastAsia"/>
          <w:bCs/>
          <w:color w:val="000000" w:themeColor="text1"/>
          <w:sz w:val="24"/>
          <w:lang w:eastAsia="ja-JP"/>
        </w:rPr>
        <w:t>Ⅱ</w:t>
      </w:r>
      <w:r w:rsidRPr="008A5D45">
        <w:rPr>
          <w:rFonts w:eastAsiaTheme="minorEastAsia" w:hint="eastAsia"/>
          <w:color w:val="000000" w:themeColor="text1"/>
          <w:sz w:val="24"/>
        </w:rPr>
        <w:t>，版本号：</w:t>
      </w:r>
      <w:r w:rsidR="00CD61F5" w:rsidRPr="00441866">
        <w:rPr>
          <w:rFonts w:eastAsiaTheme="minorEastAsia"/>
          <w:color w:val="000000" w:themeColor="text1"/>
          <w:sz w:val="24"/>
        </w:rPr>
        <w:t>2.</w:t>
      </w:r>
      <w:del w:id="116" w:author="李红丽" w:date="2020-06-03T16:53:00Z">
        <w:r w:rsidR="00CB2AA4" w:rsidDel="003E2225">
          <w:rPr>
            <w:rFonts w:eastAsiaTheme="minorEastAsia"/>
            <w:color w:val="000000" w:themeColor="text1"/>
            <w:sz w:val="24"/>
          </w:rPr>
          <w:delText>2</w:delText>
        </w:r>
      </w:del>
      <w:ins w:id="117" w:author="李红丽" w:date="2020-06-03T16:53:00Z">
        <w:r w:rsidR="003E2225">
          <w:rPr>
            <w:rFonts w:eastAsiaTheme="minorEastAsia"/>
            <w:color w:val="000000" w:themeColor="text1"/>
            <w:sz w:val="24"/>
          </w:rPr>
          <w:t>3</w:t>
        </w:r>
      </w:ins>
      <w:r w:rsidRPr="008A5D45">
        <w:rPr>
          <w:rFonts w:eastAsiaTheme="minorEastAsia" w:hint="eastAsia"/>
          <w:color w:val="000000" w:themeColor="text1"/>
          <w:sz w:val="24"/>
        </w:rPr>
        <w:t>（版本日期：</w:t>
      </w:r>
      <w:del w:id="118" w:author="李红丽" w:date="2020-06-03T16:53:00Z">
        <w:r w:rsidR="00792E5F" w:rsidRPr="00441866" w:rsidDel="003E2225">
          <w:rPr>
            <w:rFonts w:eastAsiaTheme="minorEastAsia"/>
            <w:color w:val="000000" w:themeColor="text1"/>
            <w:sz w:val="24"/>
          </w:rPr>
          <w:delText>201</w:delText>
        </w:r>
        <w:r w:rsidR="00AE33F2" w:rsidRPr="00441866" w:rsidDel="003E2225">
          <w:rPr>
            <w:rFonts w:eastAsiaTheme="minorEastAsia"/>
            <w:color w:val="000000" w:themeColor="text1"/>
            <w:sz w:val="24"/>
          </w:rPr>
          <w:delText>9</w:delText>
        </w:r>
      </w:del>
      <w:ins w:id="119" w:author="李红丽" w:date="2020-06-03T16:53:00Z">
        <w:r w:rsidR="003E2225" w:rsidRPr="00441866">
          <w:rPr>
            <w:rFonts w:eastAsiaTheme="minorEastAsia"/>
            <w:color w:val="000000" w:themeColor="text1"/>
            <w:sz w:val="24"/>
          </w:rPr>
          <w:t>20</w:t>
        </w:r>
        <w:r w:rsidR="003E2225">
          <w:rPr>
            <w:rFonts w:eastAsiaTheme="minorEastAsia"/>
            <w:color w:val="000000" w:themeColor="text1"/>
            <w:sz w:val="24"/>
          </w:rPr>
          <w:t>20</w:t>
        </w:r>
      </w:ins>
      <w:r w:rsidRPr="00441866">
        <w:rPr>
          <w:rFonts w:eastAsiaTheme="minorEastAsia" w:hint="eastAsia"/>
          <w:color w:val="000000" w:themeColor="text1"/>
          <w:sz w:val="24"/>
        </w:rPr>
        <w:t>年</w:t>
      </w:r>
      <w:r w:rsidR="00CB2AA4">
        <w:rPr>
          <w:rFonts w:eastAsiaTheme="minorEastAsia"/>
          <w:color w:val="000000" w:themeColor="text1"/>
          <w:sz w:val="24"/>
        </w:rPr>
        <w:t>0</w:t>
      </w:r>
      <w:ins w:id="120" w:author="李红丽" w:date="2020-06-03T16:53:00Z">
        <w:r w:rsidR="003E2225">
          <w:rPr>
            <w:rFonts w:eastAsiaTheme="minorEastAsia"/>
            <w:color w:val="000000" w:themeColor="text1"/>
            <w:sz w:val="24"/>
          </w:rPr>
          <w:t>6</w:t>
        </w:r>
      </w:ins>
      <w:del w:id="121" w:author="李红丽" w:date="2020-06-03T16:53:00Z">
        <w:r w:rsidR="00CB2AA4" w:rsidDel="003E2225">
          <w:rPr>
            <w:rFonts w:eastAsiaTheme="minorEastAsia"/>
            <w:color w:val="000000" w:themeColor="text1"/>
            <w:sz w:val="24"/>
          </w:rPr>
          <w:delText>9</w:delText>
        </w:r>
      </w:del>
      <w:r w:rsidR="00CB2AA4">
        <w:rPr>
          <w:rFonts w:eastAsiaTheme="minorEastAsia"/>
          <w:color w:val="000000" w:themeColor="text1"/>
          <w:sz w:val="24"/>
        </w:rPr>
        <w:t>月</w:t>
      </w:r>
      <w:ins w:id="122" w:author="李红丽" w:date="2020-06-16T08:50:00Z">
        <w:r w:rsidR="00D00180">
          <w:rPr>
            <w:rFonts w:eastAsiaTheme="minorEastAsia"/>
            <w:color w:val="000000" w:themeColor="text1"/>
            <w:sz w:val="24"/>
          </w:rPr>
          <w:t>16</w:t>
        </w:r>
      </w:ins>
      <w:del w:id="123" w:author="李红丽" w:date="2020-06-03T16:54:00Z">
        <w:r w:rsidR="00B720F3" w:rsidDel="003E2225">
          <w:rPr>
            <w:rFonts w:eastAsiaTheme="minorEastAsia" w:hint="eastAsia"/>
            <w:color w:val="000000" w:themeColor="text1"/>
            <w:sz w:val="24"/>
          </w:rPr>
          <w:delText>18</w:delText>
        </w:r>
      </w:del>
      <w:r w:rsidR="00CB2AA4">
        <w:rPr>
          <w:rFonts w:eastAsiaTheme="minorEastAsia"/>
          <w:color w:val="000000" w:themeColor="text1"/>
          <w:sz w:val="24"/>
        </w:rPr>
        <w:t>日</w:t>
      </w:r>
      <w:r w:rsidRPr="008A5D45">
        <w:rPr>
          <w:rFonts w:eastAsiaTheme="minorEastAsia" w:hint="eastAsia"/>
          <w:color w:val="000000" w:themeColor="text1"/>
          <w:sz w:val="24"/>
        </w:rPr>
        <w:t>），我方已确认此临床试验方案，并同意按此临床试验方案进行临床试验。</w:t>
      </w:r>
    </w:p>
    <w:p w14:paraId="0288C3E0" w14:textId="77777777" w:rsidR="0046062F" w:rsidRPr="00E91C34" w:rsidRDefault="0046062F" w:rsidP="00DE3D93">
      <w:pPr>
        <w:adjustRightInd w:val="0"/>
        <w:snapToGrid w:val="0"/>
        <w:spacing w:beforeLines="50" w:before="120" w:afterLines="50" w:after="120" w:line="360" w:lineRule="auto"/>
        <w:ind w:firstLineChars="200" w:firstLine="480"/>
        <w:rPr>
          <w:color w:val="000000" w:themeColor="text1"/>
          <w:sz w:val="24"/>
        </w:rPr>
      </w:pPr>
    </w:p>
    <w:p w14:paraId="53CF24D7" w14:textId="77777777" w:rsidR="0046062F" w:rsidRPr="00E91C34" w:rsidRDefault="0046062F" w:rsidP="00DE3D93">
      <w:pPr>
        <w:adjustRightInd w:val="0"/>
        <w:snapToGrid w:val="0"/>
        <w:spacing w:beforeLines="50" w:before="120" w:afterLines="50" w:after="120" w:line="360" w:lineRule="auto"/>
        <w:ind w:firstLineChars="225" w:firstLine="540"/>
        <w:rPr>
          <w:color w:val="000000" w:themeColor="text1"/>
          <w:sz w:val="24"/>
        </w:rPr>
      </w:pPr>
      <w:r w:rsidRPr="00E91C34">
        <w:rPr>
          <w:color w:val="000000" w:themeColor="text1"/>
          <w:sz w:val="24"/>
        </w:rPr>
        <w:t>我将对此方案及相关内容保密。</w:t>
      </w:r>
    </w:p>
    <w:p w14:paraId="4CC53C5A" w14:textId="77777777" w:rsidR="0046062F" w:rsidRPr="00E91C34" w:rsidRDefault="0046062F" w:rsidP="00DE3D93">
      <w:pPr>
        <w:adjustRightInd w:val="0"/>
        <w:snapToGrid w:val="0"/>
        <w:spacing w:beforeLines="50" w:before="120" w:afterLines="50" w:after="120" w:line="360" w:lineRule="auto"/>
        <w:rPr>
          <w:color w:val="000000" w:themeColor="text1"/>
          <w:sz w:val="24"/>
        </w:rPr>
      </w:pPr>
    </w:p>
    <w:p w14:paraId="45A916EC" w14:textId="77777777" w:rsidR="0046062F" w:rsidRPr="00E91C34" w:rsidRDefault="0046062F" w:rsidP="00DE3D93">
      <w:pPr>
        <w:adjustRightInd w:val="0"/>
        <w:snapToGrid w:val="0"/>
        <w:spacing w:beforeLines="50" w:before="120" w:afterLines="50" w:after="120" w:line="360" w:lineRule="auto"/>
        <w:rPr>
          <w:color w:val="000000" w:themeColor="text1"/>
          <w:sz w:val="24"/>
        </w:rPr>
      </w:pPr>
    </w:p>
    <w:p w14:paraId="02E1277E" w14:textId="2B5DAF45" w:rsidR="0046062F" w:rsidRPr="00E91C34" w:rsidRDefault="0046062F" w:rsidP="009B34B9">
      <w:pPr>
        <w:adjustRightInd w:val="0"/>
        <w:snapToGrid w:val="0"/>
        <w:spacing w:beforeLines="50" w:before="120" w:afterLines="50" w:after="120" w:line="360" w:lineRule="auto"/>
        <w:ind w:firstLineChars="200" w:firstLine="482"/>
        <w:rPr>
          <w:color w:val="000000" w:themeColor="text1"/>
          <w:sz w:val="24"/>
        </w:rPr>
      </w:pPr>
      <w:r w:rsidRPr="00E91C34">
        <w:rPr>
          <w:b/>
          <w:color w:val="000000" w:themeColor="text1"/>
          <w:sz w:val="24"/>
        </w:rPr>
        <w:t>申办单位</w:t>
      </w:r>
      <w:r w:rsidRPr="00E91C34">
        <w:rPr>
          <w:color w:val="000000" w:themeColor="text1"/>
          <w:sz w:val="24"/>
        </w:rPr>
        <w:t>：</w:t>
      </w:r>
      <w:r w:rsidR="009A2B8E" w:rsidRPr="00E91C34">
        <w:rPr>
          <w:b/>
          <w:color w:val="000000" w:themeColor="text1"/>
          <w:sz w:val="24"/>
        </w:rPr>
        <w:t>天士力医药集团股份有限公司</w:t>
      </w:r>
    </w:p>
    <w:p w14:paraId="12B4B264" w14:textId="77777777" w:rsidR="0046062F" w:rsidRPr="00E91C34" w:rsidRDefault="0046062F" w:rsidP="00DE3D93">
      <w:pPr>
        <w:adjustRightInd w:val="0"/>
        <w:snapToGrid w:val="0"/>
        <w:spacing w:beforeLines="50" w:before="120" w:afterLines="50" w:after="120" w:line="360" w:lineRule="auto"/>
        <w:ind w:firstLineChars="200" w:firstLine="480"/>
        <w:rPr>
          <w:color w:val="000000" w:themeColor="text1"/>
          <w:sz w:val="24"/>
        </w:rPr>
      </w:pPr>
    </w:p>
    <w:p w14:paraId="392C60DA" w14:textId="0D2B2B00" w:rsidR="0046062F" w:rsidRPr="00E91C34" w:rsidRDefault="00790881" w:rsidP="00DE3D93">
      <w:pPr>
        <w:adjustRightInd w:val="0"/>
        <w:snapToGrid w:val="0"/>
        <w:spacing w:beforeLines="50" w:before="120" w:afterLines="50" w:after="120" w:line="360" w:lineRule="auto"/>
        <w:ind w:firstLineChars="200" w:firstLine="480"/>
        <w:rPr>
          <w:color w:val="000000" w:themeColor="text1"/>
          <w:sz w:val="24"/>
        </w:rPr>
      </w:pPr>
      <w:r w:rsidRPr="00E91C34">
        <w:rPr>
          <w:color w:val="000000" w:themeColor="text1"/>
          <w:sz w:val="24"/>
        </w:rPr>
        <w:t>申办者</w:t>
      </w:r>
      <w:r w:rsidR="0046062F" w:rsidRPr="00E91C34">
        <w:rPr>
          <w:color w:val="000000" w:themeColor="text1"/>
          <w:sz w:val="24"/>
        </w:rPr>
        <w:t>负责人（签字）：</w:t>
      </w:r>
      <w:r w:rsidR="0046062F" w:rsidRPr="00E91C34">
        <w:rPr>
          <w:color w:val="000000" w:themeColor="text1"/>
          <w:sz w:val="24"/>
          <w:u w:val="single"/>
        </w:rPr>
        <w:t xml:space="preserve">           </w:t>
      </w:r>
      <w:r w:rsidR="0046062F" w:rsidRPr="00E91C34">
        <w:rPr>
          <w:color w:val="000000" w:themeColor="text1"/>
          <w:sz w:val="24"/>
        </w:rPr>
        <w:t xml:space="preserve">  </w:t>
      </w:r>
    </w:p>
    <w:p w14:paraId="768C505A" w14:textId="77777777" w:rsidR="0046062F" w:rsidRPr="00E91C34" w:rsidRDefault="0046062F" w:rsidP="00DE3D93">
      <w:pPr>
        <w:adjustRightInd w:val="0"/>
        <w:snapToGrid w:val="0"/>
        <w:spacing w:beforeLines="50" w:before="120" w:afterLines="50" w:after="120" w:line="360" w:lineRule="auto"/>
        <w:ind w:firstLineChars="200" w:firstLine="480"/>
        <w:rPr>
          <w:color w:val="000000" w:themeColor="text1"/>
          <w:sz w:val="24"/>
        </w:rPr>
      </w:pPr>
    </w:p>
    <w:p w14:paraId="3B745C45" w14:textId="73A0A331" w:rsidR="0046062F" w:rsidRPr="00813936" w:rsidRDefault="0046062F" w:rsidP="00813936">
      <w:pPr>
        <w:adjustRightInd w:val="0"/>
        <w:snapToGrid w:val="0"/>
        <w:spacing w:beforeLines="50" w:before="120" w:afterLines="50" w:after="120" w:line="360" w:lineRule="auto"/>
        <w:ind w:firstLineChars="200" w:firstLine="480"/>
        <w:rPr>
          <w:color w:val="000000" w:themeColor="text1"/>
          <w:sz w:val="24"/>
        </w:rPr>
      </w:pPr>
      <w:r w:rsidRPr="00E91C34">
        <w:rPr>
          <w:color w:val="000000" w:themeColor="text1"/>
          <w:sz w:val="24"/>
        </w:rPr>
        <w:t>签字日期：</w:t>
      </w:r>
      <w:r w:rsidRPr="00E91C34">
        <w:rPr>
          <w:color w:val="000000" w:themeColor="text1"/>
          <w:sz w:val="24"/>
          <w:u w:val="single"/>
        </w:rPr>
        <w:t xml:space="preserve">       </w:t>
      </w:r>
      <w:r w:rsidRPr="00E91C34">
        <w:rPr>
          <w:color w:val="000000" w:themeColor="text1"/>
          <w:sz w:val="24"/>
        </w:rPr>
        <w:t>年</w:t>
      </w:r>
      <w:r w:rsidRPr="00E91C34">
        <w:rPr>
          <w:color w:val="000000" w:themeColor="text1"/>
          <w:sz w:val="24"/>
          <w:u w:val="single"/>
        </w:rPr>
        <w:t xml:space="preserve">     </w:t>
      </w:r>
      <w:r w:rsidRPr="00E91C34">
        <w:rPr>
          <w:color w:val="000000" w:themeColor="text1"/>
          <w:sz w:val="24"/>
        </w:rPr>
        <w:t>月</w:t>
      </w:r>
      <w:r w:rsidRPr="00E91C34">
        <w:rPr>
          <w:color w:val="000000" w:themeColor="text1"/>
          <w:sz w:val="24"/>
          <w:u w:val="single"/>
        </w:rPr>
        <w:t xml:space="preserve">     </w:t>
      </w:r>
      <w:r w:rsidRPr="00E91C34">
        <w:rPr>
          <w:color w:val="000000" w:themeColor="text1"/>
          <w:sz w:val="24"/>
        </w:rPr>
        <w:t>日</w:t>
      </w:r>
    </w:p>
    <w:p w14:paraId="7A0484A0" w14:textId="77777777" w:rsidR="0046062F" w:rsidRPr="00E91C34" w:rsidRDefault="0046062F" w:rsidP="00DE3D93">
      <w:pPr>
        <w:adjustRightInd w:val="0"/>
        <w:snapToGrid w:val="0"/>
        <w:spacing w:beforeLines="50" w:before="120" w:afterLines="50" w:after="120" w:line="360" w:lineRule="auto"/>
        <w:ind w:firstLineChars="200" w:firstLine="480"/>
        <w:rPr>
          <w:rFonts w:eastAsia="Symbol"/>
          <w:color w:val="000000" w:themeColor="text1"/>
          <w:sz w:val="24"/>
        </w:rPr>
      </w:pPr>
    </w:p>
    <w:p w14:paraId="1A60EBDB" w14:textId="77777777" w:rsidR="0046062F" w:rsidRPr="00E91C34" w:rsidRDefault="0046062F" w:rsidP="00DE3D93">
      <w:pPr>
        <w:adjustRightInd w:val="0"/>
        <w:snapToGrid w:val="0"/>
        <w:spacing w:before="50" w:after="50" w:line="360" w:lineRule="auto"/>
        <w:rPr>
          <w:rFonts w:eastAsia="Symbol"/>
          <w:color w:val="000000" w:themeColor="text1"/>
          <w:sz w:val="24"/>
        </w:rPr>
      </w:pPr>
    </w:p>
    <w:p w14:paraId="1345029C" w14:textId="77777777" w:rsidR="0046062F" w:rsidRPr="00E91C34" w:rsidRDefault="0046062F" w:rsidP="00DE3D93">
      <w:pPr>
        <w:adjustRightInd w:val="0"/>
        <w:snapToGrid w:val="0"/>
        <w:spacing w:before="50" w:after="50" w:line="360" w:lineRule="auto"/>
        <w:rPr>
          <w:rFonts w:eastAsia="Symbol"/>
          <w:color w:val="000000" w:themeColor="text1"/>
          <w:sz w:val="24"/>
        </w:rPr>
      </w:pPr>
    </w:p>
    <w:p w14:paraId="5981CA2D" w14:textId="77777777" w:rsidR="0046062F" w:rsidRPr="00E91C34" w:rsidRDefault="0046062F" w:rsidP="00DE3D93">
      <w:pPr>
        <w:adjustRightInd w:val="0"/>
        <w:snapToGrid w:val="0"/>
        <w:spacing w:before="50" w:after="50" w:line="360" w:lineRule="auto"/>
        <w:rPr>
          <w:rFonts w:eastAsia="Symbol"/>
          <w:color w:val="000000" w:themeColor="text1"/>
          <w:sz w:val="24"/>
        </w:rPr>
      </w:pPr>
    </w:p>
    <w:p w14:paraId="63360054" w14:textId="77777777" w:rsidR="0046062F" w:rsidRPr="00E91C34" w:rsidRDefault="0046062F" w:rsidP="00DE3D93">
      <w:pPr>
        <w:adjustRightInd w:val="0"/>
        <w:snapToGrid w:val="0"/>
        <w:spacing w:before="50" w:after="50" w:line="360" w:lineRule="auto"/>
        <w:rPr>
          <w:rFonts w:eastAsia="Symbol"/>
          <w:color w:val="000000" w:themeColor="text1"/>
          <w:sz w:val="24"/>
        </w:rPr>
      </w:pPr>
    </w:p>
    <w:p w14:paraId="29B78A82" w14:textId="77777777" w:rsidR="0046062F" w:rsidRPr="00E91C34" w:rsidRDefault="0046062F" w:rsidP="00DE3D93">
      <w:pPr>
        <w:adjustRightInd w:val="0"/>
        <w:snapToGrid w:val="0"/>
        <w:spacing w:before="50" w:after="50" w:line="360" w:lineRule="auto"/>
        <w:rPr>
          <w:rFonts w:eastAsia="Symbol"/>
          <w:color w:val="000000" w:themeColor="text1"/>
          <w:sz w:val="24"/>
        </w:rPr>
      </w:pPr>
    </w:p>
    <w:p w14:paraId="5493DC25" w14:textId="74A17EF7" w:rsidR="0046062F" w:rsidRPr="00E91C34" w:rsidRDefault="0046062F" w:rsidP="00813936">
      <w:pPr>
        <w:tabs>
          <w:tab w:val="left" w:pos="300"/>
        </w:tabs>
        <w:adjustRightInd w:val="0"/>
        <w:snapToGrid w:val="0"/>
        <w:spacing w:before="50" w:after="50" w:line="360" w:lineRule="auto"/>
        <w:rPr>
          <w:rFonts w:eastAsia="Symbol"/>
          <w:color w:val="000000" w:themeColor="text1"/>
          <w:sz w:val="24"/>
        </w:rPr>
        <w:sectPr w:rsidR="0046062F" w:rsidRPr="00E91C34" w:rsidSect="001C1F62">
          <w:pgSz w:w="11906" w:h="16838" w:code="9"/>
          <w:pgMar w:top="1134" w:right="1418" w:bottom="1134" w:left="1418" w:header="964" w:footer="850" w:gutter="0"/>
          <w:pgBorders>
            <w:bottom w:val="single" w:sz="4" w:space="1" w:color="auto"/>
          </w:pgBorders>
          <w:cols w:space="425"/>
          <w:docGrid w:linePitch="312"/>
        </w:sectPr>
      </w:pPr>
      <w:r w:rsidRPr="00E91C34">
        <w:rPr>
          <w:rFonts w:eastAsia="Symbol"/>
          <w:color w:val="000000" w:themeColor="text1"/>
          <w:sz w:val="24"/>
        </w:rPr>
        <w:tab/>
      </w:r>
    </w:p>
    <w:p w14:paraId="47714D62" w14:textId="77777777" w:rsidR="0046062F" w:rsidRPr="00E91C34" w:rsidRDefault="0046062F" w:rsidP="00813936">
      <w:pPr>
        <w:adjustRightInd w:val="0"/>
        <w:snapToGrid w:val="0"/>
        <w:spacing w:beforeLines="50" w:before="120" w:afterLines="50" w:after="120" w:line="360" w:lineRule="auto"/>
        <w:rPr>
          <w:b/>
          <w:color w:val="000000" w:themeColor="text1"/>
          <w:sz w:val="24"/>
        </w:rPr>
      </w:pPr>
    </w:p>
    <w:p w14:paraId="60B28F8D" w14:textId="77777777" w:rsidR="0046062F" w:rsidRPr="00E91C34" w:rsidRDefault="0046062F" w:rsidP="009B34B9">
      <w:pPr>
        <w:adjustRightInd w:val="0"/>
        <w:snapToGrid w:val="0"/>
        <w:spacing w:beforeLines="50" w:before="120" w:afterLines="50" w:after="120" w:line="360" w:lineRule="auto"/>
        <w:ind w:firstLineChars="100" w:firstLine="241"/>
        <w:jc w:val="center"/>
        <w:rPr>
          <w:b/>
          <w:color w:val="000000" w:themeColor="text1"/>
          <w:sz w:val="24"/>
        </w:rPr>
      </w:pPr>
      <w:r w:rsidRPr="00E91C34">
        <w:rPr>
          <w:b/>
          <w:color w:val="000000" w:themeColor="text1"/>
          <w:sz w:val="24"/>
        </w:rPr>
        <w:t>研究者声明及签字页</w:t>
      </w:r>
    </w:p>
    <w:p w14:paraId="3D3A0417" w14:textId="77777777" w:rsidR="0046062F" w:rsidRPr="00E91C34" w:rsidRDefault="0046062F" w:rsidP="00DE3D93">
      <w:pPr>
        <w:adjustRightInd w:val="0"/>
        <w:snapToGrid w:val="0"/>
        <w:spacing w:line="360" w:lineRule="auto"/>
        <w:rPr>
          <w:color w:val="000000" w:themeColor="text1"/>
          <w:sz w:val="24"/>
        </w:rPr>
      </w:pPr>
      <w:r w:rsidRPr="00E91C34">
        <w:rPr>
          <w:color w:val="000000" w:themeColor="text1"/>
          <w:sz w:val="24"/>
        </w:rPr>
        <w:t>研究者声明：</w:t>
      </w:r>
    </w:p>
    <w:p w14:paraId="75BBC776" w14:textId="77777777" w:rsidR="0046062F" w:rsidRPr="00E91C34" w:rsidRDefault="0046062F" w:rsidP="00DE3D93">
      <w:pPr>
        <w:adjustRightInd w:val="0"/>
        <w:snapToGrid w:val="0"/>
        <w:spacing w:line="360" w:lineRule="auto"/>
        <w:rPr>
          <w:color w:val="000000" w:themeColor="text1"/>
          <w:sz w:val="24"/>
        </w:rPr>
      </w:pPr>
      <w:r w:rsidRPr="00E91C34">
        <w:rPr>
          <w:color w:val="000000" w:themeColor="text1"/>
          <w:sz w:val="24"/>
        </w:rPr>
        <w:t>（</w:t>
      </w:r>
      <w:r w:rsidRPr="00E91C34">
        <w:rPr>
          <w:color w:val="000000" w:themeColor="text1"/>
          <w:sz w:val="24"/>
        </w:rPr>
        <w:t>1</w:t>
      </w:r>
      <w:r w:rsidRPr="00E91C34">
        <w:rPr>
          <w:color w:val="000000" w:themeColor="text1"/>
          <w:sz w:val="24"/>
        </w:rPr>
        <w:t>）</w:t>
      </w:r>
      <w:r w:rsidRPr="00E91C34">
        <w:rPr>
          <w:color w:val="000000" w:themeColor="text1"/>
          <w:sz w:val="24"/>
        </w:rPr>
        <w:tab/>
      </w:r>
      <w:r w:rsidRPr="00E91C34">
        <w:rPr>
          <w:color w:val="000000" w:themeColor="text1"/>
          <w:sz w:val="24"/>
        </w:rPr>
        <w:t>我同意亲自参与并指导本临床研究。</w:t>
      </w:r>
    </w:p>
    <w:p w14:paraId="3FDFE34B" w14:textId="0BF72C2C" w:rsidR="0046062F" w:rsidRPr="00E91C34" w:rsidRDefault="0046062F" w:rsidP="00DE3D93">
      <w:pPr>
        <w:adjustRightInd w:val="0"/>
        <w:snapToGrid w:val="0"/>
        <w:spacing w:line="360" w:lineRule="auto"/>
        <w:rPr>
          <w:color w:val="000000" w:themeColor="text1"/>
          <w:sz w:val="24"/>
        </w:rPr>
      </w:pPr>
      <w:r w:rsidRPr="00E91C34">
        <w:rPr>
          <w:color w:val="000000" w:themeColor="text1"/>
          <w:sz w:val="24"/>
        </w:rPr>
        <w:t>（</w:t>
      </w:r>
      <w:r w:rsidRPr="00E91C34">
        <w:rPr>
          <w:color w:val="000000" w:themeColor="text1"/>
          <w:sz w:val="24"/>
        </w:rPr>
        <w:t>2</w:t>
      </w:r>
      <w:r w:rsidRPr="00E91C34">
        <w:rPr>
          <w:color w:val="000000" w:themeColor="text1"/>
          <w:sz w:val="24"/>
        </w:rPr>
        <w:t>）</w:t>
      </w:r>
      <w:r w:rsidRPr="00E91C34">
        <w:rPr>
          <w:color w:val="000000" w:themeColor="text1"/>
          <w:sz w:val="24"/>
        </w:rPr>
        <w:tab/>
      </w:r>
      <w:r w:rsidRPr="00E91C34">
        <w:rPr>
          <w:color w:val="000000" w:themeColor="text1"/>
          <w:sz w:val="24"/>
        </w:rPr>
        <w:t>我已收到研究者手册（版本号：</w:t>
      </w:r>
      <w:r w:rsidR="00441866">
        <w:rPr>
          <w:color w:val="000000" w:themeColor="text1"/>
          <w:sz w:val="24"/>
        </w:rPr>
        <w:t>2</w:t>
      </w:r>
      <w:r w:rsidR="00D4240B" w:rsidRPr="00E91C34">
        <w:rPr>
          <w:color w:val="000000" w:themeColor="text1"/>
          <w:sz w:val="24"/>
        </w:rPr>
        <w:t>.0</w:t>
      </w:r>
      <w:r w:rsidRPr="00E91C34">
        <w:rPr>
          <w:color w:val="000000" w:themeColor="text1"/>
          <w:sz w:val="24"/>
        </w:rPr>
        <w:t>），知晓该试验药物的相关研究情况。</w:t>
      </w:r>
    </w:p>
    <w:p w14:paraId="0B1F7D9B" w14:textId="1C3CA0A2" w:rsidR="0046062F" w:rsidRPr="00E91C34" w:rsidRDefault="0046062F" w:rsidP="00DE3D93">
      <w:pPr>
        <w:adjustRightInd w:val="0"/>
        <w:snapToGrid w:val="0"/>
        <w:spacing w:line="360" w:lineRule="auto"/>
        <w:rPr>
          <w:color w:val="000000" w:themeColor="text1"/>
          <w:sz w:val="24"/>
        </w:rPr>
      </w:pPr>
      <w:r w:rsidRPr="00E91C34">
        <w:rPr>
          <w:color w:val="000000" w:themeColor="text1"/>
          <w:sz w:val="24"/>
        </w:rPr>
        <w:t>（</w:t>
      </w:r>
      <w:r w:rsidRPr="00E91C34">
        <w:rPr>
          <w:color w:val="000000" w:themeColor="text1"/>
          <w:sz w:val="24"/>
        </w:rPr>
        <w:t>3</w:t>
      </w:r>
      <w:r w:rsidRPr="00E91C34">
        <w:rPr>
          <w:color w:val="000000" w:themeColor="text1"/>
          <w:sz w:val="24"/>
        </w:rPr>
        <w:t>）</w:t>
      </w:r>
      <w:r w:rsidRPr="00E91C34">
        <w:rPr>
          <w:color w:val="000000" w:themeColor="text1"/>
          <w:sz w:val="24"/>
        </w:rPr>
        <w:tab/>
      </w:r>
      <w:r w:rsidRPr="00E91C34">
        <w:rPr>
          <w:color w:val="000000" w:themeColor="text1"/>
          <w:sz w:val="24"/>
        </w:rPr>
        <w:t>我已阅读过临床试验方案，研究将根据赫尔辛基宣言和</w:t>
      </w:r>
      <w:r w:rsidRPr="00E91C34">
        <w:rPr>
          <w:color w:val="000000" w:themeColor="text1"/>
          <w:sz w:val="24"/>
        </w:rPr>
        <w:t>GCP</w:t>
      </w:r>
      <w:r w:rsidRPr="00E91C34">
        <w:rPr>
          <w:color w:val="000000" w:themeColor="text1"/>
          <w:sz w:val="24"/>
        </w:rPr>
        <w:t>规定的伦理标准和科学原则进行。我同意按照本方案设计及规定开展此项临床研究，并只有在通知</w:t>
      </w:r>
      <w:r w:rsidR="00790881" w:rsidRPr="00E91C34">
        <w:rPr>
          <w:color w:val="000000" w:themeColor="text1"/>
          <w:sz w:val="24"/>
        </w:rPr>
        <w:t>申办者</w:t>
      </w:r>
      <w:r w:rsidRPr="00E91C34">
        <w:rPr>
          <w:color w:val="000000" w:themeColor="text1"/>
          <w:sz w:val="24"/>
        </w:rPr>
        <w:t>后才对方案进行修改。需经伦理委员会同意后才可实施，除非为保护受试者的安全、权利和利益而必须采取的措施。</w:t>
      </w:r>
    </w:p>
    <w:p w14:paraId="5222501D" w14:textId="77777777" w:rsidR="0046062F" w:rsidRPr="00E91C34" w:rsidRDefault="0046062F" w:rsidP="00DE3D93">
      <w:pPr>
        <w:adjustRightInd w:val="0"/>
        <w:snapToGrid w:val="0"/>
        <w:spacing w:line="360" w:lineRule="auto"/>
        <w:rPr>
          <w:color w:val="000000" w:themeColor="text1"/>
          <w:sz w:val="24"/>
        </w:rPr>
      </w:pPr>
      <w:r w:rsidRPr="00E91C34">
        <w:rPr>
          <w:color w:val="000000" w:themeColor="text1"/>
          <w:sz w:val="24"/>
        </w:rPr>
        <w:t>（</w:t>
      </w:r>
      <w:r w:rsidRPr="00E91C34">
        <w:rPr>
          <w:color w:val="000000" w:themeColor="text1"/>
          <w:sz w:val="24"/>
        </w:rPr>
        <w:t>4</w:t>
      </w:r>
      <w:r w:rsidRPr="00E91C34">
        <w:rPr>
          <w:color w:val="000000" w:themeColor="text1"/>
          <w:sz w:val="24"/>
        </w:rPr>
        <w:t>）</w:t>
      </w:r>
      <w:r w:rsidRPr="00E91C34">
        <w:rPr>
          <w:color w:val="000000" w:themeColor="text1"/>
          <w:sz w:val="24"/>
        </w:rPr>
        <w:tab/>
      </w:r>
      <w:r w:rsidRPr="00E91C34">
        <w:rPr>
          <w:color w:val="000000" w:themeColor="text1"/>
          <w:sz w:val="24"/>
        </w:rPr>
        <w:t>我将根据</w:t>
      </w:r>
      <w:r w:rsidRPr="00E91C34">
        <w:rPr>
          <w:color w:val="000000" w:themeColor="text1"/>
          <w:sz w:val="24"/>
        </w:rPr>
        <w:t>GCP</w:t>
      </w:r>
      <w:r w:rsidRPr="00E91C34">
        <w:rPr>
          <w:color w:val="000000" w:themeColor="text1"/>
          <w:sz w:val="24"/>
        </w:rPr>
        <w:t>要求，保证所有受试者在进入研究前，签署书面知情同意书。</w:t>
      </w:r>
    </w:p>
    <w:p w14:paraId="09685A34" w14:textId="77777777" w:rsidR="0046062F" w:rsidRPr="00E91C34" w:rsidRDefault="0046062F" w:rsidP="00DE3D93">
      <w:pPr>
        <w:adjustRightInd w:val="0"/>
        <w:snapToGrid w:val="0"/>
        <w:spacing w:line="360" w:lineRule="auto"/>
        <w:rPr>
          <w:color w:val="000000" w:themeColor="text1"/>
          <w:sz w:val="24"/>
        </w:rPr>
      </w:pPr>
      <w:r w:rsidRPr="00E91C34">
        <w:rPr>
          <w:color w:val="000000" w:themeColor="text1"/>
          <w:sz w:val="24"/>
        </w:rPr>
        <w:t>（</w:t>
      </w:r>
      <w:r w:rsidRPr="00E91C34">
        <w:rPr>
          <w:color w:val="000000" w:themeColor="text1"/>
          <w:sz w:val="24"/>
        </w:rPr>
        <w:t>5</w:t>
      </w:r>
      <w:r w:rsidRPr="00E91C34">
        <w:rPr>
          <w:color w:val="000000" w:themeColor="text1"/>
          <w:sz w:val="24"/>
        </w:rPr>
        <w:t>）</w:t>
      </w:r>
      <w:r w:rsidRPr="00E91C34">
        <w:rPr>
          <w:color w:val="000000" w:themeColor="text1"/>
          <w:sz w:val="24"/>
        </w:rPr>
        <w:tab/>
      </w:r>
      <w:r w:rsidRPr="00E91C34">
        <w:rPr>
          <w:color w:val="000000" w:themeColor="text1"/>
          <w:sz w:val="24"/>
        </w:rPr>
        <w:t>我将负责做出与临床试验相关的医疗决定，保证受试者在试验期间出现不良事件时及时得到适当的治疗，并按照国家有关规定，记录和报告严重不良事件。</w:t>
      </w:r>
    </w:p>
    <w:p w14:paraId="0359456D" w14:textId="437D4D41" w:rsidR="0046062F" w:rsidRPr="00E91C34" w:rsidRDefault="0046062F" w:rsidP="00DE3D93">
      <w:pPr>
        <w:adjustRightInd w:val="0"/>
        <w:snapToGrid w:val="0"/>
        <w:spacing w:line="360" w:lineRule="auto"/>
        <w:rPr>
          <w:color w:val="000000" w:themeColor="text1"/>
          <w:sz w:val="24"/>
        </w:rPr>
      </w:pPr>
      <w:r w:rsidRPr="00E91C34">
        <w:rPr>
          <w:color w:val="000000" w:themeColor="text1"/>
          <w:sz w:val="24"/>
        </w:rPr>
        <w:t>（</w:t>
      </w:r>
      <w:r w:rsidRPr="00E91C34">
        <w:rPr>
          <w:color w:val="000000" w:themeColor="text1"/>
          <w:sz w:val="24"/>
        </w:rPr>
        <w:t>6</w:t>
      </w:r>
      <w:r w:rsidRPr="00E91C34">
        <w:rPr>
          <w:color w:val="000000" w:themeColor="text1"/>
          <w:sz w:val="24"/>
        </w:rPr>
        <w:t>）</w:t>
      </w:r>
      <w:r w:rsidRPr="00E91C34">
        <w:rPr>
          <w:color w:val="000000" w:themeColor="text1"/>
          <w:sz w:val="24"/>
        </w:rPr>
        <w:tab/>
      </w:r>
      <w:r w:rsidRPr="00E91C34">
        <w:rPr>
          <w:color w:val="000000" w:themeColor="text1"/>
          <w:sz w:val="24"/>
        </w:rPr>
        <w:t>我保证将数据真实、准确、完整、及时地载入研究病历。我将配合</w:t>
      </w:r>
      <w:r w:rsidR="00790881" w:rsidRPr="00E91C34">
        <w:rPr>
          <w:color w:val="000000" w:themeColor="text1"/>
          <w:sz w:val="24"/>
        </w:rPr>
        <w:t>申办者</w:t>
      </w:r>
      <w:r w:rsidRPr="00E91C34">
        <w:rPr>
          <w:color w:val="000000" w:themeColor="text1"/>
          <w:sz w:val="24"/>
        </w:rPr>
        <w:t>派遣的监查员或稽查员的监查和稽查，及药品监督管理部门的稽查和视察，确保临床试验的质量。</w:t>
      </w:r>
    </w:p>
    <w:p w14:paraId="12C9137C" w14:textId="77777777" w:rsidR="0046062F" w:rsidRPr="00E91C34" w:rsidRDefault="0046062F" w:rsidP="00DE3D93">
      <w:pPr>
        <w:adjustRightInd w:val="0"/>
        <w:snapToGrid w:val="0"/>
        <w:spacing w:line="360" w:lineRule="auto"/>
        <w:rPr>
          <w:color w:val="000000" w:themeColor="text1"/>
          <w:sz w:val="24"/>
        </w:rPr>
      </w:pPr>
      <w:r w:rsidRPr="00E91C34">
        <w:rPr>
          <w:color w:val="000000" w:themeColor="text1"/>
          <w:sz w:val="24"/>
        </w:rPr>
        <w:t>（</w:t>
      </w:r>
      <w:r w:rsidRPr="00E91C34">
        <w:rPr>
          <w:color w:val="000000" w:themeColor="text1"/>
          <w:sz w:val="24"/>
        </w:rPr>
        <w:t>7</w:t>
      </w:r>
      <w:r w:rsidRPr="00E91C34">
        <w:rPr>
          <w:color w:val="000000" w:themeColor="text1"/>
          <w:sz w:val="24"/>
        </w:rPr>
        <w:t>）</w:t>
      </w:r>
      <w:r w:rsidRPr="00E91C34">
        <w:rPr>
          <w:color w:val="000000" w:themeColor="text1"/>
          <w:sz w:val="24"/>
        </w:rPr>
        <w:tab/>
      </w:r>
      <w:r w:rsidRPr="00E91C34">
        <w:rPr>
          <w:color w:val="000000" w:themeColor="text1"/>
          <w:sz w:val="24"/>
        </w:rPr>
        <w:t>我承诺对受试者信息和相关事宜保密。如果违背承诺，我愿意承担由此导致的法律责任。</w:t>
      </w:r>
    </w:p>
    <w:p w14:paraId="46FD27F4" w14:textId="4061B385" w:rsidR="0046062F" w:rsidRPr="00E91C34" w:rsidRDefault="0046062F" w:rsidP="00DE3D93">
      <w:pPr>
        <w:adjustRightInd w:val="0"/>
        <w:snapToGrid w:val="0"/>
        <w:spacing w:line="360" w:lineRule="auto"/>
        <w:rPr>
          <w:color w:val="000000" w:themeColor="text1"/>
          <w:sz w:val="24"/>
        </w:rPr>
      </w:pPr>
      <w:r w:rsidRPr="00E91C34">
        <w:rPr>
          <w:color w:val="000000" w:themeColor="text1"/>
          <w:sz w:val="24"/>
        </w:rPr>
        <w:t>（</w:t>
      </w:r>
      <w:r w:rsidRPr="00E91C34">
        <w:rPr>
          <w:color w:val="000000" w:themeColor="text1"/>
          <w:sz w:val="24"/>
        </w:rPr>
        <w:t>8</w:t>
      </w:r>
      <w:r w:rsidRPr="00E91C34">
        <w:rPr>
          <w:color w:val="000000" w:themeColor="text1"/>
          <w:sz w:val="24"/>
        </w:rPr>
        <w:t>）</w:t>
      </w:r>
      <w:r w:rsidRPr="00E91C34">
        <w:rPr>
          <w:color w:val="000000" w:themeColor="text1"/>
          <w:sz w:val="24"/>
        </w:rPr>
        <w:tab/>
      </w:r>
      <w:r w:rsidRPr="00E91C34">
        <w:rPr>
          <w:color w:val="000000" w:themeColor="text1"/>
          <w:sz w:val="24"/>
        </w:rPr>
        <w:t>我同意向</w:t>
      </w:r>
      <w:r w:rsidR="00790881" w:rsidRPr="00E91C34">
        <w:rPr>
          <w:color w:val="000000" w:themeColor="text1"/>
          <w:sz w:val="24"/>
        </w:rPr>
        <w:t>申办者</w:t>
      </w:r>
      <w:r w:rsidRPr="00E91C34">
        <w:rPr>
          <w:color w:val="000000" w:themeColor="text1"/>
          <w:sz w:val="24"/>
        </w:rPr>
        <w:t>公开自己的姓名、职业，同意应要求公开与临床研究有关的开支。同意禁止与本试验相关的商业、经济行为。</w:t>
      </w:r>
    </w:p>
    <w:p w14:paraId="78F2A669" w14:textId="77777777" w:rsidR="0046062F" w:rsidRPr="00E91C34" w:rsidRDefault="0046062F" w:rsidP="00DE3D93">
      <w:pPr>
        <w:adjustRightInd w:val="0"/>
        <w:snapToGrid w:val="0"/>
        <w:spacing w:line="360" w:lineRule="auto"/>
        <w:ind w:firstLineChars="200" w:firstLine="480"/>
        <w:rPr>
          <w:color w:val="000000" w:themeColor="text1"/>
          <w:sz w:val="24"/>
        </w:rPr>
      </w:pPr>
    </w:p>
    <w:p w14:paraId="0FE70422" w14:textId="73470746" w:rsidR="0046062F" w:rsidRPr="00E91C34" w:rsidRDefault="0046062F" w:rsidP="00DE3D93">
      <w:pPr>
        <w:adjustRightInd w:val="0"/>
        <w:snapToGrid w:val="0"/>
        <w:spacing w:line="360" w:lineRule="auto"/>
        <w:ind w:firstLineChars="200" w:firstLine="480"/>
        <w:rPr>
          <w:color w:val="000000" w:themeColor="text1"/>
          <w:sz w:val="24"/>
        </w:rPr>
      </w:pPr>
      <w:r w:rsidRPr="00E91C34">
        <w:rPr>
          <w:color w:val="000000" w:themeColor="text1"/>
          <w:sz w:val="24"/>
        </w:rPr>
        <w:t>我方已阅读此临床试验方案，方案编号：</w:t>
      </w:r>
      <w:r w:rsidR="00792E5F" w:rsidRPr="00E91C34">
        <w:rPr>
          <w:color w:val="000000" w:themeColor="text1"/>
          <w:sz w:val="24"/>
        </w:rPr>
        <w:t>TSL-TCM-XJRPNJN-</w:t>
      </w:r>
      <w:r w:rsidR="00792E5F" w:rsidRPr="00E91C34">
        <w:rPr>
          <w:rFonts w:ascii="宋体" w:hAnsi="宋体" w:cs="宋体" w:hint="eastAsia"/>
          <w:color w:val="000000" w:themeColor="text1"/>
          <w:sz w:val="24"/>
        </w:rPr>
        <w:t>Ⅱ</w:t>
      </w:r>
      <w:r w:rsidRPr="00E91C34">
        <w:rPr>
          <w:color w:val="000000" w:themeColor="text1"/>
          <w:sz w:val="24"/>
        </w:rPr>
        <w:t>，版本号</w:t>
      </w:r>
      <w:del w:id="124" w:author="李红丽" w:date="2020-06-03T16:54:00Z">
        <w:r w:rsidR="00CD61F5" w:rsidRPr="00441866" w:rsidDel="003E2225">
          <w:rPr>
            <w:color w:val="000000" w:themeColor="text1"/>
            <w:sz w:val="24"/>
          </w:rPr>
          <w:delText>2.</w:delText>
        </w:r>
        <w:r w:rsidR="00E52A6A" w:rsidDel="003E2225">
          <w:rPr>
            <w:color w:val="000000" w:themeColor="text1"/>
            <w:sz w:val="24"/>
          </w:rPr>
          <w:delText>2</w:delText>
        </w:r>
      </w:del>
      <w:ins w:id="125" w:author="李红丽" w:date="2020-06-03T16:54:00Z">
        <w:r w:rsidR="003E2225">
          <w:rPr>
            <w:color w:val="000000" w:themeColor="text1"/>
            <w:sz w:val="24"/>
          </w:rPr>
          <w:t>2.3</w:t>
        </w:r>
      </w:ins>
      <w:r w:rsidRPr="00E91C34">
        <w:rPr>
          <w:color w:val="000000" w:themeColor="text1"/>
          <w:sz w:val="24"/>
        </w:rPr>
        <w:t>（版本日期</w:t>
      </w:r>
      <w:r w:rsidRPr="00441866">
        <w:rPr>
          <w:rFonts w:hint="eastAsia"/>
          <w:color w:val="000000" w:themeColor="text1"/>
          <w:sz w:val="24"/>
        </w:rPr>
        <w:t>：</w:t>
      </w:r>
      <w:del w:id="126" w:author="李红丽" w:date="2020-06-03T16:55:00Z">
        <w:r w:rsidR="00AE33F2" w:rsidRPr="00441866" w:rsidDel="003E2225">
          <w:rPr>
            <w:color w:val="000000" w:themeColor="text1"/>
            <w:sz w:val="24"/>
          </w:rPr>
          <w:delText>2019</w:delText>
        </w:r>
        <w:r w:rsidR="00AE33F2" w:rsidRPr="00441866" w:rsidDel="003E2225">
          <w:rPr>
            <w:rFonts w:hint="eastAsia"/>
            <w:color w:val="000000" w:themeColor="text1"/>
            <w:sz w:val="24"/>
          </w:rPr>
          <w:delText>年</w:delText>
        </w:r>
        <w:r w:rsidR="00CB2AA4" w:rsidDel="003E2225">
          <w:rPr>
            <w:color w:val="000000" w:themeColor="text1"/>
            <w:sz w:val="24"/>
          </w:rPr>
          <w:delText>09</w:delText>
        </w:r>
        <w:r w:rsidR="00CB2AA4" w:rsidDel="003E2225">
          <w:rPr>
            <w:color w:val="000000" w:themeColor="text1"/>
            <w:sz w:val="24"/>
          </w:rPr>
          <w:delText>月</w:delText>
        </w:r>
        <w:r w:rsidR="00B720F3" w:rsidDel="003E2225">
          <w:rPr>
            <w:rFonts w:hint="eastAsia"/>
            <w:color w:val="000000" w:themeColor="text1"/>
            <w:sz w:val="24"/>
          </w:rPr>
          <w:delText>18</w:delText>
        </w:r>
        <w:r w:rsidR="00CB2AA4" w:rsidDel="003E2225">
          <w:rPr>
            <w:color w:val="000000" w:themeColor="text1"/>
            <w:sz w:val="24"/>
          </w:rPr>
          <w:delText>日</w:delText>
        </w:r>
      </w:del>
      <w:ins w:id="127" w:author="李红丽" w:date="2020-06-16T08:50:00Z">
        <w:r w:rsidR="00D00180">
          <w:rPr>
            <w:color w:val="000000" w:themeColor="text1"/>
            <w:sz w:val="24"/>
          </w:rPr>
          <w:t>2020</w:t>
        </w:r>
        <w:r w:rsidR="00D00180">
          <w:rPr>
            <w:color w:val="000000" w:themeColor="text1"/>
            <w:sz w:val="24"/>
          </w:rPr>
          <w:t>年</w:t>
        </w:r>
        <w:r w:rsidR="00D00180">
          <w:rPr>
            <w:color w:val="000000" w:themeColor="text1"/>
            <w:sz w:val="24"/>
          </w:rPr>
          <w:t>06</w:t>
        </w:r>
        <w:r w:rsidR="00D00180">
          <w:rPr>
            <w:color w:val="000000" w:themeColor="text1"/>
            <w:sz w:val="24"/>
          </w:rPr>
          <w:t>月</w:t>
        </w:r>
        <w:r w:rsidR="00D00180">
          <w:rPr>
            <w:color w:val="000000" w:themeColor="text1"/>
            <w:sz w:val="24"/>
          </w:rPr>
          <w:t>16</w:t>
        </w:r>
        <w:r w:rsidR="00D00180">
          <w:rPr>
            <w:color w:val="000000" w:themeColor="text1"/>
            <w:sz w:val="24"/>
          </w:rPr>
          <w:t>日</w:t>
        </w:r>
      </w:ins>
      <w:r w:rsidRPr="00E91C34">
        <w:rPr>
          <w:color w:val="000000" w:themeColor="text1"/>
          <w:sz w:val="24"/>
        </w:rPr>
        <w:t>），我方已确认此临床试验方案，并同意按此临床试验方案进行临床试验。我将对此方案及相关内容保密。</w:t>
      </w:r>
    </w:p>
    <w:p w14:paraId="2C9634BD" w14:textId="3C94D6B8" w:rsidR="0046062F" w:rsidRPr="00E91C34" w:rsidRDefault="0046062F" w:rsidP="009B34B9">
      <w:pPr>
        <w:adjustRightInd w:val="0"/>
        <w:snapToGrid w:val="0"/>
        <w:spacing w:line="360" w:lineRule="auto"/>
        <w:ind w:firstLineChars="200" w:firstLine="482"/>
        <w:rPr>
          <w:color w:val="000000" w:themeColor="text1"/>
          <w:sz w:val="24"/>
        </w:rPr>
      </w:pPr>
      <w:r w:rsidRPr="00E91C34">
        <w:rPr>
          <w:b/>
          <w:color w:val="000000" w:themeColor="text1"/>
          <w:sz w:val="24"/>
        </w:rPr>
        <w:t>临床研究</w:t>
      </w:r>
      <w:r w:rsidR="00F55AB9" w:rsidRPr="00E91C34">
        <w:rPr>
          <w:b/>
          <w:color w:val="000000" w:themeColor="text1"/>
          <w:sz w:val="24"/>
        </w:rPr>
        <w:t>组长单位</w:t>
      </w:r>
      <w:r w:rsidRPr="00E91C34">
        <w:rPr>
          <w:color w:val="000000" w:themeColor="text1"/>
          <w:sz w:val="24"/>
        </w:rPr>
        <w:t>：</w:t>
      </w:r>
      <w:r w:rsidR="009E65E2">
        <w:rPr>
          <w:rFonts w:hint="eastAsia"/>
          <w:b/>
          <w:color w:val="000000"/>
          <w:sz w:val="24"/>
        </w:rPr>
        <w:t>上海中医药大学附属曙光医院</w:t>
      </w:r>
    </w:p>
    <w:p w14:paraId="19720CD5" w14:textId="77777777" w:rsidR="0046062F" w:rsidRPr="00E91C34" w:rsidRDefault="0046062F" w:rsidP="00DE3D93">
      <w:pPr>
        <w:adjustRightInd w:val="0"/>
        <w:snapToGrid w:val="0"/>
        <w:spacing w:beforeLines="50" w:before="120" w:afterLines="50" w:after="120" w:line="360" w:lineRule="auto"/>
        <w:ind w:firstLineChars="200" w:firstLine="480"/>
        <w:rPr>
          <w:color w:val="000000" w:themeColor="text1"/>
          <w:sz w:val="24"/>
        </w:rPr>
      </w:pPr>
    </w:p>
    <w:p w14:paraId="4762F682" w14:textId="77777777" w:rsidR="0046062F" w:rsidRPr="00E91C34" w:rsidRDefault="0046062F" w:rsidP="00DE3D93">
      <w:pPr>
        <w:adjustRightInd w:val="0"/>
        <w:snapToGrid w:val="0"/>
        <w:spacing w:beforeLines="50" w:before="120" w:afterLines="50" w:after="120" w:line="360" w:lineRule="auto"/>
        <w:ind w:firstLineChars="200" w:firstLine="480"/>
        <w:rPr>
          <w:color w:val="000000" w:themeColor="text1"/>
          <w:sz w:val="24"/>
          <w:u w:val="single"/>
        </w:rPr>
      </w:pPr>
      <w:r w:rsidRPr="00E91C34">
        <w:rPr>
          <w:color w:val="000000" w:themeColor="text1"/>
          <w:sz w:val="24"/>
        </w:rPr>
        <w:t>主要研究者（签字）：</w:t>
      </w:r>
      <w:r w:rsidRPr="00E91C34">
        <w:rPr>
          <w:color w:val="000000" w:themeColor="text1"/>
          <w:sz w:val="24"/>
          <w:u w:val="single"/>
        </w:rPr>
        <w:t xml:space="preserve">             </w:t>
      </w:r>
    </w:p>
    <w:p w14:paraId="3A97BCBB" w14:textId="77777777" w:rsidR="0046062F" w:rsidRPr="00E91C34" w:rsidRDefault="0046062F" w:rsidP="00DE3D93">
      <w:pPr>
        <w:adjustRightInd w:val="0"/>
        <w:snapToGrid w:val="0"/>
        <w:spacing w:beforeLines="50" w:before="120" w:afterLines="50" w:after="120" w:line="360" w:lineRule="auto"/>
        <w:ind w:firstLineChars="200" w:firstLine="480"/>
        <w:rPr>
          <w:color w:val="000000" w:themeColor="text1"/>
          <w:sz w:val="24"/>
        </w:rPr>
      </w:pPr>
    </w:p>
    <w:p w14:paraId="6A30342A" w14:textId="77777777" w:rsidR="0046062F" w:rsidRPr="00E91C34" w:rsidRDefault="0046062F" w:rsidP="00DE3D93">
      <w:pPr>
        <w:adjustRightInd w:val="0"/>
        <w:snapToGrid w:val="0"/>
        <w:spacing w:beforeLines="50" w:before="120" w:afterLines="50" w:after="120" w:line="360" w:lineRule="auto"/>
        <w:ind w:firstLineChars="200" w:firstLine="480"/>
        <w:rPr>
          <w:color w:val="000000" w:themeColor="text1"/>
          <w:sz w:val="24"/>
        </w:rPr>
      </w:pPr>
      <w:r w:rsidRPr="00E91C34">
        <w:rPr>
          <w:color w:val="000000" w:themeColor="text1"/>
          <w:sz w:val="24"/>
        </w:rPr>
        <w:t>签字日期：</w:t>
      </w:r>
      <w:r w:rsidRPr="00E91C34">
        <w:rPr>
          <w:color w:val="000000" w:themeColor="text1"/>
          <w:sz w:val="24"/>
          <w:u w:val="single"/>
        </w:rPr>
        <w:t xml:space="preserve">       </w:t>
      </w:r>
      <w:r w:rsidRPr="00E91C34">
        <w:rPr>
          <w:color w:val="000000" w:themeColor="text1"/>
          <w:sz w:val="24"/>
        </w:rPr>
        <w:t>年</w:t>
      </w:r>
      <w:r w:rsidRPr="00E91C34">
        <w:rPr>
          <w:color w:val="000000" w:themeColor="text1"/>
          <w:sz w:val="24"/>
          <w:u w:val="single"/>
        </w:rPr>
        <w:t xml:space="preserve">     </w:t>
      </w:r>
      <w:r w:rsidRPr="00E91C34">
        <w:rPr>
          <w:color w:val="000000" w:themeColor="text1"/>
          <w:sz w:val="24"/>
        </w:rPr>
        <w:t>月</w:t>
      </w:r>
      <w:r w:rsidRPr="00E91C34">
        <w:rPr>
          <w:color w:val="000000" w:themeColor="text1"/>
          <w:sz w:val="24"/>
          <w:u w:val="single"/>
        </w:rPr>
        <w:t xml:space="preserve">     </w:t>
      </w:r>
      <w:r w:rsidRPr="00E91C34">
        <w:rPr>
          <w:color w:val="000000" w:themeColor="text1"/>
          <w:sz w:val="24"/>
        </w:rPr>
        <w:t>日</w:t>
      </w:r>
    </w:p>
    <w:p w14:paraId="564E0E1E" w14:textId="77777777" w:rsidR="0046062F" w:rsidRPr="00E91C34" w:rsidRDefault="0046062F" w:rsidP="00DE3D93">
      <w:pPr>
        <w:adjustRightInd w:val="0"/>
        <w:snapToGrid w:val="0"/>
        <w:spacing w:beforeLines="50" w:before="120" w:afterLines="50" w:after="120" w:line="360" w:lineRule="auto"/>
        <w:ind w:firstLineChars="100" w:firstLine="240"/>
        <w:jc w:val="center"/>
        <w:rPr>
          <w:rFonts w:eastAsia="Symbol"/>
          <w:color w:val="000000" w:themeColor="text1"/>
          <w:sz w:val="24"/>
        </w:rPr>
        <w:sectPr w:rsidR="0046062F" w:rsidRPr="00E91C34" w:rsidSect="001C1F62">
          <w:pgSz w:w="11906" w:h="16838" w:code="9"/>
          <w:pgMar w:top="1134" w:right="1418" w:bottom="1134" w:left="1418" w:header="964" w:footer="850" w:gutter="0"/>
          <w:pgBorders>
            <w:bottom w:val="single" w:sz="4" w:space="1" w:color="auto"/>
          </w:pgBorders>
          <w:cols w:space="425"/>
          <w:docGrid w:linePitch="312"/>
        </w:sectPr>
      </w:pPr>
    </w:p>
    <w:p w14:paraId="653F0A24" w14:textId="77777777" w:rsidR="003F1CFB" w:rsidRPr="00E91C34" w:rsidRDefault="003F1CFB">
      <w:pPr>
        <w:widowControl/>
        <w:jc w:val="left"/>
        <w:rPr>
          <w:b/>
          <w:color w:val="000000" w:themeColor="text1"/>
          <w:sz w:val="24"/>
        </w:rPr>
      </w:pPr>
    </w:p>
    <w:p w14:paraId="3E74FCCA" w14:textId="77777777" w:rsidR="003F1CFB" w:rsidRPr="00E91C34" w:rsidRDefault="003F1CFB" w:rsidP="009B34B9">
      <w:pPr>
        <w:adjustRightInd w:val="0"/>
        <w:snapToGrid w:val="0"/>
        <w:spacing w:beforeLines="50" w:before="120" w:afterLines="50" w:after="120" w:line="360" w:lineRule="auto"/>
        <w:ind w:firstLineChars="100" w:firstLine="241"/>
        <w:jc w:val="center"/>
        <w:rPr>
          <w:b/>
          <w:color w:val="000000" w:themeColor="text1"/>
          <w:sz w:val="24"/>
        </w:rPr>
      </w:pPr>
      <w:r w:rsidRPr="00E91C34">
        <w:rPr>
          <w:b/>
          <w:color w:val="000000" w:themeColor="text1"/>
          <w:sz w:val="24"/>
        </w:rPr>
        <w:t>签字页</w:t>
      </w:r>
    </w:p>
    <w:p w14:paraId="2912B8EF" w14:textId="6D0E15AA" w:rsidR="003F1CFB" w:rsidRPr="00E91C34" w:rsidRDefault="003F1CFB" w:rsidP="003F1CFB">
      <w:pPr>
        <w:adjustRightInd w:val="0"/>
        <w:snapToGrid w:val="0"/>
        <w:spacing w:beforeLines="50" w:before="120" w:afterLines="50" w:after="120" w:line="360" w:lineRule="auto"/>
        <w:ind w:firstLineChars="200" w:firstLine="480"/>
        <w:rPr>
          <w:color w:val="000000" w:themeColor="text1"/>
          <w:sz w:val="24"/>
        </w:rPr>
      </w:pPr>
      <w:r w:rsidRPr="00E91C34">
        <w:rPr>
          <w:color w:val="000000" w:themeColor="text1"/>
          <w:sz w:val="24"/>
        </w:rPr>
        <w:t>我方已阅读此临床试验方案，方案编号</w:t>
      </w:r>
      <w:r w:rsidR="001E0294">
        <w:rPr>
          <w:rFonts w:hint="eastAsia"/>
          <w:color w:val="000000" w:themeColor="text1"/>
          <w:sz w:val="24"/>
        </w:rPr>
        <w:t>：</w:t>
      </w:r>
      <w:r w:rsidRPr="00E91C34">
        <w:rPr>
          <w:color w:val="000000" w:themeColor="text1"/>
          <w:sz w:val="24"/>
        </w:rPr>
        <w:t>TSL-TCM-XJRPNJN-</w:t>
      </w:r>
      <w:r w:rsidRPr="00E91C34">
        <w:rPr>
          <w:rFonts w:ascii="宋体" w:hAnsi="宋体" w:cs="宋体" w:hint="eastAsia"/>
          <w:color w:val="000000" w:themeColor="text1"/>
          <w:sz w:val="24"/>
        </w:rPr>
        <w:t>Ⅱ</w:t>
      </w:r>
      <w:r w:rsidR="001E0294">
        <w:rPr>
          <w:rFonts w:ascii="宋体" w:hAnsi="宋体" w:cs="宋体" w:hint="eastAsia"/>
          <w:color w:val="000000" w:themeColor="text1"/>
          <w:sz w:val="24"/>
        </w:rPr>
        <w:t>，</w:t>
      </w:r>
      <w:r w:rsidRPr="00441866">
        <w:rPr>
          <w:rFonts w:hint="eastAsia"/>
          <w:color w:val="000000" w:themeColor="text1"/>
          <w:sz w:val="24"/>
        </w:rPr>
        <w:t>版本号</w:t>
      </w:r>
      <w:del w:id="128" w:author="李红丽" w:date="2020-06-03T16:54:00Z">
        <w:r w:rsidR="00CD61F5" w:rsidRPr="00441866" w:rsidDel="003E2225">
          <w:rPr>
            <w:color w:val="000000" w:themeColor="text1"/>
            <w:sz w:val="24"/>
          </w:rPr>
          <w:delText>2.</w:delText>
        </w:r>
        <w:r w:rsidR="00CB2AA4" w:rsidDel="003E2225">
          <w:rPr>
            <w:color w:val="000000" w:themeColor="text1"/>
            <w:sz w:val="24"/>
          </w:rPr>
          <w:delText>2</w:delText>
        </w:r>
      </w:del>
      <w:ins w:id="129" w:author="李红丽" w:date="2020-06-03T16:54:00Z">
        <w:r w:rsidR="003E2225">
          <w:rPr>
            <w:color w:val="000000" w:themeColor="text1"/>
            <w:sz w:val="24"/>
          </w:rPr>
          <w:t>2.3</w:t>
        </w:r>
      </w:ins>
      <w:r w:rsidRPr="00441866">
        <w:rPr>
          <w:rFonts w:hint="eastAsia"/>
          <w:color w:val="000000" w:themeColor="text1"/>
          <w:sz w:val="24"/>
        </w:rPr>
        <w:t>（版本日期：</w:t>
      </w:r>
      <w:del w:id="130" w:author="李红丽" w:date="2020-06-03T16:55:00Z">
        <w:r w:rsidR="00AE33F2" w:rsidRPr="00441866" w:rsidDel="003E2225">
          <w:rPr>
            <w:color w:val="000000" w:themeColor="text1"/>
            <w:sz w:val="24"/>
          </w:rPr>
          <w:delText>2019</w:delText>
        </w:r>
        <w:r w:rsidR="00AE33F2" w:rsidRPr="00441866" w:rsidDel="003E2225">
          <w:rPr>
            <w:rFonts w:hint="eastAsia"/>
            <w:color w:val="000000" w:themeColor="text1"/>
            <w:sz w:val="24"/>
          </w:rPr>
          <w:delText>年</w:delText>
        </w:r>
        <w:r w:rsidR="00CB2AA4" w:rsidDel="003E2225">
          <w:rPr>
            <w:color w:val="000000" w:themeColor="text1"/>
            <w:sz w:val="24"/>
          </w:rPr>
          <w:delText>09</w:delText>
        </w:r>
        <w:r w:rsidR="00CB2AA4" w:rsidDel="003E2225">
          <w:rPr>
            <w:color w:val="000000" w:themeColor="text1"/>
            <w:sz w:val="24"/>
          </w:rPr>
          <w:delText>月</w:delText>
        </w:r>
        <w:r w:rsidR="00B720F3" w:rsidDel="003E2225">
          <w:rPr>
            <w:rFonts w:hint="eastAsia"/>
            <w:color w:val="000000" w:themeColor="text1"/>
            <w:sz w:val="24"/>
          </w:rPr>
          <w:delText>18</w:delText>
        </w:r>
        <w:r w:rsidR="00CB2AA4" w:rsidDel="003E2225">
          <w:rPr>
            <w:color w:val="000000" w:themeColor="text1"/>
            <w:sz w:val="24"/>
          </w:rPr>
          <w:delText>日</w:delText>
        </w:r>
      </w:del>
      <w:ins w:id="131" w:author="李红丽" w:date="2020-06-16T08:50:00Z">
        <w:r w:rsidR="00D00180">
          <w:rPr>
            <w:color w:val="000000" w:themeColor="text1"/>
            <w:sz w:val="24"/>
          </w:rPr>
          <w:t>2020</w:t>
        </w:r>
        <w:r w:rsidR="00D00180">
          <w:rPr>
            <w:color w:val="000000" w:themeColor="text1"/>
            <w:sz w:val="24"/>
          </w:rPr>
          <w:t>年</w:t>
        </w:r>
        <w:r w:rsidR="00D00180">
          <w:rPr>
            <w:color w:val="000000" w:themeColor="text1"/>
            <w:sz w:val="24"/>
          </w:rPr>
          <w:t>06</w:t>
        </w:r>
        <w:r w:rsidR="00D00180">
          <w:rPr>
            <w:color w:val="000000" w:themeColor="text1"/>
            <w:sz w:val="24"/>
          </w:rPr>
          <w:t>月</w:t>
        </w:r>
        <w:r w:rsidR="00D00180">
          <w:rPr>
            <w:color w:val="000000" w:themeColor="text1"/>
            <w:sz w:val="24"/>
          </w:rPr>
          <w:t>16</w:t>
        </w:r>
        <w:r w:rsidR="00D00180">
          <w:rPr>
            <w:color w:val="000000" w:themeColor="text1"/>
            <w:sz w:val="24"/>
          </w:rPr>
          <w:t>日</w:t>
        </w:r>
      </w:ins>
      <w:r w:rsidRPr="00441866">
        <w:rPr>
          <w:rFonts w:hint="eastAsia"/>
          <w:color w:val="000000" w:themeColor="text1"/>
          <w:sz w:val="24"/>
        </w:rPr>
        <w:t>）</w:t>
      </w:r>
      <w:r w:rsidRPr="00E91C34">
        <w:rPr>
          <w:color w:val="000000" w:themeColor="text1"/>
          <w:sz w:val="24"/>
        </w:rPr>
        <w:t>，我方已确认此临床试验方案，并同意按此临床试验方案进行临床试验。</w:t>
      </w:r>
    </w:p>
    <w:p w14:paraId="4E4D83B6" w14:textId="77777777" w:rsidR="003F1CFB" w:rsidRPr="00E91C34" w:rsidRDefault="003F1CFB" w:rsidP="003F1CFB">
      <w:pPr>
        <w:adjustRightInd w:val="0"/>
        <w:snapToGrid w:val="0"/>
        <w:spacing w:beforeLines="50" w:before="120" w:afterLines="50" w:after="120" w:line="360" w:lineRule="auto"/>
        <w:ind w:firstLineChars="200" w:firstLine="480"/>
        <w:rPr>
          <w:color w:val="000000" w:themeColor="text1"/>
          <w:sz w:val="24"/>
        </w:rPr>
      </w:pPr>
      <w:r w:rsidRPr="00E91C34">
        <w:rPr>
          <w:color w:val="000000" w:themeColor="text1"/>
          <w:sz w:val="24"/>
        </w:rPr>
        <w:t>我将根据</w:t>
      </w:r>
      <w:r w:rsidRPr="00E91C34">
        <w:rPr>
          <w:color w:val="000000" w:themeColor="text1"/>
          <w:sz w:val="24"/>
        </w:rPr>
        <w:t>GCP</w:t>
      </w:r>
      <w:r w:rsidRPr="00E91C34">
        <w:rPr>
          <w:color w:val="000000" w:themeColor="text1"/>
          <w:sz w:val="24"/>
        </w:rPr>
        <w:t>的有关规定，认真履行监查者职责，临床试验中维护受试者的权益，确认试验记录与报告数据的真实、准确及完整性。</w:t>
      </w:r>
    </w:p>
    <w:p w14:paraId="0EC2C39F" w14:textId="77777777" w:rsidR="003F1CFB" w:rsidRPr="00E91C34" w:rsidRDefault="003F1CFB" w:rsidP="003F1CFB">
      <w:pPr>
        <w:adjustRightInd w:val="0"/>
        <w:snapToGrid w:val="0"/>
        <w:spacing w:beforeLines="50" w:before="120" w:afterLines="50" w:after="120" w:line="360" w:lineRule="auto"/>
        <w:ind w:firstLineChars="225" w:firstLine="540"/>
        <w:rPr>
          <w:color w:val="000000" w:themeColor="text1"/>
          <w:sz w:val="24"/>
        </w:rPr>
      </w:pPr>
      <w:r w:rsidRPr="00E91C34">
        <w:rPr>
          <w:color w:val="000000" w:themeColor="text1"/>
          <w:sz w:val="24"/>
        </w:rPr>
        <w:t>我将对此方案及相关内容保密。</w:t>
      </w:r>
    </w:p>
    <w:p w14:paraId="60D770D1" w14:textId="77777777" w:rsidR="003F1CFB" w:rsidRPr="00E91C34" w:rsidRDefault="003F1CFB" w:rsidP="003F1CFB">
      <w:pPr>
        <w:adjustRightInd w:val="0"/>
        <w:snapToGrid w:val="0"/>
        <w:spacing w:beforeLines="50" w:before="120" w:afterLines="50" w:after="120" w:line="360" w:lineRule="auto"/>
        <w:ind w:firstLineChars="200" w:firstLine="480"/>
        <w:rPr>
          <w:color w:val="000000" w:themeColor="text1"/>
          <w:sz w:val="24"/>
        </w:rPr>
      </w:pPr>
    </w:p>
    <w:p w14:paraId="440FFBC2" w14:textId="05E45713" w:rsidR="003F1CFB" w:rsidRPr="00E91C34" w:rsidRDefault="003F1CFB" w:rsidP="009B34B9">
      <w:pPr>
        <w:adjustRightInd w:val="0"/>
        <w:snapToGrid w:val="0"/>
        <w:spacing w:beforeLines="50" w:before="120" w:afterLines="50" w:after="120" w:line="360" w:lineRule="auto"/>
        <w:ind w:firstLineChars="200" w:firstLine="482"/>
        <w:rPr>
          <w:color w:val="000000" w:themeColor="text1"/>
          <w:sz w:val="24"/>
        </w:rPr>
      </w:pPr>
      <w:r w:rsidRPr="00E91C34">
        <w:rPr>
          <w:b/>
          <w:color w:val="000000" w:themeColor="text1"/>
          <w:sz w:val="24"/>
        </w:rPr>
        <w:t>数据管理和统计单位</w:t>
      </w:r>
      <w:r w:rsidRPr="00E91C34">
        <w:rPr>
          <w:color w:val="000000" w:themeColor="text1"/>
          <w:sz w:val="24"/>
        </w:rPr>
        <w:t>：</w:t>
      </w:r>
      <w:r w:rsidR="009E65E2" w:rsidRPr="00CD61F5">
        <w:rPr>
          <w:rFonts w:hint="eastAsia"/>
          <w:b/>
          <w:color w:val="000000"/>
          <w:sz w:val="24"/>
        </w:rPr>
        <w:t>北京博之音科技有限公司</w:t>
      </w:r>
    </w:p>
    <w:p w14:paraId="343A28A7" w14:textId="77777777" w:rsidR="003F1CFB" w:rsidRPr="00E91C34" w:rsidRDefault="003F1CFB" w:rsidP="003F1CFB">
      <w:pPr>
        <w:adjustRightInd w:val="0"/>
        <w:snapToGrid w:val="0"/>
        <w:spacing w:beforeLines="50" w:before="120" w:afterLines="50" w:after="120" w:line="360" w:lineRule="auto"/>
        <w:ind w:firstLineChars="200" w:firstLine="480"/>
        <w:rPr>
          <w:color w:val="000000" w:themeColor="text1"/>
          <w:sz w:val="24"/>
        </w:rPr>
      </w:pPr>
    </w:p>
    <w:p w14:paraId="36366D14" w14:textId="7D3C08AD" w:rsidR="003F1CFB" w:rsidRPr="00E91C34" w:rsidRDefault="003F1CFB" w:rsidP="003F1CFB">
      <w:pPr>
        <w:adjustRightInd w:val="0"/>
        <w:snapToGrid w:val="0"/>
        <w:spacing w:beforeLines="50" w:before="120" w:afterLines="50" w:after="120" w:line="360" w:lineRule="auto"/>
        <w:ind w:firstLineChars="200" w:firstLine="480"/>
        <w:rPr>
          <w:color w:val="000000" w:themeColor="text1"/>
          <w:sz w:val="24"/>
        </w:rPr>
      </w:pPr>
      <w:r w:rsidRPr="00E91C34">
        <w:rPr>
          <w:color w:val="000000" w:themeColor="text1"/>
          <w:sz w:val="24"/>
        </w:rPr>
        <w:t>主要负责人（签字）：</w:t>
      </w:r>
      <w:r w:rsidRPr="00E91C34">
        <w:rPr>
          <w:color w:val="000000" w:themeColor="text1"/>
          <w:sz w:val="24"/>
          <w:u w:val="single"/>
        </w:rPr>
        <w:t xml:space="preserve">             </w:t>
      </w:r>
    </w:p>
    <w:p w14:paraId="61036D02" w14:textId="77777777" w:rsidR="003F1CFB" w:rsidRPr="00E91C34" w:rsidRDefault="003F1CFB" w:rsidP="003F1CFB">
      <w:pPr>
        <w:adjustRightInd w:val="0"/>
        <w:snapToGrid w:val="0"/>
        <w:spacing w:beforeLines="50" w:before="120" w:afterLines="50" w:after="120" w:line="360" w:lineRule="auto"/>
        <w:ind w:firstLineChars="200" w:firstLine="480"/>
        <w:rPr>
          <w:color w:val="000000" w:themeColor="text1"/>
          <w:sz w:val="24"/>
        </w:rPr>
      </w:pPr>
    </w:p>
    <w:p w14:paraId="5B79D046" w14:textId="11F44F84" w:rsidR="003F1CFB" w:rsidRPr="00E91C34" w:rsidRDefault="003F1CFB" w:rsidP="003F1CFB">
      <w:pPr>
        <w:adjustRightInd w:val="0"/>
        <w:snapToGrid w:val="0"/>
        <w:spacing w:beforeLines="50" w:before="120" w:afterLines="50" w:after="120" w:line="360" w:lineRule="auto"/>
        <w:ind w:firstLineChars="200" w:firstLine="480"/>
        <w:jc w:val="left"/>
        <w:rPr>
          <w:b/>
          <w:bCs/>
          <w:color w:val="000000" w:themeColor="text1"/>
          <w:sz w:val="24"/>
        </w:rPr>
        <w:sectPr w:rsidR="003F1CFB" w:rsidRPr="00E91C34" w:rsidSect="001C1F62">
          <w:pgSz w:w="11906" w:h="16838" w:code="9"/>
          <w:pgMar w:top="1134" w:right="1418" w:bottom="1134" w:left="1418" w:header="964" w:footer="850" w:gutter="0"/>
          <w:pgBorders>
            <w:bottom w:val="single" w:sz="4" w:space="1" w:color="auto"/>
          </w:pgBorders>
          <w:cols w:space="425"/>
          <w:docGrid w:linePitch="312"/>
        </w:sectPr>
      </w:pPr>
      <w:r w:rsidRPr="00E91C34">
        <w:rPr>
          <w:color w:val="000000" w:themeColor="text1"/>
          <w:sz w:val="24"/>
        </w:rPr>
        <w:t>签字日期：</w:t>
      </w:r>
      <w:r w:rsidR="00A614F2" w:rsidRPr="00E91C34">
        <w:rPr>
          <w:color w:val="000000" w:themeColor="text1"/>
          <w:sz w:val="24"/>
          <w:u w:val="single"/>
        </w:rPr>
        <w:t xml:space="preserve">       </w:t>
      </w:r>
      <w:r w:rsidRPr="00E91C34">
        <w:rPr>
          <w:color w:val="000000" w:themeColor="text1"/>
          <w:sz w:val="24"/>
        </w:rPr>
        <w:t>年</w:t>
      </w:r>
      <w:r w:rsidR="00A614F2" w:rsidRPr="00E91C34">
        <w:rPr>
          <w:color w:val="000000" w:themeColor="text1"/>
          <w:sz w:val="24"/>
          <w:u w:val="single"/>
        </w:rPr>
        <w:t xml:space="preserve">       </w:t>
      </w:r>
      <w:r w:rsidRPr="00E91C34">
        <w:rPr>
          <w:color w:val="000000" w:themeColor="text1"/>
          <w:sz w:val="24"/>
        </w:rPr>
        <w:t>月</w:t>
      </w:r>
      <w:r w:rsidR="00A614F2" w:rsidRPr="00E91C34">
        <w:rPr>
          <w:color w:val="000000" w:themeColor="text1"/>
          <w:sz w:val="24"/>
          <w:u w:val="single"/>
        </w:rPr>
        <w:t xml:space="preserve">       </w:t>
      </w:r>
      <w:r w:rsidRPr="00E91C34">
        <w:rPr>
          <w:color w:val="000000" w:themeColor="text1"/>
          <w:sz w:val="24"/>
        </w:rPr>
        <w:t>日</w:t>
      </w:r>
    </w:p>
    <w:p w14:paraId="1D191D9C" w14:textId="77777777" w:rsidR="0046062F" w:rsidRPr="00E91C34" w:rsidRDefault="0046062F" w:rsidP="009B34B9">
      <w:pPr>
        <w:adjustRightInd w:val="0"/>
        <w:snapToGrid w:val="0"/>
        <w:spacing w:beforeLines="50" w:before="120" w:afterLines="50" w:after="120" w:line="360" w:lineRule="auto"/>
        <w:ind w:firstLineChars="100" w:firstLine="241"/>
        <w:jc w:val="center"/>
        <w:rPr>
          <w:b/>
          <w:color w:val="000000" w:themeColor="text1"/>
          <w:sz w:val="24"/>
        </w:rPr>
      </w:pPr>
    </w:p>
    <w:p w14:paraId="7F0E2E18" w14:textId="77777777" w:rsidR="0046062F" w:rsidRPr="00E91C34" w:rsidRDefault="0046062F" w:rsidP="009B34B9">
      <w:pPr>
        <w:adjustRightInd w:val="0"/>
        <w:snapToGrid w:val="0"/>
        <w:spacing w:beforeLines="50" w:before="120" w:afterLines="50" w:after="120" w:line="360" w:lineRule="auto"/>
        <w:ind w:firstLineChars="100" w:firstLine="241"/>
        <w:jc w:val="center"/>
        <w:rPr>
          <w:b/>
          <w:color w:val="000000" w:themeColor="text1"/>
          <w:sz w:val="24"/>
        </w:rPr>
      </w:pPr>
      <w:r w:rsidRPr="00E91C34">
        <w:rPr>
          <w:b/>
          <w:color w:val="000000" w:themeColor="text1"/>
          <w:sz w:val="24"/>
        </w:rPr>
        <w:t>签字页</w:t>
      </w:r>
    </w:p>
    <w:p w14:paraId="5E0B3BE3" w14:textId="145B15DB" w:rsidR="0046062F" w:rsidRPr="00E91C34" w:rsidRDefault="0046062F" w:rsidP="00DE3D93">
      <w:pPr>
        <w:adjustRightInd w:val="0"/>
        <w:snapToGrid w:val="0"/>
        <w:spacing w:beforeLines="50" w:before="120" w:afterLines="50" w:after="120" w:line="360" w:lineRule="auto"/>
        <w:ind w:firstLineChars="200" w:firstLine="480"/>
        <w:rPr>
          <w:color w:val="000000" w:themeColor="text1"/>
          <w:sz w:val="24"/>
        </w:rPr>
      </w:pPr>
      <w:r w:rsidRPr="00E91C34">
        <w:rPr>
          <w:color w:val="000000" w:themeColor="text1"/>
          <w:sz w:val="24"/>
        </w:rPr>
        <w:t>我方已阅读此临床试验方案，方案编号</w:t>
      </w:r>
      <w:r w:rsidR="001E0294">
        <w:rPr>
          <w:rFonts w:hint="eastAsia"/>
          <w:color w:val="000000" w:themeColor="text1"/>
          <w:sz w:val="24"/>
        </w:rPr>
        <w:t>：</w:t>
      </w:r>
      <w:r w:rsidR="00792E5F" w:rsidRPr="00E91C34">
        <w:rPr>
          <w:color w:val="000000" w:themeColor="text1"/>
          <w:sz w:val="24"/>
        </w:rPr>
        <w:t>TSL-TCM-XJRPNJN-</w:t>
      </w:r>
      <w:r w:rsidR="00792E5F" w:rsidRPr="00E91C34">
        <w:rPr>
          <w:rFonts w:ascii="宋体" w:hAnsi="宋体" w:cs="宋体" w:hint="eastAsia"/>
          <w:color w:val="000000" w:themeColor="text1"/>
          <w:sz w:val="24"/>
        </w:rPr>
        <w:t>Ⅱ</w:t>
      </w:r>
      <w:r w:rsidR="001E0294">
        <w:rPr>
          <w:rFonts w:ascii="宋体" w:hAnsi="宋体" w:cs="宋体" w:hint="eastAsia"/>
          <w:color w:val="000000" w:themeColor="text1"/>
          <w:sz w:val="24"/>
        </w:rPr>
        <w:t>，</w:t>
      </w:r>
      <w:r w:rsidRPr="00441866">
        <w:rPr>
          <w:rFonts w:hint="eastAsia"/>
          <w:color w:val="000000" w:themeColor="text1"/>
          <w:sz w:val="24"/>
        </w:rPr>
        <w:t>版本号</w:t>
      </w:r>
      <w:del w:id="132" w:author="李红丽" w:date="2020-06-03T16:54:00Z">
        <w:r w:rsidR="00CD61F5" w:rsidRPr="00441866" w:rsidDel="003E2225">
          <w:rPr>
            <w:color w:val="000000" w:themeColor="text1"/>
            <w:sz w:val="24"/>
          </w:rPr>
          <w:delText>2.</w:delText>
        </w:r>
        <w:r w:rsidR="00CB2AA4" w:rsidDel="003E2225">
          <w:rPr>
            <w:color w:val="000000" w:themeColor="text1"/>
            <w:sz w:val="24"/>
          </w:rPr>
          <w:delText>2</w:delText>
        </w:r>
      </w:del>
      <w:ins w:id="133" w:author="李红丽" w:date="2020-06-03T16:54:00Z">
        <w:r w:rsidR="003E2225">
          <w:rPr>
            <w:color w:val="000000" w:themeColor="text1"/>
            <w:sz w:val="24"/>
          </w:rPr>
          <w:t>2.3</w:t>
        </w:r>
      </w:ins>
      <w:r w:rsidRPr="00441866">
        <w:rPr>
          <w:rFonts w:hint="eastAsia"/>
          <w:color w:val="000000" w:themeColor="text1"/>
          <w:sz w:val="24"/>
        </w:rPr>
        <w:t>（版本日期：</w:t>
      </w:r>
      <w:del w:id="134" w:author="李红丽" w:date="2020-06-03T16:55:00Z">
        <w:r w:rsidR="00AE33F2" w:rsidRPr="00441866" w:rsidDel="003E2225">
          <w:rPr>
            <w:color w:val="000000" w:themeColor="text1"/>
            <w:sz w:val="24"/>
          </w:rPr>
          <w:delText>2019</w:delText>
        </w:r>
        <w:r w:rsidR="00AE33F2" w:rsidRPr="00441866" w:rsidDel="003E2225">
          <w:rPr>
            <w:rFonts w:hint="eastAsia"/>
            <w:color w:val="000000" w:themeColor="text1"/>
            <w:sz w:val="24"/>
          </w:rPr>
          <w:delText>年</w:delText>
        </w:r>
        <w:r w:rsidR="00CB2AA4" w:rsidDel="003E2225">
          <w:rPr>
            <w:color w:val="000000" w:themeColor="text1"/>
            <w:sz w:val="24"/>
          </w:rPr>
          <w:delText>09</w:delText>
        </w:r>
        <w:r w:rsidR="00CB2AA4" w:rsidDel="003E2225">
          <w:rPr>
            <w:color w:val="000000" w:themeColor="text1"/>
            <w:sz w:val="24"/>
          </w:rPr>
          <w:delText>月</w:delText>
        </w:r>
        <w:r w:rsidR="00B720F3" w:rsidDel="003E2225">
          <w:rPr>
            <w:rFonts w:hint="eastAsia"/>
            <w:color w:val="000000" w:themeColor="text1"/>
            <w:sz w:val="24"/>
          </w:rPr>
          <w:delText>18</w:delText>
        </w:r>
        <w:r w:rsidR="00CB2AA4" w:rsidDel="003E2225">
          <w:rPr>
            <w:color w:val="000000" w:themeColor="text1"/>
            <w:sz w:val="24"/>
          </w:rPr>
          <w:delText>日</w:delText>
        </w:r>
      </w:del>
      <w:ins w:id="135" w:author="李红丽" w:date="2020-06-16T08:50:00Z">
        <w:r w:rsidR="00D00180">
          <w:rPr>
            <w:color w:val="000000" w:themeColor="text1"/>
            <w:sz w:val="24"/>
          </w:rPr>
          <w:t>2020</w:t>
        </w:r>
        <w:r w:rsidR="00D00180">
          <w:rPr>
            <w:color w:val="000000" w:themeColor="text1"/>
            <w:sz w:val="24"/>
          </w:rPr>
          <w:t>年</w:t>
        </w:r>
        <w:r w:rsidR="00D00180">
          <w:rPr>
            <w:color w:val="000000" w:themeColor="text1"/>
            <w:sz w:val="24"/>
          </w:rPr>
          <w:t>06</w:t>
        </w:r>
        <w:r w:rsidR="00D00180">
          <w:rPr>
            <w:color w:val="000000" w:themeColor="text1"/>
            <w:sz w:val="24"/>
          </w:rPr>
          <w:t>月</w:t>
        </w:r>
        <w:r w:rsidR="00D00180">
          <w:rPr>
            <w:color w:val="000000" w:themeColor="text1"/>
            <w:sz w:val="24"/>
          </w:rPr>
          <w:t>16</w:t>
        </w:r>
        <w:r w:rsidR="00D00180">
          <w:rPr>
            <w:color w:val="000000" w:themeColor="text1"/>
            <w:sz w:val="24"/>
          </w:rPr>
          <w:t>日</w:t>
        </w:r>
      </w:ins>
      <w:r w:rsidRPr="00E91C34">
        <w:rPr>
          <w:color w:val="000000" w:themeColor="text1"/>
          <w:sz w:val="24"/>
        </w:rPr>
        <w:t>），我方已确认此临床试验方案，并同意按此临床试验方案进行临床试验。</w:t>
      </w:r>
    </w:p>
    <w:p w14:paraId="70056654" w14:textId="77777777" w:rsidR="0046062F" w:rsidRPr="00E91C34" w:rsidRDefault="0046062F" w:rsidP="00DE3D93">
      <w:pPr>
        <w:adjustRightInd w:val="0"/>
        <w:snapToGrid w:val="0"/>
        <w:spacing w:beforeLines="50" w:before="120" w:afterLines="50" w:after="120" w:line="360" w:lineRule="auto"/>
        <w:ind w:firstLineChars="200" w:firstLine="480"/>
        <w:rPr>
          <w:color w:val="000000" w:themeColor="text1"/>
          <w:sz w:val="24"/>
        </w:rPr>
      </w:pPr>
      <w:r w:rsidRPr="00E91C34">
        <w:rPr>
          <w:color w:val="000000" w:themeColor="text1"/>
          <w:sz w:val="24"/>
        </w:rPr>
        <w:t>我将根据</w:t>
      </w:r>
      <w:r w:rsidRPr="00E91C34">
        <w:rPr>
          <w:color w:val="000000" w:themeColor="text1"/>
          <w:sz w:val="24"/>
        </w:rPr>
        <w:t>GCP</w:t>
      </w:r>
      <w:r w:rsidRPr="00E91C34">
        <w:rPr>
          <w:color w:val="000000" w:themeColor="text1"/>
          <w:sz w:val="24"/>
        </w:rPr>
        <w:t>的有关规定，认真履行监查者职责，临床试验中维护受试者的权益，确认试验记录与报告数据的真实、准确及完整性。</w:t>
      </w:r>
    </w:p>
    <w:p w14:paraId="1A338FD1" w14:textId="77777777" w:rsidR="0046062F" w:rsidRPr="00E91C34" w:rsidRDefault="0046062F" w:rsidP="00DE3D93">
      <w:pPr>
        <w:adjustRightInd w:val="0"/>
        <w:snapToGrid w:val="0"/>
        <w:spacing w:beforeLines="50" w:before="120" w:afterLines="50" w:after="120" w:line="360" w:lineRule="auto"/>
        <w:ind w:firstLineChars="225" w:firstLine="540"/>
        <w:rPr>
          <w:color w:val="000000" w:themeColor="text1"/>
          <w:sz w:val="24"/>
        </w:rPr>
      </w:pPr>
      <w:r w:rsidRPr="00E91C34">
        <w:rPr>
          <w:color w:val="000000" w:themeColor="text1"/>
          <w:sz w:val="24"/>
        </w:rPr>
        <w:t>我将对此方案及相关内容保密。</w:t>
      </w:r>
    </w:p>
    <w:p w14:paraId="4720FC99" w14:textId="77777777" w:rsidR="0046062F" w:rsidRPr="00E91C34" w:rsidRDefault="0046062F" w:rsidP="00DE3D93">
      <w:pPr>
        <w:adjustRightInd w:val="0"/>
        <w:snapToGrid w:val="0"/>
        <w:spacing w:beforeLines="50" w:before="120" w:afterLines="50" w:after="120" w:line="360" w:lineRule="auto"/>
        <w:ind w:firstLineChars="200" w:firstLine="480"/>
        <w:rPr>
          <w:color w:val="000000" w:themeColor="text1"/>
          <w:sz w:val="24"/>
        </w:rPr>
      </w:pPr>
    </w:p>
    <w:p w14:paraId="578751D9" w14:textId="08C822FB" w:rsidR="0046062F" w:rsidRPr="00E91C34" w:rsidRDefault="0046062F" w:rsidP="009B34B9">
      <w:pPr>
        <w:adjustRightInd w:val="0"/>
        <w:snapToGrid w:val="0"/>
        <w:spacing w:beforeLines="50" w:before="120" w:afterLines="50" w:after="120" w:line="360" w:lineRule="auto"/>
        <w:ind w:firstLineChars="200" w:firstLine="482"/>
        <w:rPr>
          <w:color w:val="000000" w:themeColor="text1"/>
          <w:sz w:val="24"/>
        </w:rPr>
      </w:pPr>
      <w:r w:rsidRPr="00E91C34">
        <w:rPr>
          <w:b/>
          <w:color w:val="000000" w:themeColor="text1"/>
          <w:sz w:val="24"/>
        </w:rPr>
        <w:t>合同研究组织</w:t>
      </w:r>
      <w:r w:rsidRPr="00E91C34">
        <w:rPr>
          <w:color w:val="000000" w:themeColor="text1"/>
          <w:sz w:val="24"/>
        </w:rPr>
        <w:t>：</w:t>
      </w:r>
      <w:r w:rsidR="009E65E2" w:rsidRPr="00CD61F5">
        <w:rPr>
          <w:rFonts w:hint="eastAsia"/>
          <w:b/>
          <w:color w:val="000000"/>
          <w:sz w:val="24"/>
        </w:rPr>
        <w:t>北京海金格医药科技股份有限公司</w:t>
      </w:r>
    </w:p>
    <w:p w14:paraId="7D5BCA9E" w14:textId="77777777" w:rsidR="0046062F" w:rsidRPr="00E91C34" w:rsidRDefault="0046062F" w:rsidP="00DE3D93">
      <w:pPr>
        <w:adjustRightInd w:val="0"/>
        <w:snapToGrid w:val="0"/>
        <w:spacing w:beforeLines="50" w:before="120" w:afterLines="50" w:after="120" w:line="360" w:lineRule="auto"/>
        <w:ind w:firstLineChars="200" w:firstLine="480"/>
        <w:rPr>
          <w:color w:val="000000" w:themeColor="text1"/>
          <w:sz w:val="24"/>
        </w:rPr>
      </w:pPr>
    </w:p>
    <w:p w14:paraId="457918F7" w14:textId="406CBE20" w:rsidR="0046062F" w:rsidRPr="00E91C34" w:rsidRDefault="00E75BEB" w:rsidP="00DE3D93">
      <w:pPr>
        <w:adjustRightInd w:val="0"/>
        <w:snapToGrid w:val="0"/>
        <w:spacing w:beforeLines="50" w:before="120" w:afterLines="50" w:after="120" w:line="360" w:lineRule="auto"/>
        <w:ind w:firstLineChars="200" w:firstLine="480"/>
        <w:rPr>
          <w:color w:val="000000" w:themeColor="text1"/>
          <w:sz w:val="24"/>
        </w:rPr>
      </w:pPr>
      <w:r>
        <w:rPr>
          <w:rFonts w:hint="eastAsia"/>
          <w:color w:val="000000" w:themeColor="text1"/>
          <w:sz w:val="24"/>
        </w:rPr>
        <w:t>主要负责人</w:t>
      </w:r>
      <w:r w:rsidR="0046062F" w:rsidRPr="00E91C34">
        <w:rPr>
          <w:color w:val="000000" w:themeColor="text1"/>
          <w:sz w:val="24"/>
        </w:rPr>
        <w:t>（签字）：</w:t>
      </w:r>
      <w:r w:rsidR="0046062F" w:rsidRPr="00E91C34">
        <w:rPr>
          <w:color w:val="000000" w:themeColor="text1"/>
          <w:sz w:val="24"/>
          <w:u w:val="single"/>
        </w:rPr>
        <w:t xml:space="preserve">             </w:t>
      </w:r>
    </w:p>
    <w:p w14:paraId="51BFA873" w14:textId="77777777" w:rsidR="0046062F" w:rsidRPr="00E91C34" w:rsidRDefault="0046062F" w:rsidP="00DE3D93">
      <w:pPr>
        <w:adjustRightInd w:val="0"/>
        <w:snapToGrid w:val="0"/>
        <w:spacing w:beforeLines="50" w:before="120" w:afterLines="50" w:after="120" w:line="360" w:lineRule="auto"/>
        <w:ind w:firstLineChars="200" w:firstLine="480"/>
        <w:rPr>
          <w:color w:val="000000" w:themeColor="text1"/>
          <w:sz w:val="24"/>
        </w:rPr>
      </w:pPr>
    </w:p>
    <w:p w14:paraId="40AE331F" w14:textId="36BAA471" w:rsidR="0046062F" w:rsidRPr="00E91C34" w:rsidRDefault="0046062F" w:rsidP="00DE3D93">
      <w:pPr>
        <w:adjustRightInd w:val="0"/>
        <w:snapToGrid w:val="0"/>
        <w:spacing w:beforeLines="50" w:before="120" w:afterLines="50" w:after="120" w:line="360" w:lineRule="auto"/>
        <w:ind w:firstLineChars="200" w:firstLine="480"/>
        <w:jc w:val="left"/>
        <w:rPr>
          <w:b/>
          <w:bCs/>
          <w:color w:val="000000" w:themeColor="text1"/>
          <w:sz w:val="24"/>
        </w:rPr>
        <w:sectPr w:rsidR="0046062F" w:rsidRPr="00E91C34" w:rsidSect="001C1F62">
          <w:pgSz w:w="11906" w:h="16838" w:code="9"/>
          <w:pgMar w:top="1134" w:right="1418" w:bottom="1134" w:left="1418" w:header="964" w:footer="850" w:gutter="0"/>
          <w:pgBorders>
            <w:bottom w:val="single" w:sz="4" w:space="1" w:color="auto"/>
          </w:pgBorders>
          <w:cols w:space="425"/>
          <w:docGrid w:linePitch="312"/>
        </w:sectPr>
      </w:pPr>
      <w:r w:rsidRPr="00E91C34">
        <w:rPr>
          <w:color w:val="000000" w:themeColor="text1"/>
          <w:sz w:val="24"/>
        </w:rPr>
        <w:t>签字日期：</w:t>
      </w:r>
      <w:r w:rsidR="00A614F2" w:rsidRPr="00E91C34">
        <w:rPr>
          <w:color w:val="000000" w:themeColor="text1"/>
          <w:sz w:val="24"/>
          <w:u w:val="single"/>
        </w:rPr>
        <w:t xml:space="preserve">       </w:t>
      </w:r>
      <w:r w:rsidRPr="00E91C34">
        <w:rPr>
          <w:color w:val="000000" w:themeColor="text1"/>
          <w:sz w:val="24"/>
        </w:rPr>
        <w:t>年</w:t>
      </w:r>
      <w:r w:rsidR="00A614F2" w:rsidRPr="00E91C34">
        <w:rPr>
          <w:color w:val="000000" w:themeColor="text1"/>
          <w:sz w:val="24"/>
          <w:u w:val="single"/>
        </w:rPr>
        <w:t xml:space="preserve">       </w:t>
      </w:r>
      <w:r w:rsidRPr="00E91C34">
        <w:rPr>
          <w:color w:val="000000" w:themeColor="text1"/>
          <w:sz w:val="24"/>
        </w:rPr>
        <w:t>月</w:t>
      </w:r>
      <w:r w:rsidR="00A614F2" w:rsidRPr="00E91C34">
        <w:rPr>
          <w:color w:val="000000" w:themeColor="text1"/>
          <w:sz w:val="24"/>
          <w:u w:val="single"/>
        </w:rPr>
        <w:t xml:space="preserve">       </w:t>
      </w:r>
      <w:r w:rsidRPr="00E91C34">
        <w:rPr>
          <w:color w:val="000000" w:themeColor="text1"/>
          <w:sz w:val="24"/>
        </w:rPr>
        <w:t>日</w:t>
      </w:r>
    </w:p>
    <w:p w14:paraId="75EC02F3" w14:textId="77777777" w:rsidR="0046062F" w:rsidRPr="00E91C34" w:rsidRDefault="0046062F" w:rsidP="00DE3D93">
      <w:pPr>
        <w:adjustRightInd w:val="0"/>
        <w:snapToGrid w:val="0"/>
        <w:jc w:val="center"/>
        <w:rPr>
          <w:b/>
          <w:color w:val="000000" w:themeColor="text1"/>
          <w:sz w:val="24"/>
        </w:rPr>
      </w:pPr>
      <w:r w:rsidRPr="00E91C34">
        <w:rPr>
          <w:b/>
          <w:color w:val="000000" w:themeColor="text1"/>
          <w:sz w:val="28"/>
        </w:rPr>
        <w:lastRenderedPageBreak/>
        <w:t>目录</w:t>
      </w:r>
    </w:p>
    <w:p w14:paraId="4A6C24EF" w14:textId="1A20C292" w:rsidR="004A3537" w:rsidRPr="00441866" w:rsidRDefault="004A3537" w:rsidP="00441866">
      <w:pPr>
        <w:pStyle w:val="10"/>
        <w:adjustRightInd w:val="0"/>
        <w:snapToGrid w:val="0"/>
        <w:spacing w:line="360" w:lineRule="auto"/>
        <w:rPr>
          <w:rFonts w:ascii="Times New Roman" w:hAnsi="Times New Roman"/>
          <w:noProof/>
          <w:sz w:val="24"/>
          <w:szCs w:val="24"/>
        </w:rPr>
      </w:pPr>
      <w:r>
        <w:rPr>
          <w:rFonts w:ascii="宋体" w:hAnsi="宋体"/>
          <w:bCs/>
          <w:caps/>
          <w:color w:val="000000" w:themeColor="text1"/>
          <w:sz w:val="24"/>
        </w:rPr>
        <w:fldChar w:fldCharType="begin"/>
      </w:r>
      <w:r>
        <w:rPr>
          <w:rFonts w:ascii="宋体" w:hAnsi="宋体"/>
          <w:bCs/>
          <w:caps/>
          <w:color w:val="000000" w:themeColor="text1"/>
          <w:sz w:val="24"/>
        </w:rPr>
        <w:instrText xml:space="preserve"> TOC \o "1-2" \h \z \u </w:instrText>
      </w:r>
      <w:r>
        <w:rPr>
          <w:rFonts w:ascii="宋体" w:hAnsi="宋体"/>
          <w:bCs/>
          <w:caps/>
          <w:color w:val="000000" w:themeColor="text1"/>
          <w:sz w:val="24"/>
        </w:rPr>
        <w:fldChar w:fldCharType="separate"/>
      </w:r>
      <w:r w:rsidR="00DE45F6">
        <w:rPr>
          <w:noProof/>
        </w:rPr>
        <w:fldChar w:fldCharType="begin"/>
      </w:r>
      <w:r w:rsidR="00DE45F6">
        <w:rPr>
          <w:noProof/>
        </w:rPr>
        <w:instrText xml:space="preserve"> HYPERLINK \l "_Toc11266831" </w:instrText>
      </w:r>
      <w:ins w:id="136" w:author="李红丽" w:date="2020-07-06T16:55:00Z">
        <w:r w:rsidR="00ED7A88">
          <w:rPr>
            <w:noProof/>
          </w:rPr>
        </w:r>
      </w:ins>
      <w:r w:rsidR="00DE45F6">
        <w:rPr>
          <w:noProof/>
        </w:rPr>
        <w:fldChar w:fldCharType="separate"/>
      </w:r>
      <w:r w:rsidRPr="00441866">
        <w:rPr>
          <w:rStyle w:val="af3"/>
          <w:rFonts w:ascii="Times New Roman" w:hAnsi="Times New Roman"/>
          <w:noProof/>
          <w:sz w:val="24"/>
          <w:szCs w:val="24"/>
        </w:rPr>
        <w:t>试验方案版本及修订过程</w:t>
      </w:r>
      <w:r w:rsidRPr="00441866">
        <w:rPr>
          <w:rFonts w:ascii="Times New Roman" w:hAnsi="Times New Roman"/>
          <w:noProof/>
          <w:webHidden/>
          <w:sz w:val="24"/>
          <w:szCs w:val="24"/>
        </w:rPr>
        <w:tab/>
      </w:r>
      <w:r w:rsidRPr="00441866">
        <w:rPr>
          <w:rFonts w:ascii="Times New Roman" w:hAnsi="Times New Roman"/>
          <w:noProof/>
          <w:webHidden/>
          <w:sz w:val="24"/>
          <w:szCs w:val="24"/>
        </w:rPr>
        <w:fldChar w:fldCharType="begin"/>
      </w:r>
      <w:r w:rsidRPr="00441866">
        <w:rPr>
          <w:rFonts w:ascii="Times New Roman" w:hAnsi="Times New Roman"/>
          <w:noProof/>
          <w:webHidden/>
          <w:sz w:val="24"/>
          <w:szCs w:val="24"/>
        </w:rPr>
        <w:instrText xml:space="preserve"> PAGEREF _Toc11266831 \h </w:instrText>
      </w:r>
      <w:r w:rsidRPr="00441866">
        <w:rPr>
          <w:rFonts w:ascii="Times New Roman" w:hAnsi="Times New Roman"/>
          <w:noProof/>
          <w:webHidden/>
          <w:sz w:val="24"/>
          <w:szCs w:val="24"/>
        </w:rPr>
      </w:r>
      <w:r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w:t>
      </w:r>
      <w:r w:rsidRPr="00441866">
        <w:rPr>
          <w:rFonts w:ascii="Times New Roman" w:hAnsi="Times New Roman"/>
          <w:noProof/>
          <w:webHidden/>
          <w:sz w:val="24"/>
          <w:szCs w:val="24"/>
        </w:rPr>
        <w:fldChar w:fldCharType="end"/>
      </w:r>
      <w:r w:rsidR="00DE45F6">
        <w:rPr>
          <w:rFonts w:ascii="Times New Roman" w:hAnsi="Times New Roman"/>
          <w:noProof/>
          <w:sz w:val="24"/>
          <w:szCs w:val="24"/>
        </w:rPr>
        <w:fldChar w:fldCharType="end"/>
      </w:r>
    </w:p>
    <w:p w14:paraId="31D1C5B5" w14:textId="77777777" w:rsidR="004A3537" w:rsidRPr="00441866" w:rsidRDefault="00DE45F6" w:rsidP="00441866">
      <w:pPr>
        <w:pStyle w:val="10"/>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"_Toc11266832" </w:instrText>
      </w:r>
      <w:ins w:id="137"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临床研究项目管理信息</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_Toc11266832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579A8546" w14:textId="77777777" w:rsidR="004A3537" w:rsidRPr="00441866" w:rsidRDefault="00DE45F6" w:rsidP="00441866">
      <w:pPr>
        <w:pStyle w:val="10"/>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"_Toc11266833" </w:instrText>
      </w:r>
      <w:ins w:id="138"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签</w:t>
      </w:r>
      <w:r w:rsidR="004A3537" w:rsidRPr="00441866">
        <w:rPr>
          <w:rStyle w:val="af3"/>
          <w:rFonts w:ascii="Times New Roman" w:hAnsi="Times New Roman"/>
          <w:noProof/>
          <w:sz w:val="24"/>
          <w:szCs w:val="24"/>
        </w:rPr>
        <w:t xml:space="preserve"> </w:t>
      </w:r>
      <w:r w:rsidR="004A3537" w:rsidRPr="00441866">
        <w:rPr>
          <w:rStyle w:val="af3"/>
          <w:rFonts w:ascii="Times New Roman" w:hAnsi="Times New Roman"/>
          <w:noProof/>
          <w:sz w:val="24"/>
          <w:szCs w:val="24"/>
        </w:rPr>
        <w:t>字</w:t>
      </w:r>
      <w:r w:rsidR="004A3537" w:rsidRPr="00441866">
        <w:rPr>
          <w:rStyle w:val="af3"/>
          <w:rFonts w:ascii="Times New Roman" w:hAnsi="Times New Roman"/>
          <w:noProof/>
          <w:sz w:val="24"/>
          <w:szCs w:val="24"/>
        </w:rPr>
        <w:t xml:space="preserve"> </w:t>
      </w:r>
      <w:r w:rsidR="004A3537" w:rsidRPr="00441866">
        <w:rPr>
          <w:rStyle w:val="af3"/>
          <w:rFonts w:ascii="Times New Roman" w:hAnsi="Times New Roman"/>
          <w:noProof/>
          <w:sz w:val="24"/>
          <w:szCs w:val="24"/>
        </w:rPr>
        <w:t>页</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_Toc11266833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5DF7A412" w14:textId="507C0E7E" w:rsidR="004A3537" w:rsidRPr="00441866" w:rsidRDefault="00DE45F6" w:rsidP="00441866">
      <w:pPr>
        <w:pStyle w:val="10"/>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"_Toc11266834" </w:instrText>
      </w:r>
      <w:ins w:id="139"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方案摘要</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_Toc11266834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11</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005E37FC" w14:textId="0A057226" w:rsidR="004A3537" w:rsidRPr="00441866" w:rsidRDefault="00DE45F6" w:rsidP="00441866">
      <w:pPr>
        <w:pStyle w:val="10"/>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"_Toc11266835" </w:instrText>
      </w:r>
      <w:ins w:id="140"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试验流程图</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_Toc11266835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16</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3996722C" w14:textId="0DF8DAE6" w:rsidR="004A3537" w:rsidRPr="00441866" w:rsidRDefault="00DE45F6" w:rsidP="00441866">
      <w:pPr>
        <w:pStyle w:val="10"/>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"_Toc11266836" </w:instrText>
      </w:r>
      <w:ins w:id="141"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缩略语表</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_Toc11266836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19</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5BA6E198" w14:textId="1EF25AC9" w:rsidR="004A3537" w:rsidRPr="00441866" w:rsidRDefault="00DE45F6" w:rsidP="00441866">
      <w:pPr>
        <w:pStyle w:val="10"/>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"_Toc11266837" </w:instrText>
      </w:r>
      <w:ins w:id="142"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1.</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研究背景</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_Toc11266837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20</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2C2963C1" w14:textId="52919175"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"_Toc11266838" </w:instrText>
      </w:r>
      <w:ins w:id="143"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1.1 </w:t>
      </w:r>
      <w:r w:rsidR="004A3537" w:rsidRPr="00441866">
        <w:rPr>
          <w:rStyle w:val="af3"/>
          <w:rFonts w:ascii="Times New Roman" w:hAnsi="Times New Roman"/>
          <w:noProof/>
          <w:sz w:val="24"/>
          <w:szCs w:val="24"/>
        </w:rPr>
        <w:t>乳腺增生病的概况</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_Toc11266838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20</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4AE4AD4B" w14:textId="743DE6AC"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"_Toc11266839" </w:instrText>
      </w:r>
      <w:ins w:id="144"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1.2 </w:t>
      </w:r>
      <w:r w:rsidR="004A3537" w:rsidRPr="00441866">
        <w:rPr>
          <w:rStyle w:val="af3"/>
          <w:rFonts w:ascii="Times New Roman" w:hAnsi="Times New Roman"/>
          <w:noProof/>
          <w:sz w:val="24"/>
          <w:szCs w:val="24"/>
        </w:rPr>
        <w:t>乳腺增生病的分类及治疗</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_Toc11266839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20</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41D8E957" w14:textId="05C73D2A"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"_Toc11266840" </w:instrText>
      </w:r>
      <w:ins w:id="145"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1.3 </w:t>
      </w:r>
      <w:r w:rsidR="004A3537" w:rsidRPr="00441866">
        <w:rPr>
          <w:rStyle w:val="af3"/>
          <w:rFonts w:ascii="Times New Roman" w:hAnsi="Times New Roman"/>
          <w:noProof/>
          <w:sz w:val="24"/>
          <w:szCs w:val="24"/>
        </w:rPr>
        <w:t>香橘乳癖宁胶囊的临床定位及治疗优势</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_Toc11266840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20</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397C994E" w14:textId="47821E4B" w:rsidR="004A3537" w:rsidRPr="00441866" w:rsidRDefault="00DE45F6" w:rsidP="00441866">
      <w:pPr>
        <w:pStyle w:val="10"/>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"_Toc11266841" </w:instrText>
      </w:r>
      <w:ins w:id="146"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2.</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试验药物信息</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_Toc11266841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21</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7C1211FC" w14:textId="65D0F943"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"_Toc11266842" </w:instrText>
      </w:r>
      <w:ins w:id="147"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2.1 </w:t>
      </w:r>
      <w:r w:rsidR="004A3537" w:rsidRPr="00441866">
        <w:rPr>
          <w:rStyle w:val="af3"/>
          <w:rFonts w:ascii="Times New Roman" w:hAnsi="Times New Roman"/>
          <w:noProof/>
          <w:sz w:val="24"/>
          <w:szCs w:val="24"/>
        </w:rPr>
        <w:t>组方依据</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_Toc11266842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21</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5C48E9C8" w14:textId="1CF76D43"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"_Toc11266843" </w:instrText>
      </w:r>
      <w:ins w:id="148"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2.2 </w:t>
      </w:r>
      <w:r w:rsidR="004A3537" w:rsidRPr="00441866">
        <w:rPr>
          <w:rStyle w:val="af3"/>
          <w:rFonts w:ascii="Times New Roman" w:hAnsi="Times New Roman"/>
          <w:noProof/>
          <w:sz w:val="24"/>
          <w:szCs w:val="24"/>
        </w:rPr>
        <w:t>临床前研究信息</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_Toc11266843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21</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743D7399" w14:textId="5B2768B9"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w:instrText>
      </w:r>
      <w:r>
        <w:rPr>
          <w:noProof/>
        </w:rPr>
        <w:instrText xml:space="preserve">66844" </w:instrText>
      </w:r>
      <w:ins w:id="149"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2.3 </w:t>
      </w:r>
      <w:r w:rsidR="004A3537" w:rsidRPr="00441866">
        <w:rPr>
          <w:rStyle w:val="af3"/>
          <w:rFonts w:ascii="Times New Roman" w:hAnsi="Times New Roman"/>
          <w:noProof/>
          <w:sz w:val="24"/>
          <w:szCs w:val="24"/>
        </w:rPr>
        <w:t>相关临床研究信息</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_Toc11266844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23</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74889B88" w14:textId="11E962B1" w:rsidR="004A3537" w:rsidRPr="00441866" w:rsidRDefault="00DE45F6" w:rsidP="00441866">
      <w:pPr>
        <w:pStyle w:val="10"/>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"_Toc11266845" </w:instrText>
      </w:r>
      <w:ins w:id="150"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3.</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研究目的</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_Toc11266845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24</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37C3A06D" w14:textId="417BDFD7" w:rsidR="004A3537" w:rsidRPr="00441866" w:rsidRDefault="00DE45F6" w:rsidP="00441866">
      <w:pPr>
        <w:pStyle w:val="10"/>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"_Toc11266846" </w:instrText>
      </w:r>
      <w:ins w:id="151"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4.</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试验设计</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_Toc11266846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24</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66EE3E5A" w14:textId="48471625"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"_Toc11266847" </w:instrText>
      </w:r>
      <w:ins w:id="152"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4.1 </w:t>
      </w:r>
      <w:r w:rsidR="004A3537" w:rsidRPr="00441866">
        <w:rPr>
          <w:rStyle w:val="af3"/>
          <w:rFonts w:ascii="Times New Roman" w:hAnsi="Times New Roman"/>
          <w:noProof/>
          <w:sz w:val="24"/>
          <w:szCs w:val="24"/>
        </w:rPr>
        <w:t>总体设计</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_Toc11266847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24</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5CDAEAD8" w14:textId="6A295784"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"_Toc11266848" </w:instrText>
      </w:r>
      <w:ins w:id="153"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4.2 </w:t>
      </w:r>
      <w:r w:rsidR="004A3537" w:rsidRPr="00441866">
        <w:rPr>
          <w:rStyle w:val="af3"/>
          <w:rFonts w:ascii="Times New Roman" w:hAnsi="Times New Roman"/>
          <w:noProof/>
          <w:sz w:val="24"/>
          <w:szCs w:val="24"/>
        </w:rPr>
        <w:t>试验设计依据</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_Toc11266848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24</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55704CBD" w14:textId="4F0F4722"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"_Toc11266849" </w:instrText>
      </w:r>
      <w:ins w:id="154"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4.3 </w:t>
      </w:r>
      <w:r w:rsidR="004A3537" w:rsidRPr="00441866">
        <w:rPr>
          <w:rStyle w:val="af3"/>
          <w:rFonts w:ascii="Times New Roman" w:hAnsi="Times New Roman"/>
          <w:noProof/>
          <w:sz w:val="24"/>
          <w:szCs w:val="24"/>
        </w:rPr>
        <w:t>对照</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_Toc11266849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24</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503CDA8E" w14:textId="1828B793"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"_Toc11266850" </w:instrText>
      </w:r>
      <w:ins w:id="155"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4.4 </w:t>
      </w:r>
      <w:r w:rsidR="004A3537" w:rsidRPr="00441866">
        <w:rPr>
          <w:rStyle w:val="af3"/>
          <w:rFonts w:ascii="Times New Roman" w:hAnsi="Times New Roman"/>
          <w:noProof/>
          <w:sz w:val="24"/>
          <w:szCs w:val="24"/>
        </w:rPr>
        <w:t>随机化</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_Toc11266850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25</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49996901" w14:textId="6D173C2B"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"_Toc11266851" </w:instrText>
      </w:r>
      <w:ins w:id="156"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4.5 </w:t>
      </w:r>
      <w:r w:rsidR="004A3537" w:rsidRPr="00441866">
        <w:rPr>
          <w:rStyle w:val="af3"/>
          <w:rFonts w:ascii="Times New Roman" w:hAnsi="Times New Roman"/>
          <w:noProof/>
          <w:sz w:val="24"/>
          <w:szCs w:val="24"/>
        </w:rPr>
        <w:t>盲法</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_Toc11266851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25</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1D5E2907" w14:textId="2F6C3F8C"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"_Toc11266852" </w:instrText>
      </w:r>
      <w:ins w:id="157"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4.6 </w:t>
      </w:r>
      <w:r w:rsidR="004A3537" w:rsidRPr="00441866">
        <w:rPr>
          <w:rStyle w:val="af3"/>
          <w:rFonts w:ascii="Times New Roman" w:hAnsi="Times New Roman"/>
          <w:noProof/>
          <w:sz w:val="24"/>
          <w:szCs w:val="24"/>
        </w:rPr>
        <w:t>样本量</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_Toc11266852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26</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4058A6F8" w14:textId="66CEB67F"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"_Toc11266853" </w:instrText>
      </w:r>
      <w:ins w:id="158"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4.7 </w:t>
      </w:r>
      <w:r w:rsidR="004A3537" w:rsidRPr="00441866">
        <w:rPr>
          <w:rStyle w:val="af3"/>
          <w:rFonts w:ascii="Times New Roman" w:hAnsi="Times New Roman"/>
          <w:noProof/>
          <w:sz w:val="24"/>
          <w:szCs w:val="24"/>
        </w:rPr>
        <w:t>剂量组设计</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_Toc11266853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26</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240A3F21" w14:textId="233C21C5" w:rsidR="004A3537" w:rsidRPr="00441866" w:rsidRDefault="00DE45F6" w:rsidP="00441866">
      <w:pPr>
        <w:pStyle w:val="10"/>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"_Toc11266854" </w:instrText>
      </w:r>
      <w:ins w:id="159"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5.</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研究人群</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_Toc11266854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27</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38248FF5" w14:textId="54E8512A"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"_Toc11266855" </w:instrText>
      </w:r>
      <w:ins w:id="160"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5.1 </w:t>
      </w:r>
      <w:r w:rsidR="004A3537" w:rsidRPr="00441866">
        <w:rPr>
          <w:rStyle w:val="af3"/>
          <w:rFonts w:ascii="Times New Roman" w:hAnsi="Times New Roman"/>
          <w:noProof/>
          <w:sz w:val="24"/>
          <w:szCs w:val="24"/>
        </w:rPr>
        <w:t>诊断方法</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_Toc11266855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27</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6DB381F8" w14:textId="6F7EA6D9"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"_Toc11266856" </w:instrText>
      </w:r>
      <w:ins w:id="161"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5.2 </w:t>
      </w:r>
      <w:r w:rsidR="004A3537" w:rsidRPr="00441866">
        <w:rPr>
          <w:rStyle w:val="af3"/>
          <w:rFonts w:ascii="Times New Roman" w:hAnsi="Times New Roman"/>
          <w:noProof/>
          <w:sz w:val="24"/>
          <w:szCs w:val="24"/>
        </w:rPr>
        <w:t>入选标准</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_Toc11266856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28</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1A8DEA60" w14:textId="68D3D6EE"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"_Toc11266857" </w:instrText>
      </w:r>
      <w:ins w:id="162"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5.3 </w:t>
      </w:r>
      <w:r w:rsidR="004A3537" w:rsidRPr="00441866">
        <w:rPr>
          <w:rStyle w:val="af3"/>
          <w:rFonts w:ascii="Times New Roman" w:hAnsi="Times New Roman"/>
          <w:noProof/>
          <w:sz w:val="24"/>
          <w:szCs w:val="24"/>
        </w:rPr>
        <w:t>排除标准</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_Toc11266857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28</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51653246" w14:textId="21E94B4B"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"_Toc11266858" </w:instrText>
      </w:r>
      <w:ins w:id="163"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5.4 </w:t>
      </w:r>
      <w:r w:rsidR="004A3537" w:rsidRPr="00441866">
        <w:rPr>
          <w:rStyle w:val="af3"/>
          <w:rFonts w:ascii="Times New Roman" w:hAnsi="Times New Roman"/>
          <w:noProof/>
          <w:sz w:val="24"/>
          <w:szCs w:val="24"/>
        </w:rPr>
        <w:t>脱落</w:t>
      </w:r>
      <w:r w:rsidR="004A3537" w:rsidRPr="00441866">
        <w:rPr>
          <w:rStyle w:val="af3"/>
          <w:rFonts w:ascii="Times New Roman" w:hAnsi="Times New Roman"/>
          <w:noProof/>
          <w:sz w:val="24"/>
          <w:szCs w:val="24"/>
        </w:rPr>
        <w:t>/</w:t>
      </w:r>
      <w:r w:rsidR="004A3537" w:rsidRPr="00441866">
        <w:rPr>
          <w:rStyle w:val="af3"/>
          <w:rFonts w:ascii="Times New Roman" w:hAnsi="Times New Roman"/>
          <w:noProof/>
          <w:sz w:val="24"/>
          <w:szCs w:val="24"/>
        </w:rPr>
        <w:t>退出标准</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_Toc11266858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29</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3246999F" w14:textId="0DFA4621"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"_Toc11266859" </w:instrText>
      </w:r>
      <w:ins w:id="164"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5.5 </w:t>
      </w:r>
      <w:r w:rsidR="004A3537" w:rsidRPr="00441866">
        <w:rPr>
          <w:rStyle w:val="af3"/>
          <w:rFonts w:ascii="Times New Roman" w:hAnsi="Times New Roman"/>
          <w:noProof/>
          <w:sz w:val="24"/>
          <w:szCs w:val="24"/>
        </w:rPr>
        <w:t>试验提前中止</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_Toc11266859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29</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59803BB5" w14:textId="55611736" w:rsidR="004A3537" w:rsidRPr="00441866" w:rsidRDefault="00DE45F6" w:rsidP="00441866">
      <w:pPr>
        <w:pStyle w:val="10"/>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"_Toc11266860" </w:instrText>
      </w:r>
      <w:ins w:id="165"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6.</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试验药物</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_Toc11266860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29</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277F6B84" w14:textId="593529F9"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lastRenderedPageBreak/>
        <w:fldChar w:fldCharType="begin"/>
      </w:r>
      <w:r>
        <w:rPr>
          <w:noProof/>
        </w:rPr>
        <w:instrText xml:space="preserve"> HYPERLINK \l "_Toc11266861" </w:instrText>
      </w:r>
      <w:ins w:id="166"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6.1 </w:t>
      </w:r>
      <w:r w:rsidR="004A3537" w:rsidRPr="00441866">
        <w:rPr>
          <w:rStyle w:val="af3"/>
          <w:rFonts w:ascii="Times New Roman" w:hAnsi="Times New Roman"/>
          <w:noProof/>
          <w:sz w:val="24"/>
          <w:szCs w:val="24"/>
        </w:rPr>
        <w:t>试验药物基本信息</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_Toc11266861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29</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5E4C7BD8" w14:textId="6CF55ED7"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"_Toc11266862" </w:instrText>
      </w:r>
      <w:ins w:id="167"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6.2 </w:t>
      </w:r>
      <w:r w:rsidR="004A3537" w:rsidRPr="00441866">
        <w:rPr>
          <w:rStyle w:val="af3"/>
          <w:rFonts w:ascii="Times New Roman" w:hAnsi="Times New Roman"/>
          <w:noProof/>
          <w:sz w:val="24"/>
          <w:szCs w:val="24"/>
        </w:rPr>
        <w:t>药物包装及标签</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_Toc11266862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30</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373805F4" w14:textId="1C443F11"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"_Toc11266863" </w:instrText>
      </w:r>
      <w:ins w:id="168"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6.3 </w:t>
      </w:r>
      <w:r w:rsidR="004A3537" w:rsidRPr="00441866">
        <w:rPr>
          <w:rStyle w:val="af3"/>
          <w:rFonts w:ascii="Times New Roman" w:hAnsi="Times New Roman"/>
          <w:noProof/>
          <w:sz w:val="24"/>
          <w:szCs w:val="24"/>
        </w:rPr>
        <w:t>用法与用量</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_Toc11266863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30</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7B493E79" w14:textId="01342474"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"_Toc11266864" </w:instrText>
      </w:r>
      <w:ins w:id="169"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6.4 </w:t>
      </w:r>
      <w:r w:rsidR="004A3537" w:rsidRPr="00441866">
        <w:rPr>
          <w:rStyle w:val="af3"/>
          <w:rFonts w:ascii="Times New Roman" w:hAnsi="Times New Roman"/>
          <w:noProof/>
          <w:sz w:val="24"/>
          <w:szCs w:val="24"/>
        </w:rPr>
        <w:t>试验药物的管理</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_Toc11266864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30</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43EEAA2F" w14:textId="48672F3C"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"_Toc11266865" </w:instrText>
      </w:r>
      <w:ins w:id="170"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6.5 </w:t>
      </w:r>
      <w:r w:rsidR="004A3537" w:rsidRPr="00441866">
        <w:rPr>
          <w:rStyle w:val="af3"/>
          <w:rFonts w:ascii="Times New Roman" w:hAnsi="Times New Roman"/>
          <w:noProof/>
          <w:sz w:val="24"/>
          <w:szCs w:val="24"/>
        </w:rPr>
        <w:t>服药依从性</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_Toc11266865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31</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36039B3A" w14:textId="398BFA5F"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"_Toc11266866" </w:instrText>
      </w:r>
      <w:ins w:id="171"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6.6 </w:t>
      </w:r>
      <w:r w:rsidR="004A3537" w:rsidRPr="00441866">
        <w:rPr>
          <w:rStyle w:val="af3"/>
          <w:rFonts w:ascii="Times New Roman" w:hAnsi="Times New Roman"/>
          <w:noProof/>
          <w:sz w:val="24"/>
          <w:szCs w:val="24"/>
        </w:rPr>
        <w:t>伴随用药及伴随治疗</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_Toc11266866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32</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4366C4DB" w14:textId="4A10F131" w:rsidR="004A3537" w:rsidRPr="00441866" w:rsidRDefault="00DE45F6" w:rsidP="00441866">
      <w:pPr>
        <w:pStyle w:val="10"/>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"_Toc11266867" </w:instrText>
      </w:r>
      <w:ins w:id="172"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7.</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试验流程</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_Toc11266867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33</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589AD5A8" w14:textId="0701C71C"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"_Toc11266868" </w:instrText>
      </w:r>
      <w:ins w:id="173"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7.1 </w:t>
      </w:r>
      <w:r w:rsidR="004A3537" w:rsidRPr="00441866">
        <w:rPr>
          <w:rStyle w:val="af3"/>
          <w:rFonts w:ascii="Times New Roman" w:hAnsi="Times New Roman"/>
          <w:noProof/>
          <w:sz w:val="24"/>
          <w:szCs w:val="24"/>
        </w:rPr>
        <w:t>筛选期（就诊至</w:t>
      </w:r>
      <w:r w:rsidR="004A3537" w:rsidRPr="00441866">
        <w:rPr>
          <w:rStyle w:val="af3"/>
          <w:rFonts w:ascii="Times New Roman" w:hAnsi="Times New Roman"/>
          <w:noProof/>
          <w:sz w:val="24"/>
          <w:szCs w:val="24"/>
        </w:rPr>
        <w:t>-2</w:t>
      </w:r>
      <w:r w:rsidR="004A3537" w:rsidRPr="00441866">
        <w:rPr>
          <w:rStyle w:val="af3"/>
          <w:rFonts w:ascii="Times New Roman" w:hAnsi="Times New Roman"/>
          <w:noProof/>
          <w:sz w:val="24"/>
          <w:szCs w:val="24"/>
        </w:rPr>
        <w:t>次月经结束）</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_Toc11266868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33</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47036E8A" w14:textId="6A403CA2"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"_Toc11266869" </w:instrText>
      </w:r>
      <w:ins w:id="174"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7.2 </w:t>
      </w:r>
      <w:r w:rsidR="004A3537" w:rsidRPr="00441866">
        <w:rPr>
          <w:rStyle w:val="af3"/>
          <w:rFonts w:ascii="Times New Roman" w:hAnsi="Times New Roman"/>
          <w:noProof/>
          <w:sz w:val="24"/>
          <w:szCs w:val="24"/>
        </w:rPr>
        <w:t>导入期（</w:t>
      </w:r>
      <w:r w:rsidR="004A3537" w:rsidRPr="00441866">
        <w:rPr>
          <w:rStyle w:val="af3"/>
          <w:rFonts w:ascii="Times New Roman" w:hAnsi="Times New Roman"/>
          <w:noProof/>
          <w:sz w:val="24"/>
          <w:szCs w:val="24"/>
        </w:rPr>
        <w:t>-2</w:t>
      </w:r>
      <w:r w:rsidR="004A3537" w:rsidRPr="00441866">
        <w:rPr>
          <w:rStyle w:val="af3"/>
          <w:rFonts w:ascii="Times New Roman" w:hAnsi="Times New Roman"/>
          <w:noProof/>
          <w:sz w:val="24"/>
          <w:szCs w:val="24"/>
        </w:rPr>
        <w:t>次月经结束至</w:t>
      </w:r>
      <w:r w:rsidR="004A3537" w:rsidRPr="00441866">
        <w:rPr>
          <w:rStyle w:val="af3"/>
          <w:rFonts w:ascii="Times New Roman" w:hAnsi="Times New Roman"/>
          <w:noProof/>
          <w:sz w:val="24"/>
          <w:szCs w:val="24"/>
        </w:rPr>
        <w:t>-1</w:t>
      </w:r>
      <w:r w:rsidR="004A3537" w:rsidRPr="00441866">
        <w:rPr>
          <w:rStyle w:val="af3"/>
          <w:rFonts w:ascii="Times New Roman" w:hAnsi="Times New Roman"/>
          <w:noProof/>
          <w:sz w:val="24"/>
          <w:szCs w:val="24"/>
        </w:rPr>
        <w:t>次月经结束）</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_Toc11266869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34</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69B47C2C" w14:textId="3D630D49"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"_Toc11266870" </w:instrText>
      </w:r>
      <w:ins w:id="175"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7.3 </w:t>
      </w:r>
      <w:r w:rsidR="004A3537" w:rsidRPr="00441866">
        <w:rPr>
          <w:rStyle w:val="af3"/>
          <w:rFonts w:ascii="Times New Roman" w:hAnsi="Times New Roman"/>
          <w:noProof/>
          <w:sz w:val="24"/>
          <w:szCs w:val="24"/>
        </w:rPr>
        <w:t>治疗期（</w:t>
      </w:r>
      <w:r w:rsidR="004A3537" w:rsidRPr="00441866">
        <w:rPr>
          <w:rStyle w:val="af3"/>
          <w:rFonts w:ascii="Times New Roman" w:hAnsi="Times New Roman"/>
          <w:noProof/>
          <w:sz w:val="24"/>
          <w:szCs w:val="24"/>
        </w:rPr>
        <w:t>3</w:t>
      </w:r>
      <w:r w:rsidR="004A3537" w:rsidRPr="00441866">
        <w:rPr>
          <w:rStyle w:val="af3"/>
          <w:rFonts w:ascii="Times New Roman" w:hAnsi="Times New Roman"/>
          <w:noProof/>
          <w:sz w:val="24"/>
          <w:szCs w:val="24"/>
        </w:rPr>
        <w:t>个月经周期）</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_Toc11266870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35</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4C0C8E3B" w14:textId="1C017BB8"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"_Toc11266871" </w:instrText>
      </w:r>
      <w:ins w:id="176"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7.4 </w:t>
      </w:r>
      <w:r w:rsidR="004A3537" w:rsidRPr="00441866">
        <w:rPr>
          <w:rStyle w:val="af3"/>
          <w:rFonts w:ascii="Times New Roman" w:hAnsi="Times New Roman"/>
          <w:noProof/>
          <w:sz w:val="24"/>
          <w:szCs w:val="24"/>
        </w:rPr>
        <w:t>随访期（</w:t>
      </w:r>
      <w:r w:rsidR="004A3537" w:rsidRPr="00441866">
        <w:rPr>
          <w:rStyle w:val="af3"/>
          <w:rFonts w:ascii="Times New Roman" w:hAnsi="Times New Roman"/>
          <w:noProof/>
          <w:sz w:val="24"/>
          <w:szCs w:val="24"/>
        </w:rPr>
        <w:t>1</w:t>
      </w:r>
      <w:r w:rsidR="004A3537" w:rsidRPr="00441866">
        <w:rPr>
          <w:rStyle w:val="af3"/>
          <w:rFonts w:ascii="Times New Roman" w:hAnsi="Times New Roman"/>
          <w:noProof/>
          <w:sz w:val="24"/>
          <w:szCs w:val="24"/>
        </w:rPr>
        <w:t>个月经周期）</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_Toc11266871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36</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18B95D01" w14:textId="679811B1"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"_Toc11266872" </w:instrText>
      </w:r>
      <w:ins w:id="177"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7.5 </w:t>
      </w:r>
      <w:r w:rsidR="004A3537" w:rsidRPr="00441866">
        <w:rPr>
          <w:rStyle w:val="af3"/>
          <w:rFonts w:ascii="Times New Roman" w:hAnsi="Times New Roman"/>
          <w:noProof/>
          <w:sz w:val="24"/>
          <w:szCs w:val="24"/>
        </w:rPr>
        <w:t>受试者提前退出</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_Toc11266872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36</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1A31B49A" w14:textId="4E956B43" w:rsidR="004A3537" w:rsidRPr="00441866" w:rsidRDefault="00DE45F6" w:rsidP="00441866">
      <w:pPr>
        <w:pStyle w:val="10"/>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"_Toc11266873" </w:instrText>
      </w:r>
      <w:ins w:id="178"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8.</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试验评价指标</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_Toc11266873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37</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7FEA2520" w14:textId="5540B7CA"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"_Toc11266874" </w:instrText>
      </w:r>
      <w:ins w:id="179"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8.1 </w:t>
      </w:r>
      <w:r w:rsidR="004A3537" w:rsidRPr="00441866">
        <w:rPr>
          <w:rStyle w:val="af3"/>
          <w:rFonts w:ascii="Times New Roman" w:hAnsi="Times New Roman"/>
          <w:noProof/>
          <w:sz w:val="24"/>
          <w:szCs w:val="24"/>
        </w:rPr>
        <w:t>疗效评价指标</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_Toc11266874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37</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549F2AC5" w14:textId="4FEBA424" w:rsidR="004A3537" w:rsidRPr="00441866" w:rsidRDefault="00101B7C"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"_Toc11266875" </w:instrText>
      </w:r>
      <w:ins w:id="180"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8.2 </w:t>
      </w:r>
      <w:r w:rsidR="004A3537" w:rsidRPr="00441866">
        <w:rPr>
          <w:rStyle w:val="af3"/>
          <w:rFonts w:ascii="Times New Roman" w:hAnsi="Times New Roman"/>
          <w:noProof/>
          <w:sz w:val="24"/>
          <w:szCs w:val="24"/>
        </w:rPr>
        <w:t>安全性评价指标</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_Toc11266875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ins w:id="181" w:author="李红丽" w:date="2020-07-06T16:55:00Z">
        <w:r w:rsidR="00ED7A88">
          <w:rPr>
            <w:rFonts w:ascii="Times New Roman" w:hAnsi="Times New Roman"/>
            <w:noProof/>
            <w:webHidden/>
            <w:sz w:val="24"/>
            <w:szCs w:val="24"/>
          </w:rPr>
          <w:t>38</w:t>
        </w:r>
      </w:ins>
      <w:del w:id="182" w:author="李红丽" w:date="2020-06-28T11:18:00Z">
        <w:r w:rsidR="00A42100" w:rsidDel="008A4D9F">
          <w:rPr>
            <w:rFonts w:ascii="Times New Roman" w:hAnsi="Times New Roman"/>
            <w:noProof/>
            <w:webHidden/>
            <w:sz w:val="24"/>
            <w:szCs w:val="24"/>
          </w:rPr>
          <w:delText>38</w:delText>
        </w:r>
      </w:del>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7938A200" w14:textId="2149E29D" w:rsidR="004A3537" w:rsidRPr="00441866" w:rsidRDefault="00DE45F6" w:rsidP="00441866">
      <w:pPr>
        <w:pStyle w:val="10"/>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"_Toc11266876" </w:instrText>
      </w:r>
      <w:ins w:id="183"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9.</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不良事件与严重不良事件</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_Toc11266876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39</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0CABE36C" w14:textId="2A875CAE"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"_Toc11266877" </w:instrText>
      </w:r>
      <w:ins w:id="184"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9.1 </w:t>
      </w:r>
      <w:r w:rsidR="004A3537" w:rsidRPr="00441866">
        <w:rPr>
          <w:rStyle w:val="af3"/>
          <w:rFonts w:ascii="Times New Roman" w:hAnsi="Times New Roman"/>
          <w:noProof/>
          <w:sz w:val="24"/>
          <w:szCs w:val="24"/>
        </w:rPr>
        <w:t>不良事件定义</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_Toc11266877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39</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39405ECE" w14:textId="25FB492B"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"_Toc11266878" </w:instrText>
      </w:r>
      <w:ins w:id="185"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9.2 </w:t>
      </w:r>
      <w:r w:rsidR="004A3537" w:rsidRPr="00441866">
        <w:rPr>
          <w:rStyle w:val="af3"/>
          <w:rFonts w:ascii="Times New Roman" w:hAnsi="Times New Roman"/>
          <w:noProof/>
          <w:sz w:val="24"/>
          <w:szCs w:val="24"/>
        </w:rPr>
        <w:t>不良事件严重程度判定标准</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_Toc11266878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39</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7581E3FE" w14:textId="3432B4D0"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w:instrText>
      </w:r>
      <w:r>
        <w:rPr>
          <w:noProof/>
        </w:rPr>
        <w:instrText xml:space="preserve">Toc11266879" </w:instrText>
      </w:r>
      <w:ins w:id="186"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9.3 </w:t>
      </w:r>
      <w:r w:rsidR="004A3537" w:rsidRPr="00441866">
        <w:rPr>
          <w:rStyle w:val="af3"/>
          <w:rFonts w:ascii="Times New Roman" w:hAnsi="Times New Roman"/>
          <w:noProof/>
          <w:sz w:val="24"/>
          <w:szCs w:val="24"/>
        </w:rPr>
        <w:t>不良事件与试验药物关系的判断标准</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_Toc11266879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39</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13147B57" w14:textId="184F6043"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"_Toc11266880" </w:instrText>
      </w:r>
      <w:ins w:id="187"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9.4 </w:t>
      </w:r>
      <w:r w:rsidR="004A3537" w:rsidRPr="00441866">
        <w:rPr>
          <w:rStyle w:val="af3"/>
          <w:rFonts w:ascii="Times New Roman" w:hAnsi="Times New Roman"/>
          <w:noProof/>
          <w:sz w:val="24"/>
          <w:szCs w:val="24"/>
        </w:rPr>
        <w:t>不良事件的随访</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_Toc11266880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40</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13CC7A05" w14:textId="382CB5DE"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"_Toc11266881" </w:instrText>
      </w:r>
      <w:ins w:id="188"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9.5 </w:t>
      </w:r>
      <w:r w:rsidR="004A3537" w:rsidRPr="00441866">
        <w:rPr>
          <w:rStyle w:val="af3"/>
          <w:rFonts w:ascii="Times New Roman" w:hAnsi="Times New Roman"/>
          <w:noProof/>
          <w:sz w:val="24"/>
          <w:szCs w:val="24"/>
        </w:rPr>
        <w:t>不良事件报告的要求</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_Toc11266881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40</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2671DB3F" w14:textId="2649E316"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"_Toc11266882" </w:instrText>
      </w:r>
      <w:ins w:id="189"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9.6 </w:t>
      </w:r>
      <w:r w:rsidR="004A3537" w:rsidRPr="00441866">
        <w:rPr>
          <w:rStyle w:val="af3"/>
          <w:rFonts w:ascii="Times New Roman" w:hAnsi="Times New Roman"/>
          <w:noProof/>
          <w:sz w:val="24"/>
          <w:szCs w:val="24"/>
        </w:rPr>
        <w:t>严重不良事件定义</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_Toc11266882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40</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78F4DA06" w14:textId="7B9989DF"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"_Toc11266883" </w:instrText>
      </w:r>
      <w:ins w:id="190"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9.7 </w:t>
      </w:r>
      <w:r w:rsidR="004A3537" w:rsidRPr="00441866">
        <w:rPr>
          <w:rStyle w:val="af3"/>
          <w:rFonts w:ascii="Times New Roman" w:hAnsi="Times New Roman"/>
          <w:noProof/>
          <w:sz w:val="24"/>
          <w:szCs w:val="24"/>
        </w:rPr>
        <w:t>妊娠</w:t>
      </w:r>
      <w:bookmarkStart w:id="191" w:name="_GoBack"/>
      <w:bookmarkEnd w:id="191"/>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_Toc11266883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40</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645D05B9" w14:textId="4C4B29C5"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"_Toc11266884" </w:instrText>
      </w:r>
      <w:ins w:id="192"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9.8 </w:t>
      </w:r>
      <w:r w:rsidR="004A3537" w:rsidRPr="00441866">
        <w:rPr>
          <w:rStyle w:val="af3"/>
          <w:rFonts w:ascii="Times New Roman" w:hAnsi="Times New Roman"/>
          <w:noProof/>
          <w:sz w:val="24"/>
          <w:szCs w:val="24"/>
        </w:rPr>
        <w:t>严重不良事件报告的要求</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_Toc11266884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41</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5FB179A0" w14:textId="7A8E4AD9" w:rsidR="004A3537" w:rsidRPr="00441866" w:rsidRDefault="00DE45F6" w:rsidP="00441866">
      <w:pPr>
        <w:pStyle w:val="10"/>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"_Toc11266885" </w:instrText>
      </w:r>
      <w:ins w:id="193"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10.</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风险管理和风险评估</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_Toc11266885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41</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3693CCC9" w14:textId="3FDA5055"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"_Toc11266886" </w:instrText>
      </w:r>
      <w:ins w:id="194"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10.1 </w:t>
      </w:r>
      <w:r w:rsidR="004A3537" w:rsidRPr="00441866">
        <w:rPr>
          <w:rStyle w:val="af3"/>
          <w:rFonts w:ascii="Times New Roman" w:hAnsi="Times New Roman"/>
          <w:noProof/>
          <w:sz w:val="24"/>
          <w:szCs w:val="24"/>
        </w:rPr>
        <w:t>疾病风险</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_Toc11266886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41</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5F2416CE" w14:textId="35489D21"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"_Toc11266887" </w:instrText>
      </w:r>
      <w:ins w:id="195"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10.2 </w:t>
      </w:r>
      <w:r w:rsidR="004A3537" w:rsidRPr="00441866">
        <w:rPr>
          <w:rStyle w:val="af3"/>
          <w:rFonts w:ascii="Times New Roman" w:hAnsi="Times New Roman"/>
          <w:noProof/>
          <w:sz w:val="24"/>
          <w:szCs w:val="24"/>
        </w:rPr>
        <w:t>试验药物风险</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_Toc11266887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41</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068BCA3C" w14:textId="3DC0C312" w:rsidR="004A3537" w:rsidRPr="00441866" w:rsidRDefault="00101B7C" w:rsidP="00441866">
      <w:pPr>
        <w:pStyle w:val="10"/>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"_Toc11266888" </w:instrText>
      </w:r>
      <w:ins w:id="196"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11.</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数据管理</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_Toc11266888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ins w:id="197" w:author="李红丽" w:date="2020-07-06T16:55:00Z">
        <w:r w:rsidR="00ED7A88">
          <w:rPr>
            <w:rFonts w:ascii="Times New Roman" w:hAnsi="Times New Roman"/>
            <w:noProof/>
            <w:webHidden/>
            <w:sz w:val="24"/>
            <w:szCs w:val="24"/>
          </w:rPr>
          <w:t>41</w:t>
        </w:r>
      </w:ins>
      <w:del w:id="198" w:author="李红丽" w:date="2020-06-28T11:18:00Z">
        <w:r w:rsidR="00A42100" w:rsidDel="008A4D9F">
          <w:rPr>
            <w:rFonts w:ascii="Times New Roman" w:hAnsi="Times New Roman"/>
            <w:noProof/>
            <w:webHidden/>
            <w:sz w:val="24"/>
            <w:szCs w:val="24"/>
          </w:rPr>
          <w:delText>41</w:delText>
        </w:r>
      </w:del>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3BDA1AC4" w14:textId="0658233E"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"_Toc11266889" </w:instrText>
      </w:r>
      <w:ins w:id="199"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11.1 </w:t>
      </w:r>
      <w:r w:rsidR="004A3537" w:rsidRPr="00441866">
        <w:rPr>
          <w:rStyle w:val="af3"/>
          <w:rFonts w:ascii="Times New Roman" w:hAnsi="Times New Roman"/>
          <w:noProof/>
          <w:sz w:val="24"/>
          <w:szCs w:val="24"/>
        </w:rPr>
        <w:t>数据收集</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_Toc11266889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42</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3941A92B" w14:textId="7E4CC3AF"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"_Toc11266890" </w:instrText>
      </w:r>
      <w:ins w:id="200"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11.2 </w:t>
      </w:r>
      <w:r w:rsidR="004A3537" w:rsidRPr="00441866">
        <w:rPr>
          <w:rStyle w:val="af3"/>
          <w:rFonts w:ascii="Times New Roman" w:hAnsi="Times New Roman"/>
          <w:noProof/>
          <w:sz w:val="24"/>
          <w:szCs w:val="24"/>
        </w:rPr>
        <w:t>数据的管理和质量控制</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_Toc11266890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42</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2703B9E7" w14:textId="61FBF952" w:rsidR="004A3537" w:rsidRPr="00441866" w:rsidRDefault="00DE45F6" w:rsidP="00441866">
      <w:pPr>
        <w:pStyle w:val="10"/>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"_Toc11266891" </w:instrText>
      </w:r>
      <w:ins w:id="201"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12.</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统计分析</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_Toc11266891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43</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54FFA03E" w14:textId="1A98BC99"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lastRenderedPageBreak/>
        <w:fldChar w:fldCharType="begin"/>
      </w:r>
      <w:r>
        <w:rPr>
          <w:noProof/>
        </w:rPr>
        <w:instrText xml:space="preserve"> HYPERLINK \l "_Toc11266892" </w:instrText>
      </w:r>
      <w:ins w:id="202"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12.1 </w:t>
      </w:r>
      <w:r w:rsidR="004A3537" w:rsidRPr="00441866">
        <w:rPr>
          <w:rStyle w:val="af3"/>
          <w:rFonts w:ascii="Times New Roman" w:hAnsi="Times New Roman"/>
          <w:noProof/>
          <w:sz w:val="24"/>
          <w:szCs w:val="24"/>
        </w:rPr>
        <w:t>分析数据集</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_Toc11266892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43</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6DB355BE" w14:textId="7087EC15"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w:instrText>
      </w:r>
      <w:r>
        <w:rPr>
          <w:noProof/>
        </w:rPr>
        <w:instrText xml:space="preserve">66893" </w:instrText>
      </w:r>
      <w:ins w:id="203"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12.2 </w:t>
      </w:r>
      <w:r w:rsidR="004A3537" w:rsidRPr="00441866">
        <w:rPr>
          <w:rStyle w:val="af3"/>
          <w:rFonts w:ascii="Times New Roman" w:hAnsi="Times New Roman"/>
          <w:noProof/>
          <w:sz w:val="24"/>
          <w:szCs w:val="24"/>
        </w:rPr>
        <w:t>统计方法</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_Toc11266893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43</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13ED5775" w14:textId="27A11ED7"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"_Toc11266894" </w:instrText>
      </w:r>
      <w:ins w:id="204"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12.3 </w:t>
      </w:r>
      <w:r w:rsidR="004A3537" w:rsidRPr="00441866">
        <w:rPr>
          <w:rStyle w:val="af3"/>
          <w:rFonts w:ascii="Times New Roman" w:hAnsi="Times New Roman"/>
          <w:noProof/>
          <w:sz w:val="24"/>
          <w:szCs w:val="24"/>
        </w:rPr>
        <w:t>统计软件</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_Toc11266894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45</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1340D9AE" w14:textId="1A2F6026"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"_Toc11266895" </w:instrText>
      </w:r>
      <w:ins w:id="205"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12.4 </w:t>
      </w:r>
      <w:r w:rsidR="004A3537" w:rsidRPr="00441866">
        <w:rPr>
          <w:rStyle w:val="af3"/>
          <w:rFonts w:ascii="Times New Roman" w:hAnsi="Times New Roman"/>
          <w:noProof/>
          <w:sz w:val="24"/>
          <w:szCs w:val="24"/>
        </w:rPr>
        <w:t>期中分析</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_Toc11266895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45</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39EBA833" w14:textId="26886221" w:rsidR="004A3537" w:rsidRPr="00441866" w:rsidRDefault="00DE45F6" w:rsidP="00441866">
      <w:pPr>
        <w:pStyle w:val="10"/>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"_Toc11266896" </w:instrText>
      </w:r>
      <w:ins w:id="206"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13.</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伦理规范及知情同意</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_Toc11266896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45</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20A08B04" w14:textId="59295B09"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"_Toc11266897" </w:instrText>
      </w:r>
      <w:ins w:id="207"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13.1 </w:t>
      </w:r>
      <w:r w:rsidR="004A3537" w:rsidRPr="00441866">
        <w:rPr>
          <w:rStyle w:val="af3"/>
          <w:rFonts w:ascii="Times New Roman" w:hAnsi="Times New Roman"/>
          <w:noProof/>
          <w:sz w:val="24"/>
          <w:szCs w:val="24"/>
        </w:rPr>
        <w:t>伦理委员会审评试验方案</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_Toc11266897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45</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4A01CDCD" w14:textId="22965A50"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w:instrText>
      </w:r>
      <w:r>
        <w:rPr>
          <w:noProof/>
        </w:rPr>
        <w:instrText xml:space="preserve">Toc11266898" </w:instrText>
      </w:r>
      <w:ins w:id="208"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13.2 </w:t>
      </w:r>
      <w:r w:rsidR="004A3537" w:rsidRPr="00441866">
        <w:rPr>
          <w:rStyle w:val="af3"/>
          <w:rFonts w:ascii="Times New Roman" w:hAnsi="Times New Roman"/>
          <w:noProof/>
          <w:sz w:val="24"/>
          <w:szCs w:val="24"/>
        </w:rPr>
        <w:t>受试者的医疗和保护</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_Toc11266898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45</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424117E6" w14:textId="7D137411" w:rsidR="004A3537" w:rsidRPr="00441866" w:rsidRDefault="00101B7C"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"_Toc11266899" </w:instrText>
      </w:r>
      <w:ins w:id="209"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13.3 </w:t>
      </w:r>
      <w:r w:rsidR="004A3537" w:rsidRPr="00441866">
        <w:rPr>
          <w:rStyle w:val="af3"/>
          <w:rFonts w:ascii="Times New Roman" w:hAnsi="Times New Roman"/>
          <w:noProof/>
          <w:sz w:val="24"/>
          <w:szCs w:val="24"/>
        </w:rPr>
        <w:t>受试者隐私的保护</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_Toc11266899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ins w:id="210" w:author="李红丽" w:date="2020-07-06T16:55:00Z">
        <w:r w:rsidR="00ED7A88">
          <w:rPr>
            <w:rFonts w:ascii="Times New Roman" w:hAnsi="Times New Roman"/>
            <w:noProof/>
            <w:webHidden/>
            <w:sz w:val="24"/>
            <w:szCs w:val="24"/>
          </w:rPr>
          <w:t>45</w:t>
        </w:r>
      </w:ins>
      <w:del w:id="211" w:author="李红丽" w:date="2020-06-28T11:18:00Z">
        <w:r w:rsidR="00A42100" w:rsidDel="008A4D9F">
          <w:rPr>
            <w:rFonts w:ascii="Times New Roman" w:hAnsi="Times New Roman"/>
            <w:noProof/>
            <w:webHidden/>
            <w:sz w:val="24"/>
            <w:szCs w:val="24"/>
          </w:rPr>
          <w:delText>45</w:delText>
        </w:r>
      </w:del>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563EB802" w14:textId="6E58BB8A" w:rsidR="004A3537" w:rsidRPr="00441866" w:rsidRDefault="00101B7C"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"_Toc11266900" </w:instrText>
      </w:r>
      <w:ins w:id="212"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13.4 </w:t>
      </w:r>
      <w:r w:rsidR="004A3537" w:rsidRPr="00441866">
        <w:rPr>
          <w:rStyle w:val="af3"/>
          <w:rFonts w:ascii="Times New Roman" w:hAnsi="Times New Roman"/>
          <w:noProof/>
          <w:sz w:val="24"/>
          <w:szCs w:val="24"/>
        </w:rPr>
        <w:t>知情同意的过程</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_Toc11266900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ins w:id="213" w:author="李红丽" w:date="2020-07-06T16:55:00Z">
        <w:r w:rsidR="00ED7A88">
          <w:rPr>
            <w:rFonts w:ascii="Times New Roman" w:hAnsi="Times New Roman"/>
            <w:noProof/>
            <w:webHidden/>
            <w:sz w:val="24"/>
            <w:szCs w:val="24"/>
          </w:rPr>
          <w:t>45</w:t>
        </w:r>
      </w:ins>
      <w:del w:id="214" w:author="李红丽" w:date="2020-06-28T11:18:00Z">
        <w:r w:rsidR="00A42100" w:rsidDel="008A4D9F">
          <w:rPr>
            <w:rFonts w:ascii="Times New Roman" w:hAnsi="Times New Roman"/>
            <w:noProof/>
            <w:webHidden/>
            <w:sz w:val="24"/>
            <w:szCs w:val="24"/>
          </w:rPr>
          <w:delText>45</w:delText>
        </w:r>
      </w:del>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3F25FC51" w14:textId="6B28ECC7" w:rsidR="004A3537" w:rsidRPr="00441866" w:rsidRDefault="00DE45F6" w:rsidP="00441866">
      <w:pPr>
        <w:pStyle w:val="10"/>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"_Toc11266901" </w:instrText>
      </w:r>
      <w:ins w:id="215"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14.</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质量控制和保证</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_Toc11266901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46</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2F4D963B" w14:textId="200947D2"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"_Toc11266902" </w:instrText>
      </w:r>
      <w:ins w:id="216"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14.1 </w:t>
      </w:r>
      <w:r w:rsidR="004A3537" w:rsidRPr="00441866">
        <w:rPr>
          <w:rStyle w:val="af3"/>
          <w:rFonts w:ascii="Times New Roman" w:hAnsi="Times New Roman"/>
          <w:noProof/>
          <w:sz w:val="24"/>
          <w:szCs w:val="24"/>
        </w:rPr>
        <w:t>方案的违背与偏离</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_Toc11266902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46</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4E891100" w14:textId="1F150394"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"_Toc11266903" </w:instrText>
      </w:r>
      <w:ins w:id="217"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14.2 </w:t>
      </w:r>
      <w:r w:rsidR="004A3537" w:rsidRPr="00441866">
        <w:rPr>
          <w:rStyle w:val="af3"/>
          <w:rFonts w:ascii="Times New Roman" w:hAnsi="Times New Roman"/>
          <w:noProof/>
          <w:sz w:val="24"/>
          <w:szCs w:val="24"/>
        </w:rPr>
        <w:t>研究者的培训</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_Toc11266903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46</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7B5E1659" w14:textId="043718C4" w:rsidR="004A3537" w:rsidRPr="00441866" w:rsidRDefault="00101B7C"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"_Toc11266904" </w:instrText>
      </w:r>
      <w:ins w:id="218"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14.3 </w:t>
      </w:r>
      <w:r w:rsidR="004A3537" w:rsidRPr="00441866">
        <w:rPr>
          <w:rStyle w:val="af3"/>
          <w:rFonts w:ascii="Times New Roman" w:hAnsi="Times New Roman"/>
          <w:noProof/>
          <w:sz w:val="24"/>
          <w:szCs w:val="24"/>
        </w:rPr>
        <w:t>试验数据的核对</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_Toc11266904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ins w:id="219" w:author="李红丽" w:date="2020-07-06T16:55:00Z">
        <w:r w:rsidR="00ED7A88">
          <w:rPr>
            <w:rFonts w:ascii="Times New Roman" w:hAnsi="Times New Roman"/>
            <w:noProof/>
            <w:webHidden/>
            <w:sz w:val="24"/>
            <w:szCs w:val="24"/>
          </w:rPr>
          <w:t>46</w:t>
        </w:r>
      </w:ins>
      <w:del w:id="220" w:author="李红丽" w:date="2020-06-28T11:18:00Z">
        <w:r w:rsidR="00A42100" w:rsidDel="008A4D9F">
          <w:rPr>
            <w:rFonts w:ascii="Times New Roman" w:hAnsi="Times New Roman"/>
            <w:noProof/>
            <w:webHidden/>
            <w:sz w:val="24"/>
            <w:szCs w:val="24"/>
          </w:rPr>
          <w:delText>46</w:delText>
        </w:r>
      </w:del>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638C3D01" w14:textId="653B4B8D" w:rsidR="004A3537" w:rsidRPr="00441866" w:rsidRDefault="00101B7C"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"_Toc11266905" </w:instrText>
      </w:r>
      <w:ins w:id="221"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14.4 </w:t>
      </w:r>
      <w:r w:rsidR="004A3537" w:rsidRPr="00441866">
        <w:rPr>
          <w:rStyle w:val="af3"/>
          <w:rFonts w:ascii="Times New Roman" w:hAnsi="Times New Roman"/>
          <w:noProof/>
          <w:sz w:val="24"/>
          <w:szCs w:val="24"/>
        </w:rPr>
        <w:t>实验室质控的要求</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_Toc11266905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ins w:id="222" w:author="李红丽" w:date="2020-07-06T16:55:00Z">
        <w:r w:rsidR="00ED7A88">
          <w:rPr>
            <w:rFonts w:ascii="Times New Roman" w:hAnsi="Times New Roman"/>
            <w:noProof/>
            <w:webHidden/>
            <w:sz w:val="24"/>
            <w:szCs w:val="24"/>
          </w:rPr>
          <w:t>47</w:t>
        </w:r>
      </w:ins>
      <w:del w:id="223" w:author="李红丽" w:date="2020-06-28T11:18:00Z">
        <w:r w:rsidR="00A42100" w:rsidDel="008A4D9F">
          <w:rPr>
            <w:rFonts w:ascii="Times New Roman" w:hAnsi="Times New Roman"/>
            <w:noProof/>
            <w:webHidden/>
            <w:sz w:val="24"/>
            <w:szCs w:val="24"/>
          </w:rPr>
          <w:delText>46</w:delText>
        </w:r>
      </w:del>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160D4621" w14:textId="1C1083DC"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"_Toc11266906" </w:instrText>
      </w:r>
      <w:ins w:id="224"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14.5 </w:t>
      </w:r>
      <w:r w:rsidR="004A3537" w:rsidRPr="00441866">
        <w:rPr>
          <w:rStyle w:val="af3"/>
          <w:rFonts w:ascii="Times New Roman" w:hAnsi="Times New Roman"/>
          <w:noProof/>
          <w:sz w:val="24"/>
          <w:szCs w:val="24"/>
        </w:rPr>
        <w:t>质量监查</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_Toc11266906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47</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16480FA5" w14:textId="77AA7CCF"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"_Toc11266907" </w:instrText>
      </w:r>
      <w:ins w:id="225"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14.6 </w:t>
      </w:r>
      <w:r w:rsidR="004A3537" w:rsidRPr="00441866">
        <w:rPr>
          <w:rStyle w:val="af3"/>
          <w:rFonts w:ascii="Times New Roman" w:hAnsi="Times New Roman"/>
          <w:noProof/>
          <w:sz w:val="24"/>
          <w:szCs w:val="24"/>
        </w:rPr>
        <w:t>控制病例脱落</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_Toc11266907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47</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658CF47F" w14:textId="62830975" w:rsidR="004A3537" w:rsidRPr="00441866" w:rsidRDefault="00DE45F6" w:rsidP="00441866">
      <w:pPr>
        <w:pStyle w:val="20"/>
        <w:tabs>
          <w:tab w:val="right" w:leader="dot" w:pos="9060"/>
        </w:tabs>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"_Toc11266908" </w:instrText>
      </w:r>
      <w:ins w:id="226"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14.7 </w:t>
      </w:r>
      <w:r w:rsidR="004A3537" w:rsidRPr="00441866">
        <w:rPr>
          <w:rStyle w:val="af3"/>
          <w:rFonts w:ascii="Times New Roman" w:hAnsi="Times New Roman"/>
          <w:noProof/>
          <w:sz w:val="24"/>
          <w:szCs w:val="24"/>
        </w:rPr>
        <w:t>质量保证</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_Toc11266908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47</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6B8C97E2" w14:textId="580EBBDF" w:rsidR="004A3537" w:rsidRPr="00441866" w:rsidRDefault="00DE45F6" w:rsidP="00441866">
      <w:pPr>
        <w:pStyle w:val="10"/>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"_Toc11266909" </w:instrText>
      </w:r>
      <w:ins w:id="227"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15.</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方案修订</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_Toc11266909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47</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0BAB9A96" w14:textId="484A4935" w:rsidR="004A3537" w:rsidRPr="00441866" w:rsidRDefault="00DE45F6" w:rsidP="00441866">
      <w:pPr>
        <w:pStyle w:val="10"/>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"_Toc11266910" </w:instrText>
      </w:r>
      <w:ins w:id="228"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16.</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资料的保存</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_Toc11266910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47</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51562C1B" w14:textId="64E73F02" w:rsidR="004A3537" w:rsidRPr="00441866" w:rsidRDefault="00101B7C" w:rsidP="00441866">
      <w:pPr>
        <w:pStyle w:val="10"/>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"_Toc11266911" </w:instrText>
      </w:r>
      <w:ins w:id="229"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17.</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出版政策</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_Toc11266911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ins w:id="230" w:author="李红丽" w:date="2020-07-06T16:55:00Z">
        <w:r w:rsidR="00ED7A88">
          <w:rPr>
            <w:rFonts w:ascii="Times New Roman" w:hAnsi="Times New Roman"/>
            <w:noProof/>
            <w:webHidden/>
            <w:sz w:val="24"/>
            <w:szCs w:val="24"/>
          </w:rPr>
          <w:t>47</w:t>
        </w:r>
      </w:ins>
      <w:del w:id="231" w:author="李红丽" w:date="2020-06-28T11:18:00Z">
        <w:r w:rsidR="00A42100" w:rsidDel="008A4D9F">
          <w:rPr>
            <w:rFonts w:ascii="Times New Roman" w:hAnsi="Times New Roman"/>
            <w:noProof/>
            <w:webHidden/>
            <w:sz w:val="24"/>
            <w:szCs w:val="24"/>
          </w:rPr>
          <w:delText>47</w:delText>
        </w:r>
      </w:del>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71E6E9D0" w14:textId="409F4240" w:rsidR="004A3537" w:rsidRPr="00441866" w:rsidRDefault="00DE45F6" w:rsidP="00441866">
      <w:pPr>
        <w:pStyle w:val="10"/>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"_Toc11266912" </w:instrText>
      </w:r>
      <w:ins w:id="232"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18.</w:t>
      </w:r>
      <w:r w:rsidR="004A3537" w:rsidRPr="00441866">
        <w:rPr>
          <w:rFonts w:ascii="Times New Roman" w:hAnsi="Times New Roman"/>
          <w:noProof/>
          <w:sz w:val="24"/>
          <w:szCs w:val="24"/>
        </w:rPr>
        <w:tab/>
      </w:r>
      <w:r w:rsidR="004A3537" w:rsidRPr="00441866">
        <w:rPr>
          <w:rStyle w:val="af3"/>
          <w:rFonts w:ascii="Times New Roman" w:hAnsi="Times New Roman"/>
          <w:noProof/>
          <w:sz w:val="24"/>
          <w:szCs w:val="24"/>
        </w:rPr>
        <w:t>参考文献</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_Toc11266912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48</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42A4C0E1" w14:textId="58C5D8A5" w:rsidR="004A3537" w:rsidRPr="00441866" w:rsidRDefault="00DE45F6" w:rsidP="00441866">
      <w:pPr>
        <w:pStyle w:val="10"/>
        <w:adjustRightInd w:val="0"/>
        <w:snapToGrid w:val="0"/>
        <w:spacing w:line="360" w:lineRule="auto"/>
        <w:rPr>
          <w:rFonts w:ascii="Times New Roman" w:hAnsi="Times New Roman"/>
          <w:noProof/>
          <w:sz w:val="24"/>
          <w:szCs w:val="24"/>
        </w:rPr>
      </w:pPr>
      <w:r>
        <w:rPr>
          <w:noProof/>
        </w:rPr>
        <w:fldChar w:fldCharType="begin"/>
      </w:r>
      <w:r>
        <w:rPr>
          <w:noProof/>
        </w:rPr>
        <w:instrText xml:space="preserve"> HYPERLINK \l "_Toc11266913" </w:instrText>
      </w:r>
      <w:ins w:id="233" w:author="李红丽" w:date="2020-07-06T16:55:00Z">
        <w:r w:rsidR="00ED7A88">
          <w:rPr>
            <w:noProof/>
          </w:rPr>
        </w:r>
      </w:ins>
      <w:r>
        <w:rPr>
          <w:noProof/>
        </w:rPr>
        <w:fldChar w:fldCharType="separate"/>
      </w:r>
      <w:r w:rsidR="004A3537" w:rsidRPr="00441866">
        <w:rPr>
          <w:rStyle w:val="af3"/>
          <w:rFonts w:ascii="Times New Roman" w:hAnsi="Times New Roman"/>
          <w:noProof/>
          <w:sz w:val="24"/>
          <w:szCs w:val="24"/>
        </w:rPr>
        <w:t xml:space="preserve">19. </w:t>
      </w:r>
      <w:r w:rsidR="004A3537" w:rsidRPr="00441866">
        <w:rPr>
          <w:rStyle w:val="af3"/>
          <w:rFonts w:ascii="Times New Roman" w:hAnsi="Times New Roman"/>
          <w:noProof/>
          <w:sz w:val="24"/>
          <w:szCs w:val="24"/>
        </w:rPr>
        <w:t>附件</w:t>
      </w:r>
      <w:r w:rsidR="004A3537" w:rsidRPr="00441866">
        <w:rPr>
          <w:rFonts w:ascii="Times New Roman" w:hAnsi="Times New Roman"/>
          <w:noProof/>
          <w:webHidden/>
          <w:sz w:val="24"/>
          <w:szCs w:val="24"/>
        </w:rPr>
        <w:tab/>
      </w:r>
      <w:r w:rsidR="004A3537" w:rsidRPr="00441866">
        <w:rPr>
          <w:rFonts w:ascii="Times New Roman" w:hAnsi="Times New Roman"/>
          <w:noProof/>
          <w:webHidden/>
          <w:sz w:val="24"/>
          <w:szCs w:val="24"/>
        </w:rPr>
        <w:fldChar w:fldCharType="begin"/>
      </w:r>
      <w:r w:rsidR="004A3537" w:rsidRPr="00441866">
        <w:rPr>
          <w:rFonts w:ascii="Times New Roman" w:hAnsi="Times New Roman"/>
          <w:noProof/>
          <w:webHidden/>
          <w:sz w:val="24"/>
          <w:szCs w:val="24"/>
        </w:rPr>
        <w:instrText xml:space="preserve"> PAGEREF _Toc11266913 \h </w:instrText>
      </w:r>
      <w:r w:rsidR="004A3537" w:rsidRPr="00441866">
        <w:rPr>
          <w:rFonts w:ascii="Times New Roman" w:hAnsi="Times New Roman"/>
          <w:noProof/>
          <w:webHidden/>
          <w:sz w:val="24"/>
          <w:szCs w:val="24"/>
        </w:rPr>
      </w:r>
      <w:r w:rsidR="004A3537" w:rsidRPr="00441866">
        <w:rPr>
          <w:rFonts w:ascii="Times New Roman" w:hAnsi="Times New Roman"/>
          <w:noProof/>
          <w:webHidden/>
          <w:sz w:val="24"/>
          <w:szCs w:val="24"/>
        </w:rPr>
        <w:fldChar w:fldCharType="separate"/>
      </w:r>
      <w:r w:rsidR="00ED7A88">
        <w:rPr>
          <w:rFonts w:ascii="Times New Roman" w:hAnsi="Times New Roman"/>
          <w:noProof/>
          <w:webHidden/>
          <w:sz w:val="24"/>
          <w:szCs w:val="24"/>
        </w:rPr>
        <w:t>49</w:t>
      </w:r>
      <w:r w:rsidR="004A3537" w:rsidRPr="00441866">
        <w:rPr>
          <w:rFonts w:ascii="Times New Roman" w:hAnsi="Times New Roman"/>
          <w:noProof/>
          <w:webHidden/>
          <w:sz w:val="24"/>
          <w:szCs w:val="24"/>
        </w:rPr>
        <w:fldChar w:fldCharType="end"/>
      </w:r>
      <w:r>
        <w:rPr>
          <w:rFonts w:ascii="Times New Roman" w:hAnsi="Times New Roman"/>
          <w:noProof/>
          <w:sz w:val="24"/>
          <w:szCs w:val="24"/>
        </w:rPr>
        <w:fldChar w:fldCharType="end"/>
      </w:r>
    </w:p>
    <w:p w14:paraId="28A04106" w14:textId="486F197B" w:rsidR="0046062F" w:rsidRPr="00E91C34" w:rsidRDefault="004A3537" w:rsidP="00441866">
      <w:pPr>
        <w:adjustRightInd w:val="0"/>
        <w:snapToGrid w:val="0"/>
        <w:spacing w:line="360" w:lineRule="auto"/>
        <w:jc w:val="left"/>
        <w:rPr>
          <w:rFonts w:ascii="宋体" w:hAnsi="宋体"/>
          <w:color w:val="000000" w:themeColor="text1"/>
          <w:sz w:val="24"/>
        </w:rPr>
      </w:pPr>
      <w:r>
        <w:rPr>
          <w:rFonts w:ascii="宋体" w:hAnsi="宋体"/>
          <w:bCs/>
          <w:caps/>
          <w:color w:val="000000" w:themeColor="text1"/>
          <w:sz w:val="24"/>
        </w:rPr>
        <w:fldChar w:fldCharType="end"/>
      </w:r>
    </w:p>
    <w:p w14:paraId="26EB4B56" w14:textId="77777777" w:rsidR="0046062F" w:rsidRPr="00E91C34" w:rsidRDefault="0046062F" w:rsidP="00F668E5">
      <w:pPr>
        <w:topLinePunct/>
        <w:adjustRightInd w:val="0"/>
        <w:snapToGrid w:val="0"/>
        <w:spacing w:beforeLines="50" w:before="120" w:afterLines="50" w:after="120" w:line="360" w:lineRule="auto"/>
        <w:jc w:val="center"/>
        <w:outlineLvl w:val="0"/>
        <w:rPr>
          <w:rFonts w:ascii="宋体" w:hAnsi="宋体"/>
          <w:color w:val="000000" w:themeColor="text1"/>
          <w:sz w:val="24"/>
        </w:rPr>
        <w:sectPr w:rsidR="0046062F" w:rsidRPr="00E91C34" w:rsidSect="001C1F62">
          <w:pgSz w:w="11906" w:h="16838" w:code="9"/>
          <w:pgMar w:top="1134" w:right="1418" w:bottom="1134" w:left="1418" w:header="964" w:footer="851" w:gutter="0"/>
          <w:pgBorders>
            <w:bottom w:val="single" w:sz="4" w:space="1" w:color="auto"/>
          </w:pgBorders>
          <w:cols w:space="425"/>
          <w:docGrid w:linePitch="312"/>
        </w:sectPr>
      </w:pPr>
      <w:bookmarkStart w:id="234" w:name="_Toc111342769"/>
      <w:bookmarkStart w:id="235" w:name="_Toc6936"/>
      <w:bookmarkStart w:id="236" w:name="_Toc522869800"/>
    </w:p>
    <w:p w14:paraId="2BB5F903" w14:textId="77777777" w:rsidR="0046062F" w:rsidRPr="00E91C34" w:rsidRDefault="0046062F" w:rsidP="00DE3D93">
      <w:pPr>
        <w:topLinePunct/>
        <w:adjustRightInd w:val="0"/>
        <w:snapToGrid w:val="0"/>
        <w:spacing w:beforeLines="50" w:before="120" w:afterLines="50" w:after="120" w:line="360" w:lineRule="auto"/>
        <w:jc w:val="center"/>
        <w:outlineLvl w:val="0"/>
        <w:rPr>
          <w:b/>
          <w:color w:val="000000" w:themeColor="text1"/>
          <w:sz w:val="28"/>
        </w:rPr>
      </w:pPr>
      <w:bookmarkStart w:id="237" w:name="_Toc11266834"/>
      <w:r w:rsidRPr="00E91C34">
        <w:rPr>
          <w:b/>
          <w:color w:val="000000" w:themeColor="text1"/>
          <w:sz w:val="28"/>
        </w:rPr>
        <w:lastRenderedPageBreak/>
        <w:t>方案摘要</w:t>
      </w:r>
      <w:bookmarkEnd w:id="234"/>
      <w:bookmarkEnd w:id="235"/>
      <w:bookmarkEnd w:id="236"/>
      <w:bookmarkEnd w:id="2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6" w:type="dxa"/>
        </w:tblCellMar>
        <w:tblLook w:val="0000" w:firstRow="0" w:lastRow="0" w:firstColumn="0" w:lastColumn="0" w:noHBand="0" w:noVBand="0"/>
      </w:tblPr>
      <w:tblGrid>
        <w:gridCol w:w="1593"/>
        <w:gridCol w:w="7693"/>
      </w:tblGrid>
      <w:tr w:rsidR="0046062F" w:rsidRPr="0032512F" w14:paraId="17C1B7B3" w14:textId="77777777" w:rsidTr="0032512F">
        <w:tc>
          <w:tcPr>
            <w:tcW w:w="858" w:type="pct"/>
            <w:vAlign w:val="center"/>
          </w:tcPr>
          <w:p w14:paraId="7F1EA899" w14:textId="77777777" w:rsidR="0046062F" w:rsidRPr="0032512F" w:rsidRDefault="0046062F" w:rsidP="00DE3D93">
            <w:pPr>
              <w:autoSpaceDE w:val="0"/>
              <w:autoSpaceDN w:val="0"/>
              <w:adjustRightInd w:val="0"/>
              <w:snapToGrid w:val="0"/>
              <w:spacing w:line="360" w:lineRule="auto"/>
              <w:rPr>
                <w:rFonts w:eastAsiaTheme="minorEastAsia"/>
                <w:color w:val="000000" w:themeColor="text1"/>
                <w:szCs w:val="21"/>
              </w:rPr>
            </w:pPr>
            <w:bookmarkStart w:id="238" w:name="_Toc388448831"/>
            <w:r w:rsidRPr="0032512F">
              <w:rPr>
                <w:rFonts w:eastAsiaTheme="minorEastAsia"/>
                <w:color w:val="000000" w:themeColor="text1"/>
                <w:szCs w:val="21"/>
              </w:rPr>
              <w:t>试验药物名称</w:t>
            </w:r>
          </w:p>
        </w:tc>
        <w:tc>
          <w:tcPr>
            <w:tcW w:w="4142" w:type="pct"/>
            <w:vAlign w:val="center"/>
          </w:tcPr>
          <w:p w14:paraId="563704D8" w14:textId="77777777" w:rsidR="0046062F" w:rsidRPr="0032512F" w:rsidRDefault="00C634B0" w:rsidP="00DE3D93">
            <w:pPr>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香橘乳癖宁</w:t>
            </w:r>
            <w:r w:rsidR="00D0765B" w:rsidRPr="0032512F">
              <w:rPr>
                <w:rFonts w:eastAsiaTheme="minorEastAsia"/>
                <w:color w:val="000000" w:themeColor="text1"/>
                <w:szCs w:val="21"/>
              </w:rPr>
              <w:t>胶囊</w:t>
            </w:r>
          </w:p>
        </w:tc>
      </w:tr>
      <w:tr w:rsidR="0046062F" w:rsidRPr="0032512F" w14:paraId="49FFF00A" w14:textId="77777777" w:rsidTr="0032512F">
        <w:trPr>
          <w:trHeight w:val="122"/>
        </w:trPr>
        <w:tc>
          <w:tcPr>
            <w:tcW w:w="858" w:type="pct"/>
            <w:vAlign w:val="center"/>
          </w:tcPr>
          <w:p w14:paraId="7DB110B6" w14:textId="77777777" w:rsidR="0046062F" w:rsidRPr="0032512F" w:rsidRDefault="0046062F" w:rsidP="00DE3D93">
            <w:pPr>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注册分类</w:t>
            </w:r>
          </w:p>
        </w:tc>
        <w:tc>
          <w:tcPr>
            <w:tcW w:w="4142" w:type="pct"/>
            <w:vAlign w:val="center"/>
          </w:tcPr>
          <w:p w14:paraId="0CDB0949" w14:textId="77777777" w:rsidR="0046062F" w:rsidRPr="0032512F" w:rsidRDefault="002A1600" w:rsidP="00DE3D93">
            <w:pPr>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中药第</w:t>
            </w:r>
            <w:r w:rsidRPr="0032512F">
              <w:rPr>
                <w:rFonts w:eastAsiaTheme="minorEastAsia"/>
                <w:color w:val="000000" w:themeColor="text1"/>
                <w:szCs w:val="21"/>
              </w:rPr>
              <w:t>6</w:t>
            </w:r>
            <w:r w:rsidRPr="0032512F">
              <w:rPr>
                <w:rFonts w:eastAsiaTheme="minorEastAsia"/>
                <w:color w:val="000000" w:themeColor="text1"/>
                <w:szCs w:val="21"/>
              </w:rPr>
              <w:t>类</w:t>
            </w:r>
          </w:p>
        </w:tc>
      </w:tr>
      <w:tr w:rsidR="0046062F" w:rsidRPr="0032512F" w14:paraId="6A6673B7" w14:textId="77777777" w:rsidTr="0032512F">
        <w:tc>
          <w:tcPr>
            <w:tcW w:w="858" w:type="pct"/>
            <w:vAlign w:val="center"/>
          </w:tcPr>
          <w:p w14:paraId="7AA88426" w14:textId="77777777" w:rsidR="0046062F" w:rsidRPr="0032512F" w:rsidRDefault="0046062F" w:rsidP="00DE3D93">
            <w:pPr>
              <w:autoSpaceDE w:val="0"/>
              <w:autoSpaceDN w:val="0"/>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试验名称</w:t>
            </w:r>
          </w:p>
        </w:tc>
        <w:tc>
          <w:tcPr>
            <w:tcW w:w="4142" w:type="pct"/>
            <w:vAlign w:val="center"/>
          </w:tcPr>
          <w:p w14:paraId="2DE2A1D0" w14:textId="3FE8D774" w:rsidR="0046062F" w:rsidRPr="0032512F" w:rsidRDefault="00C634B0" w:rsidP="00DE3D93">
            <w:pPr>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香橘乳癖宁胶囊治疗乳腺增生</w:t>
            </w:r>
            <w:r w:rsidR="001E1F19" w:rsidRPr="0032512F">
              <w:rPr>
                <w:rFonts w:eastAsiaTheme="minorEastAsia"/>
                <w:color w:val="000000" w:themeColor="text1"/>
                <w:szCs w:val="21"/>
              </w:rPr>
              <w:t>病</w:t>
            </w:r>
            <w:r w:rsidRPr="0032512F">
              <w:rPr>
                <w:rFonts w:eastAsiaTheme="minorEastAsia"/>
                <w:color w:val="000000" w:themeColor="text1"/>
                <w:szCs w:val="21"/>
              </w:rPr>
              <w:t>（</w:t>
            </w:r>
            <w:r w:rsidR="004A2884" w:rsidRPr="0032512F">
              <w:rPr>
                <w:rFonts w:eastAsiaTheme="minorEastAsia"/>
                <w:color w:val="000000" w:themeColor="text1"/>
                <w:szCs w:val="21"/>
              </w:rPr>
              <w:t>肝郁痰凝</w:t>
            </w:r>
            <w:r w:rsidRPr="0032512F">
              <w:rPr>
                <w:rFonts w:eastAsiaTheme="minorEastAsia"/>
                <w:color w:val="000000" w:themeColor="text1"/>
                <w:szCs w:val="21"/>
              </w:rPr>
              <w:t>证）有效性和安全性</w:t>
            </w:r>
            <w:r w:rsidR="00445170" w:rsidRPr="0032512F">
              <w:rPr>
                <w:rFonts w:eastAsiaTheme="minorEastAsia"/>
                <w:color w:val="000000" w:themeColor="text1"/>
                <w:szCs w:val="21"/>
              </w:rPr>
              <w:t>的</w:t>
            </w:r>
            <w:r w:rsidRPr="0032512F">
              <w:rPr>
                <w:rFonts w:eastAsiaTheme="minorEastAsia"/>
                <w:color w:val="000000" w:themeColor="text1"/>
                <w:szCs w:val="21"/>
              </w:rPr>
              <w:t>随机、双盲、安慰剂平行对照、多中心</w:t>
            </w:r>
            <w:r w:rsidR="00494636" w:rsidRPr="0032512F">
              <w:rPr>
                <w:rFonts w:ascii="宋体" w:hAnsi="宋体" w:cs="宋体" w:hint="eastAsia"/>
                <w:color w:val="000000" w:themeColor="text1"/>
                <w:szCs w:val="21"/>
              </w:rPr>
              <w:t>Ⅱ</w:t>
            </w:r>
            <w:r w:rsidR="00494636" w:rsidRPr="0032512F">
              <w:rPr>
                <w:rFonts w:eastAsiaTheme="minorEastAsia"/>
                <w:color w:val="000000" w:themeColor="text1"/>
                <w:szCs w:val="21"/>
              </w:rPr>
              <w:t>期</w:t>
            </w:r>
            <w:r w:rsidRPr="0032512F">
              <w:rPr>
                <w:rFonts w:eastAsiaTheme="minorEastAsia"/>
                <w:color w:val="000000" w:themeColor="text1"/>
                <w:szCs w:val="21"/>
              </w:rPr>
              <w:t>临床研究</w:t>
            </w:r>
          </w:p>
        </w:tc>
      </w:tr>
      <w:tr w:rsidR="0046062F" w:rsidRPr="0032512F" w14:paraId="4885D7F2" w14:textId="77777777" w:rsidTr="0032512F">
        <w:tc>
          <w:tcPr>
            <w:tcW w:w="858" w:type="pct"/>
            <w:vAlign w:val="center"/>
          </w:tcPr>
          <w:p w14:paraId="7772146F" w14:textId="77777777" w:rsidR="0046062F" w:rsidRPr="0032512F" w:rsidRDefault="0046062F" w:rsidP="00DE3D93">
            <w:pPr>
              <w:autoSpaceDE w:val="0"/>
              <w:autoSpaceDN w:val="0"/>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研究目的</w:t>
            </w:r>
          </w:p>
        </w:tc>
        <w:tc>
          <w:tcPr>
            <w:tcW w:w="4142" w:type="pct"/>
            <w:vAlign w:val="center"/>
          </w:tcPr>
          <w:p w14:paraId="6E86E82C" w14:textId="629E582D" w:rsidR="0046062F" w:rsidRPr="0032512F" w:rsidRDefault="00AA09B1" w:rsidP="00DE3D93">
            <w:pPr>
              <w:topLinePunct/>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采用随机、双盲、安慰剂</w:t>
            </w:r>
            <w:r w:rsidR="008A74B9" w:rsidRPr="0032512F">
              <w:rPr>
                <w:rFonts w:eastAsiaTheme="minorEastAsia"/>
                <w:color w:val="000000" w:themeColor="text1"/>
                <w:szCs w:val="21"/>
              </w:rPr>
              <w:t>平行</w:t>
            </w:r>
            <w:r w:rsidRPr="0032512F">
              <w:rPr>
                <w:rFonts w:eastAsiaTheme="minorEastAsia"/>
                <w:color w:val="000000" w:themeColor="text1"/>
                <w:szCs w:val="21"/>
              </w:rPr>
              <w:t>对</w:t>
            </w:r>
            <w:r w:rsidR="007C5E87" w:rsidRPr="0032512F">
              <w:rPr>
                <w:rFonts w:eastAsiaTheme="minorEastAsia"/>
                <w:color w:val="000000" w:themeColor="text1"/>
                <w:szCs w:val="21"/>
              </w:rPr>
              <w:t>照、多中心临床试验设计，初步评价香橘乳癖宁胶囊用于治疗乳腺增生</w:t>
            </w:r>
            <w:r w:rsidR="001E1F19" w:rsidRPr="0032512F">
              <w:rPr>
                <w:rFonts w:eastAsiaTheme="minorEastAsia"/>
                <w:color w:val="000000" w:themeColor="text1"/>
                <w:szCs w:val="21"/>
              </w:rPr>
              <w:t>病</w:t>
            </w:r>
            <w:r w:rsidRPr="0032512F">
              <w:rPr>
                <w:rFonts w:eastAsiaTheme="minorEastAsia"/>
                <w:color w:val="000000" w:themeColor="text1"/>
                <w:szCs w:val="21"/>
              </w:rPr>
              <w:t>（</w:t>
            </w:r>
            <w:r w:rsidR="004A2884" w:rsidRPr="0032512F">
              <w:rPr>
                <w:rFonts w:eastAsiaTheme="minorEastAsia"/>
                <w:color w:val="000000" w:themeColor="text1"/>
                <w:szCs w:val="21"/>
              </w:rPr>
              <w:t>肝郁痰凝</w:t>
            </w:r>
            <w:r w:rsidRPr="0032512F">
              <w:rPr>
                <w:rFonts w:eastAsiaTheme="minorEastAsia"/>
                <w:color w:val="000000" w:themeColor="text1"/>
                <w:szCs w:val="21"/>
              </w:rPr>
              <w:t>证）的有效性和安全性，并进行剂量探索。</w:t>
            </w:r>
          </w:p>
        </w:tc>
      </w:tr>
      <w:tr w:rsidR="0046062F" w:rsidRPr="0032512F" w14:paraId="62FC101F" w14:textId="77777777" w:rsidTr="0032512F">
        <w:tc>
          <w:tcPr>
            <w:tcW w:w="858" w:type="pct"/>
            <w:vAlign w:val="center"/>
          </w:tcPr>
          <w:p w14:paraId="51BA3169" w14:textId="77777777" w:rsidR="0046062F" w:rsidRPr="0032512F" w:rsidRDefault="0046062F" w:rsidP="00DE3D93">
            <w:pPr>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总体设计</w:t>
            </w:r>
          </w:p>
        </w:tc>
        <w:tc>
          <w:tcPr>
            <w:tcW w:w="4142" w:type="pct"/>
            <w:vAlign w:val="center"/>
          </w:tcPr>
          <w:p w14:paraId="6F066275" w14:textId="77777777" w:rsidR="0046062F" w:rsidRPr="0032512F" w:rsidRDefault="00AA09B1" w:rsidP="00DE3D93">
            <w:pPr>
              <w:topLinePunct/>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随机、双盲、安慰剂平行对照、多中心临床试验设计</w:t>
            </w:r>
          </w:p>
        </w:tc>
      </w:tr>
      <w:tr w:rsidR="0046062F" w:rsidRPr="0032512F" w14:paraId="13BF08E5" w14:textId="77777777" w:rsidTr="0032512F">
        <w:tc>
          <w:tcPr>
            <w:tcW w:w="858" w:type="pct"/>
            <w:vAlign w:val="center"/>
          </w:tcPr>
          <w:p w14:paraId="7B036B92" w14:textId="77777777" w:rsidR="0046062F" w:rsidRPr="0032512F" w:rsidRDefault="0046062F" w:rsidP="00DE3D93">
            <w:pPr>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样本量</w:t>
            </w:r>
          </w:p>
        </w:tc>
        <w:tc>
          <w:tcPr>
            <w:tcW w:w="4142" w:type="pct"/>
            <w:vAlign w:val="center"/>
          </w:tcPr>
          <w:p w14:paraId="4D42B8F9" w14:textId="182176C8" w:rsidR="0046062F" w:rsidRPr="0032512F" w:rsidRDefault="00AA09B1" w:rsidP="00F749D2">
            <w:pPr>
              <w:topLinePunct/>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共</w:t>
            </w:r>
            <w:r w:rsidR="00F15B93" w:rsidRPr="0032512F">
              <w:rPr>
                <w:rFonts w:eastAsiaTheme="minorEastAsia"/>
                <w:color w:val="000000" w:themeColor="text1"/>
                <w:szCs w:val="21"/>
              </w:rPr>
              <w:t>180</w:t>
            </w:r>
            <w:r w:rsidRPr="0032512F">
              <w:rPr>
                <w:rFonts w:eastAsiaTheme="minorEastAsia"/>
                <w:color w:val="000000" w:themeColor="text1"/>
                <w:szCs w:val="21"/>
              </w:rPr>
              <w:t>例，</w:t>
            </w:r>
            <w:r w:rsidR="00651B08" w:rsidRPr="0032512F">
              <w:rPr>
                <w:rFonts w:eastAsiaTheme="minorEastAsia"/>
                <w:color w:val="000000" w:themeColor="text1"/>
                <w:szCs w:val="21"/>
              </w:rPr>
              <w:t>香橘乳癖宁胶囊高、低剂量</w:t>
            </w:r>
            <w:r w:rsidRPr="0032512F">
              <w:rPr>
                <w:rFonts w:eastAsiaTheme="minorEastAsia"/>
                <w:color w:val="000000" w:themeColor="text1"/>
                <w:szCs w:val="21"/>
              </w:rPr>
              <w:t>组</w:t>
            </w:r>
            <w:r w:rsidR="00651B08" w:rsidRPr="0032512F">
              <w:rPr>
                <w:rFonts w:eastAsiaTheme="minorEastAsia"/>
                <w:color w:val="000000" w:themeColor="text1"/>
                <w:szCs w:val="21"/>
              </w:rPr>
              <w:t>、</w:t>
            </w:r>
            <w:r w:rsidR="00530907" w:rsidRPr="0032512F">
              <w:rPr>
                <w:rFonts w:eastAsiaTheme="minorEastAsia"/>
                <w:color w:val="000000" w:themeColor="text1"/>
                <w:szCs w:val="21"/>
              </w:rPr>
              <w:t>安慰剂</w:t>
            </w:r>
            <w:r w:rsidR="00651B08" w:rsidRPr="0032512F">
              <w:rPr>
                <w:rFonts w:eastAsiaTheme="minorEastAsia"/>
                <w:color w:val="000000" w:themeColor="text1"/>
                <w:szCs w:val="21"/>
              </w:rPr>
              <w:t>组各</w:t>
            </w:r>
            <w:r w:rsidR="00F15B93" w:rsidRPr="0032512F">
              <w:rPr>
                <w:rFonts w:eastAsiaTheme="minorEastAsia"/>
                <w:color w:val="000000" w:themeColor="text1"/>
                <w:szCs w:val="21"/>
              </w:rPr>
              <w:t>60</w:t>
            </w:r>
            <w:r w:rsidR="00651B08" w:rsidRPr="0032512F">
              <w:rPr>
                <w:rFonts w:eastAsiaTheme="minorEastAsia"/>
                <w:color w:val="000000" w:themeColor="text1"/>
                <w:szCs w:val="21"/>
              </w:rPr>
              <w:t>例。</w:t>
            </w:r>
          </w:p>
        </w:tc>
      </w:tr>
      <w:tr w:rsidR="0046062F" w:rsidRPr="0032512F" w14:paraId="6FFBCB37" w14:textId="77777777" w:rsidTr="0032512F">
        <w:tc>
          <w:tcPr>
            <w:tcW w:w="858" w:type="pct"/>
            <w:vAlign w:val="center"/>
          </w:tcPr>
          <w:p w14:paraId="22C4E3E7" w14:textId="77777777" w:rsidR="0046062F" w:rsidRPr="0032512F" w:rsidRDefault="0046062F" w:rsidP="00DE3D93">
            <w:pPr>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药品信息</w:t>
            </w:r>
          </w:p>
        </w:tc>
        <w:tc>
          <w:tcPr>
            <w:tcW w:w="4142" w:type="pct"/>
            <w:vAlign w:val="center"/>
          </w:tcPr>
          <w:p w14:paraId="7667DCEC" w14:textId="42C8B1A0" w:rsidR="0046062F" w:rsidRPr="0032512F" w:rsidRDefault="008A74B9" w:rsidP="00DE3D93">
            <w:pPr>
              <w:adjustRightInd w:val="0"/>
              <w:snapToGrid w:val="0"/>
              <w:spacing w:line="360" w:lineRule="auto"/>
              <w:jc w:val="left"/>
              <w:rPr>
                <w:rFonts w:eastAsiaTheme="minorEastAsia"/>
                <w:color w:val="000000" w:themeColor="text1"/>
                <w:szCs w:val="21"/>
              </w:rPr>
            </w:pPr>
            <w:r w:rsidRPr="0032512F">
              <w:rPr>
                <w:rFonts w:eastAsiaTheme="minorEastAsia"/>
                <w:color w:val="000000" w:themeColor="text1"/>
                <w:szCs w:val="21"/>
              </w:rPr>
              <w:t>试验药物</w:t>
            </w:r>
            <w:r w:rsidR="0046062F" w:rsidRPr="0032512F">
              <w:rPr>
                <w:rFonts w:eastAsiaTheme="minorEastAsia"/>
                <w:color w:val="000000" w:themeColor="text1"/>
                <w:szCs w:val="21"/>
              </w:rPr>
              <w:t>：</w:t>
            </w:r>
            <w:r w:rsidR="004F3CDE" w:rsidRPr="0032512F">
              <w:rPr>
                <w:rFonts w:eastAsiaTheme="minorEastAsia"/>
                <w:color w:val="000000" w:themeColor="text1"/>
                <w:szCs w:val="21"/>
              </w:rPr>
              <w:t>香橘乳癖宁胶囊</w:t>
            </w:r>
            <w:r w:rsidR="0046062F" w:rsidRPr="0032512F">
              <w:rPr>
                <w:rFonts w:eastAsiaTheme="minorEastAsia"/>
                <w:color w:val="000000" w:themeColor="text1"/>
                <w:szCs w:val="21"/>
              </w:rPr>
              <w:t>，</w:t>
            </w:r>
            <w:r w:rsidR="004F3CDE" w:rsidRPr="0032512F">
              <w:rPr>
                <w:rFonts w:eastAsiaTheme="minorEastAsia"/>
                <w:color w:val="000000" w:themeColor="text1"/>
                <w:szCs w:val="21"/>
              </w:rPr>
              <w:t>0.45</w:t>
            </w:r>
            <w:r w:rsidR="001537C0">
              <w:rPr>
                <w:rFonts w:eastAsiaTheme="minorEastAsia"/>
                <w:color w:val="000000" w:themeColor="text1"/>
                <w:szCs w:val="21"/>
              </w:rPr>
              <w:t> </w:t>
            </w:r>
            <w:r w:rsidR="004F3CDE" w:rsidRPr="0032512F">
              <w:rPr>
                <w:rFonts w:eastAsiaTheme="minorEastAsia"/>
                <w:color w:val="000000" w:themeColor="text1"/>
                <w:szCs w:val="21"/>
              </w:rPr>
              <w:t>g/</w:t>
            </w:r>
            <w:r w:rsidR="004F3CDE" w:rsidRPr="0032512F">
              <w:rPr>
                <w:rFonts w:eastAsiaTheme="minorEastAsia"/>
                <w:color w:val="000000" w:themeColor="text1"/>
                <w:szCs w:val="21"/>
              </w:rPr>
              <w:t>粒。</w:t>
            </w:r>
            <w:r w:rsidR="0046062F" w:rsidRPr="0032512F">
              <w:rPr>
                <w:rFonts w:eastAsiaTheme="minorEastAsia"/>
                <w:color w:val="000000" w:themeColor="text1"/>
                <w:szCs w:val="21"/>
              </w:rPr>
              <w:t>批号</w:t>
            </w:r>
            <w:r w:rsidR="00D21478" w:rsidRPr="0032512F">
              <w:rPr>
                <w:rFonts w:eastAsiaTheme="minorEastAsia"/>
                <w:color w:val="000000" w:themeColor="text1"/>
                <w:szCs w:val="21"/>
              </w:rPr>
              <w:t>：</w:t>
            </w:r>
            <w:r w:rsidR="00E75BEB" w:rsidRPr="0032512F">
              <w:rPr>
                <w:rFonts w:eastAsiaTheme="minorEastAsia"/>
                <w:color w:val="000000" w:themeColor="text1"/>
                <w:szCs w:val="21"/>
              </w:rPr>
              <w:t>201</w:t>
            </w:r>
            <w:r w:rsidR="00E75BEB">
              <w:rPr>
                <w:rFonts w:eastAsiaTheme="minorEastAsia"/>
                <w:color w:val="000000" w:themeColor="text1"/>
                <w:szCs w:val="21"/>
              </w:rPr>
              <w:t>9</w:t>
            </w:r>
            <w:r w:rsidR="00E75BEB" w:rsidRPr="0032512F">
              <w:rPr>
                <w:rFonts w:eastAsiaTheme="minorEastAsia"/>
                <w:color w:val="000000" w:themeColor="text1"/>
                <w:szCs w:val="21"/>
              </w:rPr>
              <w:t>0</w:t>
            </w:r>
            <w:r w:rsidR="00E75BEB">
              <w:rPr>
                <w:rFonts w:eastAsiaTheme="minorEastAsia"/>
                <w:color w:val="000000" w:themeColor="text1"/>
                <w:szCs w:val="21"/>
              </w:rPr>
              <w:t>5</w:t>
            </w:r>
            <w:r w:rsidR="00E75BEB" w:rsidRPr="0032512F">
              <w:rPr>
                <w:rFonts w:eastAsiaTheme="minorEastAsia"/>
                <w:color w:val="000000" w:themeColor="text1"/>
                <w:szCs w:val="21"/>
              </w:rPr>
              <w:t>01</w:t>
            </w:r>
            <w:r w:rsidR="0046062F" w:rsidRPr="0032512F">
              <w:rPr>
                <w:rFonts w:eastAsiaTheme="minorEastAsia"/>
                <w:color w:val="000000" w:themeColor="text1"/>
                <w:szCs w:val="21"/>
              </w:rPr>
              <w:t>，有效期</w:t>
            </w:r>
            <w:r w:rsidR="00251575" w:rsidRPr="0032512F">
              <w:rPr>
                <w:rFonts w:eastAsiaTheme="minorEastAsia"/>
                <w:color w:val="000000" w:themeColor="text1"/>
                <w:szCs w:val="21"/>
              </w:rPr>
              <w:t>至</w:t>
            </w:r>
            <w:r w:rsidR="0046062F" w:rsidRPr="0032512F">
              <w:rPr>
                <w:rFonts w:eastAsiaTheme="minorEastAsia"/>
                <w:color w:val="000000" w:themeColor="text1"/>
                <w:szCs w:val="21"/>
              </w:rPr>
              <w:t>：</w:t>
            </w:r>
            <w:r w:rsidR="00E75BEB" w:rsidRPr="0032512F">
              <w:rPr>
                <w:rFonts w:eastAsiaTheme="minorEastAsia"/>
                <w:color w:val="000000" w:themeColor="text1"/>
                <w:szCs w:val="21"/>
              </w:rPr>
              <w:t>202</w:t>
            </w:r>
            <w:r w:rsidR="00E75BEB">
              <w:rPr>
                <w:rFonts w:eastAsiaTheme="minorEastAsia"/>
                <w:color w:val="000000" w:themeColor="text1"/>
                <w:szCs w:val="21"/>
              </w:rPr>
              <w:t>1</w:t>
            </w:r>
            <w:r w:rsidR="00D21478" w:rsidRPr="0032512F">
              <w:rPr>
                <w:rFonts w:eastAsiaTheme="minorEastAsia"/>
                <w:color w:val="000000" w:themeColor="text1"/>
                <w:szCs w:val="21"/>
              </w:rPr>
              <w:t>年</w:t>
            </w:r>
            <w:r w:rsidR="00E75BEB">
              <w:rPr>
                <w:rFonts w:eastAsiaTheme="minorEastAsia"/>
                <w:color w:val="000000" w:themeColor="text1"/>
                <w:szCs w:val="21"/>
              </w:rPr>
              <w:t>04</w:t>
            </w:r>
            <w:r w:rsidR="00D21478" w:rsidRPr="0032512F">
              <w:rPr>
                <w:rFonts w:eastAsiaTheme="minorEastAsia"/>
                <w:color w:val="000000" w:themeColor="text1"/>
                <w:szCs w:val="21"/>
              </w:rPr>
              <w:t>月</w:t>
            </w:r>
            <w:r w:rsidR="0046062F" w:rsidRPr="0032512F">
              <w:rPr>
                <w:rFonts w:eastAsiaTheme="minorEastAsia"/>
                <w:color w:val="000000" w:themeColor="text1"/>
                <w:szCs w:val="21"/>
              </w:rPr>
              <w:t>。用法：</w:t>
            </w:r>
            <w:r w:rsidR="005B7139" w:rsidRPr="0032512F">
              <w:rPr>
                <w:rFonts w:eastAsiaTheme="minorEastAsia"/>
                <w:color w:val="000000" w:themeColor="text1"/>
                <w:szCs w:val="21"/>
              </w:rPr>
              <w:t>餐后</w:t>
            </w:r>
            <w:r w:rsidR="00D21478" w:rsidRPr="0032512F">
              <w:rPr>
                <w:rFonts w:eastAsiaTheme="minorEastAsia"/>
                <w:color w:val="000000" w:themeColor="text1"/>
                <w:szCs w:val="21"/>
              </w:rPr>
              <w:t>口服</w:t>
            </w:r>
            <w:r w:rsidR="0046062F" w:rsidRPr="0032512F">
              <w:rPr>
                <w:rFonts w:eastAsiaTheme="minorEastAsia"/>
                <w:color w:val="000000" w:themeColor="text1"/>
                <w:szCs w:val="21"/>
              </w:rPr>
              <w:t>。保存条件：</w:t>
            </w:r>
            <w:r w:rsidR="00816A37" w:rsidRPr="0032512F">
              <w:rPr>
                <w:rFonts w:eastAsiaTheme="minorEastAsia"/>
                <w:color w:val="000000" w:themeColor="text1"/>
                <w:szCs w:val="21"/>
              </w:rPr>
              <w:t>密封保存</w:t>
            </w:r>
            <w:r w:rsidR="0046062F" w:rsidRPr="0032512F">
              <w:rPr>
                <w:rFonts w:eastAsiaTheme="minorEastAsia"/>
                <w:color w:val="000000" w:themeColor="text1"/>
                <w:szCs w:val="21"/>
              </w:rPr>
              <w:t>。</w:t>
            </w:r>
          </w:p>
          <w:p w14:paraId="2BC404DA" w14:textId="15BE7D5B" w:rsidR="00251575" w:rsidRPr="0032512F" w:rsidRDefault="0046062F" w:rsidP="00251575">
            <w:pPr>
              <w:topLinePunct/>
              <w:adjustRightInd w:val="0"/>
              <w:snapToGrid w:val="0"/>
              <w:spacing w:line="360" w:lineRule="auto"/>
              <w:jc w:val="left"/>
              <w:rPr>
                <w:rFonts w:eastAsiaTheme="minorEastAsia"/>
                <w:color w:val="000000" w:themeColor="text1"/>
                <w:szCs w:val="21"/>
              </w:rPr>
            </w:pPr>
            <w:r w:rsidRPr="0032512F">
              <w:rPr>
                <w:rFonts w:eastAsiaTheme="minorEastAsia"/>
                <w:color w:val="000000" w:themeColor="text1"/>
                <w:szCs w:val="21"/>
              </w:rPr>
              <w:t>安慰剂：</w:t>
            </w:r>
            <w:r w:rsidR="00AA09B1" w:rsidRPr="0032512F">
              <w:rPr>
                <w:rFonts w:eastAsiaTheme="minorEastAsia"/>
                <w:color w:val="000000" w:themeColor="text1"/>
                <w:szCs w:val="21"/>
              </w:rPr>
              <w:t>香橘乳癖宁胶囊模拟剂</w:t>
            </w:r>
            <w:r w:rsidRPr="0032512F">
              <w:rPr>
                <w:rFonts w:eastAsiaTheme="minorEastAsia"/>
                <w:color w:val="000000" w:themeColor="text1"/>
                <w:szCs w:val="21"/>
              </w:rPr>
              <w:t>，</w:t>
            </w:r>
            <w:r w:rsidR="00AA09B1" w:rsidRPr="0032512F">
              <w:rPr>
                <w:rFonts w:eastAsiaTheme="minorEastAsia"/>
                <w:color w:val="000000" w:themeColor="text1"/>
                <w:szCs w:val="21"/>
              </w:rPr>
              <w:t>0.45</w:t>
            </w:r>
            <w:r w:rsidR="001537C0">
              <w:rPr>
                <w:rFonts w:eastAsiaTheme="minorEastAsia"/>
                <w:color w:val="000000" w:themeColor="text1"/>
                <w:szCs w:val="21"/>
              </w:rPr>
              <w:t> </w:t>
            </w:r>
            <w:r w:rsidR="00AA09B1" w:rsidRPr="0032512F">
              <w:rPr>
                <w:rFonts w:eastAsiaTheme="minorEastAsia"/>
                <w:color w:val="000000" w:themeColor="text1"/>
                <w:szCs w:val="21"/>
              </w:rPr>
              <w:t>g/</w:t>
            </w:r>
            <w:r w:rsidR="00AA09B1" w:rsidRPr="0032512F">
              <w:rPr>
                <w:rFonts w:eastAsiaTheme="minorEastAsia"/>
                <w:color w:val="000000" w:themeColor="text1"/>
                <w:szCs w:val="21"/>
              </w:rPr>
              <w:t>粒</w:t>
            </w:r>
            <w:r w:rsidRPr="0032512F">
              <w:rPr>
                <w:rFonts w:eastAsiaTheme="minorEastAsia"/>
                <w:color w:val="000000" w:themeColor="text1"/>
                <w:szCs w:val="21"/>
              </w:rPr>
              <w:t>。批号：</w:t>
            </w:r>
            <w:r w:rsidR="00E75BEB" w:rsidRPr="0032512F">
              <w:rPr>
                <w:rFonts w:eastAsiaTheme="minorEastAsia"/>
                <w:color w:val="000000" w:themeColor="text1"/>
                <w:szCs w:val="21"/>
              </w:rPr>
              <w:t>201</w:t>
            </w:r>
            <w:r w:rsidR="00E75BEB">
              <w:rPr>
                <w:rFonts w:eastAsiaTheme="minorEastAsia"/>
                <w:color w:val="000000" w:themeColor="text1"/>
                <w:szCs w:val="21"/>
              </w:rPr>
              <w:t>9</w:t>
            </w:r>
            <w:r w:rsidR="00E75BEB" w:rsidRPr="0032512F">
              <w:rPr>
                <w:rFonts w:eastAsiaTheme="minorEastAsia"/>
                <w:color w:val="000000" w:themeColor="text1"/>
                <w:szCs w:val="21"/>
              </w:rPr>
              <w:t>0601</w:t>
            </w:r>
            <w:r w:rsidRPr="0032512F">
              <w:rPr>
                <w:rFonts w:eastAsiaTheme="minorEastAsia"/>
                <w:color w:val="000000" w:themeColor="text1"/>
                <w:szCs w:val="21"/>
              </w:rPr>
              <w:t>，有效期至</w:t>
            </w:r>
            <w:r w:rsidR="00251575" w:rsidRPr="0032512F">
              <w:rPr>
                <w:rFonts w:eastAsiaTheme="minorEastAsia"/>
                <w:color w:val="000000" w:themeColor="text1"/>
                <w:szCs w:val="21"/>
              </w:rPr>
              <w:t>：</w:t>
            </w:r>
            <w:r w:rsidR="00E75BEB" w:rsidRPr="0032512F">
              <w:rPr>
                <w:rFonts w:eastAsiaTheme="minorEastAsia"/>
                <w:color w:val="000000" w:themeColor="text1"/>
                <w:szCs w:val="21"/>
              </w:rPr>
              <w:t>202</w:t>
            </w:r>
            <w:r w:rsidR="00E75BEB">
              <w:rPr>
                <w:rFonts w:eastAsiaTheme="minorEastAsia"/>
                <w:color w:val="000000" w:themeColor="text1"/>
                <w:szCs w:val="21"/>
              </w:rPr>
              <w:t>1</w:t>
            </w:r>
            <w:r w:rsidRPr="0032512F">
              <w:rPr>
                <w:rFonts w:eastAsiaTheme="minorEastAsia"/>
                <w:color w:val="000000" w:themeColor="text1"/>
                <w:szCs w:val="21"/>
              </w:rPr>
              <w:t>年</w:t>
            </w:r>
            <w:r w:rsidR="00E75BEB">
              <w:rPr>
                <w:rFonts w:eastAsiaTheme="minorEastAsia"/>
                <w:color w:val="000000" w:themeColor="text1"/>
                <w:szCs w:val="21"/>
              </w:rPr>
              <w:t>04</w:t>
            </w:r>
            <w:r w:rsidRPr="0032512F">
              <w:rPr>
                <w:rFonts w:eastAsiaTheme="minorEastAsia"/>
                <w:color w:val="000000" w:themeColor="text1"/>
                <w:szCs w:val="21"/>
              </w:rPr>
              <w:t>月。用法：</w:t>
            </w:r>
            <w:r w:rsidR="005B7139" w:rsidRPr="0032512F">
              <w:rPr>
                <w:rFonts w:eastAsiaTheme="minorEastAsia"/>
                <w:color w:val="000000" w:themeColor="text1"/>
                <w:szCs w:val="21"/>
              </w:rPr>
              <w:t>餐后</w:t>
            </w:r>
            <w:r w:rsidR="00D21478" w:rsidRPr="0032512F">
              <w:rPr>
                <w:rFonts w:eastAsiaTheme="minorEastAsia"/>
                <w:color w:val="000000" w:themeColor="text1"/>
                <w:szCs w:val="21"/>
              </w:rPr>
              <w:t>口服</w:t>
            </w:r>
            <w:r w:rsidRPr="0032512F">
              <w:rPr>
                <w:rFonts w:eastAsiaTheme="minorEastAsia"/>
                <w:color w:val="000000" w:themeColor="text1"/>
                <w:szCs w:val="21"/>
              </w:rPr>
              <w:t>。保存条件：</w:t>
            </w:r>
            <w:r w:rsidR="00D21478" w:rsidRPr="0032512F">
              <w:rPr>
                <w:rFonts w:eastAsiaTheme="minorEastAsia"/>
                <w:color w:val="000000" w:themeColor="text1"/>
                <w:szCs w:val="21"/>
              </w:rPr>
              <w:t>密封保存</w:t>
            </w:r>
            <w:r w:rsidRPr="0032512F">
              <w:rPr>
                <w:rFonts w:eastAsiaTheme="minorEastAsia"/>
                <w:color w:val="000000" w:themeColor="text1"/>
                <w:szCs w:val="21"/>
              </w:rPr>
              <w:t>。</w:t>
            </w:r>
          </w:p>
          <w:p w14:paraId="099338EE" w14:textId="581CBB68" w:rsidR="0046062F" w:rsidRPr="0032512F" w:rsidRDefault="00251575" w:rsidP="00251575">
            <w:pPr>
              <w:topLinePunct/>
              <w:adjustRightInd w:val="0"/>
              <w:snapToGrid w:val="0"/>
              <w:spacing w:line="360" w:lineRule="auto"/>
              <w:jc w:val="left"/>
              <w:rPr>
                <w:rFonts w:eastAsiaTheme="minorEastAsia"/>
                <w:color w:val="000000" w:themeColor="text1"/>
                <w:szCs w:val="21"/>
              </w:rPr>
            </w:pPr>
            <w:r w:rsidRPr="0032512F">
              <w:rPr>
                <w:rFonts w:eastAsiaTheme="minorEastAsia"/>
                <w:color w:val="000000" w:themeColor="text1"/>
                <w:szCs w:val="21"/>
              </w:rPr>
              <w:t>以上均由</w:t>
            </w:r>
            <w:r w:rsidR="004F3CDE" w:rsidRPr="0032512F">
              <w:rPr>
                <w:rFonts w:eastAsiaTheme="minorEastAsia"/>
                <w:color w:val="000000" w:themeColor="text1"/>
                <w:szCs w:val="21"/>
              </w:rPr>
              <w:t>天士力医药集团股份有限公司</w:t>
            </w:r>
            <w:r w:rsidR="0046062F" w:rsidRPr="0032512F">
              <w:rPr>
                <w:rFonts w:eastAsiaTheme="minorEastAsia"/>
                <w:color w:val="000000" w:themeColor="text1"/>
                <w:szCs w:val="21"/>
              </w:rPr>
              <w:t>生产并提供。</w:t>
            </w:r>
          </w:p>
        </w:tc>
      </w:tr>
      <w:tr w:rsidR="0046062F" w:rsidRPr="0032512F" w14:paraId="4D1ECFCE" w14:textId="77777777" w:rsidTr="0032512F">
        <w:trPr>
          <w:trHeight w:val="1920"/>
        </w:trPr>
        <w:tc>
          <w:tcPr>
            <w:tcW w:w="858" w:type="pct"/>
            <w:vAlign w:val="center"/>
          </w:tcPr>
          <w:p w14:paraId="29AFE522" w14:textId="4D2637E5" w:rsidR="0046062F" w:rsidRPr="0032512F" w:rsidRDefault="009559E7" w:rsidP="00DE3D93">
            <w:pPr>
              <w:kinsoku w:val="0"/>
              <w:overflowPunct w:val="0"/>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样本量及分组情况</w:t>
            </w:r>
          </w:p>
        </w:tc>
        <w:tc>
          <w:tcPr>
            <w:tcW w:w="4142" w:type="pct"/>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1701"/>
              <w:gridCol w:w="1178"/>
              <w:gridCol w:w="1231"/>
              <w:gridCol w:w="1178"/>
            </w:tblGrid>
            <w:tr w:rsidR="00C80548" w:rsidRPr="0032512F" w14:paraId="79B42A10" w14:textId="77777777" w:rsidTr="008A5D45">
              <w:trPr>
                <w:trHeight w:val="345"/>
              </w:trPr>
              <w:tc>
                <w:tcPr>
                  <w:tcW w:w="1511" w:type="dxa"/>
                  <w:shd w:val="clear" w:color="auto" w:fill="auto"/>
                  <w:noWrap/>
                  <w:tcMar>
                    <w:top w:w="57" w:type="dxa"/>
                    <w:left w:w="57" w:type="dxa"/>
                    <w:bottom w:w="57" w:type="dxa"/>
                    <w:right w:w="57" w:type="dxa"/>
                  </w:tcMar>
                  <w:vAlign w:val="center"/>
                  <w:hideMark/>
                </w:tcPr>
                <w:p w14:paraId="2559BB56" w14:textId="77777777" w:rsidR="00C80548" w:rsidRPr="0032512F" w:rsidRDefault="00C80548" w:rsidP="00DE3D93">
                  <w:pPr>
                    <w:kinsoku w:val="0"/>
                    <w:overflowPunct w:val="0"/>
                    <w:adjustRightInd w:val="0"/>
                    <w:snapToGrid w:val="0"/>
                    <w:jc w:val="center"/>
                    <w:rPr>
                      <w:rFonts w:eastAsiaTheme="minorEastAsia"/>
                      <w:b/>
                      <w:bCs/>
                      <w:color w:val="000000" w:themeColor="text1"/>
                      <w:szCs w:val="21"/>
                    </w:rPr>
                  </w:pPr>
                  <w:r w:rsidRPr="0032512F">
                    <w:rPr>
                      <w:rFonts w:eastAsiaTheme="minorEastAsia"/>
                      <w:b/>
                      <w:bCs/>
                      <w:color w:val="000000" w:themeColor="text1"/>
                      <w:szCs w:val="21"/>
                    </w:rPr>
                    <w:t>组别</w:t>
                  </w:r>
                </w:p>
              </w:tc>
              <w:tc>
                <w:tcPr>
                  <w:tcW w:w="1701" w:type="dxa"/>
                  <w:shd w:val="clear" w:color="auto" w:fill="auto"/>
                  <w:noWrap/>
                  <w:tcMar>
                    <w:top w:w="57" w:type="dxa"/>
                    <w:left w:w="57" w:type="dxa"/>
                    <w:bottom w:w="57" w:type="dxa"/>
                    <w:right w:w="57" w:type="dxa"/>
                  </w:tcMar>
                  <w:vAlign w:val="center"/>
                  <w:hideMark/>
                </w:tcPr>
                <w:p w14:paraId="7E749A18" w14:textId="77777777" w:rsidR="00C80548" w:rsidRPr="0032512F" w:rsidRDefault="00C80548" w:rsidP="00DE3D93">
                  <w:pPr>
                    <w:kinsoku w:val="0"/>
                    <w:overflowPunct w:val="0"/>
                    <w:adjustRightInd w:val="0"/>
                    <w:snapToGrid w:val="0"/>
                    <w:jc w:val="center"/>
                    <w:rPr>
                      <w:rFonts w:eastAsiaTheme="minorEastAsia"/>
                      <w:b/>
                      <w:color w:val="000000" w:themeColor="text1"/>
                      <w:szCs w:val="21"/>
                    </w:rPr>
                  </w:pPr>
                  <w:r w:rsidRPr="0032512F">
                    <w:rPr>
                      <w:rFonts w:eastAsiaTheme="minorEastAsia"/>
                      <w:b/>
                      <w:color w:val="000000" w:themeColor="text1"/>
                      <w:szCs w:val="21"/>
                    </w:rPr>
                    <w:t>给药剂量及频率</w:t>
                  </w:r>
                </w:p>
              </w:tc>
              <w:tc>
                <w:tcPr>
                  <w:tcW w:w="1178" w:type="dxa"/>
                  <w:tcMar>
                    <w:top w:w="57" w:type="dxa"/>
                    <w:left w:w="57" w:type="dxa"/>
                    <w:bottom w:w="57" w:type="dxa"/>
                    <w:right w:w="57" w:type="dxa"/>
                  </w:tcMar>
                  <w:vAlign w:val="center"/>
                </w:tcPr>
                <w:p w14:paraId="5A489256" w14:textId="77777777" w:rsidR="00C80548" w:rsidRPr="0032512F" w:rsidRDefault="00C80548" w:rsidP="00DE3D93">
                  <w:pPr>
                    <w:kinsoku w:val="0"/>
                    <w:overflowPunct w:val="0"/>
                    <w:adjustRightInd w:val="0"/>
                    <w:snapToGrid w:val="0"/>
                    <w:jc w:val="center"/>
                    <w:rPr>
                      <w:rFonts w:eastAsiaTheme="minorEastAsia"/>
                      <w:b/>
                      <w:color w:val="000000" w:themeColor="text1"/>
                      <w:szCs w:val="21"/>
                    </w:rPr>
                  </w:pPr>
                  <w:r w:rsidRPr="0032512F">
                    <w:rPr>
                      <w:rFonts w:eastAsiaTheme="minorEastAsia"/>
                      <w:b/>
                      <w:color w:val="000000" w:themeColor="text1"/>
                      <w:szCs w:val="21"/>
                    </w:rPr>
                    <w:t>服用方法</w:t>
                  </w:r>
                </w:p>
              </w:tc>
              <w:tc>
                <w:tcPr>
                  <w:tcW w:w="1231" w:type="dxa"/>
                  <w:shd w:val="clear" w:color="auto" w:fill="auto"/>
                  <w:noWrap/>
                  <w:tcMar>
                    <w:top w:w="57" w:type="dxa"/>
                    <w:left w:w="57" w:type="dxa"/>
                    <w:bottom w:w="57" w:type="dxa"/>
                    <w:right w:w="57" w:type="dxa"/>
                  </w:tcMar>
                  <w:vAlign w:val="center"/>
                  <w:hideMark/>
                </w:tcPr>
                <w:p w14:paraId="2D22E4C1" w14:textId="24CDD1C7" w:rsidR="00C80548" w:rsidRPr="0032512F" w:rsidRDefault="00B127F8" w:rsidP="00DE3D93">
                  <w:pPr>
                    <w:kinsoku w:val="0"/>
                    <w:overflowPunct w:val="0"/>
                    <w:adjustRightInd w:val="0"/>
                    <w:snapToGrid w:val="0"/>
                    <w:jc w:val="center"/>
                    <w:rPr>
                      <w:rFonts w:eastAsiaTheme="minorEastAsia"/>
                      <w:b/>
                      <w:color w:val="000000" w:themeColor="text1"/>
                      <w:szCs w:val="21"/>
                    </w:rPr>
                  </w:pPr>
                  <w:r w:rsidRPr="0032512F">
                    <w:rPr>
                      <w:rFonts w:eastAsiaTheme="minorEastAsia"/>
                      <w:b/>
                      <w:color w:val="000000" w:themeColor="text1"/>
                      <w:szCs w:val="21"/>
                    </w:rPr>
                    <w:t>治疗期</w:t>
                  </w:r>
                  <w:r w:rsidR="00C80548" w:rsidRPr="0032512F">
                    <w:rPr>
                      <w:rFonts w:eastAsiaTheme="minorEastAsia"/>
                      <w:b/>
                      <w:color w:val="000000" w:themeColor="text1"/>
                      <w:szCs w:val="21"/>
                    </w:rPr>
                    <w:t>疗程</w:t>
                  </w:r>
                </w:p>
              </w:tc>
              <w:tc>
                <w:tcPr>
                  <w:tcW w:w="1178" w:type="dxa"/>
                  <w:shd w:val="clear" w:color="auto" w:fill="auto"/>
                  <w:noWrap/>
                  <w:tcMar>
                    <w:top w:w="57" w:type="dxa"/>
                    <w:left w:w="57" w:type="dxa"/>
                    <w:bottom w:w="57" w:type="dxa"/>
                    <w:right w:w="57" w:type="dxa"/>
                  </w:tcMar>
                  <w:vAlign w:val="center"/>
                  <w:hideMark/>
                </w:tcPr>
                <w:p w14:paraId="2EAE8F17" w14:textId="77777777" w:rsidR="00C80548" w:rsidRPr="0032512F" w:rsidRDefault="00C80548" w:rsidP="00DE3D93">
                  <w:pPr>
                    <w:kinsoku w:val="0"/>
                    <w:overflowPunct w:val="0"/>
                    <w:adjustRightInd w:val="0"/>
                    <w:snapToGrid w:val="0"/>
                    <w:jc w:val="center"/>
                    <w:rPr>
                      <w:rFonts w:eastAsiaTheme="minorEastAsia"/>
                      <w:b/>
                      <w:color w:val="000000" w:themeColor="text1"/>
                      <w:szCs w:val="21"/>
                    </w:rPr>
                  </w:pPr>
                  <w:r w:rsidRPr="0032512F">
                    <w:rPr>
                      <w:rFonts w:eastAsiaTheme="minorEastAsia"/>
                      <w:b/>
                      <w:color w:val="000000" w:themeColor="text1"/>
                      <w:szCs w:val="21"/>
                    </w:rPr>
                    <w:t>受试者例数</w:t>
                  </w:r>
                </w:p>
              </w:tc>
            </w:tr>
            <w:tr w:rsidR="00927089" w:rsidRPr="0032512F" w14:paraId="19E42893" w14:textId="77777777" w:rsidTr="008A5D45">
              <w:trPr>
                <w:trHeight w:val="306"/>
              </w:trPr>
              <w:tc>
                <w:tcPr>
                  <w:tcW w:w="1511" w:type="dxa"/>
                  <w:shd w:val="clear" w:color="auto" w:fill="auto"/>
                  <w:tcMar>
                    <w:top w:w="57" w:type="dxa"/>
                    <w:left w:w="57" w:type="dxa"/>
                    <w:bottom w:w="57" w:type="dxa"/>
                    <w:right w:w="57" w:type="dxa"/>
                  </w:tcMar>
                  <w:vAlign w:val="center"/>
                  <w:hideMark/>
                </w:tcPr>
                <w:p w14:paraId="0FBE974F" w14:textId="1ED565A2" w:rsidR="00927089" w:rsidRPr="0032512F" w:rsidRDefault="00725416" w:rsidP="00DE3D93">
                  <w:pPr>
                    <w:kinsoku w:val="0"/>
                    <w:overflowPunct w:val="0"/>
                    <w:adjustRightInd w:val="0"/>
                    <w:snapToGrid w:val="0"/>
                    <w:jc w:val="center"/>
                    <w:rPr>
                      <w:rFonts w:eastAsiaTheme="minorEastAsia"/>
                      <w:bCs/>
                      <w:color w:val="000000" w:themeColor="text1"/>
                      <w:szCs w:val="21"/>
                    </w:rPr>
                  </w:pPr>
                  <w:r w:rsidRPr="0032512F">
                    <w:rPr>
                      <w:rFonts w:eastAsiaTheme="minorEastAsia"/>
                      <w:bCs/>
                      <w:color w:val="000000" w:themeColor="text1"/>
                      <w:szCs w:val="21"/>
                    </w:rPr>
                    <w:t>香橘乳癖宁胶囊</w:t>
                  </w:r>
                  <w:r w:rsidR="00927089" w:rsidRPr="0032512F">
                    <w:rPr>
                      <w:rFonts w:eastAsiaTheme="minorEastAsia"/>
                      <w:bCs/>
                      <w:color w:val="000000" w:themeColor="text1"/>
                      <w:szCs w:val="21"/>
                    </w:rPr>
                    <w:t>高剂量组</w:t>
                  </w:r>
                </w:p>
              </w:tc>
              <w:tc>
                <w:tcPr>
                  <w:tcW w:w="1701" w:type="dxa"/>
                  <w:shd w:val="clear" w:color="auto" w:fill="auto"/>
                  <w:tcMar>
                    <w:top w:w="57" w:type="dxa"/>
                    <w:left w:w="57" w:type="dxa"/>
                    <w:bottom w:w="57" w:type="dxa"/>
                    <w:right w:w="57" w:type="dxa"/>
                  </w:tcMar>
                  <w:vAlign w:val="center"/>
                  <w:hideMark/>
                </w:tcPr>
                <w:p w14:paraId="1DBF6FF8" w14:textId="3B93A520" w:rsidR="00927089" w:rsidRPr="0032512F" w:rsidRDefault="00927089" w:rsidP="00651B08">
                  <w:pPr>
                    <w:kinsoku w:val="0"/>
                    <w:overflowPunct w:val="0"/>
                    <w:adjustRightInd w:val="0"/>
                    <w:snapToGrid w:val="0"/>
                    <w:jc w:val="center"/>
                    <w:rPr>
                      <w:rFonts w:eastAsiaTheme="minorEastAsia"/>
                      <w:color w:val="000000" w:themeColor="text1"/>
                      <w:szCs w:val="21"/>
                    </w:rPr>
                  </w:pPr>
                  <w:r w:rsidRPr="0032512F">
                    <w:rPr>
                      <w:rFonts w:eastAsiaTheme="minorEastAsia"/>
                      <w:color w:val="000000" w:themeColor="text1"/>
                      <w:szCs w:val="21"/>
                    </w:rPr>
                    <w:t>香橘乳癖宁胶囊</w:t>
                  </w:r>
                  <w:r w:rsidR="00F50736" w:rsidRPr="0032512F">
                    <w:rPr>
                      <w:rFonts w:eastAsiaTheme="minorEastAsia"/>
                      <w:color w:val="000000" w:themeColor="text1"/>
                      <w:szCs w:val="21"/>
                    </w:rPr>
                    <w:t>8</w:t>
                  </w:r>
                  <w:r w:rsidRPr="0032512F">
                    <w:rPr>
                      <w:rFonts w:eastAsiaTheme="minorEastAsia"/>
                      <w:color w:val="000000" w:themeColor="text1"/>
                      <w:szCs w:val="21"/>
                    </w:rPr>
                    <w:t>粒</w:t>
                  </w:r>
                  <w:r w:rsidRPr="0032512F">
                    <w:rPr>
                      <w:rFonts w:eastAsiaTheme="minorEastAsia"/>
                      <w:color w:val="000000" w:themeColor="text1"/>
                      <w:szCs w:val="21"/>
                    </w:rPr>
                    <w:t>/</w:t>
                  </w:r>
                  <w:r w:rsidRPr="0032512F">
                    <w:rPr>
                      <w:rFonts w:eastAsiaTheme="minorEastAsia"/>
                      <w:color w:val="000000" w:themeColor="text1"/>
                      <w:szCs w:val="21"/>
                    </w:rPr>
                    <w:t>次</w:t>
                  </w:r>
                </w:p>
              </w:tc>
              <w:tc>
                <w:tcPr>
                  <w:tcW w:w="1178" w:type="dxa"/>
                  <w:vMerge w:val="restart"/>
                  <w:tcMar>
                    <w:top w:w="57" w:type="dxa"/>
                    <w:left w:w="57" w:type="dxa"/>
                    <w:bottom w:w="57" w:type="dxa"/>
                    <w:right w:w="57" w:type="dxa"/>
                  </w:tcMar>
                  <w:vAlign w:val="center"/>
                </w:tcPr>
                <w:p w14:paraId="54372E65" w14:textId="7F7DAF5A" w:rsidR="00927089" w:rsidRPr="0032512F" w:rsidRDefault="00927089">
                  <w:pPr>
                    <w:kinsoku w:val="0"/>
                    <w:overflowPunct w:val="0"/>
                    <w:adjustRightInd w:val="0"/>
                    <w:snapToGrid w:val="0"/>
                    <w:jc w:val="center"/>
                    <w:rPr>
                      <w:rFonts w:eastAsiaTheme="minorEastAsia"/>
                      <w:color w:val="000000" w:themeColor="text1"/>
                      <w:szCs w:val="21"/>
                    </w:rPr>
                  </w:pPr>
                  <w:r w:rsidRPr="0032512F">
                    <w:rPr>
                      <w:rFonts w:eastAsiaTheme="minorEastAsia"/>
                      <w:color w:val="000000" w:themeColor="text1"/>
                      <w:szCs w:val="21"/>
                    </w:rPr>
                    <w:t>每日</w:t>
                  </w:r>
                  <w:r w:rsidR="005B7139" w:rsidRPr="0032512F">
                    <w:rPr>
                      <w:rFonts w:eastAsiaTheme="minorEastAsia"/>
                      <w:color w:val="000000" w:themeColor="text1"/>
                      <w:szCs w:val="21"/>
                    </w:rPr>
                    <w:t>3</w:t>
                  </w:r>
                  <w:r w:rsidRPr="0032512F">
                    <w:rPr>
                      <w:rFonts w:eastAsiaTheme="minorEastAsia"/>
                      <w:color w:val="000000" w:themeColor="text1"/>
                      <w:szCs w:val="21"/>
                    </w:rPr>
                    <w:t>次，餐后</w:t>
                  </w:r>
                  <w:r w:rsidR="005B7139" w:rsidRPr="0032512F">
                    <w:rPr>
                      <w:rFonts w:eastAsiaTheme="minorEastAsia"/>
                      <w:color w:val="000000" w:themeColor="text1"/>
                      <w:szCs w:val="21"/>
                    </w:rPr>
                    <w:t>口服</w:t>
                  </w:r>
                </w:p>
              </w:tc>
              <w:tc>
                <w:tcPr>
                  <w:tcW w:w="1231" w:type="dxa"/>
                  <w:vMerge w:val="restart"/>
                  <w:shd w:val="clear" w:color="auto" w:fill="auto"/>
                  <w:tcMar>
                    <w:top w:w="57" w:type="dxa"/>
                    <w:left w:w="57" w:type="dxa"/>
                    <w:bottom w:w="57" w:type="dxa"/>
                    <w:right w:w="57" w:type="dxa"/>
                  </w:tcMar>
                  <w:vAlign w:val="center"/>
                  <w:hideMark/>
                </w:tcPr>
                <w:p w14:paraId="63FBC676" w14:textId="54ADC2B8" w:rsidR="00927089" w:rsidRPr="0032512F" w:rsidRDefault="00BD7633">
                  <w:pPr>
                    <w:kinsoku w:val="0"/>
                    <w:overflowPunct w:val="0"/>
                    <w:adjustRightInd w:val="0"/>
                    <w:snapToGrid w:val="0"/>
                    <w:jc w:val="center"/>
                    <w:rPr>
                      <w:rFonts w:eastAsiaTheme="minorEastAsia"/>
                      <w:color w:val="000000" w:themeColor="text1"/>
                      <w:szCs w:val="21"/>
                    </w:rPr>
                  </w:pPr>
                  <w:r w:rsidRPr="0032512F">
                    <w:rPr>
                      <w:rFonts w:eastAsiaTheme="minorEastAsia"/>
                      <w:color w:val="000000" w:themeColor="text1"/>
                      <w:szCs w:val="21"/>
                    </w:rPr>
                    <w:t>3</w:t>
                  </w:r>
                  <w:r w:rsidRPr="0032512F">
                    <w:rPr>
                      <w:rFonts w:eastAsiaTheme="minorEastAsia"/>
                      <w:color w:val="000000" w:themeColor="text1"/>
                      <w:szCs w:val="21"/>
                    </w:rPr>
                    <w:t>个月经周期</w:t>
                  </w:r>
                </w:p>
              </w:tc>
              <w:tc>
                <w:tcPr>
                  <w:tcW w:w="1178" w:type="dxa"/>
                  <w:shd w:val="clear" w:color="auto" w:fill="auto"/>
                  <w:tcMar>
                    <w:top w:w="57" w:type="dxa"/>
                    <w:left w:w="57" w:type="dxa"/>
                    <w:bottom w:w="57" w:type="dxa"/>
                    <w:right w:w="57" w:type="dxa"/>
                  </w:tcMar>
                  <w:vAlign w:val="center"/>
                  <w:hideMark/>
                </w:tcPr>
                <w:p w14:paraId="4CF97AAD" w14:textId="43561C52" w:rsidR="00927089" w:rsidRPr="0032512F" w:rsidRDefault="004C60A5" w:rsidP="00DE3D93">
                  <w:pPr>
                    <w:kinsoku w:val="0"/>
                    <w:overflowPunct w:val="0"/>
                    <w:adjustRightInd w:val="0"/>
                    <w:snapToGrid w:val="0"/>
                    <w:jc w:val="center"/>
                    <w:rPr>
                      <w:rFonts w:eastAsiaTheme="minorEastAsia"/>
                      <w:color w:val="000000" w:themeColor="text1"/>
                      <w:szCs w:val="21"/>
                    </w:rPr>
                  </w:pPr>
                  <w:r w:rsidRPr="0032512F">
                    <w:rPr>
                      <w:rFonts w:eastAsiaTheme="minorEastAsia"/>
                      <w:color w:val="000000" w:themeColor="text1"/>
                      <w:szCs w:val="21"/>
                    </w:rPr>
                    <w:t>60</w:t>
                  </w:r>
                </w:p>
              </w:tc>
            </w:tr>
            <w:tr w:rsidR="00927089" w:rsidRPr="0032512F" w14:paraId="07C79255" w14:textId="77777777" w:rsidTr="008A5D45">
              <w:trPr>
                <w:trHeight w:val="285"/>
              </w:trPr>
              <w:tc>
                <w:tcPr>
                  <w:tcW w:w="1511" w:type="dxa"/>
                  <w:shd w:val="clear" w:color="auto" w:fill="auto"/>
                  <w:noWrap/>
                  <w:tcMar>
                    <w:top w:w="57" w:type="dxa"/>
                    <w:left w:w="57" w:type="dxa"/>
                    <w:bottom w:w="57" w:type="dxa"/>
                    <w:right w:w="57" w:type="dxa"/>
                  </w:tcMar>
                  <w:vAlign w:val="center"/>
                  <w:hideMark/>
                </w:tcPr>
                <w:p w14:paraId="60F54E31" w14:textId="19EEB9EB" w:rsidR="00927089" w:rsidRPr="0032512F" w:rsidRDefault="00927089" w:rsidP="00DE3D93">
                  <w:pPr>
                    <w:kinsoku w:val="0"/>
                    <w:overflowPunct w:val="0"/>
                    <w:adjustRightInd w:val="0"/>
                    <w:snapToGrid w:val="0"/>
                    <w:jc w:val="center"/>
                    <w:rPr>
                      <w:rFonts w:eastAsiaTheme="minorEastAsia"/>
                      <w:b/>
                      <w:bCs/>
                      <w:color w:val="000000" w:themeColor="text1"/>
                      <w:szCs w:val="21"/>
                    </w:rPr>
                  </w:pPr>
                  <w:r w:rsidRPr="0032512F">
                    <w:rPr>
                      <w:rFonts w:eastAsiaTheme="minorEastAsia"/>
                      <w:bCs/>
                      <w:color w:val="000000" w:themeColor="text1"/>
                      <w:szCs w:val="21"/>
                    </w:rPr>
                    <w:t>香橘乳癖宁胶囊低剂量组</w:t>
                  </w:r>
                </w:p>
              </w:tc>
              <w:tc>
                <w:tcPr>
                  <w:tcW w:w="1701" w:type="dxa"/>
                  <w:shd w:val="clear" w:color="auto" w:fill="auto"/>
                  <w:noWrap/>
                  <w:tcMar>
                    <w:top w:w="57" w:type="dxa"/>
                    <w:left w:w="57" w:type="dxa"/>
                    <w:bottom w:w="57" w:type="dxa"/>
                    <w:right w:w="57" w:type="dxa"/>
                  </w:tcMar>
                  <w:vAlign w:val="center"/>
                </w:tcPr>
                <w:p w14:paraId="3DC58FE2" w14:textId="7BE754D8" w:rsidR="00927089" w:rsidRPr="0032512F" w:rsidRDefault="00927089">
                  <w:pPr>
                    <w:kinsoku w:val="0"/>
                    <w:overflowPunct w:val="0"/>
                    <w:adjustRightInd w:val="0"/>
                    <w:snapToGrid w:val="0"/>
                    <w:jc w:val="center"/>
                    <w:rPr>
                      <w:rFonts w:eastAsiaTheme="minorEastAsia"/>
                      <w:color w:val="000000" w:themeColor="text1"/>
                      <w:szCs w:val="21"/>
                    </w:rPr>
                  </w:pPr>
                  <w:r w:rsidRPr="0032512F">
                    <w:rPr>
                      <w:rFonts w:eastAsiaTheme="minorEastAsia"/>
                      <w:color w:val="000000" w:themeColor="text1"/>
                      <w:szCs w:val="21"/>
                    </w:rPr>
                    <w:t>香橘乳癖宁胶囊</w:t>
                  </w:r>
                  <w:r w:rsidR="00F50736" w:rsidRPr="0032512F">
                    <w:rPr>
                      <w:rFonts w:eastAsiaTheme="minorEastAsia"/>
                      <w:color w:val="000000" w:themeColor="text1"/>
                      <w:szCs w:val="21"/>
                    </w:rPr>
                    <w:t>4</w:t>
                  </w:r>
                  <w:r w:rsidRPr="0032512F">
                    <w:rPr>
                      <w:rFonts w:eastAsiaTheme="minorEastAsia"/>
                      <w:color w:val="000000" w:themeColor="text1"/>
                      <w:szCs w:val="21"/>
                    </w:rPr>
                    <w:t>粒</w:t>
                  </w:r>
                  <w:r w:rsidRPr="0032512F">
                    <w:rPr>
                      <w:rFonts w:eastAsiaTheme="minorEastAsia"/>
                      <w:color w:val="000000" w:themeColor="text1"/>
                      <w:szCs w:val="21"/>
                    </w:rPr>
                    <w:t>/</w:t>
                  </w:r>
                  <w:r w:rsidRPr="0032512F">
                    <w:rPr>
                      <w:rFonts w:eastAsiaTheme="minorEastAsia"/>
                      <w:color w:val="000000" w:themeColor="text1"/>
                      <w:szCs w:val="21"/>
                    </w:rPr>
                    <w:t>次</w:t>
                  </w:r>
                  <w:r w:rsidR="004A2884" w:rsidRPr="0032512F">
                    <w:rPr>
                      <w:rFonts w:eastAsiaTheme="minorEastAsia"/>
                      <w:color w:val="000000" w:themeColor="text1"/>
                      <w:szCs w:val="21"/>
                    </w:rPr>
                    <w:t>+</w:t>
                  </w:r>
                  <w:r w:rsidRPr="0032512F">
                    <w:rPr>
                      <w:rFonts w:eastAsiaTheme="minorEastAsia"/>
                      <w:color w:val="000000" w:themeColor="text1"/>
                      <w:szCs w:val="21"/>
                    </w:rPr>
                    <w:t>模拟剂</w:t>
                  </w:r>
                  <w:r w:rsidR="00F50736" w:rsidRPr="0032512F">
                    <w:rPr>
                      <w:rFonts w:eastAsiaTheme="minorEastAsia"/>
                      <w:color w:val="000000" w:themeColor="text1"/>
                      <w:szCs w:val="21"/>
                    </w:rPr>
                    <w:t>4</w:t>
                  </w:r>
                  <w:r w:rsidRPr="0032512F">
                    <w:rPr>
                      <w:rFonts w:eastAsiaTheme="minorEastAsia"/>
                      <w:color w:val="000000" w:themeColor="text1"/>
                      <w:szCs w:val="21"/>
                    </w:rPr>
                    <w:t>粒</w:t>
                  </w:r>
                  <w:r w:rsidRPr="0032512F">
                    <w:rPr>
                      <w:rFonts w:eastAsiaTheme="minorEastAsia"/>
                      <w:color w:val="000000" w:themeColor="text1"/>
                      <w:szCs w:val="21"/>
                    </w:rPr>
                    <w:t>/</w:t>
                  </w:r>
                  <w:r w:rsidRPr="0032512F">
                    <w:rPr>
                      <w:rFonts w:eastAsiaTheme="minorEastAsia"/>
                      <w:color w:val="000000" w:themeColor="text1"/>
                      <w:szCs w:val="21"/>
                    </w:rPr>
                    <w:t>次</w:t>
                  </w:r>
                </w:p>
              </w:tc>
              <w:tc>
                <w:tcPr>
                  <w:tcW w:w="1178" w:type="dxa"/>
                  <w:vMerge/>
                  <w:tcMar>
                    <w:top w:w="57" w:type="dxa"/>
                    <w:left w:w="57" w:type="dxa"/>
                    <w:bottom w:w="57" w:type="dxa"/>
                    <w:right w:w="57" w:type="dxa"/>
                  </w:tcMar>
                  <w:vAlign w:val="center"/>
                </w:tcPr>
                <w:p w14:paraId="5F2DA206" w14:textId="77777777" w:rsidR="00927089" w:rsidRPr="0032512F" w:rsidRDefault="00927089" w:rsidP="00DE3D93">
                  <w:pPr>
                    <w:kinsoku w:val="0"/>
                    <w:overflowPunct w:val="0"/>
                    <w:adjustRightInd w:val="0"/>
                    <w:snapToGrid w:val="0"/>
                    <w:jc w:val="center"/>
                    <w:rPr>
                      <w:rFonts w:eastAsiaTheme="minorEastAsia"/>
                      <w:color w:val="000000" w:themeColor="text1"/>
                      <w:szCs w:val="21"/>
                    </w:rPr>
                  </w:pPr>
                </w:p>
              </w:tc>
              <w:tc>
                <w:tcPr>
                  <w:tcW w:w="1231" w:type="dxa"/>
                  <w:vMerge/>
                  <w:shd w:val="clear" w:color="auto" w:fill="auto"/>
                  <w:noWrap/>
                  <w:tcMar>
                    <w:top w:w="57" w:type="dxa"/>
                    <w:left w:w="57" w:type="dxa"/>
                    <w:bottom w:w="57" w:type="dxa"/>
                    <w:right w:w="57" w:type="dxa"/>
                  </w:tcMar>
                  <w:vAlign w:val="center"/>
                </w:tcPr>
                <w:p w14:paraId="74ADA09C" w14:textId="77777777" w:rsidR="00927089" w:rsidRPr="0032512F" w:rsidRDefault="00927089" w:rsidP="00DE3D93">
                  <w:pPr>
                    <w:kinsoku w:val="0"/>
                    <w:overflowPunct w:val="0"/>
                    <w:adjustRightInd w:val="0"/>
                    <w:snapToGrid w:val="0"/>
                    <w:jc w:val="center"/>
                    <w:rPr>
                      <w:rFonts w:eastAsiaTheme="minorEastAsia"/>
                      <w:color w:val="000000" w:themeColor="text1"/>
                      <w:szCs w:val="21"/>
                    </w:rPr>
                  </w:pPr>
                </w:p>
              </w:tc>
              <w:tc>
                <w:tcPr>
                  <w:tcW w:w="1178" w:type="dxa"/>
                  <w:shd w:val="clear" w:color="auto" w:fill="auto"/>
                  <w:tcMar>
                    <w:top w:w="57" w:type="dxa"/>
                    <w:left w:w="57" w:type="dxa"/>
                    <w:bottom w:w="57" w:type="dxa"/>
                    <w:right w:w="57" w:type="dxa"/>
                  </w:tcMar>
                  <w:vAlign w:val="center"/>
                </w:tcPr>
                <w:p w14:paraId="43F7781C" w14:textId="59893F11" w:rsidR="00927089" w:rsidRPr="0032512F" w:rsidRDefault="004C60A5" w:rsidP="00DE3D93">
                  <w:pPr>
                    <w:kinsoku w:val="0"/>
                    <w:overflowPunct w:val="0"/>
                    <w:adjustRightInd w:val="0"/>
                    <w:snapToGrid w:val="0"/>
                    <w:jc w:val="center"/>
                    <w:rPr>
                      <w:rFonts w:eastAsiaTheme="minorEastAsia"/>
                      <w:color w:val="000000" w:themeColor="text1"/>
                      <w:szCs w:val="21"/>
                    </w:rPr>
                  </w:pPr>
                  <w:r w:rsidRPr="0032512F">
                    <w:rPr>
                      <w:rFonts w:eastAsiaTheme="minorEastAsia"/>
                      <w:color w:val="000000" w:themeColor="text1"/>
                      <w:szCs w:val="21"/>
                    </w:rPr>
                    <w:t>60</w:t>
                  </w:r>
                </w:p>
              </w:tc>
            </w:tr>
            <w:tr w:rsidR="00927089" w:rsidRPr="0032512F" w14:paraId="4BE7CDF4" w14:textId="77777777" w:rsidTr="008A5D45">
              <w:trPr>
                <w:trHeight w:val="285"/>
              </w:trPr>
              <w:tc>
                <w:tcPr>
                  <w:tcW w:w="1511" w:type="dxa"/>
                  <w:shd w:val="clear" w:color="auto" w:fill="auto"/>
                  <w:tcMar>
                    <w:top w:w="57" w:type="dxa"/>
                    <w:left w:w="57" w:type="dxa"/>
                    <w:bottom w:w="57" w:type="dxa"/>
                    <w:right w:w="57" w:type="dxa"/>
                  </w:tcMar>
                  <w:vAlign w:val="center"/>
                  <w:hideMark/>
                </w:tcPr>
                <w:p w14:paraId="62FFE48A" w14:textId="3D5D48A5" w:rsidR="00927089" w:rsidRPr="0032512F" w:rsidRDefault="00927089" w:rsidP="002F3737">
                  <w:pPr>
                    <w:kinsoku w:val="0"/>
                    <w:overflowPunct w:val="0"/>
                    <w:adjustRightInd w:val="0"/>
                    <w:snapToGrid w:val="0"/>
                    <w:jc w:val="center"/>
                    <w:rPr>
                      <w:rFonts w:eastAsiaTheme="minorEastAsia"/>
                      <w:b/>
                      <w:bCs/>
                      <w:color w:val="000000" w:themeColor="text1"/>
                      <w:szCs w:val="21"/>
                    </w:rPr>
                  </w:pPr>
                  <w:r w:rsidRPr="0032512F">
                    <w:rPr>
                      <w:rFonts w:eastAsiaTheme="minorEastAsia"/>
                      <w:bCs/>
                      <w:color w:val="000000" w:themeColor="text1"/>
                      <w:szCs w:val="21"/>
                    </w:rPr>
                    <w:t>香橘乳癖宁胶囊模拟剂组</w:t>
                  </w:r>
                </w:p>
              </w:tc>
              <w:tc>
                <w:tcPr>
                  <w:tcW w:w="1701" w:type="dxa"/>
                  <w:shd w:val="clear" w:color="auto" w:fill="auto"/>
                  <w:tcMar>
                    <w:top w:w="57" w:type="dxa"/>
                    <w:left w:w="57" w:type="dxa"/>
                    <w:bottom w:w="57" w:type="dxa"/>
                    <w:right w:w="57" w:type="dxa"/>
                  </w:tcMar>
                  <w:vAlign w:val="center"/>
                </w:tcPr>
                <w:p w14:paraId="0DEF6DCF" w14:textId="74AEEF8E" w:rsidR="00927089" w:rsidRPr="0032512F" w:rsidRDefault="00927089" w:rsidP="00651B08">
                  <w:pPr>
                    <w:kinsoku w:val="0"/>
                    <w:overflowPunct w:val="0"/>
                    <w:adjustRightInd w:val="0"/>
                    <w:snapToGrid w:val="0"/>
                    <w:jc w:val="center"/>
                    <w:rPr>
                      <w:rFonts w:eastAsiaTheme="minorEastAsia"/>
                      <w:color w:val="000000" w:themeColor="text1"/>
                      <w:szCs w:val="21"/>
                    </w:rPr>
                  </w:pPr>
                  <w:r w:rsidRPr="0032512F">
                    <w:rPr>
                      <w:rFonts w:eastAsiaTheme="minorEastAsia"/>
                      <w:color w:val="000000" w:themeColor="text1"/>
                      <w:szCs w:val="21"/>
                    </w:rPr>
                    <w:t>香橘乳癖宁胶囊模拟剂</w:t>
                  </w:r>
                  <w:r w:rsidR="00F50736" w:rsidRPr="0032512F">
                    <w:rPr>
                      <w:rFonts w:eastAsiaTheme="minorEastAsia"/>
                      <w:color w:val="000000" w:themeColor="text1"/>
                      <w:szCs w:val="21"/>
                    </w:rPr>
                    <w:t>8</w:t>
                  </w:r>
                  <w:r w:rsidRPr="0032512F">
                    <w:rPr>
                      <w:rFonts w:eastAsiaTheme="minorEastAsia"/>
                      <w:color w:val="000000" w:themeColor="text1"/>
                      <w:szCs w:val="21"/>
                    </w:rPr>
                    <w:t>粒</w:t>
                  </w:r>
                  <w:r w:rsidRPr="0032512F">
                    <w:rPr>
                      <w:rFonts w:eastAsiaTheme="minorEastAsia"/>
                      <w:color w:val="000000" w:themeColor="text1"/>
                      <w:szCs w:val="21"/>
                    </w:rPr>
                    <w:t>/</w:t>
                  </w:r>
                  <w:r w:rsidRPr="0032512F">
                    <w:rPr>
                      <w:rFonts w:eastAsiaTheme="minorEastAsia"/>
                      <w:color w:val="000000" w:themeColor="text1"/>
                      <w:szCs w:val="21"/>
                    </w:rPr>
                    <w:t>次</w:t>
                  </w:r>
                </w:p>
              </w:tc>
              <w:tc>
                <w:tcPr>
                  <w:tcW w:w="1178" w:type="dxa"/>
                  <w:vMerge/>
                  <w:tcMar>
                    <w:top w:w="57" w:type="dxa"/>
                    <w:left w:w="57" w:type="dxa"/>
                    <w:bottom w:w="57" w:type="dxa"/>
                    <w:right w:w="57" w:type="dxa"/>
                  </w:tcMar>
                  <w:vAlign w:val="center"/>
                </w:tcPr>
                <w:p w14:paraId="3554525A" w14:textId="77777777" w:rsidR="00927089" w:rsidRPr="0032512F" w:rsidRDefault="00927089" w:rsidP="00DE3D93">
                  <w:pPr>
                    <w:kinsoku w:val="0"/>
                    <w:overflowPunct w:val="0"/>
                    <w:adjustRightInd w:val="0"/>
                    <w:snapToGrid w:val="0"/>
                    <w:jc w:val="center"/>
                    <w:rPr>
                      <w:rFonts w:eastAsiaTheme="minorEastAsia"/>
                      <w:color w:val="000000" w:themeColor="text1"/>
                      <w:szCs w:val="21"/>
                    </w:rPr>
                  </w:pPr>
                </w:p>
              </w:tc>
              <w:tc>
                <w:tcPr>
                  <w:tcW w:w="1231" w:type="dxa"/>
                  <w:vMerge/>
                  <w:shd w:val="clear" w:color="auto" w:fill="auto"/>
                  <w:tcMar>
                    <w:top w:w="57" w:type="dxa"/>
                    <w:left w:w="57" w:type="dxa"/>
                    <w:bottom w:w="57" w:type="dxa"/>
                    <w:right w:w="57" w:type="dxa"/>
                  </w:tcMar>
                  <w:vAlign w:val="center"/>
                </w:tcPr>
                <w:p w14:paraId="7EE80A5A" w14:textId="77777777" w:rsidR="00927089" w:rsidRPr="0032512F" w:rsidRDefault="00927089" w:rsidP="00DE3D93">
                  <w:pPr>
                    <w:kinsoku w:val="0"/>
                    <w:overflowPunct w:val="0"/>
                    <w:adjustRightInd w:val="0"/>
                    <w:snapToGrid w:val="0"/>
                    <w:jc w:val="center"/>
                    <w:rPr>
                      <w:rFonts w:eastAsiaTheme="minorEastAsia"/>
                      <w:color w:val="000000" w:themeColor="text1"/>
                      <w:szCs w:val="21"/>
                    </w:rPr>
                  </w:pPr>
                </w:p>
              </w:tc>
              <w:tc>
                <w:tcPr>
                  <w:tcW w:w="1178" w:type="dxa"/>
                  <w:shd w:val="clear" w:color="auto" w:fill="auto"/>
                  <w:tcMar>
                    <w:top w:w="57" w:type="dxa"/>
                    <w:left w:w="57" w:type="dxa"/>
                    <w:bottom w:w="57" w:type="dxa"/>
                    <w:right w:w="57" w:type="dxa"/>
                  </w:tcMar>
                  <w:vAlign w:val="center"/>
                </w:tcPr>
                <w:p w14:paraId="26E21FB9" w14:textId="014561BF" w:rsidR="00927089" w:rsidRPr="0032512F" w:rsidRDefault="004C60A5" w:rsidP="00DE3D93">
                  <w:pPr>
                    <w:kinsoku w:val="0"/>
                    <w:overflowPunct w:val="0"/>
                    <w:adjustRightInd w:val="0"/>
                    <w:snapToGrid w:val="0"/>
                    <w:jc w:val="center"/>
                    <w:rPr>
                      <w:rFonts w:eastAsiaTheme="minorEastAsia"/>
                      <w:color w:val="000000" w:themeColor="text1"/>
                      <w:szCs w:val="21"/>
                    </w:rPr>
                  </w:pPr>
                  <w:r w:rsidRPr="0032512F">
                    <w:rPr>
                      <w:rFonts w:eastAsiaTheme="minorEastAsia"/>
                      <w:color w:val="000000" w:themeColor="text1"/>
                      <w:szCs w:val="21"/>
                    </w:rPr>
                    <w:t>60</w:t>
                  </w:r>
                </w:p>
              </w:tc>
            </w:tr>
          </w:tbl>
          <w:p w14:paraId="47C39220" w14:textId="77777777" w:rsidR="00355061" w:rsidRDefault="00355061" w:rsidP="00DE3D93">
            <w:pPr>
              <w:kinsoku w:val="0"/>
              <w:overflowPunct w:val="0"/>
              <w:adjustRightInd w:val="0"/>
              <w:snapToGrid w:val="0"/>
              <w:spacing w:line="360" w:lineRule="auto"/>
              <w:rPr>
                <w:rFonts w:eastAsiaTheme="minorEastAsia"/>
                <w:color w:val="000000" w:themeColor="text1"/>
                <w:szCs w:val="21"/>
              </w:rPr>
            </w:pPr>
          </w:p>
          <w:p w14:paraId="5F57FA01" w14:textId="491838C8" w:rsidR="00E75BEB" w:rsidRPr="0032512F" w:rsidRDefault="00E75BEB">
            <w:pPr>
              <w:kinsoku w:val="0"/>
              <w:overflowPunct w:val="0"/>
              <w:adjustRightInd w:val="0"/>
              <w:snapToGrid w:val="0"/>
              <w:spacing w:line="360" w:lineRule="auto"/>
              <w:rPr>
                <w:rFonts w:eastAsiaTheme="minorEastAsia"/>
                <w:color w:val="000000" w:themeColor="text1"/>
                <w:szCs w:val="21"/>
              </w:rPr>
            </w:pPr>
            <w:r>
              <w:rPr>
                <w:rFonts w:eastAsiaTheme="minorEastAsia"/>
                <w:color w:val="000000" w:themeColor="text1"/>
                <w:szCs w:val="21"/>
              </w:rPr>
              <w:t>导入期</w:t>
            </w:r>
            <w:r w:rsidR="00410F8D">
              <w:rPr>
                <w:rFonts w:eastAsiaTheme="minorEastAsia" w:hint="eastAsia"/>
                <w:color w:val="000000" w:themeColor="text1"/>
                <w:szCs w:val="21"/>
              </w:rPr>
              <w:t>内</w:t>
            </w:r>
            <w:r>
              <w:rPr>
                <w:rFonts w:eastAsiaTheme="minorEastAsia"/>
                <w:color w:val="000000" w:themeColor="text1"/>
                <w:szCs w:val="21"/>
              </w:rPr>
              <w:t>，</w:t>
            </w:r>
            <w:r w:rsidR="002A5E36">
              <w:rPr>
                <w:rFonts w:eastAsiaTheme="minorEastAsia" w:hint="eastAsia"/>
                <w:color w:val="000000" w:themeColor="text1"/>
                <w:szCs w:val="21"/>
              </w:rPr>
              <w:t>所有受试者</w:t>
            </w:r>
            <w:r w:rsidR="002A5E36">
              <w:rPr>
                <w:rFonts w:eastAsiaTheme="minorEastAsia"/>
                <w:color w:val="000000" w:themeColor="text1"/>
                <w:szCs w:val="21"/>
              </w:rPr>
              <w:t>给药方法均为：</w:t>
            </w:r>
            <w:r>
              <w:rPr>
                <w:rFonts w:eastAsiaTheme="minorEastAsia" w:hint="eastAsia"/>
                <w:color w:val="000000" w:themeColor="text1"/>
                <w:szCs w:val="21"/>
              </w:rPr>
              <w:t>每次</w:t>
            </w:r>
            <w:r>
              <w:rPr>
                <w:rFonts w:eastAsiaTheme="minorEastAsia" w:hint="eastAsia"/>
                <w:color w:val="000000" w:themeColor="text1"/>
                <w:szCs w:val="21"/>
              </w:rPr>
              <w:t>8</w:t>
            </w:r>
            <w:r>
              <w:rPr>
                <w:rFonts w:eastAsiaTheme="minorEastAsia" w:hint="eastAsia"/>
                <w:color w:val="000000" w:themeColor="text1"/>
                <w:szCs w:val="21"/>
              </w:rPr>
              <w:t>粒</w:t>
            </w:r>
            <w:r>
              <w:rPr>
                <w:rFonts w:eastAsiaTheme="minorEastAsia"/>
                <w:color w:val="000000" w:themeColor="text1"/>
                <w:szCs w:val="21"/>
              </w:rPr>
              <w:t>香橘乳癖宁胶囊</w:t>
            </w:r>
            <w:r w:rsidR="009D2A8E">
              <w:rPr>
                <w:rFonts w:eastAsiaTheme="minorEastAsia" w:hint="eastAsia"/>
                <w:color w:val="000000" w:themeColor="text1"/>
                <w:szCs w:val="21"/>
              </w:rPr>
              <w:t>模拟剂</w:t>
            </w:r>
            <w:r>
              <w:rPr>
                <w:rFonts w:eastAsiaTheme="minorEastAsia"/>
                <w:color w:val="000000" w:themeColor="text1"/>
                <w:szCs w:val="21"/>
              </w:rPr>
              <w:t>，每日</w:t>
            </w:r>
            <w:r>
              <w:rPr>
                <w:rFonts w:eastAsiaTheme="minorEastAsia" w:hint="eastAsia"/>
                <w:color w:val="000000" w:themeColor="text1"/>
                <w:szCs w:val="21"/>
              </w:rPr>
              <w:t>3</w:t>
            </w:r>
            <w:r>
              <w:rPr>
                <w:rFonts w:eastAsiaTheme="minorEastAsia" w:hint="eastAsia"/>
                <w:color w:val="000000" w:themeColor="text1"/>
                <w:szCs w:val="21"/>
              </w:rPr>
              <w:t>次；</w:t>
            </w:r>
            <w:r>
              <w:rPr>
                <w:rFonts w:eastAsiaTheme="minorEastAsia"/>
                <w:color w:val="000000" w:themeColor="text1"/>
                <w:szCs w:val="21"/>
              </w:rPr>
              <w:t>治疗期</w:t>
            </w:r>
            <w:r w:rsidR="00410F8D">
              <w:rPr>
                <w:rFonts w:eastAsiaTheme="minorEastAsia" w:hint="eastAsia"/>
                <w:color w:val="000000" w:themeColor="text1"/>
                <w:szCs w:val="21"/>
              </w:rPr>
              <w:t>，</w:t>
            </w:r>
            <w:r w:rsidR="002A5E36">
              <w:rPr>
                <w:rFonts w:eastAsiaTheme="minorEastAsia" w:hint="eastAsia"/>
                <w:color w:val="000000" w:themeColor="text1"/>
                <w:szCs w:val="21"/>
              </w:rPr>
              <w:t>按照</w:t>
            </w:r>
            <w:r>
              <w:rPr>
                <w:rFonts w:eastAsiaTheme="minorEastAsia" w:hint="eastAsia"/>
                <w:color w:val="000000" w:themeColor="text1"/>
                <w:szCs w:val="21"/>
              </w:rPr>
              <w:t>上</w:t>
            </w:r>
            <w:r>
              <w:rPr>
                <w:rFonts w:eastAsiaTheme="minorEastAsia"/>
                <w:color w:val="000000" w:themeColor="text1"/>
                <w:szCs w:val="21"/>
              </w:rPr>
              <w:t>表</w:t>
            </w:r>
            <w:r w:rsidR="002A5E36">
              <w:rPr>
                <w:rFonts w:eastAsiaTheme="minorEastAsia" w:hint="eastAsia"/>
                <w:color w:val="000000" w:themeColor="text1"/>
                <w:szCs w:val="21"/>
              </w:rPr>
              <w:t>给药方法服用</w:t>
            </w:r>
            <w:r>
              <w:rPr>
                <w:rFonts w:eastAsiaTheme="minorEastAsia"/>
                <w:color w:val="000000" w:themeColor="text1"/>
                <w:szCs w:val="21"/>
              </w:rPr>
              <w:t>。</w:t>
            </w:r>
          </w:p>
        </w:tc>
      </w:tr>
      <w:tr w:rsidR="0046062F" w:rsidRPr="0032512F" w14:paraId="0DFEFD0D" w14:textId="77777777" w:rsidTr="0032512F">
        <w:trPr>
          <w:trHeight w:val="416"/>
        </w:trPr>
        <w:tc>
          <w:tcPr>
            <w:tcW w:w="858" w:type="pct"/>
            <w:vAlign w:val="center"/>
          </w:tcPr>
          <w:p w14:paraId="3216EAB4" w14:textId="77777777" w:rsidR="0046062F" w:rsidRPr="0032512F" w:rsidRDefault="0046062F" w:rsidP="00DE3D93">
            <w:pPr>
              <w:kinsoku w:val="0"/>
              <w:overflowPunct w:val="0"/>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研究流程</w:t>
            </w:r>
          </w:p>
        </w:tc>
        <w:tc>
          <w:tcPr>
            <w:tcW w:w="4142" w:type="pct"/>
            <w:vAlign w:val="center"/>
          </w:tcPr>
          <w:p w14:paraId="3616F362" w14:textId="773ECAAD" w:rsidR="0089582E" w:rsidRPr="0032512F" w:rsidRDefault="0089582E" w:rsidP="00DE3D93">
            <w:pPr>
              <w:adjustRightInd w:val="0"/>
              <w:snapToGrid w:val="0"/>
              <w:spacing w:line="360" w:lineRule="auto"/>
              <w:jc w:val="left"/>
              <w:rPr>
                <w:rFonts w:eastAsiaTheme="minorEastAsia"/>
                <w:b/>
                <w:color w:val="000000" w:themeColor="text1"/>
                <w:szCs w:val="21"/>
              </w:rPr>
            </w:pPr>
            <w:r w:rsidRPr="0032512F">
              <w:rPr>
                <w:rFonts w:eastAsiaTheme="minorEastAsia"/>
                <w:color w:val="000000" w:themeColor="text1"/>
                <w:szCs w:val="21"/>
              </w:rPr>
              <w:t>本研究分为筛选期、</w:t>
            </w:r>
            <w:r w:rsidR="008341DC" w:rsidRPr="0032512F">
              <w:rPr>
                <w:rFonts w:eastAsiaTheme="minorEastAsia"/>
                <w:color w:val="000000" w:themeColor="text1"/>
                <w:szCs w:val="21"/>
              </w:rPr>
              <w:t>导入期</w:t>
            </w:r>
            <w:r w:rsidR="004A2884" w:rsidRPr="0032512F">
              <w:rPr>
                <w:rFonts w:eastAsiaTheme="minorEastAsia"/>
                <w:color w:val="000000" w:themeColor="text1"/>
                <w:szCs w:val="21"/>
              </w:rPr>
              <w:t>、</w:t>
            </w:r>
            <w:r w:rsidRPr="0032512F">
              <w:rPr>
                <w:rFonts w:eastAsiaTheme="minorEastAsia"/>
                <w:color w:val="000000" w:themeColor="text1"/>
                <w:szCs w:val="21"/>
              </w:rPr>
              <w:t>治疗期和随访期，共</w:t>
            </w:r>
            <w:r w:rsidRPr="0032512F">
              <w:rPr>
                <w:rFonts w:eastAsiaTheme="minorEastAsia"/>
                <w:color w:val="000000" w:themeColor="text1"/>
                <w:szCs w:val="21"/>
              </w:rPr>
              <w:t>6</w:t>
            </w:r>
            <w:r w:rsidRPr="0032512F">
              <w:rPr>
                <w:rFonts w:eastAsiaTheme="minorEastAsia"/>
                <w:color w:val="000000" w:themeColor="text1"/>
                <w:szCs w:val="21"/>
              </w:rPr>
              <w:t>个访视点。</w:t>
            </w:r>
          </w:p>
          <w:p w14:paraId="25B2F2D8" w14:textId="09661415" w:rsidR="0089582E" w:rsidRPr="0032512F" w:rsidRDefault="0089582E" w:rsidP="001D44F1">
            <w:pPr>
              <w:pStyle w:val="a6"/>
              <w:numPr>
                <w:ilvl w:val="0"/>
                <w:numId w:val="47"/>
              </w:numPr>
              <w:adjustRightInd w:val="0"/>
              <w:snapToGrid w:val="0"/>
              <w:spacing w:line="360" w:lineRule="auto"/>
              <w:ind w:firstLineChars="0"/>
              <w:jc w:val="left"/>
              <w:rPr>
                <w:rFonts w:ascii="Times New Roman" w:eastAsiaTheme="minorEastAsia" w:hAnsi="Times New Roman"/>
                <w:b/>
                <w:color w:val="000000" w:themeColor="text1"/>
                <w:szCs w:val="21"/>
              </w:rPr>
            </w:pPr>
            <w:r w:rsidRPr="0032512F">
              <w:rPr>
                <w:rFonts w:ascii="Times New Roman" w:eastAsiaTheme="minorEastAsia" w:hAnsi="Times New Roman"/>
                <w:b/>
                <w:color w:val="000000" w:themeColor="text1"/>
                <w:szCs w:val="21"/>
              </w:rPr>
              <w:t>筛选期</w:t>
            </w:r>
            <w:r w:rsidR="008341DC" w:rsidRPr="0032512F">
              <w:rPr>
                <w:rFonts w:ascii="Times New Roman" w:eastAsiaTheme="minorEastAsia" w:hAnsi="Times New Roman"/>
                <w:b/>
                <w:color w:val="000000" w:themeColor="text1"/>
                <w:szCs w:val="21"/>
              </w:rPr>
              <w:t>（</w:t>
            </w:r>
            <w:r w:rsidR="002216CE" w:rsidRPr="0032512F">
              <w:rPr>
                <w:rFonts w:ascii="Times New Roman" w:eastAsiaTheme="minorEastAsia" w:hAnsi="Times New Roman"/>
                <w:b/>
                <w:color w:val="000000" w:themeColor="text1"/>
                <w:szCs w:val="21"/>
              </w:rPr>
              <w:t>就诊</w:t>
            </w:r>
            <w:r w:rsidR="00E46B38" w:rsidRPr="0032512F">
              <w:rPr>
                <w:rFonts w:ascii="Times New Roman" w:eastAsiaTheme="minorEastAsia" w:hAnsi="Times New Roman"/>
                <w:b/>
                <w:color w:val="000000" w:themeColor="text1"/>
                <w:szCs w:val="21"/>
              </w:rPr>
              <w:t>至</w:t>
            </w:r>
            <w:r w:rsidR="00E46B38" w:rsidRPr="0032512F">
              <w:rPr>
                <w:rFonts w:ascii="Times New Roman" w:eastAsiaTheme="minorEastAsia" w:hAnsi="Times New Roman"/>
                <w:b/>
                <w:color w:val="000000" w:themeColor="text1"/>
                <w:szCs w:val="21"/>
              </w:rPr>
              <w:t>-2</w:t>
            </w:r>
            <w:r w:rsidR="002216CE" w:rsidRPr="0032512F">
              <w:rPr>
                <w:rFonts w:ascii="Times New Roman" w:eastAsiaTheme="minorEastAsia" w:hAnsi="Times New Roman"/>
                <w:b/>
                <w:color w:val="000000" w:themeColor="text1"/>
                <w:szCs w:val="21"/>
              </w:rPr>
              <w:t>次</w:t>
            </w:r>
            <w:r w:rsidR="008341DC" w:rsidRPr="0032512F">
              <w:rPr>
                <w:rFonts w:ascii="Times New Roman" w:eastAsiaTheme="minorEastAsia" w:hAnsi="Times New Roman"/>
                <w:b/>
                <w:color w:val="000000" w:themeColor="text1"/>
                <w:szCs w:val="21"/>
              </w:rPr>
              <w:t>月经</w:t>
            </w:r>
            <w:r w:rsidR="006754AF" w:rsidRPr="0032512F">
              <w:rPr>
                <w:rFonts w:ascii="Times New Roman" w:eastAsiaTheme="minorEastAsia" w:hAnsi="Times New Roman"/>
                <w:b/>
                <w:color w:val="000000" w:themeColor="text1"/>
                <w:szCs w:val="21"/>
              </w:rPr>
              <w:t>结束</w:t>
            </w:r>
            <w:r w:rsidR="008341DC" w:rsidRPr="0032512F">
              <w:rPr>
                <w:rFonts w:ascii="Times New Roman" w:eastAsiaTheme="minorEastAsia" w:hAnsi="Times New Roman"/>
                <w:b/>
                <w:color w:val="000000" w:themeColor="text1"/>
                <w:szCs w:val="21"/>
              </w:rPr>
              <w:t>）</w:t>
            </w:r>
            <w:r w:rsidRPr="0032512F">
              <w:rPr>
                <w:rFonts w:ascii="Times New Roman" w:eastAsiaTheme="minorEastAsia" w:hAnsi="Times New Roman"/>
                <w:b/>
                <w:color w:val="000000" w:themeColor="text1"/>
                <w:szCs w:val="21"/>
              </w:rPr>
              <w:t>：</w:t>
            </w:r>
          </w:p>
          <w:p w14:paraId="211C0FC5" w14:textId="58898AC6" w:rsidR="00D7711C" w:rsidRPr="0032512F" w:rsidRDefault="00D7711C" w:rsidP="009B34B9">
            <w:pPr>
              <w:adjustRightInd w:val="0"/>
              <w:snapToGrid w:val="0"/>
              <w:spacing w:line="360" w:lineRule="auto"/>
              <w:ind w:firstLineChars="200" w:firstLine="422"/>
              <w:jc w:val="left"/>
              <w:rPr>
                <w:rFonts w:eastAsiaTheme="minorEastAsia"/>
                <w:b/>
                <w:color w:val="000000" w:themeColor="text1"/>
                <w:szCs w:val="21"/>
              </w:rPr>
            </w:pPr>
            <w:r w:rsidRPr="0032512F">
              <w:rPr>
                <w:rFonts w:eastAsiaTheme="minorEastAsia"/>
                <w:b/>
                <w:color w:val="000000" w:themeColor="text1"/>
                <w:szCs w:val="21"/>
              </w:rPr>
              <w:t>访视</w:t>
            </w:r>
            <w:r w:rsidRPr="0032512F">
              <w:rPr>
                <w:rFonts w:eastAsiaTheme="minorEastAsia"/>
                <w:b/>
                <w:color w:val="000000" w:themeColor="text1"/>
                <w:szCs w:val="21"/>
              </w:rPr>
              <w:t>1</w:t>
            </w:r>
            <w:r w:rsidR="009B264A" w:rsidRPr="0032512F">
              <w:rPr>
                <w:rFonts w:eastAsiaTheme="minorEastAsia"/>
                <w:b/>
                <w:color w:val="000000" w:themeColor="text1"/>
                <w:szCs w:val="21"/>
              </w:rPr>
              <w:t>（</w:t>
            </w:r>
            <w:r w:rsidR="009B264A" w:rsidRPr="0032512F">
              <w:rPr>
                <w:rFonts w:eastAsiaTheme="minorEastAsia"/>
                <w:b/>
                <w:color w:val="000000" w:themeColor="text1"/>
                <w:szCs w:val="21"/>
              </w:rPr>
              <w:t>V1</w:t>
            </w:r>
            <w:r w:rsidR="009B264A" w:rsidRPr="0032512F">
              <w:rPr>
                <w:rFonts w:eastAsiaTheme="minorEastAsia"/>
                <w:b/>
                <w:color w:val="000000" w:themeColor="text1"/>
                <w:szCs w:val="21"/>
              </w:rPr>
              <w:t>）</w:t>
            </w:r>
            <w:r w:rsidR="0089582E" w:rsidRPr="0032512F">
              <w:rPr>
                <w:rFonts w:eastAsiaTheme="minorEastAsia"/>
                <w:b/>
                <w:color w:val="000000" w:themeColor="text1"/>
                <w:szCs w:val="21"/>
              </w:rPr>
              <w:t>：</w:t>
            </w:r>
          </w:p>
          <w:p w14:paraId="6BD26223" w14:textId="03C53AC1" w:rsidR="00355061" w:rsidRPr="0032512F" w:rsidRDefault="00A34373" w:rsidP="00AA73DF">
            <w:pPr>
              <w:adjustRightInd w:val="0"/>
              <w:snapToGrid w:val="0"/>
              <w:spacing w:line="360" w:lineRule="auto"/>
              <w:ind w:firstLineChars="200" w:firstLine="420"/>
              <w:rPr>
                <w:rFonts w:eastAsiaTheme="minorEastAsia"/>
                <w:color w:val="000000" w:themeColor="text1"/>
                <w:szCs w:val="21"/>
              </w:rPr>
            </w:pPr>
            <w:r w:rsidRPr="0032512F">
              <w:rPr>
                <w:rFonts w:eastAsiaTheme="minorEastAsia"/>
                <w:color w:val="000000" w:themeColor="text1"/>
                <w:szCs w:val="21"/>
              </w:rPr>
              <w:t>患者就诊，</w:t>
            </w:r>
            <w:r w:rsidR="00B948DC" w:rsidRPr="0032512F">
              <w:rPr>
                <w:rFonts w:eastAsiaTheme="minorEastAsia"/>
                <w:color w:val="000000" w:themeColor="text1"/>
                <w:szCs w:val="21"/>
              </w:rPr>
              <w:t>进行</w:t>
            </w:r>
            <w:r w:rsidRPr="0032512F">
              <w:rPr>
                <w:rFonts w:eastAsiaTheme="minorEastAsia"/>
                <w:color w:val="000000" w:themeColor="text1"/>
                <w:szCs w:val="21"/>
              </w:rPr>
              <w:t>初步</w:t>
            </w:r>
            <w:r w:rsidR="00B948DC" w:rsidRPr="0032512F">
              <w:rPr>
                <w:rFonts w:eastAsiaTheme="minorEastAsia"/>
                <w:color w:val="000000" w:themeColor="text1"/>
                <w:szCs w:val="21"/>
              </w:rPr>
              <w:t>筛选：</w:t>
            </w:r>
            <w:r w:rsidR="00D7711C" w:rsidRPr="0032512F">
              <w:rPr>
                <w:rFonts w:eastAsiaTheme="minorEastAsia"/>
                <w:color w:val="000000" w:themeColor="text1"/>
                <w:szCs w:val="21"/>
              </w:rPr>
              <w:t>（</w:t>
            </w:r>
            <w:r w:rsidR="00D7711C" w:rsidRPr="0032512F">
              <w:rPr>
                <w:rFonts w:eastAsiaTheme="minorEastAsia"/>
                <w:color w:val="000000" w:themeColor="text1"/>
                <w:szCs w:val="21"/>
              </w:rPr>
              <w:t>1</w:t>
            </w:r>
            <w:r w:rsidR="00D7711C" w:rsidRPr="0032512F">
              <w:rPr>
                <w:rFonts w:eastAsiaTheme="minorEastAsia"/>
                <w:color w:val="000000" w:themeColor="text1"/>
                <w:szCs w:val="21"/>
              </w:rPr>
              <w:t>）签署知情同意书；（</w:t>
            </w:r>
            <w:r w:rsidR="00D7711C" w:rsidRPr="0032512F">
              <w:rPr>
                <w:rFonts w:eastAsiaTheme="minorEastAsia"/>
                <w:color w:val="000000" w:themeColor="text1"/>
                <w:szCs w:val="21"/>
              </w:rPr>
              <w:t>2</w:t>
            </w:r>
            <w:r w:rsidR="00D7711C" w:rsidRPr="0032512F">
              <w:rPr>
                <w:rFonts w:eastAsiaTheme="minorEastAsia"/>
                <w:color w:val="000000" w:themeColor="text1"/>
                <w:szCs w:val="21"/>
              </w:rPr>
              <w:t>）分配筛选号；（</w:t>
            </w:r>
            <w:r w:rsidR="00D7711C" w:rsidRPr="0032512F">
              <w:rPr>
                <w:rFonts w:eastAsiaTheme="minorEastAsia"/>
                <w:color w:val="000000" w:themeColor="text1"/>
                <w:szCs w:val="21"/>
              </w:rPr>
              <w:t>3</w:t>
            </w:r>
            <w:r w:rsidR="00D7711C" w:rsidRPr="0032512F">
              <w:rPr>
                <w:rFonts w:eastAsiaTheme="minorEastAsia"/>
                <w:color w:val="000000" w:themeColor="text1"/>
                <w:szCs w:val="21"/>
              </w:rPr>
              <w:t>）收集人口学资料；（</w:t>
            </w:r>
            <w:r w:rsidR="00D7711C" w:rsidRPr="0032512F">
              <w:rPr>
                <w:rFonts w:eastAsiaTheme="minorEastAsia"/>
                <w:color w:val="000000" w:themeColor="text1"/>
                <w:szCs w:val="21"/>
              </w:rPr>
              <w:t>4</w:t>
            </w:r>
            <w:r w:rsidR="00D7711C" w:rsidRPr="0032512F">
              <w:rPr>
                <w:rFonts w:eastAsiaTheme="minorEastAsia"/>
                <w:color w:val="000000" w:themeColor="text1"/>
                <w:szCs w:val="21"/>
              </w:rPr>
              <w:t>）</w:t>
            </w:r>
            <w:r w:rsidR="003E74EB" w:rsidRPr="0032512F">
              <w:rPr>
                <w:rFonts w:eastAsiaTheme="minorEastAsia"/>
                <w:color w:val="000000" w:themeColor="text1"/>
                <w:szCs w:val="21"/>
              </w:rPr>
              <w:t>月经情况</w:t>
            </w:r>
            <w:r w:rsidR="003E74EB">
              <w:rPr>
                <w:rFonts w:eastAsiaTheme="minorEastAsia" w:hint="eastAsia"/>
                <w:color w:val="000000" w:themeColor="text1"/>
                <w:szCs w:val="21"/>
              </w:rPr>
              <w:t>；（</w:t>
            </w:r>
            <w:r w:rsidR="003E74EB">
              <w:rPr>
                <w:rFonts w:eastAsiaTheme="minorEastAsia" w:hint="eastAsia"/>
                <w:color w:val="000000" w:themeColor="text1"/>
                <w:szCs w:val="21"/>
              </w:rPr>
              <w:t>5</w:t>
            </w:r>
            <w:r w:rsidR="003E74EB">
              <w:rPr>
                <w:rFonts w:eastAsiaTheme="minorEastAsia" w:hint="eastAsia"/>
                <w:color w:val="000000" w:themeColor="text1"/>
                <w:szCs w:val="21"/>
              </w:rPr>
              <w:t>）过敏史</w:t>
            </w:r>
            <w:r w:rsidR="003E74EB">
              <w:rPr>
                <w:rFonts w:eastAsiaTheme="minorEastAsia"/>
                <w:color w:val="000000" w:themeColor="text1"/>
                <w:szCs w:val="21"/>
              </w:rPr>
              <w:t>和家族史；</w:t>
            </w:r>
            <w:r w:rsidR="003E74EB">
              <w:rPr>
                <w:rFonts w:eastAsiaTheme="minorEastAsia" w:hint="eastAsia"/>
                <w:color w:val="000000" w:themeColor="text1"/>
                <w:szCs w:val="21"/>
              </w:rPr>
              <w:t>（</w:t>
            </w:r>
            <w:r w:rsidR="003E74EB">
              <w:rPr>
                <w:rFonts w:eastAsiaTheme="minorEastAsia" w:hint="eastAsia"/>
                <w:color w:val="000000" w:themeColor="text1"/>
                <w:szCs w:val="21"/>
              </w:rPr>
              <w:t>6</w:t>
            </w:r>
            <w:r w:rsidR="003E74EB">
              <w:rPr>
                <w:rFonts w:eastAsiaTheme="minorEastAsia" w:hint="eastAsia"/>
                <w:color w:val="000000" w:themeColor="text1"/>
                <w:szCs w:val="21"/>
              </w:rPr>
              <w:t>）</w:t>
            </w:r>
            <w:r w:rsidR="003E74EB" w:rsidRPr="0032512F">
              <w:rPr>
                <w:rFonts w:eastAsiaTheme="minorEastAsia"/>
                <w:color w:val="000000" w:themeColor="text1"/>
                <w:szCs w:val="21"/>
              </w:rPr>
              <w:t>乳腺增生病</w:t>
            </w:r>
            <w:r w:rsidR="0076310C">
              <w:rPr>
                <w:rFonts w:eastAsiaTheme="minorEastAsia" w:hint="eastAsia"/>
                <w:color w:val="000000" w:themeColor="text1"/>
                <w:szCs w:val="21"/>
              </w:rPr>
              <w:t>西医</w:t>
            </w:r>
            <w:r w:rsidR="0076310C">
              <w:rPr>
                <w:rFonts w:eastAsiaTheme="minorEastAsia"/>
                <w:color w:val="000000" w:themeColor="text1"/>
                <w:szCs w:val="21"/>
              </w:rPr>
              <w:t>、</w:t>
            </w:r>
            <w:r w:rsidR="00B40CAA">
              <w:rPr>
                <w:rFonts w:eastAsiaTheme="minorEastAsia" w:hint="eastAsia"/>
                <w:color w:val="000000" w:themeColor="text1"/>
                <w:szCs w:val="21"/>
              </w:rPr>
              <w:t>中医</w:t>
            </w:r>
            <w:r w:rsidR="0076310C">
              <w:rPr>
                <w:rFonts w:eastAsiaTheme="minorEastAsia"/>
                <w:color w:val="000000" w:themeColor="text1"/>
                <w:szCs w:val="21"/>
              </w:rPr>
              <w:t>诊断</w:t>
            </w:r>
            <w:r w:rsidR="00B40CAA">
              <w:rPr>
                <w:rFonts w:eastAsiaTheme="minorEastAsia" w:hint="eastAsia"/>
                <w:color w:val="000000" w:themeColor="text1"/>
                <w:szCs w:val="21"/>
              </w:rPr>
              <w:t>，</w:t>
            </w:r>
            <w:r w:rsidR="00B40CAA">
              <w:rPr>
                <w:rFonts w:eastAsiaTheme="minorEastAsia"/>
                <w:color w:val="000000" w:themeColor="text1"/>
                <w:szCs w:val="21"/>
              </w:rPr>
              <w:t>既往治疗情况</w:t>
            </w:r>
            <w:r w:rsidR="003E74EB">
              <w:rPr>
                <w:rFonts w:eastAsiaTheme="minorEastAsia" w:hint="eastAsia"/>
                <w:color w:val="000000" w:themeColor="text1"/>
                <w:szCs w:val="21"/>
              </w:rPr>
              <w:t>；</w:t>
            </w:r>
            <w:r w:rsidR="003E74EB" w:rsidRPr="0032512F">
              <w:rPr>
                <w:rFonts w:eastAsiaTheme="minorEastAsia"/>
                <w:color w:val="000000" w:themeColor="text1"/>
                <w:szCs w:val="21"/>
              </w:rPr>
              <w:t>（</w:t>
            </w:r>
            <w:r w:rsidR="003E74EB">
              <w:rPr>
                <w:rFonts w:eastAsiaTheme="minorEastAsia"/>
                <w:color w:val="000000" w:themeColor="text1"/>
                <w:szCs w:val="21"/>
              </w:rPr>
              <w:t>7</w:t>
            </w:r>
            <w:r w:rsidR="003E74EB">
              <w:rPr>
                <w:rFonts w:eastAsiaTheme="minorEastAsia"/>
                <w:color w:val="000000" w:themeColor="text1"/>
                <w:szCs w:val="21"/>
              </w:rPr>
              <w:t>）既往</w:t>
            </w:r>
            <w:r w:rsidR="003E74EB">
              <w:rPr>
                <w:rFonts w:eastAsiaTheme="minorEastAsia" w:hint="eastAsia"/>
                <w:color w:val="000000" w:themeColor="text1"/>
                <w:szCs w:val="21"/>
              </w:rPr>
              <w:t>重大</w:t>
            </w:r>
            <w:r w:rsidR="003E74EB">
              <w:rPr>
                <w:rFonts w:eastAsiaTheme="minorEastAsia"/>
                <w:color w:val="000000" w:themeColor="text1"/>
                <w:szCs w:val="21"/>
              </w:rPr>
              <w:t>疾</w:t>
            </w:r>
            <w:r w:rsidR="003E74EB" w:rsidRPr="0032512F">
              <w:rPr>
                <w:rFonts w:eastAsiaTheme="minorEastAsia"/>
                <w:color w:val="000000" w:themeColor="text1"/>
                <w:szCs w:val="21"/>
              </w:rPr>
              <w:t>病</w:t>
            </w:r>
            <w:r w:rsidR="003E74EB">
              <w:rPr>
                <w:rFonts w:eastAsiaTheme="minorEastAsia" w:hint="eastAsia"/>
                <w:color w:val="000000" w:themeColor="text1"/>
                <w:szCs w:val="21"/>
              </w:rPr>
              <w:t>史</w:t>
            </w:r>
            <w:r w:rsidR="003E74EB" w:rsidRPr="0032512F">
              <w:rPr>
                <w:rFonts w:eastAsiaTheme="minorEastAsia"/>
                <w:color w:val="000000" w:themeColor="text1"/>
                <w:szCs w:val="21"/>
              </w:rPr>
              <w:t>及既往治疗史；（</w:t>
            </w:r>
            <w:r w:rsidR="003E74EB">
              <w:rPr>
                <w:rFonts w:eastAsiaTheme="minorEastAsia"/>
                <w:color w:val="000000" w:themeColor="text1"/>
                <w:szCs w:val="21"/>
              </w:rPr>
              <w:t>8</w:t>
            </w:r>
            <w:r w:rsidR="003E74EB" w:rsidRPr="0032512F">
              <w:rPr>
                <w:rFonts w:eastAsiaTheme="minorEastAsia"/>
                <w:color w:val="000000" w:themeColor="text1"/>
                <w:szCs w:val="21"/>
              </w:rPr>
              <w:t>）现患疾病及伴随治疗</w:t>
            </w:r>
            <w:r w:rsidR="003E74EB">
              <w:rPr>
                <w:rFonts w:eastAsiaTheme="minorEastAsia" w:hint="eastAsia"/>
                <w:color w:val="000000" w:themeColor="text1"/>
                <w:szCs w:val="21"/>
              </w:rPr>
              <w:t>；</w:t>
            </w:r>
            <w:r w:rsidR="003E74EB" w:rsidRPr="0032512F">
              <w:rPr>
                <w:rFonts w:eastAsiaTheme="minorEastAsia"/>
                <w:color w:val="000000" w:themeColor="text1"/>
                <w:szCs w:val="21"/>
              </w:rPr>
              <w:t>（</w:t>
            </w:r>
            <w:r w:rsidR="003E74EB" w:rsidRPr="0032512F">
              <w:rPr>
                <w:rFonts w:eastAsiaTheme="minorEastAsia"/>
                <w:color w:val="000000" w:themeColor="text1"/>
                <w:szCs w:val="21"/>
              </w:rPr>
              <w:t>9</w:t>
            </w:r>
            <w:r w:rsidR="003E74EB" w:rsidRPr="0032512F">
              <w:rPr>
                <w:rFonts w:eastAsiaTheme="minorEastAsia"/>
                <w:color w:val="000000" w:themeColor="text1"/>
                <w:szCs w:val="21"/>
              </w:rPr>
              <w:t>）乳腺疼痛评分</w:t>
            </w:r>
            <w:r w:rsidR="003E74EB">
              <w:rPr>
                <w:rFonts w:eastAsiaTheme="minorEastAsia" w:hint="eastAsia"/>
                <w:color w:val="000000" w:themeColor="text1"/>
                <w:szCs w:val="21"/>
              </w:rPr>
              <w:t>；</w:t>
            </w:r>
            <w:r w:rsidR="003E74EB">
              <w:rPr>
                <w:rFonts w:eastAsiaTheme="minorEastAsia"/>
                <w:color w:val="000000" w:themeColor="text1"/>
                <w:szCs w:val="21"/>
              </w:rPr>
              <w:t>（</w:t>
            </w:r>
            <w:r w:rsidR="003E74EB">
              <w:rPr>
                <w:rFonts w:eastAsiaTheme="minorEastAsia" w:hint="eastAsia"/>
                <w:color w:val="000000" w:themeColor="text1"/>
                <w:szCs w:val="21"/>
              </w:rPr>
              <w:t>10</w:t>
            </w:r>
            <w:r w:rsidR="003E74EB">
              <w:rPr>
                <w:rFonts w:eastAsiaTheme="minorEastAsia"/>
                <w:color w:val="000000" w:themeColor="text1"/>
                <w:szCs w:val="21"/>
              </w:rPr>
              <w:t>）</w:t>
            </w:r>
            <w:r w:rsidR="003E74EB">
              <w:rPr>
                <w:rFonts w:eastAsiaTheme="minorEastAsia" w:hint="eastAsia"/>
                <w:color w:val="000000" w:themeColor="text1"/>
                <w:szCs w:val="21"/>
              </w:rPr>
              <w:t>乳腺</w:t>
            </w:r>
            <w:r w:rsidR="003E74EB">
              <w:rPr>
                <w:rFonts w:eastAsiaTheme="minorEastAsia"/>
                <w:color w:val="000000" w:themeColor="text1"/>
                <w:szCs w:val="21"/>
              </w:rPr>
              <w:t>检查；</w:t>
            </w:r>
            <w:r w:rsidR="003E74EB">
              <w:rPr>
                <w:rFonts w:eastAsiaTheme="minorEastAsia" w:hint="eastAsia"/>
                <w:color w:val="000000" w:themeColor="text1"/>
                <w:szCs w:val="21"/>
              </w:rPr>
              <w:t>（</w:t>
            </w:r>
            <w:r w:rsidR="003E74EB">
              <w:rPr>
                <w:rFonts w:eastAsiaTheme="minorEastAsia" w:hint="eastAsia"/>
                <w:color w:val="000000" w:themeColor="text1"/>
                <w:szCs w:val="21"/>
              </w:rPr>
              <w:t>11</w:t>
            </w:r>
            <w:r w:rsidR="003E74EB">
              <w:rPr>
                <w:rFonts w:eastAsiaTheme="minorEastAsia" w:hint="eastAsia"/>
                <w:color w:val="000000" w:themeColor="text1"/>
                <w:szCs w:val="21"/>
              </w:rPr>
              <w:t>）</w:t>
            </w:r>
            <w:r w:rsidR="003E74EB">
              <w:rPr>
                <w:rFonts w:eastAsiaTheme="minorEastAsia"/>
                <w:color w:val="000000" w:themeColor="text1"/>
                <w:szCs w:val="21"/>
              </w:rPr>
              <w:t>身高、体重</w:t>
            </w:r>
            <w:r w:rsidR="003E74EB">
              <w:rPr>
                <w:rFonts w:eastAsiaTheme="minorEastAsia" w:hint="eastAsia"/>
                <w:color w:val="000000" w:themeColor="text1"/>
                <w:szCs w:val="21"/>
              </w:rPr>
              <w:t>；</w:t>
            </w:r>
            <w:r w:rsidR="003E74EB">
              <w:rPr>
                <w:rFonts w:eastAsiaTheme="minorEastAsia"/>
                <w:color w:val="000000" w:themeColor="text1"/>
                <w:szCs w:val="21"/>
              </w:rPr>
              <w:t>（</w:t>
            </w:r>
            <w:r w:rsidR="003E74EB">
              <w:rPr>
                <w:rFonts w:eastAsiaTheme="minorEastAsia" w:hint="eastAsia"/>
                <w:color w:val="000000" w:themeColor="text1"/>
                <w:szCs w:val="21"/>
              </w:rPr>
              <w:t>12</w:t>
            </w:r>
            <w:r w:rsidR="003E74EB">
              <w:rPr>
                <w:rFonts w:eastAsiaTheme="minorEastAsia"/>
                <w:color w:val="000000" w:themeColor="text1"/>
                <w:szCs w:val="21"/>
              </w:rPr>
              <w:t>）</w:t>
            </w:r>
            <w:r w:rsidR="003E74EB">
              <w:rPr>
                <w:rFonts w:eastAsiaTheme="minorEastAsia" w:hint="eastAsia"/>
                <w:color w:val="000000" w:themeColor="text1"/>
                <w:szCs w:val="21"/>
              </w:rPr>
              <w:t>生命</w:t>
            </w:r>
            <w:r w:rsidR="003E74EB">
              <w:rPr>
                <w:rFonts w:eastAsiaTheme="minorEastAsia"/>
                <w:color w:val="000000" w:themeColor="text1"/>
                <w:szCs w:val="21"/>
              </w:rPr>
              <w:t>体征；</w:t>
            </w:r>
            <w:r w:rsidR="003E74EB">
              <w:rPr>
                <w:rFonts w:eastAsiaTheme="minorEastAsia" w:hint="eastAsia"/>
                <w:color w:val="000000" w:themeColor="text1"/>
                <w:szCs w:val="21"/>
              </w:rPr>
              <w:t>（</w:t>
            </w:r>
            <w:r w:rsidR="003E74EB">
              <w:rPr>
                <w:rFonts w:eastAsiaTheme="minorEastAsia" w:hint="eastAsia"/>
                <w:color w:val="000000" w:themeColor="text1"/>
                <w:szCs w:val="21"/>
              </w:rPr>
              <w:t>13</w:t>
            </w:r>
            <w:r w:rsidR="003E74EB">
              <w:rPr>
                <w:rFonts w:eastAsiaTheme="minorEastAsia" w:hint="eastAsia"/>
                <w:color w:val="000000" w:themeColor="text1"/>
                <w:szCs w:val="21"/>
              </w:rPr>
              <w:t>）</w:t>
            </w:r>
            <w:r w:rsidR="003E74EB">
              <w:rPr>
                <w:rFonts w:eastAsiaTheme="minorEastAsia" w:hint="eastAsia"/>
                <w:color w:val="000000" w:themeColor="text1"/>
                <w:szCs w:val="21"/>
              </w:rPr>
              <w:lastRenderedPageBreak/>
              <w:t>乳腺</w:t>
            </w:r>
            <w:r w:rsidR="003E74EB">
              <w:rPr>
                <w:rFonts w:eastAsiaTheme="minorEastAsia" w:hint="eastAsia"/>
                <w:color w:val="000000" w:themeColor="text1"/>
                <w:szCs w:val="21"/>
              </w:rPr>
              <w:t>B</w:t>
            </w:r>
            <w:r w:rsidR="003E74EB">
              <w:rPr>
                <w:rFonts w:eastAsiaTheme="minorEastAsia" w:hint="eastAsia"/>
                <w:color w:val="000000" w:themeColor="text1"/>
                <w:szCs w:val="21"/>
              </w:rPr>
              <w:t>超</w:t>
            </w:r>
            <w:r w:rsidR="003E74EB">
              <w:rPr>
                <w:rFonts w:eastAsiaTheme="minorEastAsia"/>
                <w:color w:val="000000" w:themeColor="text1"/>
                <w:szCs w:val="21"/>
              </w:rPr>
              <w:t>检查；（</w:t>
            </w:r>
            <w:r w:rsidR="003E74EB">
              <w:rPr>
                <w:rFonts w:eastAsiaTheme="minorEastAsia" w:hint="eastAsia"/>
                <w:color w:val="000000" w:themeColor="text1"/>
                <w:szCs w:val="21"/>
              </w:rPr>
              <w:t>14</w:t>
            </w:r>
            <w:r w:rsidR="003E74EB">
              <w:rPr>
                <w:rFonts w:eastAsiaTheme="minorEastAsia"/>
                <w:color w:val="000000" w:themeColor="text1"/>
                <w:szCs w:val="21"/>
              </w:rPr>
              <w:t>）</w:t>
            </w:r>
            <w:r w:rsidR="003E74EB">
              <w:rPr>
                <w:rFonts w:eastAsiaTheme="minorEastAsia" w:hint="eastAsia"/>
                <w:color w:val="000000" w:themeColor="text1"/>
                <w:szCs w:val="21"/>
              </w:rPr>
              <w:t>钼靶</w:t>
            </w:r>
            <w:r w:rsidR="003E74EB">
              <w:rPr>
                <w:rFonts w:eastAsiaTheme="minorEastAsia" w:hint="eastAsia"/>
                <w:color w:val="000000" w:themeColor="text1"/>
                <w:szCs w:val="21"/>
              </w:rPr>
              <w:t>X</w:t>
            </w:r>
            <w:r w:rsidR="003E74EB">
              <w:rPr>
                <w:rFonts w:eastAsiaTheme="minorEastAsia" w:hint="eastAsia"/>
                <w:color w:val="000000" w:themeColor="text1"/>
                <w:szCs w:val="21"/>
              </w:rPr>
              <w:t>射线</w:t>
            </w:r>
            <w:r w:rsidR="003E74EB">
              <w:rPr>
                <w:rFonts w:eastAsiaTheme="minorEastAsia"/>
                <w:color w:val="000000" w:themeColor="text1"/>
                <w:szCs w:val="21"/>
              </w:rPr>
              <w:t>检查</w:t>
            </w:r>
            <w:r w:rsidR="003E74EB">
              <w:rPr>
                <w:rFonts w:eastAsiaTheme="minorEastAsia" w:hint="eastAsia"/>
                <w:color w:val="000000" w:themeColor="text1"/>
                <w:szCs w:val="21"/>
              </w:rPr>
              <w:t>；（</w:t>
            </w:r>
            <w:r w:rsidR="003E74EB">
              <w:rPr>
                <w:rFonts w:eastAsiaTheme="minorEastAsia" w:hint="eastAsia"/>
                <w:color w:val="000000" w:themeColor="text1"/>
                <w:szCs w:val="21"/>
              </w:rPr>
              <w:t>15</w:t>
            </w:r>
            <w:r w:rsidR="003E74EB">
              <w:rPr>
                <w:rFonts w:eastAsiaTheme="minorEastAsia" w:hint="eastAsia"/>
                <w:color w:val="000000" w:themeColor="text1"/>
                <w:szCs w:val="21"/>
              </w:rPr>
              <w:t>）</w:t>
            </w:r>
            <w:r w:rsidR="003E74EB" w:rsidRPr="0032512F">
              <w:rPr>
                <w:rFonts w:eastAsiaTheme="minorEastAsia"/>
                <w:color w:val="000000" w:themeColor="text1"/>
                <w:szCs w:val="21"/>
              </w:rPr>
              <w:t>心电图检查</w:t>
            </w:r>
            <w:r w:rsidR="003E74EB">
              <w:rPr>
                <w:rFonts w:eastAsiaTheme="minorEastAsia" w:hint="eastAsia"/>
                <w:color w:val="000000" w:themeColor="text1"/>
                <w:szCs w:val="21"/>
              </w:rPr>
              <w:t>；（</w:t>
            </w:r>
            <w:r w:rsidR="003E74EB">
              <w:rPr>
                <w:rFonts w:eastAsiaTheme="minorEastAsia" w:hint="eastAsia"/>
                <w:color w:val="000000" w:themeColor="text1"/>
                <w:szCs w:val="21"/>
              </w:rPr>
              <w:t>16</w:t>
            </w:r>
            <w:r w:rsidR="003E74EB">
              <w:rPr>
                <w:rFonts w:eastAsiaTheme="minorEastAsia" w:hint="eastAsia"/>
                <w:color w:val="000000" w:themeColor="text1"/>
                <w:szCs w:val="21"/>
              </w:rPr>
              <w:t>）</w:t>
            </w:r>
            <w:r w:rsidR="003E74EB" w:rsidRPr="0032512F">
              <w:rPr>
                <w:rFonts w:eastAsiaTheme="minorEastAsia"/>
                <w:color w:val="000000" w:themeColor="text1"/>
                <w:szCs w:val="21"/>
              </w:rPr>
              <w:t>实验室检查</w:t>
            </w:r>
            <w:r w:rsidR="003E74EB">
              <w:rPr>
                <w:rFonts w:eastAsiaTheme="minorEastAsia" w:hint="eastAsia"/>
                <w:color w:val="000000" w:themeColor="text1"/>
                <w:szCs w:val="21"/>
              </w:rPr>
              <w:t>；</w:t>
            </w:r>
            <w:r w:rsidR="00D7711C" w:rsidRPr="0032512F">
              <w:rPr>
                <w:rFonts w:eastAsiaTheme="minorEastAsia"/>
                <w:color w:val="000000" w:themeColor="text1"/>
                <w:szCs w:val="21"/>
              </w:rPr>
              <w:t>（</w:t>
            </w:r>
            <w:r w:rsidR="00751919" w:rsidRPr="0032512F">
              <w:rPr>
                <w:rFonts w:eastAsiaTheme="minorEastAsia"/>
                <w:color w:val="000000" w:themeColor="text1"/>
                <w:szCs w:val="21"/>
              </w:rPr>
              <w:t>1</w:t>
            </w:r>
            <w:r w:rsidR="003E74EB">
              <w:rPr>
                <w:rFonts w:eastAsiaTheme="minorEastAsia"/>
                <w:color w:val="000000" w:themeColor="text1"/>
                <w:szCs w:val="21"/>
              </w:rPr>
              <w:t>7</w:t>
            </w:r>
            <w:r w:rsidR="00D7711C" w:rsidRPr="0032512F">
              <w:rPr>
                <w:rFonts w:eastAsiaTheme="minorEastAsia"/>
                <w:color w:val="000000" w:themeColor="text1"/>
                <w:szCs w:val="21"/>
              </w:rPr>
              <w:t>）</w:t>
            </w:r>
            <w:r w:rsidR="003E74EB">
              <w:rPr>
                <w:rFonts w:eastAsiaTheme="minorEastAsia" w:hint="eastAsia"/>
                <w:color w:val="000000" w:themeColor="text1"/>
                <w:szCs w:val="21"/>
              </w:rPr>
              <w:t>核对入</w:t>
            </w:r>
            <w:r w:rsidR="00FA2BBE">
              <w:rPr>
                <w:rFonts w:eastAsiaTheme="minorEastAsia" w:hint="eastAsia"/>
                <w:color w:val="000000" w:themeColor="text1"/>
                <w:szCs w:val="21"/>
              </w:rPr>
              <w:t>选</w:t>
            </w:r>
            <w:r w:rsidR="00FA2BBE">
              <w:rPr>
                <w:rFonts w:eastAsiaTheme="minorEastAsia"/>
                <w:color w:val="000000" w:themeColor="text1"/>
                <w:szCs w:val="21"/>
              </w:rPr>
              <w:t>标准和</w:t>
            </w:r>
            <w:r w:rsidR="00FA2BBE">
              <w:rPr>
                <w:rFonts w:eastAsiaTheme="minorEastAsia" w:hint="eastAsia"/>
                <w:color w:val="000000" w:themeColor="text1"/>
                <w:szCs w:val="21"/>
              </w:rPr>
              <w:t>排除</w:t>
            </w:r>
            <w:r w:rsidR="00FA2BBE">
              <w:rPr>
                <w:rFonts w:eastAsiaTheme="minorEastAsia"/>
                <w:color w:val="000000" w:themeColor="text1"/>
                <w:szCs w:val="21"/>
              </w:rPr>
              <w:t>标准</w:t>
            </w:r>
            <w:r w:rsidR="003E74EB">
              <w:rPr>
                <w:rFonts w:eastAsiaTheme="minorEastAsia"/>
                <w:color w:val="000000" w:themeColor="text1"/>
                <w:szCs w:val="21"/>
              </w:rPr>
              <w:t>，</w:t>
            </w:r>
            <w:r w:rsidR="00624F12" w:rsidRPr="0032512F">
              <w:rPr>
                <w:rFonts w:eastAsiaTheme="minorEastAsia"/>
                <w:color w:val="000000" w:themeColor="text1"/>
                <w:szCs w:val="21"/>
              </w:rPr>
              <w:t>筛选合格者</w:t>
            </w:r>
            <w:r w:rsidR="00E575FB" w:rsidRPr="0032512F">
              <w:rPr>
                <w:rFonts w:eastAsiaTheme="minorEastAsia"/>
                <w:color w:val="000000" w:themeColor="text1"/>
                <w:szCs w:val="21"/>
              </w:rPr>
              <w:t>，</w:t>
            </w:r>
            <w:r w:rsidR="00624F12" w:rsidRPr="0032512F">
              <w:rPr>
                <w:rFonts w:eastAsiaTheme="minorEastAsia"/>
                <w:color w:val="000000" w:themeColor="text1"/>
                <w:szCs w:val="21"/>
              </w:rPr>
              <w:t>发放导入期药物</w:t>
            </w:r>
            <w:r w:rsidR="00E575FB" w:rsidRPr="0032512F">
              <w:rPr>
                <w:rFonts w:eastAsiaTheme="minorEastAsia"/>
                <w:color w:val="000000" w:themeColor="text1"/>
                <w:szCs w:val="21"/>
              </w:rPr>
              <w:t>和受试者日记卡</w:t>
            </w:r>
            <w:r w:rsidR="002C7512">
              <w:rPr>
                <w:rFonts w:eastAsiaTheme="minorEastAsia" w:hint="eastAsia"/>
                <w:color w:val="000000" w:themeColor="text1"/>
                <w:szCs w:val="21"/>
              </w:rPr>
              <w:t>；</w:t>
            </w:r>
            <w:r w:rsidR="00524EE2">
              <w:rPr>
                <w:rFonts w:eastAsiaTheme="minorEastAsia" w:hint="eastAsia"/>
                <w:color w:val="000000" w:themeColor="text1"/>
                <w:szCs w:val="21"/>
              </w:rPr>
              <w:t>（</w:t>
            </w:r>
            <w:r w:rsidR="00524EE2">
              <w:rPr>
                <w:rFonts w:eastAsiaTheme="minorEastAsia" w:hint="eastAsia"/>
                <w:color w:val="000000" w:themeColor="text1"/>
                <w:szCs w:val="21"/>
              </w:rPr>
              <w:t>18</w:t>
            </w:r>
            <w:r w:rsidR="00524EE2">
              <w:rPr>
                <w:rFonts w:eastAsiaTheme="minorEastAsia" w:hint="eastAsia"/>
                <w:color w:val="000000" w:themeColor="text1"/>
                <w:szCs w:val="21"/>
              </w:rPr>
              <w:t>）收集</w:t>
            </w:r>
            <w:r w:rsidR="00524EE2">
              <w:rPr>
                <w:rFonts w:eastAsiaTheme="minorEastAsia"/>
                <w:color w:val="000000" w:themeColor="text1"/>
                <w:szCs w:val="21"/>
              </w:rPr>
              <w:t>不良事件</w:t>
            </w:r>
            <w:r w:rsidR="002C7512">
              <w:rPr>
                <w:rFonts w:eastAsiaTheme="minorEastAsia" w:hint="eastAsia"/>
                <w:color w:val="000000" w:themeColor="text1"/>
                <w:szCs w:val="21"/>
              </w:rPr>
              <w:t>信息。</w:t>
            </w:r>
          </w:p>
          <w:p w14:paraId="4B7677F5" w14:textId="4220FA58" w:rsidR="00284E10" w:rsidRPr="0032512F" w:rsidRDefault="00284E10" w:rsidP="001D44F1">
            <w:pPr>
              <w:pStyle w:val="a6"/>
              <w:numPr>
                <w:ilvl w:val="0"/>
                <w:numId w:val="47"/>
              </w:numPr>
              <w:adjustRightInd w:val="0"/>
              <w:snapToGrid w:val="0"/>
              <w:spacing w:line="360" w:lineRule="auto"/>
              <w:ind w:firstLineChars="0"/>
              <w:jc w:val="left"/>
              <w:rPr>
                <w:rFonts w:ascii="Times New Roman" w:eastAsiaTheme="minorEastAsia" w:hAnsi="Times New Roman"/>
                <w:b/>
                <w:color w:val="000000" w:themeColor="text1"/>
                <w:szCs w:val="21"/>
              </w:rPr>
            </w:pPr>
            <w:r w:rsidRPr="0032512F">
              <w:rPr>
                <w:rFonts w:ascii="Times New Roman" w:eastAsiaTheme="minorEastAsia" w:hAnsi="Times New Roman"/>
                <w:b/>
                <w:color w:val="000000" w:themeColor="text1"/>
                <w:szCs w:val="21"/>
              </w:rPr>
              <w:t>导入期（</w:t>
            </w:r>
            <w:r w:rsidR="00E46B38" w:rsidRPr="0032512F">
              <w:rPr>
                <w:rFonts w:ascii="Times New Roman" w:eastAsiaTheme="minorEastAsia" w:hAnsi="Times New Roman"/>
                <w:b/>
                <w:color w:val="000000" w:themeColor="text1"/>
                <w:szCs w:val="21"/>
              </w:rPr>
              <w:t>-2</w:t>
            </w:r>
            <w:r w:rsidR="00E46B38" w:rsidRPr="0032512F">
              <w:rPr>
                <w:rFonts w:ascii="Times New Roman" w:eastAsiaTheme="minorEastAsia" w:hAnsi="Times New Roman"/>
                <w:b/>
                <w:color w:val="000000" w:themeColor="text1"/>
                <w:szCs w:val="21"/>
              </w:rPr>
              <w:t>次月经结束至</w:t>
            </w:r>
            <w:r w:rsidR="00E46B38" w:rsidRPr="0032512F">
              <w:rPr>
                <w:rFonts w:ascii="Times New Roman" w:eastAsiaTheme="minorEastAsia" w:hAnsi="Times New Roman"/>
                <w:b/>
                <w:color w:val="000000" w:themeColor="text1"/>
                <w:szCs w:val="21"/>
              </w:rPr>
              <w:t>-1</w:t>
            </w:r>
            <w:r w:rsidR="00E46B38" w:rsidRPr="0032512F">
              <w:rPr>
                <w:rFonts w:ascii="Times New Roman" w:eastAsiaTheme="minorEastAsia" w:hAnsi="Times New Roman"/>
                <w:b/>
                <w:color w:val="000000" w:themeColor="text1"/>
                <w:szCs w:val="21"/>
              </w:rPr>
              <w:t>次月经结束</w:t>
            </w:r>
            <w:r w:rsidRPr="0032512F">
              <w:rPr>
                <w:rFonts w:ascii="Times New Roman" w:eastAsiaTheme="minorEastAsia" w:hAnsi="Times New Roman"/>
                <w:b/>
                <w:color w:val="000000" w:themeColor="text1"/>
                <w:szCs w:val="21"/>
              </w:rPr>
              <w:t>）</w:t>
            </w:r>
          </w:p>
          <w:p w14:paraId="6D154573" w14:textId="1190A3E4" w:rsidR="002B051E" w:rsidRPr="0032512F" w:rsidRDefault="006754AF" w:rsidP="00AA73DF">
            <w:pPr>
              <w:adjustRightInd w:val="0"/>
              <w:snapToGrid w:val="0"/>
              <w:spacing w:line="360" w:lineRule="auto"/>
              <w:ind w:firstLineChars="200" w:firstLine="420"/>
              <w:rPr>
                <w:rFonts w:eastAsiaTheme="minorEastAsia"/>
                <w:color w:val="000000" w:themeColor="text1"/>
                <w:szCs w:val="21"/>
              </w:rPr>
            </w:pPr>
            <w:r w:rsidRPr="0032512F">
              <w:rPr>
                <w:rFonts w:eastAsiaTheme="minorEastAsia"/>
                <w:color w:val="000000" w:themeColor="text1"/>
                <w:szCs w:val="21"/>
              </w:rPr>
              <w:t>第</w:t>
            </w:r>
            <w:r w:rsidR="00E46B38" w:rsidRPr="0032512F">
              <w:rPr>
                <w:rFonts w:eastAsiaTheme="minorEastAsia"/>
                <w:color w:val="000000" w:themeColor="text1"/>
                <w:szCs w:val="21"/>
              </w:rPr>
              <w:t>-2</w:t>
            </w:r>
            <w:r w:rsidRPr="0032512F">
              <w:rPr>
                <w:rFonts w:eastAsiaTheme="minorEastAsia"/>
                <w:color w:val="000000" w:themeColor="text1"/>
                <w:szCs w:val="21"/>
              </w:rPr>
              <w:t>次月经</w:t>
            </w:r>
            <w:r w:rsidR="00624F12" w:rsidRPr="0032512F">
              <w:rPr>
                <w:rFonts w:eastAsiaTheme="minorEastAsia"/>
                <w:color w:val="000000" w:themeColor="text1"/>
                <w:szCs w:val="21"/>
              </w:rPr>
              <w:t>结束后</w:t>
            </w:r>
            <w:r w:rsidRPr="0032512F">
              <w:rPr>
                <w:rFonts w:eastAsiaTheme="minorEastAsia"/>
                <w:color w:val="000000" w:themeColor="text1"/>
                <w:szCs w:val="21"/>
              </w:rPr>
              <w:t>3±2</w:t>
            </w:r>
            <w:r w:rsidRPr="0032512F">
              <w:rPr>
                <w:rFonts w:eastAsiaTheme="minorEastAsia"/>
                <w:color w:val="000000" w:themeColor="text1"/>
                <w:szCs w:val="21"/>
              </w:rPr>
              <w:t>天，进入导入期，</w:t>
            </w:r>
            <w:r w:rsidR="00624F12" w:rsidRPr="0032512F">
              <w:rPr>
                <w:rFonts w:eastAsiaTheme="minorEastAsia"/>
                <w:color w:val="000000" w:themeColor="text1"/>
                <w:szCs w:val="21"/>
              </w:rPr>
              <w:t>至第</w:t>
            </w:r>
            <w:r w:rsidR="00624F12" w:rsidRPr="0032512F">
              <w:rPr>
                <w:rFonts w:eastAsiaTheme="minorEastAsia"/>
                <w:color w:val="000000" w:themeColor="text1"/>
                <w:szCs w:val="21"/>
              </w:rPr>
              <w:t>-1</w:t>
            </w:r>
            <w:r w:rsidR="00624F12" w:rsidRPr="0032512F">
              <w:rPr>
                <w:rFonts w:eastAsiaTheme="minorEastAsia"/>
                <w:color w:val="000000" w:themeColor="text1"/>
                <w:szCs w:val="21"/>
              </w:rPr>
              <w:t>次月经结束后</w:t>
            </w:r>
            <w:r w:rsidR="00624F12" w:rsidRPr="0032512F">
              <w:rPr>
                <w:rFonts w:eastAsiaTheme="minorEastAsia"/>
                <w:color w:val="000000" w:themeColor="text1"/>
                <w:szCs w:val="21"/>
              </w:rPr>
              <w:t>3±2</w:t>
            </w:r>
            <w:r w:rsidR="00624F12" w:rsidRPr="0032512F">
              <w:rPr>
                <w:rFonts w:eastAsiaTheme="minorEastAsia"/>
                <w:color w:val="000000" w:themeColor="text1"/>
                <w:szCs w:val="21"/>
              </w:rPr>
              <w:t>天</w:t>
            </w:r>
            <w:r w:rsidRPr="0032512F">
              <w:rPr>
                <w:rFonts w:eastAsiaTheme="minorEastAsia"/>
                <w:color w:val="000000" w:themeColor="text1"/>
                <w:szCs w:val="21"/>
              </w:rPr>
              <w:t>。</w:t>
            </w:r>
            <w:r w:rsidR="002B051E" w:rsidRPr="0032512F">
              <w:rPr>
                <w:rFonts w:eastAsiaTheme="minorEastAsia"/>
                <w:color w:val="000000" w:themeColor="text1"/>
                <w:szCs w:val="21"/>
              </w:rPr>
              <w:t>导入期</w:t>
            </w:r>
            <w:r w:rsidR="001A5F4B" w:rsidRPr="0032512F">
              <w:rPr>
                <w:rFonts w:eastAsiaTheme="minorEastAsia"/>
                <w:color w:val="000000" w:themeColor="text1"/>
                <w:szCs w:val="21"/>
              </w:rPr>
              <w:t>内</w:t>
            </w:r>
            <w:r w:rsidR="002B051E" w:rsidRPr="0032512F">
              <w:rPr>
                <w:rFonts w:eastAsiaTheme="minorEastAsia"/>
                <w:color w:val="000000" w:themeColor="text1"/>
                <w:szCs w:val="21"/>
              </w:rPr>
              <w:t>，受试者按方案要求服用试验药物，并停止服用试验药物外的其他治疗</w:t>
            </w:r>
            <w:r w:rsidR="002B051E" w:rsidRPr="0032512F">
              <w:rPr>
                <w:rFonts w:eastAsiaTheme="minorEastAsia"/>
                <w:color w:val="000000" w:themeColor="text1"/>
                <w:szCs w:val="21"/>
              </w:rPr>
              <w:t>/</w:t>
            </w:r>
            <w:r w:rsidR="002B051E" w:rsidRPr="0032512F">
              <w:rPr>
                <w:rFonts w:eastAsiaTheme="minorEastAsia"/>
                <w:color w:val="000000" w:themeColor="text1"/>
                <w:szCs w:val="21"/>
              </w:rPr>
              <w:t>缓解</w:t>
            </w:r>
            <w:r w:rsidR="004B2189" w:rsidRPr="0032512F">
              <w:rPr>
                <w:rFonts w:eastAsiaTheme="minorEastAsia"/>
                <w:color w:val="000000" w:themeColor="text1"/>
                <w:szCs w:val="21"/>
              </w:rPr>
              <w:t>乳腺增生病</w:t>
            </w:r>
            <w:r w:rsidR="001A5F4B" w:rsidRPr="0032512F">
              <w:rPr>
                <w:rFonts w:eastAsiaTheme="minorEastAsia"/>
                <w:color w:val="000000" w:themeColor="text1"/>
                <w:szCs w:val="21"/>
              </w:rPr>
              <w:t>症</w:t>
            </w:r>
            <w:r w:rsidR="002B051E" w:rsidRPr="0032512F">
              <w:rPr>
                <w:rFonts w:eastAsiaTheme="minorEastAsia"/>
                <w:color w:val="000000" w:themeColor="text1"/>
                <w:szCs w:val="21"/>
              </w:rPr>
              <w:t>状、体征的药物。</w:t>
            </w:r>
          </w:p>
          <w:p w14:paraId="4706F204" w14:textId="50E90354" w:rsidR="00BC022B" w:rsidRPr="0032512F" w:rsidRDefault="00BC022B" w:rsidP="009B34B9">
            <w:pPr>
              <w:adjustRightInd w:val="0"/>
              <w:snapToGrid w:val="0"/>
              <w:spacing w:line="360" w:lineRule="auto"/>
              <w:ind w:firstLineChars="200" w:firstLine="422"/>
              <w:jc w:val="left"/>
              <w:rPr>
                <w:rFonts w:eastAsiaTheme="minorEastAsia"/>
                <w:b/>
                <w:color w:val="000000" w:themeColor="text1"/>
                <w:szCs w:val="21"/>
              </w:rPr>
            </w:pPr>
            <w:r w:rsidRPr="0032512F">
              <w:rPr>
                <w:rFonts w:eastAsiaTheme="minorEastAsia"/>
                <w:b/>
                <w:color w:val="000000" w:themeColor="text1"/>
                <w:szCs w:val="21"/>
              </w:rPr>
              <w:t>访视</w:t>
            </w:r>
            <w:r w:rsidRPr="0032512F">
              <w:rPr>
                <w:rFonts w:eastAsiaTheme="minorEastAsia"/>
                <w:b/>
                <w:color w:val="000000" w:themeColor="text1"/>
                <w:szCs w:val="21"/>
              </w:rPr>
              <w:t>2</w:t>
            </w:r>
            <w:r w:rsidR="009B264A" w:rsidRPr="0032512F">
              <w:rPr>
                <w:rFonts w:eastAsiaTheme="minorEastAsia"/>
                <w:b/>
                <w:color w:val="000000" w:themeColor="text1"/>
                <w:szCs w:val="21"/>
              </w:rPr>
              <w:t>（</w:t>
            </w:r>
            <w:r w:rsidR="009B264A" w:rsidRPr="0032512F">
              <w:rPr>
                <w:rFonts w:eastAsiaTheme="minorEastAsia"/>
                <w:b/>
                <w:color w:val="000000" w:themeColor="text1"/>
                <w:szCs w:val="21"/>
              </w:rPr>
              <w:t>V2</w:t>
            </w:r>
            <w:r w:rsidR="009B264A" w:rsidRPr="0032512F">
              <w:rPr>
                <w:rFonts w:eastAsiaTheme="minorEastAsia"/>
                <w:b/>
                <w:color w:val="000000" w:themeColor="text1"/>
                <w:szCs w:val="21"/>
              </w:rPr>
              <w:t>）</w:t>
            </w:r>
            <w:r w:rsidR="000709AC" w:rsidRPr="0032512F">
              <w:rPr>
                <w:rFonts w:eastAsiaTheme="minorEastAsia"/>
                <w:b/>
                <w:color w:val="000000" w:themeColor="text1"/>
                <w:szCs w:val="21"/>
              </w:rPr>
              <w:t>：</w:t>
            </w:r>
          </w:p>
          <w:p w14:paraId="3C5FDA35" w14:textId="39AF4A0B" w:rsidR="00355061" w:rsidRPr="0032512F" w:rsidRDefault="00BC022B" w:rsidP="00AA73DF">
            <w:pPr>
              <w:adjustRightInd w:val="0"/>
              <w:snapToGrid w:val="0"/>
              <w:spacing w:line="360" w:lineRule="auto"/>
              <w:ind w:firstLineChars="200" w:firstLine="420"/>
              <w:rPr>
                <w:rFonts w:eastAsiaTheme="minorEastAsia"/>
                <w:color w:val="000000" w:themeColor="text1"/>
                <w:szCs w:val="21"/>
              </w:rPr>
            </w:pPr>
            <w:r w:rsidRPr="0032512F">
              <w:rPr>
                <w:rFonts w:eastAsiaTheme="minorEastAsia"/>
                <w:color w:val="000000" w:themeColor="text1"/>
                <w:szCs w:val="21"/>
              </w:rPr>
              <w:t>访视</w:t>
            </w:r>
            <w:r w:rsidRPr="0032512F">
              <w:rPr>
                <w:rFonts w:eastAsiaTheme="minorEastAsia"/>
                <w:color w:val="000000" w:themeColor="text1"/>
                <w:szCs w:val="21"/>
              </w:rPr>
              <w:t>2</w:t>
            </w:r>
            <w:r w:rsidR="00AA1E85" w:rsidRPr="0032512F">
              <w:rPr>
                <w:rFonts w:eastAsiaTheme="minorEastAsia"/>
                <w:color w:val="000000" w:themeColor="text1"/>
                <w:szCs w:val="21"/>
              </w:rPr>
              <w:t>为第</w:t>
            </w:r>
            <w:r w:rsidR="00AA1E85" w:rsidRPr="0032512F">
              <w:rPr>
                <w:rFonts w:eastAsiaTheme="minorEastAsia"/>
                <w:color w:val="000000" w:themeColor="text1"/>
                <w:szCs w:val="21"/>
              </w:rPr>
              <w:t>-1</w:t>
            </w:r>
            <w:r w:rsidR="00AA1E85" w:rsidRPr="0032512F">
              <w:rPr>
                <w:rFonts w:eastAsiaTheme="minorEastAsia"/>
                <w:color w:val="000000" w:themeColor="text1"/>
                <w:szCs w:val="21"/>
              </w:rPr>
              <w:t>次月经结束后</w:t>
            </w:r>
            <w:r w:rsidR="00AA1E85" w:rsidRPr="0032512F">
              <w:rPr>
                <w:rFonts w:eastAsiaTheme="minorEastAsia"/>
                <w:color w:val="000000" w:themeColor="text1"/>
                <w:szCs w:val="21"/>
              </w:rPr>
              <w:t>3±2</w:t>
            </w:r>
            <w:r w:rsidR="00AA1E85" w:rsidRPr="0032512F">
              <w:rPr>
                <w:rFonts w:eastAsiaTheme="minorEastAsia"/>
                <w:color w:val="000000" w:themeColor="text1"/>
                <w:szCs w:val="21"/>
              </w:rPr>
              <w:t>天，</w:t>
            </w:r>
            <w:r w:rsidR="00292C0F" w:rsidRPr="0032512F">
              <w:rPr>
                <w:rFonts w:eastAsiaTheme="minorEastAsia"/>
                <w:color w:val="000000" w:themeColor="text1"/>
                <w:szCs w:val="21"/>
              </w:rPr>
              <w:t>即导入期结束</w:t>
            </w:r>
            <w:r w:rsidR="00E575FB" w:rsidRPr="0032512F">
              <w:rPr>
                <w:rFonts w:eastAsiaTheme="minorEastAsia"/>
                <w:color w:val="000000" w:themeColor="text1"/>
                <w:szCs w:val="21"/>
              </w:rPr>
              <w:t>。</w:t>
            </w:r>
            <w:r w:rsidR="0076310C">
              <w:rPr>
                <w:rFonts w:eastAsiaTheme="minorEastAsia" w:hint="eastAsia"/>
                <w:color w:val="000000" w:themeColor="text1"/>
                <w:szCs w:val="21"/>
              </w:rPr>
              <w:t>（</w:t>
            </w:r>
            <w:r w:rsidR="0076310C">
              <w:rPr>
                <w:rFonts w:eastAsiaTheme="minorEastAsia" w:hint="eastAsia"/>
                <w:color w:val="000000" w:themeColor="text1"/>
                <w:szCs w:val="21"/>
              </w:rPr>
              <w:t>1</w:t>
            </w:r>
            <w:r w:rsidR="0076310C">
              <w:rPr>
                <w:rFonts w:eastAsiaTheme="minorEastAsia" w:hint="eastAsia"/>
                <w:color w:val="000000" w:themeColor="text1"/>
                <w:szCs w:val="21"/>
              </w:rPr>
              <w:t>）</w:t>
            </w:r>
            <w:r w:rsidR="0076310C" w:rsidRPr="0032512F">
              <w:rPr>
                <w:rFonts w:eastAsiaTheme="minorEastAsia"/>
                <w:color w:val="000000" w:themeColor="text1"/>
                <w:szCs w:val="21"/>
              </w:rPr>
              <w:t>回收导入期剩余药物和受试者日记卡</w:t>
            </w:r>
            <w:r w:rsidR="0076310C">
              <w:rPr>
                <w:rFonts w:eastAsiaTheme="minorEastAsia" w:hint="eastAsia"/>
                <w:color w:val="000000" w:themeColor="text1"/>
                <w:szCs w:val="21"/>
              </w:rPr>
              <w:t>；（</w:t>
            </w:r>
            <w:r w:rsidR="0076310C">
              <w:rPr>
                <w:rFonts w:eastAsiaTheme="minorEastAsia" w:hint="eastAsia"/>
                <w:color w:val="000000" w:themeColor="text1"/>
                <w:szCs w:val="21"/>
              </w:rPr>
              <w:t>2</w:t>
            </w:r>
            <w:r w:rsidR="0076310C">
              <w:rPr>
                <w:rFonts w:eastAsiaTheme="minorEastAsia" w:hint="eastAsia"/>
                <w:color w:val="000000" w:themeColor="text1"/>
                <w:szCs w:val="21"/>
              </w:rPr>
              <w:t>）</w:t>
            </w:r>
            <w:r w:rsidR="0076310C">
              <w:rPr>
                <w:rFonts w:eastAsiaTheme="minorEastAsia"/>
                <w:color w:val="000000" w:themeColor="text1"/>
                <w:szCs w:val="21"/>
              </w:rPr>
              <w:t>月经情况</w:t>
            </w:r>
            <w:r w:rsidR="0076310C">
              <w:rPr>
                <w:rFonts w:eastAsiaTheme="minorEastAsia" w:hint="eastAsia"/>
                <w:color w:val="000000" w:themeColor="text1"/>
                <w:szCs w:val="21"/>
              </w:rPr>
              <w:t>；</w:t>
            </w:r>
            <w:r w:rsidR="0076310C">
              <w:rPr>
                <w:rFonts w:eastAsiaTheme="minorEastAsia"/>
                <w:color w:val="000000" w:themeColor="text1"/>
                <w:szCs w:val="21"/>
              </w:rPr>
              <w:t>（</w:t>
            </w:r>
            <w:r w:rsidR="0076310C">
              <w:rPr>
                <w:rFonts w:eastAsiaTheme="minorEastAsia" w:hint="eastAsia"/>
                <w:color w:val="000000" w:themeColor="text1"/>
                <w:szCs w:val="21"/>
              </w:rPr>
              <w:t>3</w:t>
            </w:r>
            <w:r w:rsidR="0076310C">
              <w:rPr>
                <w:rFonts w:eastAsiaTheme="minorEastAsia"/>
                <w:color w:val="000000" w:themeColor="text1"/>
                <w:szCs w:val="21"/>
              </w:rPr>
              <w:t>）</w:t>
            </w:r>
            <w:r w:rsidR="0076310C">
              <w:rPr>
                <w:rFonts w:eastAsiaTheme="minorEastAsia" w:hint="eastAsia"/>
                <w:color w:val="000000" w:themeColor="text1"/>
                <w:szCs w:val="21"/>
              </w:rPr>
              <w:t>生命体征</w:t>
            </w:r>
            <w:r w:rsidR="00AD1128">
              <w:rPr>
                <w:rFonts w:eastAsiaTheme="minorEastAsia" w:hint="eastAsia"/>
                <w:color w:val="000000" w:themeColor="text1"/>
                <w:szCs w:val="21"/>
              </w:rPr>
              <w:t>和体重</w:t>
            </w:r>
            <w:r w:rsidR="0076310C">
              <w:rPr>
                <w:rFonts w:eastAsiaTheme="minorEastAsia"/>
                <w:color w:val="000000" w:themeColor="text1"/>
                <w:szCs w:val="21"/>
              </w:rPr>
              <w:t>；（</w:t>
            </w:r>
            <w:r w:rsidR="0076310C">
              <w:rPr>
                <w:rFonts w:eastAsiaTheme="minorEastAsia" w:hint="eastAsia"/>
                <w:color w:val="000000" w:themeColor="text1"/>
                <w:szCs w:val="21"/>
              </w:rPr>
              <w:t>4</w:t>
            </w:r>
            <w:r w:rsidR="0076310C">
              <w:rPr>
                <w:rFonts w:eastAsiaTheme="minorEastAsia"/>
                <w:color w:val="000000" w:themeColor="text1"/>
                <w:szCs w:val="21"/>
              </w:rPr>
              <w:t>）</w:t>
            </w:r>
            <w:r w:rsidR="0076310C" w:rsidRPr="0032512F">
              <w:rPr>
                <w:rFonts w:eastAsiaTheme="minorEastAsia"/>
                <w:color w:val="000000" w:themeColor="text1"/>
                <w:szCs w:val="21"/>
              </w:rPr>
              <w:t>乳腺疼痛</w:t>
            </w:r>
            <w:r w:rsidR="0076310C">
              <w:rPr>
                <w:rFonts w:eastAsiaTheme="minorEastAsia" w:hint="eastAsia"/>
                <w:color w:val="000000" w:themeColor="text1"/>
                <w:szCs w:val="21"/>
              </w:rPr>
              <w:t>评分</w:t>
            </w:r>
            <w:r w:rsidR="0076310C">
              <w:rPr>
                <w:rFonts w:eastAsiaTheme="minorEastAsia"/>
                <w:color w:val="000000" w:themeColor="text1"/>
                <w:szCs w:val="21"/>
              </w:rPr>
              <w:t>；（</w:t>
            </w:r>
            <w:r w:rsidR="0076310C">
              <w:rPr>
                <w:rFonts w:eastAsiaTheme="minorEastAsia" w:hint="eastAsia"/>
                <w:color w:val="000000" w:themeColor="text1"/>
                <w:szCs w:val="21"/>
              </w:rPr>
              <w:t>5</w:t>
            </w:r>
            <w:r w:rsidR="0076310C">
              <w:rPr>
                <w:rFonts w:eastAsiaTheme="minorEastAsia"/>
                <w:color w:val="000000" w:themeColor="text1"/>
                <w:szCs w:val="21"/>
              </w:rPr>
              <w:t>）</w:t>
            </w:r>
            <w:r w:rsidR="0076310C">
              <w:rPr>
                <w:rFonts w:eastAsiaTheme="minorEastAsia" w:hint="eastAsia"/>
                <w:color w:val="000000" w:themeColor="text1"/>
                <w:szCs w:val="21"/>
              </w:rPr>
              <w:t>乳腺</w:t>
            </w:r>
            <w:r w:rsidR="0076310C">
              <w:rPr>
                <w:rFonts w:eastAsiaTheme="minorEastAsia"/>
                <w:color w:val="000000" w:themeColor="text1"/>
                <w:szCs w:val="21"/>
              </w:rPr>
              <w:t>检查</w:t>
            </w:r>
            <w:r w:rsidR="0076310C">
              <w:rPr>
                <w:rFonts w:eastAsiaTheme="minorEastAsia" w:hint="eastAsia"/>
                <w:color w:val="000000" w:themeColor="text1"/>
                <w:szCs w:val="21"/>
              </w:rPr>
              <w:t>；</w:t>
            </w:r>
            <w:r w:rsidR="0076310C">
              <w:rPr>
                <w:rFonts w:eastAsiaTheme="minorEastAsia"/>
                <w:color w:val="000000" w:themeColor="text1"/>
                <w:szCs w:val="21"/>
              </w:rPr>
              <w:t>（</w:t>
            </w:r>
            <w:r w:rsidR="0076310C">
              <w:rPr>
                <w:rFonts w:eastAsiaTheme="minorEastAsia" w:hint="eastAsia"/>
                <w:color w:val="000000" w:themeColor="text1"/>
                <w:szCs w:val="21"/>
              </w:rPr>
              <w:t>6</w:t>
            </w:r>
            <w:r w:rsidR="0076310C">
              <w:rPr>
                <w:rFonts w:eastAsiaTheme="minorEastAsia"/>
                <w:color w:val="000000" w:themeColor="text1"/>
                <w:szCs w:val="21"/>
              </w:rPr>
              <w:t>）</w:t>
            </w:r>
            <w:r w:rsidR="0076310C">
              <w:rPr>
                <w:rFonts w:eastAsiaTheme="minorEastAsia" w:hint="eastAsia"/>
                <w:color w:val="000000" w:themeColor="text1"/>
                <w:szCs w:val="21"/>
              </w:rPr>
              <w:t>乳腺</w:t>
            </w:r>
            <w:r w:rsidR="0076310C">
              <w:rPr>
                <w:rFonts w:eastAsiaTheme="minorEastAsia" w:hint="eastAsia"/>
                <w:color w:val="000000" w:themeColor="text1"/>
                <w:szCs w:val="21"/>
              </w:rPr>
              <w:t>B</w:t>
            </w:r>
            <w:r w:rsidR="0076310C">
              <w:rPr>
                <w:rFonts w:eastAsiaTheme="minorEastAsia" w:hint="eastAsia"/>
                <w:color w:val="000000" w:themeColor="text1"/>
                <w:szCs w:val="21"/>
              </w:rPr>
              <w:t>超</w:t>
            </w:r>
            <w:r w:rsidR="0076310C">
              <w:rPr>
                <w:rFonts w:eastAsiaTheme="minorEastAsia"/>
                <w:color w:val="000000" w:themeColor="text1"/>
                <w:szCs w:val="21"/>
              </w:rPr>
              <w:t>检查；</w:t>
            </w:r>
            <w:r w:rsidR="0076310C">
              <w:rPr>
                <w:rFonts w:eastAsiaTheme="minorEastAsia" w:hint="eastAsia"/>
                <w:color w:val="000000" w:themeColor="text1"/>
                <w:szCs w:val="21"/>
              </w:rPr>
              <w:t>（</w:t>
            </w:r>
            <w:r w:rsidR="0076310C">
              <w:rPr>
                <w:rFonts w:eastAsiaTheme="minorEastAsia" w:hint="eastAsia"/>
                <w:color w:val="000000" w:themeColor="text1"/>
                <w:szCs w:val="21"/>
              </w:rPr>
              <w:t>7</w:t>
            </w:r>
            <w:r w:rsidR="0076310C">
              <w:rPr>
                <w:rFonts w:eastAsiaTheme="minorEastAsia" w:hint="eastAsia"/>
                <w:color w:val="000000" w:themeColor="text1"/>
                <w:szCs w:val="21"/>
              </w:rPr>
              <w:t>）</w:t>
            </w:r>
            <w:r w:rsidR="0076310C" w:rsidRPr="0032512F">
              <w:rPr>
                <w:rFonts w:eastAsiaTheme="minorEastAsia"/>
                <w:color w:val="000000" w:themeColor="text1"/>
                <w:szCs w:val="21"/>
              </w:rPr>
              <w:t>中医证候评分</w:t>
            </w:r>
            <w:r w:rsidR="0076310C">
              <w:rPr>
                <w:rFonts w:eastAsiaTheme="minorEastAsia" w:hint="eastAsia"/>
                <w:color w:val="000000" w:themeColor="text1"/>
                <w:szCs w:val="21"/>
              </w:rPr>
              <w:t>；（</w:t>
            </w:r>
            <w:r w:rsidR="0076310C">
              <w:rPr>
                <w:rFonts w:eastAsiaTheme="minorEastAsia" w:hint="eastAsia"/>
                <w:color w:val="000000" w:themeColor="text1"/>
                <w:szCs w:val="21"/>
              </w:rPr>
              <w:t>8</w:t>
            </w:r>
            <w:r w:rsidR="0076310C">
              <w:rPr>
                <w:rFonts w:eastAsiaTheme="minorEastAsia" w:hint="eastAsia"/>
                <w:color w:val="000000" w:themeColor="text1"/>
                <w:szCs w:val="21"/>
              </w:rPr>
              <w:t>）</w:t>
            </w:r>
            <w:r w:rsidR="0076310C" w:rsidRPr="0032512F">
              <w:rPr>
                <w:rFonts w:eastAsiaTheme="minorEastAsia"/>
                <w:color w:val="000000" w:themeColor="text1"/>
                <w:szCs w:val="21"/>
              </w:rPr>
              <w:t>实验室检查</w:t>
            </w:r>
            <w:r w:rsidR="0076310C">
              <w:rPr>
                <w:rFonts w:eastAsiaTheme="minorEastAsia" w:hint="eastAsia"/>
                <w:color w:val="000000" w:themeColor="text1"/>
                <w:szCs w:val="21"/>
              </w:rPr>
              <w:t>；</w:t>
            </w:r>
            <w:r w:rsidR="0076310C">
              <w:rPr>
                <w:rFonts w:eastAsiaTheme="minorEastAsia"/>
                <w:color w:val="000000" w:themeColor="text1"/>
                <w:szCs w:val="21"/>
              </w:rPr>
              <w:t>（</w:t>
            </w:r>
            <w:r w:rsidR="0076310C">
              <w:rPr>
                <w:rFonts w:eastAsiaTheme="minorEastAsia" w:hint="eastAsia"/>
                <w:color w:val="000000" w:themeColor="text1"/>
                <w:szCs w:val="21"/>
              </w:rPr>
              <w:t>9</w:t>
            </w:r>
            <w:r w:rsidR="0076310C">
              <w:rPr>
                <w:rFonts w:eastAsiaTheme="minorEastAsia"/>
                <w:color w:val="000000" w:themeColor="text1"/>
                <w:szCs w:val="21"/>
              </w:rPr>
              <w:t>）</w:t>
            </w:r>
            <w:r w:rsidR="0076310C">
              <w:rPr>
                <w:rFonts w:eastAsiaTheme="minorEastAsia" w:hint="eastAsia"/>
                <w:color w:val="000000" w:themeColor="text1"/>
                <w:szCs w:val="21"/>
              </w:rPr>
              <w:t>收集</w:t>
            </w:r>
            <w:r w:rsidR="0076310C" w:rsidRPr="0032512F">
              <w:rPr>
                <w:rFonts w:eastAsiaTheme="minorEastAsia"/>
                <w:color w:val="000000" w:themeColor="text1"/>
                <w:szCs w:val="21"/>
              </w:rPr>
              <w:t>不良事件信息</w:t>
            </w:r>
            <w:r w:rsidR="0076310C">
              <w:rPr>
                <w:rFonts w:eastAsiaTheme="minorEastAsia" w:hint="eastAsia"/>
                <w:color w:val="000000" w:themeColor="text1"/>
                <w:szCs w:val="21"/>
              </w:rPr>
              <w:t>；</w:t>
            </w:r>
            <w:r w:rsidR="0076310C">
              <w:rPr>
                <w:rFonts w:eastAsiaTheme="minorEastAsia"/>
                <w:color w:val="000000" w:themeColor="text1"/>
                <w:szCs w:val="21"/>
              </w:rPr>
              <w:t>（</w:t>
            </w:r>
            <w:r w:rsidR="0076310C">
              <w:rPr>
                <w:rFonts w:eastAsiaTheme="minorEastAsia" w:hint="eastAsia"/>
                <w:color w:val="000000" w:themeColor="text1"/>
                <w:szCs w:val="21"/>
              </w:rPr>
              <w:t>10</w:t>
            </w:r>
            <w:r w:rsidR="0076310C">
              <w:rPr>
                <w:rFonts w:eastAsiaTheme="minorEastAsia"/>
                <w:color w:val="000000" w:themeColor="text1"/>
                <w:szCs w:val="21"/>
              </w:rPr>
              <w:t>）</w:t>
            </w:r>
            <w:r w:rsidR="0069465B">
              <w:rPr>
                <w:rFonts w:eastAsiaTheme="minorEastAsia" w:hint="eastAsia"/>
                <w:color w:val="000000" w:themeColor="text1"/>
                <w:szCs w:val="21"/>
              </w:rPr>
              <w:t>收集</w:t>
            </w:r>
            <w:r w:rsidR="0069465B">
              <w:rPr>
                <w:rFonts w:eastAsiaTheme="minorEastAsia"/>
                <w:color w:val="000000" w:themeColor="text1"/>
                <w:szCs w:val="21"/>
              </w:rPr>
              <w:t>伴随治疗信息</w:t>
            </w:r>
            <w:r w:rsidR="0069465B">
              <w:rPr>
                <w:rFonts w:eastAsiaTheme="minorEastAsia" w:hint="eastAsia"/>
                <w:color w:val="000000" w:themeColor="text1"/>
                <w:szCs w:val="21"/>
              </w:rPr>
              <w:t>；</w:t>
            </w:r>
            <w:r w:rsidR="0069465B">
              <w:rPr>
                <w:rFonts w:eastAsiaTheme="minorEastAsia"/>
                <w:color w:val="000000" w:themeColor="text1"/>
                <w:szCs w:val="21"/>
              </w:rPr>
              <w:t>（</w:t>
            </w:r>
            <w:r w:rsidR="0069465B">
              <w:rPr>
                <w:rFonts w:eastAsiaTheme="minorEastAsia" w:hint="eastAsia"/>
                <w:color w:val="000000" w:themeColor="text1"/>
                <w:szCs w:val="21"/>
              </w:rPr>
              <w:t>11</w:t>
            </w:r>
            <w:r w:rsidR="0069465B">
              <w:rPr>
                <w:rFonts w:eastAsiaTheme="minorEastAsia"/>
                <w:color w:val="000000" w:themeColor="text1"/>
                <w:szCs w:val="21"/>
              </w:rPr>
              <w:t>）</w:t>
            </w:r>
            <w:r w:rsidR="0076310C" w:rsidRPr="0032512F">
              <w:rPr>
                <w:rFonts w:eastAsiaTheme="minorEastAsia"/>
                <w:color w:val="000000" w:themeColor="text1"/>
                <w:szCs w:val="21"/>
              </w:rPr>
              <w:t>复核入选标准（</w:t>
            </w:r>
            <w:r w:rsidR="0076310C" w:rsidRPr="008A5D45">
              <w:rPr>
                <w:rFonts w:eastAsiaTheme="minorEastAsia"/>
                <w:color w:val="000000" w:themeColor="text1"/>
                <w:szCs w:val="21"/>
              </w:rPr>
              <w:t>7</w:t>
            </w:r>
            <w:r w:rsidR="0076310C" w:rsidRPr="0032512F">
              <w:rPr>
                <w:rFonts w:eastAsiaTheme="minorEastAsia"/>
                <w:color w:val="000000" w:themeColor="text1"/>
                <w:szCs w:val="21"/>
              </w:rPr>
              <w:t>）</w:t>
            </w:r>
            <w:r w:rsidR="00F749D2" w:rsidRPr="00AA73DF">
              <w:rPr>
                <w:rFonts w:eastAsiaTheme="minorEastAsia" w:hint="eastAsia"/>
                <w:color w:val="000000" w:themeColor="text1"/>
                <w:szCs w:val="21"/>
              </w:rPr>
              <w:t>和</w:t>
            </w:r>
            <w:r w:rsidR="0076310C" w:rsidRPr="0032512F">
              <w:rPr>
                <w:rFonts w:eastAsiaTheme="minorEastAsia"/>
                <w:color w:val="000000" w:themeColor="text1"/>
                <w:szCs w:val="21"/>
              </w:rPr>
              <w:t>排除标准（</w:t>
            </w:r>
            <w:r w:rsidR="0076310C" w:rsidRPr="0032512F">
              <w:rPr>
                <w:rFonts w:eastAsiaTheme="minorEastAsia"/>
                <w:color w:val="000000" w:themeColor="text1"/>
                <w:szCs w:val="21"/>
              </w:rPr>
              <w:t>6~</w:t>
            </w:r>
            <w:r w:rsidR="0076310C" w:rsidRPr="008A5D45">
              <w:rPr>
                <w:rFonts w:eastAsiaTheme="minorEastAsia"/>
                <w:color w:val="000000" w:themeColor="text1"/>
                <w:szCs w:val="21"/>
              </w:rPr>
              <w:t>9</w:t>
            </w:r>
            <w:r w:rsidR="0076310C" w:rsidRPr="0032512F">
              <w:rPr>
                <w:rFonts w:eastAsiaTheme="minorEastAsia"/>
                <w:color w:val="000000" w:themeColor="text1"/>
                <w:szCs w:val="21"/>
              </w:rPr>
              <w:t>）</w:t>
            </w:r>
            <w:r w:rsidR="0076310C">
              <w:rPr>
                <w:rFonts w:eastAsiaTheme="minorEastAsia" w:hint="eastAsia"/>
                <w:color w:val="000000" w:themeColor="text1"/>
                <w:szCs w:val="21"/>
              </w:rPr>
              <w:t>；</w:t>
            </w:r>
            <w:r w:rsidR="0076310C">
              <w:rPr>
                <w:rFonts w:eastAsiaTheme="minorEastAsia"/>
                <w:color w:val="000000" w:themeColor="text1"/>
                <w:szCs w:val="21"/>
              </w:rPr>
              <w:t>（</w:t>
            </w:r>
            <w:r w:rsidR="0069465B">
              <w:rPr>
                <w:rFonts w:eastAsiaTheme="minorEastAsia" w:hint="eastAsia"/>
                <w:color w:val="000000" w:themeColor="text1"/>
                <w:szCs w:val="21"/>
              </w:rPr>
              <w:t>1</w:t>
            </w:r>
            <w:r w:rsidR="0069465B">
              <w:rPr>
                <w:rFonts w:eastAsiaTheme="minorEastAsia"/>
                <w:color w:val="000000" w:themeColor="text1"/>
                <w:szCs w:val="21"/>
              </w:rPr>
              <w:t>2</w:t>
            </w:r>
            <w:r w:rsidR="0076310C">
              <w:rPr>
                <w:rFonts w:eastAsiaTheme="minorEastAsia"/>
                <w:color w:val="000000" w:themeColor="text1"/>
                <w:szCs w:val="21"/>
              </w:rPr>
              <w:t>）</w:t>
            </w:r>
            <w:r w:rsidR="0076310C" w:rsidRPr="0032512F">
              <w:rPr>
                <w:rFonts w:eastAsiaTheme="minorEastAsia"/>
                <w:color w:val="000000" w:themeColor="text1"/>
                <w:szCs w:val="21"/>
              </w:rPr>
              <w:t>合格者进行随机，分配受试者编号</w:t>
            </w:r>
            <w:r w:rsidR="0076310C">
              <w:rPr>
                <w:rFonts w:eastAsiaTheme="minorEastAsia" w:hint="eastAsia"/>
                <w:color w:val="000000" w:themeColor="text1"/>
                <w:szCs w:val="21"/>
              </w:rPr>
              <w:t>；</w:t>
            </w:r>
            <w:r w:rsidR="0076310C">
              <w:rPr>
                <w:rFonts w:eastAsiaTheme="minorEastAsia"/>
                <w:color w:val="000000" w:themeColor="text1"/>
                <w:szCs w:val="21"/>
              </w:rPr>
              <w:t>（</w:t>
            </w:r>
            <w:r w:rsidR="0069465B">
              <w:rPr>
                <w:rFonts w:eastAsiaTheme="minorEastAsia" w:hint="eastAsia"/>
                <w:color w:val="000000" w:themeColor="text1"/>
                <w:szCs w:val="21"/>
              </w:rPr>
              <w:t>1</w:t>
            </w:r>
            <w:r w:rsidR="0069465B">
              <w:rPr>
                <w:rFonts w:eastAsiaTheme="minorEastAsia"/>
                <w:color w:val="000000" w:themeColor="text1"/>
                <w:szCs w:val="21"/>
              </w:rPr>
              <w:t>3</w:t>
            </w:r>
            <w:r w:rsidR="0076310C">
              <w:rPr>
                <w:rFonts w:eastAsiaTheme="minorEastAsia"/>
                <w:color w:val="000000" w:themeColor="text1"/>
                <w:szCs w:val="21"/>
              </w:rPr>
              <w:t>）</w:t>
            </w:r>
            <w:r w:rsidR="0076310C" w:rsidRPr="0032512F">
              <w:rPr>
                <w:rFonts w:eastAsiaTheme="minorEastAsia"/>
                <w:color w:val="000000" w:themeColor="text1"/>
                <w:szCs w:val="21"/>
              </w:rPr>
              <w:t>发放治疗期试验药物及受试者日记卡</w:t>
            </w:r>
            <w:r w:rsidR="0076310C">
              <w:rPr>
                <w:rFonts w:eastAsiaTheme="minorEastAsia" w:hint="eastAsia"/>
                <w:color w:val="000000" w:themeColor="text1"/>
                <w:szCs w:val="21"/>
              </w:rPr>
              <w:t>。</w:t>
            </w:r>
            <w:r w:rsidR="0076310C" w:rsidRPr="0032512F">
              <w:rPr>
                <w:rFonts w:eastAsiaTheme="minorEastAsia"/>
                <w:color w:val="000000" w:themeColor="text1"/>
                <w:szCs w:val="21"/>
              </w:rPr>
              <w:t xml:space="preserve"> </w:t>
            </w:r>
          </w:p>
          <w:p w14:paraId="139C16C9" w14:textId="3C487982" w:rsidR="00015412" w:rsidRPr="0032512F" w:rsidRDefault="00015412" w:rsidP="001D44F1">
            <w:pPr>
              <w:pStyle w:val="a6"/>
              <w:numPr>
                <w:ilvl w:val="0"/>
                <w:numId w:val="47"/>
              </w:numPr>
              <w:adjustRightInd w:val="0"/>
              <w:snapToGrid w:val="0"/>
              <w:spacing w:line="360" w:lineRule="auto"/>
              <w:ind w:firstLineChars="0"/>
              <w:jc w:val="left"/>
              <w:rPr>
                <w:rFonts w:ascii="Times New Roman" w:eastAsiaTheme="minorEastAsia" w:hAnsi="Times New Roman"/>
                <w:b/>
                <w:color w:val="000000" w:themeColor="text1"/>
                <w:szCs w:val="21"/>
              </w:rPr>
            </w:pPr>
            <w:r w:rsidRPr="0032512F">
              <w:rPr>
                <w:rFonts w:ascii="Times New Roman" w:eastAsiaTheme="minorEastAsia" w:hAnsi="Times New Roman"/>
                <w:b/>
                <w:color w:val="000000" w:themeColor="text1"/>
                <w:szCs w:val="21"/>
              </w:rPr>
              <w:t>治疗期（</w:t>
            </w:r>
            <w:r w:rsidRPr="0032512F">
              <w:rPr>
                <w:rFonts w:ascii="Times New Roman" w:eastAsiaTheme="minorEastAsia" w:hAnsi="Times New Roman"/>
                <w:b/>
                <w:color w:val="000000" w:themeColor="text1"/>
                <w:szCs w:val="21"/>
              </w:rPr>
              <w:t>3</w:t>
            </w:r>
            <w:r w:rsidRPr="0032512F">
              <w:rPr>
                <w:rFonts w:ascii="Times New Roman" w:eastAsiaTheme="minorEastAsia" w:hAnsi="Times New Roman"/>
                <w:b/>
                <w:color w:val="000000" w:themeColor="text1"/>
                <w:szCs w:val="21"/>
              </w:rPr>
              <w:t>个月经周期）</w:t>
            </w:r>
          </w:p>
          <w:p w14:paraId="73B1C86B" w14:textId="7DB40E28" w:rsidR="007F3C79" w:rsidRDefault="00015412" w:rsidP="00AA73DF">
            <w:pPr>
              <w:adjustRightInd w:val="0"/>
              <w:snapToGrid w:val="0"/>
              <w:spacing w:line="360" w:lineRule="auto"/>
              <w:ind w:firstLineChars="200" w:firstLine="420"/>
              <w:rPr>
                <w:rFonts w:eastAsiaTheme="minorEastAsia"/>
                <w:color w:val="000000" w:themeColor="text1"/>
                <w:szCs w:val="21"/>
              </w:rPr>
            </w:pPr>
            <w:r w:rsidRPr="0032512F">
              <w:rPr>
                <w:rFonts w:eastAsiaTheme="minorEastAsia"/>
                <w:color w:val="000000" w:themeColor="text1"/>
                <w:szCs w:val="21"/>
              </w:rPr>
              <w:t>导入期结束，</w:t>
            </w:r>
            <w:r w:rsidR="007F3C79" w:rsidRPr="007F3C79">
              <w:rPr>
                <w:rFonts w:eastAsiaTheme="minorEastAsia" w:hint="eastAsia"/>
                <w:color w:val="000000" w:themeColor="text1"/>
                <w:szCs w:val="21"/>
              </w:rPr>
              <w:t>首次治疗期用药</w:t>
            </w:r>
            <w:r w:rsidRPr="0032512F">
              <w:rPr>
                <w:rFonts w:eastAsiaTheme="minorEastAsia"/>
                <w:color w:val="000000" w:themeColor="text1"/>
                <w:szCs w:val="21"/>
              </w:rPr>
              <w:t>，</w:t>
            </w:r>
            <w:r w:rsidR="001A5F4B" w:rsidRPr="0032512F">
              <w:rPr>
                <w:rFonts w:eastAsiaTheme="minorEastAsia"/>
                <w:color w:val="000000" w:themeColor="text1"/>
                <w:szCs w:val="21"/>
              </w:rPr>
              <w:t>即</w:t>
            </w:r>
            <w:r w:rsidRPr="0032512F">
              <w:rPr>
                <w:rFonts w:eastAsiaTheme="minorEastAsia"/>
                <w:color w:val="000000" w:themeColor="text1"/>
                <w:szCs w:val="21"/>
              </w:rPr>
              <w:t>进入治疗期，为期</w:t>
            </w:r>
            <w:r w:rsidRPr="0032512F">
              <w:rPr>
                <w:rFonts w:eastAsiaTheme="minorEastAsia"/>
                <w:color w:val="000000" w:themeColor="text1"/>
                <w:szCs w:val="21"/>
              </w:rPr>
              <w:t>3</w:t>
            </w:r>
            <w:r w:rsidRPr="0032512F">
              <w:rPr>
                <w:rFonts w:eastAsiaTheme="minorEastAsia"/>
                <w:color w:val="000000" w:themeColor="text1"/>
                <w:szCs w:val="21"/>
              </w:rPr>
              <w:t>个月经周期。每个月经周期结束后</w:t>
            </w:r>
            <w:r w:rsidRPr="0032512F">
              <w:rPr>
                <w:rFonts w:eastAsiaTheme="minorEastAsia"/>
                <w:color w:val="000000" w:themeColor="text1"/>
                <w:szCs w:val="21"/>
              </w:rPr>
              <w:t>3±2</w:t>
            </w:r>
            <w:r w:rsidRPr="0032512F">
              <w:rPr>
                <w:rFonts w:eastAsiaTheme="minorEastAsia"/>
                <w:color w:val="000000" w:themeColor="text1"/>
                <w:szCs w:val="21"/>
              </w:rPr>
              <w:t>天，受试者来院随访</w:t>
            </w:r>
            <w:r w:rsidR="007F3C79">
              <w:rPr>
                <w:rFonts w:eastAsiaTheme="minorEastAsia" w:hint="eastAsia"/>
                <w:color w:val="000000" w:themeColor="text1"/>
                <w:szCs w:val="21"/>
              </w:rPr>
              <w:t>。（</w:t>
            </w:r>
            <w:r w:rsidR="007F3C79">
              <w:rPr>
                <w:rFonts w:eastAsiaTheme="minorEastAsia" w:hint="eastAsia"/>
                <w:color w:val="000000" w:themeColor="text1"/>
                <w:szCs w:val="21"/>
              </w:rPr>
              <w:t>1</w:t>
            </w:r>
            <w:r w:rsidR="007F3C79">
              <w:rPr>
                <w:rFonts w:eastAsiaTheme="minorEastAsia" w:hint="eastAsia"/>
                <w:color w:val="000000" w:themeColor="text1"/>
                <w:szCs w:val="21"/>
              </w:rPr>
              <w:t>）</w:t>
            </w:r>
            <w:r w:rsidR="007F3C79" w:rsidRPr="007F3C79">
              <w:rPr>
                <w:rFonts w:eastAsiaTheme="minorEastAsia" w:hint="eastAsia"/>
                <w:color w:val="000000" w:themeColor="text1"/>
                <w:szCs w:val="21"/>
              </w:rPr>
              <w:t>回收剩余药物和受试者日记卡</w:t>
            </w:r>
            <w:r w:rsidR="007F3C79">
              <w:rPr>
                <w:rFonts w:eastAsiaTheme="minorEastAsia" w:hint="eastAsia"/>
                <w:color w:val="000000" w:themeColor="text1"/>
                <w:szCs w:val="21"/>
              </w:rPr>
              <w:t>；</w:t>
            </w:r>
            <w:r w:rsidR="007F3C79">
              <w:rPr>
                <w:rFonts w:eastAsiaTheme="minorEastAsia"/>
                <w:color w:val="000000" w:themeColor="text1"/>
                <w:szCs w:val="21"/>
              </w:rPr>
              <w:t>（</w:t>
            </w:r>
            <w:r w:rsidR="007F3C79">
              <w:rPr>
                <w:rFonts w:eastAsiaTheme="minorEastAsia" w:hint="eastAsia"/>
                <w:color w:val="000000" w:themeColor="text1"/>
                <w:szCs w:val="21"/>
              </w:rPr>
              <w:t>2</w:t>
            </w:r>
            <w:r w:rsidR="007F3C79">
              <w:rPr>
                <w:rFonts w:eastAsiaTheme="minorEastAsia"/>
                <w:color w:val="000000" w:themeColor="text1"/>
                <w:szCs w:val="21"/>
              </w:rPr>
              <w:t>）</w:t>
            </w:r>
            <w:r w:rsidR="007F3C79" w:rsidRPr="007F3C79">
              <w:rPr>
                <w:rFonts w:eastAsiaTheme="minorEastAsia" w:hint="eastAsia"/>
                <w:color w:val="000000" w:themeColor="text1"/>
                <w:szCs w:val="21"/>
              </w:rPr>
              <w:t>月经情况</w:t>
            </w:r>
            <w:r w:rsidR="007F3C79">
              <w:rPr>
                <w:rFonts w:eastAsiaTheme="minorEastAsia" w:hint="eastAsia"/>
                <w:color w:val="000000" w:themeColor="text1"/>
                <w:szCs w:val="21"/>
              </w:rPr>
              <w:t>；</w:t>
            </w:r>
            <w:r w:rsidR="007F3C79">
              <w:rPr>
                <w:rFonts w:eastAsiaTheme="minorEastAsia"/>
                <w:color w:val="000000" w:themeColor="text1"/>
                <w:szCs w:val="21"/>
              </w:rPr>
              <w:t>（</w:t>
            </w:r>
            <w:r w:rsidR="007F3C79">
              <w:rPr>
                <w:rFonts w:eastAsiaTheme="minorEastAsia" w:hint="eastAsia"/>
                <w:color w:val="000000" w:themeColor="text1"/>
                <w:szCs w:val="21"/>
              </w:rPr>
              <w:t>3</w:t>
            </w:r>
            <w:r w:rsidR="007F3C79">
              <w:rPr>
                <w:rFonts w:eastAsiaTheme="minorEastAsia"/>
                <w:color w:val="000000" w:themeColor="text1"/>
                <w:szCs w:val="21"/>
              </w:rPr>
              <w:t>）</w:t>
            </w:r>
            <w:r w:rsidR="007F3C79" w:rsidRPr="007F3C79">
              <w:rPr>
                <w:rFonts w:eastAsiaTheme="minorEastAsia" w:hint="eastAsia"/>
                <w:color w:val="000000" w:themeColor="text1"/>
                <w:szCs w:val="21"/>
              </w:rPr>
              <w:t>生命体征</w:t>
            </w:r>
            <w:r w:rsidR="00AD1128">
              <w:rPr>
                <w:rFonts w:eastAsiaTheme="minorEastAsia" w:hint="eastAsia"/>
                <w:color w:val="000000" w:themeColor="text1"/>
                <w:szCs w:val="21"/>
              </w:rPr>
              <w:t>和体重</w:t>
            </w:r>
            <w:r w:rsidR="007F3C79">
              <w:rPr>
                <w:rFonts w:eastAsiaTheme="minorEastAsia" w:hint="eastAsia"/>
                <w:color w:val="000000" w:themeColor="text1"/>
                <w:szCs w:val="21"/>
              </w:rPr>
              <w:t>；</w:t>
            </w:r>
            <w:r w:rsidR="007F3C79">
              <w:rPr>
                <w:rFonts w:eastAsiaTheme="minorEastAsia"/>
                <w:color w:val="000000" w:themeColor="text1"/>
                <w:szCs w:val="21"/>
              </w:rPr>
              <w:t>（</w:t>
            </w:r>
            <w:r w:rsidR="007F3C79">
              <w:rPr>
                <w:rFonts w:eastAsiaTheme="minorEastAsia" w:hint="eastAsia"/>
                <w:color w:val="000000" w:themeColor="text1"/>
                <w:szCs w:val="21"/>
              </w:rPr>
              <w:t>4</w:t>
            </w:r>
            <w:r w:rsidR="007F3C79">
              <w:rPr>
                <w:rFonts w:eastAsiaTheme="minorEastAsia"/>
                <w:color w:val="000000" w:themeColor="text1"/>
                <w:szCs w:val="21"/>
              </w:rPr>
              <w:t>）</w:t>
            </w:r>
            <w:r w:rsidR="007F3C79" w:rsidRPr="0032512F">
              <w:rPr>
                <w:rFonts w:eastAsiaTheme="minorEastAsia"/>
                <w:color w:val="000000" w:themeColor="text1"/>
                <w:szCs w:val="21"/>
              </w:rPr>
              <w:t>乳腺疼痛</w:t>
            </w:r>
            <w:r w:rsidR="007F3C79">
              <w:rPr>
                <w:rFonts w:eastAsiaTheme="minorEastAsia" w:hint="eastAsia"/>
                <w:color w:val="000000" w:themeColor="text1"/>
                <w:szCs w:val="21"/>
              </w:rPr>
              <w:t>评分；（</w:t>
            </w:r>
            <w:r w:rsidR="007F3C79">
              <w:rPr>
                <w:rFonts w:eastAsiaTheme="minorEastAsia" w:hint="eastAsia"/>
                <w:color w:val="000000" w:themeColor="text1"/>
                <w:szCs w:val="21"/>
              </w:rPr>
              <w:t>5</w:t>
            </w:r>
            <w:r w:rsidR="007F3C79">
              <w:rPr>
                <w:rFonts w:eastAsiaTheme="minorEastAsia" w:hint="eastAsia"/>
                <w:color w:val="000000" w:themeColor="text1"/>
                <w:szCs w:val="21"/>
              </w:rPr>
              <w:t>）乳腺</w:t>
            </w:r>
            <w:r w:rsidR="007F3C79">
              <w:rPr>
                <w:rFonts w:eastAsiaTheme="minorEastAsia"/>
                <w:color w:val="000000" w:themeColor="text1"/>
                <w:szCs w:val="21"/>
              </w:rPr>
              <w:t>检查；（</w:t>
            </w:r>
            <w:r w:rsidR="007F3C79">
              <w:rPr>
                <w:rFonts w:eastAsiaTheme="minorEastAsia" w:hint="eastAsia"/>
                <w:color w:val="000000" w:themeColor="text1"/>
                <w:szCs w:val="21"/>
              </w:rPr>
              <w:t>6</w:t>
            </w:r>
            <w:r w:rsidR="007F3C79">
              <w:rPr>
                <w:rFonts w:eastAsiaTheme="minorEastAsia"/>
                <w:color w:val="000000" w:themeColor="text1"/>
                <w:szCs w:val="21"/>
              </w:rPr>
              <w:t>）</w:t>
            </w:r>
            <w:r w:rsidR="007F3C79" w:rsidRPr="0032512F">
              <w:rPr>
                <w:rFonts w:eastAsiaTheme="minorEastAsia"/>
                <w:color w:val="000000" w:themeColor="text1"/>
                <w:szCs w:val="21"/>
              </w:rPr>
              <w:t>中医证候评分</w:t>
            </w:r>
            <w:r w:rsidR="007F3C79">
              <w:rPr>
                <w:rFonts w:eastAsiaTheme="minorEastAsia" w:hint="eastAsia"/>
                <w:color w:val="000000" w:themeColor="text1"/>
                <w:szCs w:val="21"/>
              </w:rPr>
              <w:t>；（</w:t>
            </w:r>
            <w:r w:rsidR="007F3C79">
              <w:rPr>
                <w:rFonts w:eastAsiaTheme="minorEastAsia" w:hint="eastAsia"/>
                <w:color w:val="000000" w:themeColor="text1"/>
                <w:szCs w:val="21"/>
              </w:rPr>
              <w:t>7</w:t>
            </w:r>
            <w:r w:rsidR="007F3C79">
              <w:rPr>
                <w:rFonts w:eastAsiaTheme="minorEastAsia" w:hint="eastAsia"/>
                <w:color w:val="000000" w:themeColor="text1"/>
                <w:szCs w:val="21"/>
              </w:rPr>
              <w:t>）</w:t>
            </w:r>
            <w:r w:rsidR="007F3C79" w:rsidRPr="0032512F">
              <w:rPr>
                <w:rFonts w:eastAsiaTheme="minorEastAsia"/>
                <w:color w:val="000000" w:themeColor="text1"/>
                <w:szCs w:val="21"/>
              </w:rPr>
              <w:t>心电图检查</w:t>
            </w:r>
            <w:r w:rsidR="007F3C79">
              <w:rPr>
                <w:rFonts w:eastAsiaTheme="minorEastAsia" w:hint="eastAsia"/>
                <w:color w:val="000000" w:themeColor="text1"/>
                <w:szCs w:val="21"/>
              </w:rPr>
              <w:t>（</w:t>
            </w:r>
            <w:r w:rsidR="007F3C79">
              <w:rPr>
                <w:rFonts w:eastAsiaTheme="minorEastAsia" w:hint="eastAsia"/>
                <w:color w:val="000000" w:themeColor="text1"/>
                <w:szCs w:val="21"/>
              </w:rPr>
              <w:t>V3</w:t>
            </w:r>
            <w:r w:rsidR="007F3C79">
              <w:rPr>
                <w:rFonts w:eastAsiaTheme="minorEastAsia" w:hint="eastAsia"/>
                <w:color w:val="000000" w:themeColor="text1"/>
                <w:szCs w:val="21"/>
              </w:rPr>
              <w:t>和</w:t>
            </w:r>
            <w:r w:rsidR="007F3C79">
              <w:rPr>
                <w:rFonts w:eastAsiaTheme="minorEastAsia" w:hint="eastAsia"/>
                <w:color w:val="000000" w:themeColor="text1"/>
                <w:szCs w:val="21"/>
              </w:rPr>
              <w:t>V5</w:t>
            </w:r>
            <w:r w:rsidR="007F3C79">
              <w:rPr>
                <w:rFonts w:eastAsiaTheme="minorEastAsia" w:hint="eastAsia"/>
                <w:color w:val="000000" w:themeColor="text1"/>
                <w:szCs w:val="21"/>
              </w:rPr>
              <w:t>进行）；</w:t>
            </w:r>
            <w:r w:rsidR="007F3C79">
              <w:rPr>
                <w:rFonts w:eastAsiaTheme="minorEastAsia"/>
                <w:color w:val="000000" w:themeColor="text1"/>
                <w:szCs w:val="21"/>
              </w:rPr>
              <w:t>（</w:t>
            </w:r>
            <w:r w:rsidR="007F3C79">
              <w:rPr>
                <w:rFonts w:eastAsiaTheme="minorEastAsia" w:hint="eastAsia"/>
                <w:color w:val="000000" w:themeColor="text1"/>
                <w:szCs w:val="21"/>
              </w:rPr>
              <w:t>8</w:t>
            </w:r>
            <w:r w:rsidR="007F3C79">
              <w:rPr>
                <w:rFonts w:eastAsiaTheme="minorEastAsia"/>
                <w:color w:val="000000" w:themeColor="text1"/>
                <w:szCs w:val="21"/>
              </w:rPr>
              <w:t>）</w:t>
            </w:r>
            <w:r w:rsidR="007F3C79" w:rsidRPr="0032512F">
              <w:rPr>
                <w:rFonts w:eastAsiaTheme="minorEastAsia"/>
                <w:color w:val="000000" w:themeColor="text1"/>
                <w:szCs w:val="21"/>
              </w:rPr>
              <w:t>实验室检查</w:t>
            </w:r>
            <w:r w:rsidR="007F3C79">
              <w:rPr>
                <w:rFonts w:eastAsiaTheme="minorEastAsia" w:hint="eastAsia"/>
                <w:color w:val="000000" w:themeColor="text1"/>
                <w:szCs w:val="21"/>
              </w:rPr>
              <w:t>（</w:t>
            </w:r>
            <w:r w:rsidR="007F3C79">
              <w:rPr>
                <w:rFonts w:eastAsiaTheme="minorEastAsia" w:hint="eastAsia"/>
                <w:color w:val="000000" w:themeColor="text1"/>
                <w:szCs w:val="21"/>
              </w:rPr>
              <w:t>V3</w:t>
            </w:r>
            <w:r w:rsidR="007F3C79">
              <w:rPr>
                <w:rFonts w:eastAsiaTheme="minorEastAsia" w:hint="eastAsia"/>
                <w:color w:val="000000" w:themeColor="text1"/>
                <w:szCs w:val="21"/>
              </w:rPr>
              <w:t>和</w:t>
            </w:r>
            <w:r w:rsidR="007F3C79">
              <w:rPr>
                <w:rFonts w:eastAsiaTheme="minorEastAsia" w:hint="eastAsia"/>
                <w:color w:val="000000" w:themeColor="text1"/>
                <w:szCs w:val="21"/>
              </w:rPr>
              <w:t>V5</w:t>
            </w:r>
            <w:r w:rsidR="007F3C79">
              <w:rPr>
                <w:rFonts w:eastAsiaTheme="minorEastAsia" w:hint="eastAsia"/>
                <w:color w:val="000000" w:themeColor="text1"/>
                <w:szCs w:val="21"/>
              </w:rPr>
              <w:t>进行，</w:t>
            </w:r>
            <w:r w:rsidR="007F3C79">
              <w:rPr>
                <w:rFonts w:eastAsiaTheme="minorEastAsia"/>
                <w:color w:val="000000" w:themeColor="text1"/>
                <w:szCs w:val="21"/>
              </w:rPr>
              <w:t>性激素</w:t>
            </w:r>
            <w:r w:rsidR="007F3C79">
              <w:rPr>
                <w:rFonts w:eastAsiaTheme="minorEastAsia" w:hint="eastAsia"/>
                <w:color w:val="000000" w:themeColor="text1"/>
                <w:szCs w:val="21"/>
              </w:rPr>
              <w:t>和</w:t>
            </w:r>
            <w:r w:rsidR="007F3C79">
              <w:rPr>
                <w:rFonts w:eastAsiaTheme="minorEastAsia"/>
                <w:color w:val="000000" w:themeColor="text1"/>
                <w:szCs w:val="21"/>
              </w:rPr>
              <w:t>血妊娠仅</w:t>
            </w:r>
            <w:r w:rsidR="007F3C79">
              <w:rPr>
                <w:rFonts w:eastAsiaTheme="minorEastAsia" w:hint="eastAsia"/>
                <w:color w:val="000000" w:themeColor="text1"/>
                <w:szCs w:val="21"/>
              </w:rPr>
              <w:t>V5</w:t>
            </w:r>
            <w:r w:rsidR="007F3C79">
              <w:rPr>
                <w:rFonts w:eastAsiaTheme="minorEastAsia" w:hint="eastAsia"/>
                <w:color w:val="000000" w:themeColor="text1"/>
                <w:szCs w:val="21"/>
              </w:rPr>
              <w:t>进行）；</w:t>
            </w:r>
            <w:r w:rsidR="007F3C79">
              <w:rPr>
                <w:rFonts w:eastAsiaTheme="minorEastAsia"/>
                <w:color w:val="000000" w:themeColor="text1"/>
                <w:szCs w:val="21"/>
              </w:rPr>
              <w:t>（</w:t>
            </w:r>
            <w:r w:rsidR="007F3C79">
              <w:rPr>
                <w:rFonts w:eastAsiaTheme="minorEastAsia" w:hint="eastAsia"/>
                <w:color w:val="000000" w:themeColor="text1"/>
                <w:szCs w:val="21"/>
              </w:rPr>
              <w:t>9</w:t>
            </w:r>
            <w:r w:rsidR="007F3C79">
              <w:rPr>
                <w:rFonts w:eastAsiaTheme="minorEastAsia"/>
                <w:color w:val="000000" w:themeColor="text1"/>
                <w:szCs w:val="21"/>
              </w:rPr>
              <w:t>）</w:t>
            </w:r>
            <w:r w:rsidR="007F3C79">
              <w:rPr>
                <w:rFonts w:eastAsiaTheme="minorEastAsia" w:hint="eastAsia"/>
                <w:color w:val="000000" w:themeColor="text1"/>
                <w:szCs w:val="21"/>
              </w:rPr>
              <w:t>乳腺</w:t>
            </w:r>
            <w:r w:rsidR="007F3C79">
              <w:rPr>
                <w:rFonts w:eastAsiaTheme="minorEastAsia" w:hint="eastAsia"/>
                <w:color w:val="000000" w:themeColor="text1"/>
                <w:szCs w:val="21"/>
              </w:rPr>
              <w:t>B</w:t>
            </w:r>
            <w:r w:rsidR="007F3C79">
              <w:rPr>
                <w:rFonts w:eastAsiaTheme="minorEastAsia" w:hint="eastAsia"/>
                <w:color w:val="000000" w:themeColor="text1"/>
                <w:szCs w:val="21"/>
              </w:rPr>
              <w:t>超</w:t>
            </w:r>
            <w:r w:rsidR="007F3C79">
              <w:rPr>
                <w:rFonts w:eastAsiaTheme="minorEastAsia"/>
                <w:color w:val="000000" w:themeColor="text1"/>
                <w:szCs w:val="21"/>
              </w:rPr>
              <w:t>检查</w:t>
            </w:r>
            <w:r w:rsidR="007F3C79">
              <w:rPr>
                <w:rFonts w:eastAsiaTheme="minorEastAsia" w:hint="eastAsia"/>
                <w:color w:val="000000" w:themeColor="text1"/>
                <w:szCs w:val="21"/>
              </w:rPr>
              <w:t>（仅</w:t>
            </w:r>
            <w:r w:rsidR="007F3C79">
              <w:rPr>
                <w:rFonts w:eastAsiaTheme="minorEastAsia" w:hint="eastAsia"/>
                <w:color w:val="000000" w:themeColor="text1"/>
                <w:szCs w:val="21"/>
              </w:rPr>
              <w:t>V5</w:t>
            </w:r>
            <w:r w:rsidR="007F3C79">
              <w:rPr>
                <w:rFonts w:eastAsiaTheme="minorEastAsia" w:hint="eastAsia"/>
                <w:color w:val="000000" w:themeColor="text1"/>
                <w:szCs w:val="21"/>
              </w:rPr>
              <w:t>进行）；</w:t>
            </w:r>
            <w:r w:rsidR="007F3C79">
              <w:rPr>
                <w:rFonts w:eastAsiaTheme="minorEastAsia"/>
                <w:color w:val="000000" w:themeColor="text1"/>
                <w:szCs w:val="21"/>
              </w:rPr>
              <w:t>（</w:t>
            </w:r>
            <w:r w:rsidR="007F3C79">
              <w:rPr>
                <w:rFonts w:eastAsiaTheme="minorEastAsia" w:hint="eastAsia"/>
                <w:color w:val="000000" w:themeColor="text1"/>
                <w:szCs w:val="21"/>
              </w:rPr>
              <w:t>10</w:t>
            </w:r>
            <w:r w:rsidR="007F3C79">
              <w:rPr>
                <w:rFonts w:eastAsiaTheme="minorEastAsia"/>
                <w:color w:val="000000" w:themeColor="text1"/>
                <w:szCs w:val="21"/>
              </w:rPr>
              <w:t>）</w:t>
            </w:r>
            <w:r w:rsidR="007F3C79" w:rsidRPr="0032512F">
              <w:rPr>
                <w:rFonts w:eastAsiaTheme="minorEastAsia"/>
                <w:color w:val="000000" w:themeColor="text1"/>
                <w:szCs w:val="21"/>
              </w:rPr>
              <w:t>收集不良事件信息</w:t>
            </w:r>
            <w:r w:rsidR="007F3C79">
              <w:rPr>
                <w:rFonts w:eastAsiaTheme="minorEastAsia" w:hint="eastAsia"/>
                <w:color w:val="000000" w:themeColor="text1"/>
                <w:szCs w:val="21"/>
              </w:rPr>
              <w:t>；</w:t>
            </w:r>
            <w:r w:rsidR="007F3C79">
              <w:rPr>
                <w:rFonts w:eastAsiaTheme="minorEastAsia"/>
                <w:color w:val="000000" w:themeColor="text1"/>
                <w:szCs w:val="21"/>
              </w:rPr>
              <w:t>（</w:t>
            </w:r>
            <w:r w:rsidR="007F3C79">
              <w:rPr>
                <w:rFonts w:eastAsiaTheme="minorEastAsia" w:hint="eastAsia"/>
                <w:color w:val="000000" w:themeColor="text1"/>
                <w:szCs w:val="21"/>
              </w:rPr>
              <w:t>11</w:t>
            </w:r>
            <w:r w:rsidR="007F3C79">
              <w:rPr>
                <w:rFonts w:eastAsiaTheme="minorEastAsia"/>
                <w:color w:val="000000" w:themeColor="text1"/>
                <w:szCs w:val="21"/>
              </w:rPr>
              <w:t>）</w:t>
            </w:r>
            <w:r w:rsidR="0069465B">
              <w:rPr>
                <w:rFonts w:eastAsiaTheme="minorEastAsia" w:hint="eastAsia"/>
                <w:color w:val="000000" w:themeColor="text1"/>
                <w:szCs w:val="21"/>
              </w:rPr>
              <w:t>收集</w:t>
            </w:r>
            <w:r w:rsidR="0069465B">
              <w:rPr>
                <w:rFonts w:eastAsiaTheme="minorEastAsia"/>
                <w:color w:val="000000" w:themeColor="text1"/>
                <w:szCs w:val="21"/>
              </w:rPr>
              <w:t>伴随治疗信息</w:t>
            </w:r>
            <w:r w:rsidR="0069465B">
              <w:rPr>
                <w:rFonts w:eastAsiaTheme="minorEastAsia" w:hint="eastAsia"/>
                <w:color w:val="000000" w:themeColor="text1"/>
                <w:szCs w:val="21"/>
              </w:rPr>
              <w:t>；（</w:t>
            </w:r>
            <w:r w:rsidR="0069465B">
              <w:rPr>
                <w:rFonts w:eastAsiaTheme="minorEastAsia" w:hint="eastAsia"/>
                <w:color w:val="000000" w:themeColor="text1"/>
                <w:szCs w:val="21"/>
              </w:rPr>
              <w:t>12</w:t>
            </w:r>
            <w:r w:rsidR="0069465B">
              <w:rPr>
                <w:rFonts w:eastAsiaTheme="minorEastAsia" w:hint="eastAsia"/>
                <w:color w:val="000000" w:themeColor="text1"/>
                <w:szCs w:val="21"/>
              </w:rPr>
              <w:t>）</w:t>
            </w:r>
            <w:r w:rsidR="007F3C79" w:rsidRPr="0032512F">
              <w:rPr>
                <w:rFonts w:eastAsiaTheme="minorEastAsia"/>
                <w:color w:val="000000" w:themeColor="text1"/>
                <w:szCs w:val="21"/>
              </w:rPr>
              <w:t>发放试验药物</w:t>
            </w:r>
            <w:r w:rsidR="007F3C79">
              <w:rPr>
                <w:rFonts w:eastAsiaTheme="minorEastAsia" w:hint="eastAsia"/>
                <w:color w:val="000000" w:themeColor="text1"/>
                <w:szCs w:val="21"/>
              </w:rPr>
              <w:t>和</w:t>
            </w:r>
            <w:r w:rsidR="007F3C79" w:rsidRPr="0032512F">
              <w:rPr>
                <w:rFonts w:eastAsiaTheme="minorEastAsia"/>
                <w:color w:val="000000" w:themeColor="text1"/>
                <w:szCs w:val="21"/>
              </w:rPr>
              <w:t>受试者日记卡</w:t>
            </w:r>
            <w:r w:rsidR="007F3C79">
              <w:rPr>
                <w:rFonts w:eastAsiaTheme="minorEastAsia" w:hint="eastAsia"/>
                <w:color w:val="000000" w:themeColor="text1"/>
                <w:szCs w:val="21"/>
              </w:rPr>
              <w:t>（</w:t>
            </w:r>
            <w:r w:rsidR="007F3C79">
              <w:rPr>
                <w:rFonts w:eastAsiaTheme="minorEastAsia" w:hint="eastAsia"/>
                <w:color w:val="000000" w:themeColor="text1"/>
                <w:szCs w:val="21"/>
              </w:rPr>
              <w:t>V5</w:t>
            </w:r>
            <w:r w:rsidR="007F3C79">
              <w:rPr>
                <w:rFonts w:eastAsiaTheme="minorEastAsia" w:hint="eastAsia"/>
                <w:color w:val="000000" w:themeColor="text1"/>
                <w:szCs w:val="21"/>
              </w:rPr>
              <w:t>不再</w:t>
            </w:r>
            <w:r w:rsidR="007F3C79">
              <w:rPr>
                <w:rFonts w:eastAsiaTheme="minorEastAsia"/>
                <w:color w:val="000000" w:themeColor="text1"/>
                <w:szCs w:val="21"/>
              </w:rPr>
              <w:t>发放药物</w:t>
            </w:r>
            <w:r w:rsidR="007F3C79">
              <w:rPr>
                <w:rFonts w:eastAsiaTheme="minorEastAsia" w:hint="eastAsia"/>
                <w:color w:val="000000" w:themeColor="text1"/>
                <w:szCs w:val="21"/>
              </w:rPr>
              <w:t>）</w:t>
            </w:r>
            <w:r w:rsidR="0069465B">
              <w:rPr>
                <w:rFonts w:eastAsiaTheme="minorEastAsia" w:hint="eastAsia"/>
                <w:color w:val="000000" w:themeColor="text1"/>
                <w:szCs w:val="21"/>
              </w:rPr>
              <w:t>。</w:t>
            </w:r>
          </w:p>
          <w:p w14:paraId="47C6EBC6" w14:textId="5735AD96" w:rsidR="00015412" w:rsidRPr="0032512F" w:rsidRDefault="00BC022B" w:rsidP="009B34B9">
            <w:pPr>
              <w:adjustRightInd w:val="0"/>
              <w:snapToGrid w:val="0"/>
              <w:spacing w:line="360" w:lineRule="auto"/>
              <w:ind w:firstLineChars="200" w:firstLine="422"/>
              <w:jc w:val="left"/>
              <w:rPr>
                <w:rFonts w:eastAsiaTheme="minorEastAsia"/>
                <w:b/>
                <w:color w:val="000000" w:themeColor="text1"/>
                <w:szCs w:val="21"/>
              </w:rPr>
            </w:pPr>
            <w:r w:rsidRPr="0032512F">
              <w:rPr>
                <w:rFonts w:eastAsiaTheme="minorEastAsia"/>
                <w:b/>
                <w:color w:val="000000" w:themeColor="text1"/>
                <w:szCs w:val="21"/>
              </w:rPr>
              <w:t>访视</w:t>
            </w:r>
            <w:r w:rsidRPr="0032512F">
              <w:rPr>
                <w:rFonts w:eastAsiaTheme="minorEastAsia"/>
                <w:b/>
                <w:color w:val="000000" w:themeColor="text1"/>
                <w:szCs w:val="21"/>
              </w:rPr>
              <w:t>3</w:t>
            </w:r>
            <w:r w:rsidR="009B264A" w:rsidRPr="0032512F">
              <w:rPr>
                <w:rFonts w:eastAsiaTheme="minorEastAsia"/>
                <w:b/>
                <w:color w:val="000000" w:themeColor="text1"/>
                <w:szCs w:val="21"/>
              </w:rPr>
              <w:t>（</w:t>
            </w:r>
            <w:r w:rsidR="009B264A" w:rsidRPr="0032512F">
              <w:rPr>
                <w:rFonts w:eastAsiaTheme="minorEastAsia"/>
                <w:b/>
                <w:color w:val="000000" w:themeColor="text1"/>
                <w:szCs w:val="21"/>
              </w:rPr>
              <w:t>V3</w:t>
            </w:r>
            <w:r w:rsidR="009B264A" w:rsidRPr="0032512F">
              <w:rPr>
                <w:rFonts w:eastAsiaTheme="minorEastAsia"/>
                <w:b/>
                <w:color w:val="000000" w:themeColor="text1"/>
                <w:szCs w:val="21"/>
              </w:rPr>
              <w:t>）</w:t>
            </w:r>
            <w:r w:rsidR="000709AC" w:rsidRPr="0032512F">
              <w:rPr>
                <w:rFonts w:eastAsiaTheme="minorEastAsia"/>
                <w:b/>
                <w:color w:val="000000" w:themeColor="text1"/>
                <w:szCs w:val="21"/>
              </w:rPr>
              <w:t>：</w:t>
            </w:r>
            <w:r w:rsidR="00015412" w:rsidRPr="0032512F">
              <w:rPr>
                <w:rFonts w:eastAsiaTheme="minorEastAsia"/>
                <w:b/>
                <w:color w:val="000000" w:themeColor="text1"/>
                <w:szCs w:val="21"/>
              </w:rPr>
              <w:t>治疗期用药后第</w:t>
            </w:r>
            <w:r w:rsidR="00015412" w:rsidRPr="0032512F">
              <w:rPr>
                <w:rFonts w:eastAsiaTheme="minorEastAsia"/>
                <w:b/>
                <w:color w:val="000000" w:themeColor="text1"/>
                <w:szCs w:val="21"/>
              </w:rPr>
              <w:t>1</w:t>
            </w:r>
            <w:r w:rsidR="00015412" w:rsidRPr="0032512F">
              <w:rPr>
                <w:rFonts w:eastAsiaTheme="minorEastAsia"/>
                <w:b/>
                <w:color w:val="000000" w:themeColor="text1"/>
                <w:szCs w:val="21"/>
              </w:rPr>
              <w:t>次月经</w:t>
            </w:r>
            <w:r w:rsidR="00032A00" w:rsidRPr="0032512F">
              <w:rPr>
                <w:rFonts w:eastAsiaTheme="minorEastAsia"/>
                <w:b/>
                <w:color w:val="000000" w:themeColor="text1"/>
                <w:szCs w:val="21"/>
              </w:rPr>
              <w:t>结束后</w:t>
            </w:r>
            <w:r w:rsidR="001A5F4B" w:rsidRPr="0032512F">
              <w:rPr>
                <w:rFonts w:eastAsiaTheme="minorEastAsia"/>
                <w:b/>
                <w:color w:val="000000" w:themeColor="text1"/>
                <w:szCs w:val="21"/>
              </w:rPr>
              <w:t>3±2</w:t>
            </w:r>
            <w:r w:rsidR="00015412" w:rsidRPr="0032512F">
              <w:rPr>
                <w:rFonts w:eastAsiaTheme="minorEastAsia"/>
                <w:b/>
                <w:color w:val="000000" w:themeColor="text1"/>
                <w:szCs w:val="21"/>
              </w:rPr>
              <w:t>天</w:t>
            </w:r>
          </w:p>
          <w:p w14:paraId="04B7D288" w14:textId="65DCBE2A" w:rsidR="00015412" w:rsidRPr="0032512F" w:rsidRDefault="00015412" w:rsidP="009B34B9">
            <w:pPr>
              <w:adjustRightInd w:val="0"/>
              <w:snapToGrid w:val="0"/>
              <w:spacing w:line="360" w:lineRule="auto"/>
              <w:ind w:firstLineChars="200" w:firstLine="422"/>
              <w:jc w:val="left"/>
              <w:rPr>
                <w:rFonts w:eastAsiaTheme="minorEastAsia"/>
                <w:b/>
                <w:color w:val="000000" w:themeColor="text1"/>
                <w:szCs w:val="21"/>
              </w:rPr>
            </w:pPr>
            <w:r w:rsidRPr="0032512F">
              <w:rPr>
                <w:rFonts w:eastAsiaTheme="minorEastAsia"/>
                <w:b/>
                <w:color w:val="000000" w:themeColor="text1"/>
                <w:szCs w:val="21"/>
              </w:rPr>
              <w:t>访视</w:t>
            </w:r>
            <w:r w:rsidRPr="0032512F">
              <w:rPr>
                <w:rFonts w:eastAsiaTheme="minorEastAsia"/>
                <w:b/>
                <w:color w:val="000000" w:themeColor="text1"/>
                <w:szCs w:val="21"/>
              </w:rPr>
              <w:t>4</w:t>
            </w:r>
            <w:r w:rsidR="009B264A" w:rsidRPr="0032512F">
              <w:rPr>
                <w:rFonts w:eastAsiaTheme="minorEastAsia"/>
                <w:b/>
                <w:color w:val="000000" w:themeColor="text1"/>
                <w:szCs w:val="21"/>
              </w:rPr>
              <w:t>（</w:t>
            </w:r>
            <w:r w:rsidR="009B264A" w:rsidRPr="0032512F">
              <w:rPr>
                <w:rFonts w:eastAsiaTheme="minorEastAsia"/>
                <w:b/>
                <w:color w:val="000000" w:themeColor="text1"/>
                <w:szCs w:val="21"/>
              </w:rPr>
              <w:t>V4</w:t>
            </w:r>
            <w:r w:rsidR="009B264A" w:rsidRPr="0032512F">
              <w:rPr>
                <w:rFonts w:eastAsiaTheme="minorEastAsia"/>
                <w:b/>
                <w:color w:val="000000" w:themeColor="text1"/>
                <w:szCs w:val="21"/>
              </w:rPr>
              <w:t>）</w:t>
            </w:r>
            <w:r w:rsidRPr="0032512F">
              <w:rPr>
                <w:rFonts w:eastAsiaTheme="minorEastAsia"/>
                <w:b/>
                <w:color w:val="000000" w:themeColor="text1"/>
                <w:szCs w:val="21"/>
              </w:rPr>
              <w:t>：治疗期用药后第</w:t>
            </w:r>
            <w:r w:rsidR="00032A00" w:rsidRPr="0032512F">
              <w:rPr>
                <w:rFonts w:eastAsiaTheme="minorEastAsia"/>
                <w:b/>
                <w:color w:val="000000" w:themeColor="text1"/>
                <w:szCs w:val="21"/>
              </w:rPr>
              <w:t>2</w:t>
            </w:r>
            <w:r w:rsidRPr="0032512F">
              <w:rPr>
                <w:rFonts w:eastAsiaTheme="minorEastAsia"/>
                <w:b/>
                <w:color w:val="000000" w:themeColor="text1"/>
                <w:szCs w:val="21"/>
              </w:rPr>
              <w:t>次月经</w:t>
            </w:r>
            <w:r w:rsidR="00032A00" w:rsidRPr="0032512F">
              <w:rPr>
                <w:rFonts w:eastAsiaTheme="minorEastAsia"/>
                <w:b/>
                <w:color w:val="000000" w:themeColor="text1"/>
                <w:szCs w:val="21"/>
              </w:rPr>
              <w:t>结束后</w:t>
            </w:r>
            <w:r w:rsidR="001A5F4B" w:rsidRPr="0032512F">
              <w:rPr>
                <w:rFonts w:eastAsiaTheme="minorEastAsia"/>
                <w:b/>
                <w:color w:val="000000" w:themeColor="text1"/>
                <w:szCs w:val="21"/>
              </w:rPr>
              <w:t>3±2</w:t>
            </w:r>
            <w:r w:rsidRPr="0032512F">
              <w:rPr>
                <w:rFonts w:eastAsiaTheme="minorEastAsia"/>
                <w:b/>
                <w:color w:val="000000" w:themeColor="text1"/>
                <w:szCs w:val="21"/>
              </w:rPr>
              <w:t>天</w:t>
            </w:r>
          </w:p>
          <w:p w14:paraId="1B14524C" w14:textId="00A0C726" w:rsidR="00015412" w:rsidRPr="0032512F" w:rsidRDefault="00015412" w:rsidP="009B34B9">
            <w:pPr>
              <w:adjustRightInd w:val="0"/>
              <w:snapToGrid w:val="0"/>
              <w:spacing w:line="360" w:lineRule="auto"/>
              <w:ind w:firstLineChars="200" w:firstLine="422"/>
              <w:jc w:val="left"/>
              <w:rPr>
                <w:rFonts w:eastAsiaTheme="minorEastAsia"/>
                <w:b/>
                <w:color w:val="000000" w:themeColor="text1"/>
                <w:szCs w:val="21"/>
              </w:rPr>
            </w:pPr>
            <w:r w:rsidRPr="0032512F">
              <w:rPr>
                <w:rFonts w:eastAsiaTheme="minorEastAsia"/>
                <w:b/>
                <w:color w:val="000000" w:themeColor="text1"/>
                <w:szCs w:val="21"/>
              </w:rPr>
              <w:t>访视</w:t>
            </w:r>
            <w:r w:rsidRPr="0032512F">
              <w:rPr>
                <w:rFonts w:eastAsiaTheme="minorEastAsia"/>
                <w:b/>
                <w:color w:val="000000" w:themeColor="text1"/>
                <w:szCs w:val="21"/>
              </w:rPr>
              <w:t>5</w:t>
            </w:r>
            <w:r w:rsidR="009B264A" w:rsidRPr="0032512F">
              <w:rPr>
                <w:rFonts w:eastAsiaTheme="minorEastAsia"/>
                <w:b/>
                <w:color w:val="000000" w:themeColor="text1"/>
                <w:szCs w:val="21"/>
              </w:rPr>
              <w:t>（</w:t>
            </w:r>
            <w:r w:rsidR="009B264A" w:rsidRPr="0032512F">
              <w:rPr>
                <w:rFonts w:eastAsiaTheme="minorEastAsia"/>
                <w:b/>
                <w:color w:val="000000" w:themeColor="text1"/>
                <w:szCs w:val="21"/>
              </w:rPr>
              <w:t>V5</w:t>
            </w:r>
            <w:r w:rsidR="009B264A" w:rsidRPr="0032512F">
              <w:rPr>
                <w:rFonts w:eastAsiaTheme="minorEastAsia"/>
                <w:b/>
                <w:color w:val="000000" w:themeColor="text1"/>
                <w:szCs w:val="21"/>
              </w:rPr>
              <w:t>）</w:t>
            </w:r>
            <w:r w:rsidRPr="0032512F">
              <w:rPr>
                <w:rFonts w:eastAsiaTheme="minorEastAsia"/>
                <w:b/>
                <w:color w:val="000000" w:themeColor="text1"/>
                <w:szCs w:val="21"/>
              </w:rPr>
              <w:t>：治疗期用药后第</w:t>
            </w:r>
            <w:r w:rsidR="00032A00" w:rsidRPr="0032512F">
              <w:rPr>
                <w:rFonts w:eastAsiaTheme="minorEastAsia"/>
                <w:b/>
                <w:color w:val="000000" w:themeColor="text1"/>
                <w:szCs w:val="21"/>
              </w:rPr>
              <w:t>3</w:t>
            </w:r>
            <w:r w:rsidRPr="0032512F">
              <w:rPr>
                <w:rFonts w:eastAsiaTheme="minorEastAsia"/>
                <w:b/>
                <w:color w:val="000000" w:themeColor="text1"/>
                <w:szCs w:val="21"/>
              </w:rPr>
              <w:t>次月经</w:t>
            </w:r>
            <w:r w:rsidR="00032A00" w:rsidRPr="0032512F">
              <w:rPr>
                <w:rFonts w:eastAsiaTheme="minorEastAsia"/>
                <w:b/>
                <w:color w:val="000000" w:themeColor="text1"/>
                <w:szCs w:val="21"/>
              </w:rPr>
              <w:t>结束后</w:t>
            </w:r>
            <w:r w:rsidR="001A5F4B" w:rsidRPr="0032512F">
              <w:rPr>
                <w:rFonts w:eastAsiaTheme="minorEastAsia"/>
                <w:b/>
                <w:color w:val="000000" w:themeColor="text1"/>
                <w:szCs w:val="21"/>
              </w:rPr>
              <w:t>3±2</w:t>
            </w:r>
            <w:r w:rsidRPr="0032512F">
              <w:rPr>
                <w:rFonts w:eastAsiaTheme="minorEastAsia"/>
                <w:b/>
                <w:color w:val="000000" w:themeColor="text1"/>
                <w:szCs w:val="21"/>
              </w:rPr>
              <w:t>天</w:t>
            </w:r>
          </w:p>
          <w:p w14:paraId="1E7E5317" w14:textId="2F3171B7" w:rsidR="00032A00" w:rsidRPr="0032512F" w:rsidRDefault="00032A00" w:rsidP="001D44F1">
            <w:pPr>
              <w:pStyle w:val="a6"/>
              <w:numPr>
                <w:ilvl w:val="0"/>
                <w:numId w:val="47"/>
              </w:numPr>
              <w:adjustRightInd w:val="0"/>
              <w:snapToGrid w:val="0"/>
              <w:spacing w:line="360" w:lineRule="auto"/>
              <w:ind w:firstLineChars="0"/>
              <w:jc w:val="left"/>
              <w:rPr>
                <w:rFonts w:ascii="Times New Roman" w:eastAsiaTheme="minorEastAsia" w:hAnsi="Times New Roman"/>
                <w:b/>
                <w:color w:val="000000" w:themeColor="text1"/>
                <w:szCs w:val="21"/>
              </w:rPr>
            </w:pPr>
            <w:r w:rsidRPr="0032512F">
              <w:rPr>
                <w:rFonts w:ascii="Times New Roman" w:eastAsiaTheme="minorEastAsia" w:hAnsi="Times New Roman"/>
                <w:b/>
                <w:color w:val="000000" w:themeColor="text1"/>
                <w:szCs w:val="21"/>
              </w:rPr>
              <w:t>随访期</w:t>
            </w:r>
            <w:r w:rsidR="007F3C79">
              <w:rPr>
                <w:rFonts w:ascii="Times New Roman" w:eastAsiaTheme="minorEastAsia" w:hAnsi="Times New Roman" w:hint="eastAsia"/>
                <w:b/>
                <w:color w:val="000000" w:themeColor="text1"/>
                <w:szCs w:val="21"/>
              </w:rPr>
              <w:t>（</w:t>
            </w:r>
            <w:r w:rsidR="007F3C79">
              <w:rPr>
                <w:rFonts w:ascii="Times New Roman" w:eastAsiaTheme="minorEastAsia" w:hAnsi="Times New Roman" w:hint="eastAsia"/>
                <w:b/>
                <w:color w:val="000000" w:themeColor="text1"/>
                <w:szCs w:val="21"/>
              </w:rPr>
              <w:t>1</w:t>
            </w:r>
            <w:r w:rsidR="007F3C79">
              <w:rPr>
                <w:rFonts w:ascii="Times New Roman" w:eastAsiaTheme="minorEastAsia" w:hAnsi="Times New Roman" w:hint="eastAsia"/>
                <w:b/>
                <w:color w:val="000000" w:themeColor="text1"/>
                <w:szCs w:val="21"/>
              </w:rPr>
              <w:t>个</w:t>
            </w:r>
            <w:r w:rsidR="007F3C79">
              <w:rPr>
                <w:rFonts w:ascii="Times New Roman" w:eastAsiaTheme="minorEastAsia" w:hAnsi="Times New Roman"/>
                <w:b/>
                <w:color w:val="000000" w:themeColor="text1"/>
                <w:szCs w:val="21"/>
              </w:rPr>
              <w:t>月经周期</w:t>
            </w:r>
            <w:r w:rsidR="007F3C79">
              <w:rPr>
                <w:rFonts w:ascii="Times New Roman" w:eastAsiaTheme="minorEastAsia" w:hAnsi="Times New Roman" w:hint="eastAsia"/>
                <w:b/>
                <w:color w:val="000000" w:themeColor="text1"/>
                <w:szCs w:val="21"/>
              </w:rPr>
              <w:t>）</w:t>
            </w:r>
          </w:p>
          <w:p w14:paraId="0FC1B658" w14:textId="5766FAC2" w:rsidR="00032A00" w:rsidRPr="0032512F" w:rsidRDefault="00032A00" w:rsidP="009B34B9">
            <w:pPr>
              <w:adjustRightInd w:val="0"/>
              <w:snapToGrid w:val="0"/>
              <w:spacing w:line="360" w:lineRule="auto"/>
              <w:ind w:firstLineChars="200" w:firstLine="422"/>
              <w:jc w:val="left"/>
              <w:rPr>
                <w:rFonts w:eastAsiaTheme="minorEastAsia"/>
                <w:b/>
                <w:color w:val="000000" w:themeColor="text1"/>
                <w:szCs w:val="21"/>
              </w:rPr>
            </w:pPr>
            <w:r w:rsidRPr="0032512F">
              <w:rPr>
                <w:rFonts w:eastAsiaTheme="minorEastAsia"/>
                <w:b/>
                <w:color w:val="000000" w:themeColor="text1"/>
                <w:szCs w:val="21"/>
              </w:rPr>
              <w:t>访视</w:t>
            </w:r>
            <w:r w:rsidRPr="0032512F">
              <w:rPr>
                <w:rFonts w:eastAsiaTheme="minorEastAsia"/>
                <w:b/>
                <w:color w:val="000000" w:themeColor="text1"/>
                <w:szCs w:val="21"/>
              </w:rPr>
              <w:t>6</w:t>
            </w:r>
            <w:r w:rsidR="009B264A" w:rsidRPr="0032512F">
              <w:rPr>
                <w:rFonts w:eastAsiaTheme="minorEastAsia"/>
                <w:b/>
                <w:color w:val="000000" w:themeColor="text1"/>
                <w:szCs w:val="21"/>
              </w:rPr>
              <w:t>（</w:t>
            </w:r>
            <w:r w:rsidR="009B264A" w:rsidRPr="0032512F">
              <w:rPr>
                <w:rFonts w:eastAsiaTheme="minorEastAsia"/>
                <w:b/>
                <w:color w:val="000000" w:themeColor="text1"/>
                <w:szCs w:val="21"/>
              </w:rPr>
              <w:t>V6</w:t>
            </w:r>
            <w:r w:rsidR="009B264A" w:rsidRPr="0032512F">
              <w:rPr>
                <w:rFonts w:eastAsiaTheme="minorEastAsia"/>
                <w:b/>
                <w:color w:val="000000" w:themeColor="text1"/>
                <w:szCs w:val="21"/>
              </w:rPr>
              <w:t>）</w:t>
            </w:r>
            <w:r w:rsidRPr="0032512F">
              <w:rPr>
                <w:rFonts w:eastAsiaTheme="minorEastAsia"/>
                <w:b/>
                <w:color w:val="000000" w:themeColor="text1"/>
                <w:szCs w:val="21"/>
              </w:rPr>
              <w:t>：治疗期用药后第</w:t>
            </w:r>
            <w:r w:rsidRPr="0032512F">
              <w:rPr>
                <w:rFonts w:eastAsiaTheme="minorEastAsia"/>
                <w:b/>
                <w:color w:val="000000" w:themeColor="text1"/>
                <w:szCs w:val="21"/>
              </w:rPr>
              <w:t>4</w:t>
            </w:r>
            <w:r w:rsidRPr="0032512F">
              <w:rPr>
                <w:rFonts w:eastAsiaTheme="minorEastAsia"/>
                <w:b/>
                <w:color w:val="000000" w:themeColor="text1"/>
                <w:szCs w:val="21"/>
              </w:rPr>
              <w:t>次月经结束后</w:t>
            </w:r>
            <w:r w:rsidR="001A5F4B" w:rsidRPr="0032512F">
              <w:rPr>
                <w:rFonts w:eastAsiaTheme="minorEastAsia"/>
                <w:b/>
                <w:color w:val="000000" w:themeColor="text1"/>
                <w:szCs w:val="21"/>
              </w:rPr>
              <w:t>3±2</w:t>
            </w:r>
            <w:r w:rsidRPr="0032512F">
              <w:rPr>
                <w:rFonts w:eastAsiaTheme="minorEastAsia"/>
                <w:b/>
                <w:color w:val="000000" w:themeColor="text1"/>
                <w:szCs w:val="21"/>
              </w:rPr>
              <w:t>天</w:t>
            </w:r>
          </w:p>
          <w:p w14:paraId="3FADEA36" w14:textId="14B861D7" w:rsidR="00FE11B0" w:rsidRPr="0032512F" w:rsidRDefault="00032A00" w:rsidP="002C7512">
            <w:pPr>
              <w:adjustRightInd w:val="0"/>
              <w:snapToGrid w:val="0"/>
              <w:spacing w:line="360" w:lineRule="auto"/>
              <w:ind w:firstLineChars="200" w:firstLine="420"/>
              <w:rPr>
                <w:rFonts w:eastAsiaTheme="minorEastAsia"/>
                <w:color w:val="000000" w:themeColor="text1"/>
                <w:szCs w:val="21"/>
              </w:rPr>
            </w:pPr>
            <w:r w:rsidRPr="0032512F">
              <w:rPr>
                <w:rFonts w:eastAsiaTheme="minorEastAsia"/>
                <w:color w:val="000000" w:themeColor="text1"/>
                <w:szCs w:val="21"/>
              </w:rPr>
              <w:t>随访期内患者不再服用药物</w:t>
            </w:r>
            <w:r w:rsidR="007F3C79">
              <w:rPr>
                <w:rFonts w:eastAsiaTheme="minorEastAsia" w:hint="eastAsia"/>
                <w:color w:val="000000" w:themeColor="text1"/>
                <w:szCs w:val="21"/>
              </w:rPr>
              <w:t>。（</w:t>
            </w:r>
            <w:r w:rsidR="007F3C79">
              <w:rPr>
                <w:rFonts w:eastAsiaTheme="minorEastAsia" w:hint="eastAsia"/>
                <w:color w:val="000000" w:themeColor="text1"/>
                <w:szCs w:val="21"/>
              </w:rPr>
              <w:t>1</w:t>
            </w:r>
            <w:r w:rsidR="007F3C79">
              <w:rPr>
                <w:rFonts w:eastAsiaTheme="minorEastAsia" w:hint="eastAsia"/>
                <w:color w:val="000000" w:themeColor="text1"/>
                <w:szCs w:val="21"/>
              </w:rPr>
              <w:t>）</w:t>
            </w:r>
            <w:r w:rsidR="007F3C79" w:rsidRPr="007F3C79">
              <w:rPr>
                <w:rFonts w:eastAsiaTheme="minorEastAsia" w:hint="eastAsia"/>
                <w:color w:val="000000" w:themeColor="text1"/>
                <w:szCs w:val="21"/>
              </w:rPr>
              <w:t>回收受试者日记卡</w:t>
            </w:r>
            <w:r w:rsidR="007F3C79">
              <w:rPr>
                <w:rFonts w:eastAsiaTheme="minorEastAsia" w:hint="eastAsia"/>
                <w:color w:val="000000" w:themeColor="text1"/>
                <w:szCs w:val="21"/>
              </w:rPr>
              <w:t>；（</w:t>
            </w:r>
            <w:r w:rsidR="007F3C79">
              <w:rPr>
                <w:rFonts w:eastAsiaTheme="minorEastAsia" w:hint="eastAsia"/>
                <w:color w:val="000000" w:themeColor="text1"/>
                <w:szCs w:val="21"/>
              </w:rPr>
              <w:t>2</w:t>
            </w:r>
            <w:r w:rsidR="007F3C79">
              <w:rPr>
                <w:rFonts w:eastAsiaTheme="minorEastAsia" w:hint="eastAsia"/>
                <w:color w:val="000000" w:themeColor="text1"/>
                <w:szCs w:val="21"/>
              </w:rPr>
              <w:t>）月经情况</w:t>
            </w:r>
            <w:r w:rsidR="007F3C79">
              <w:rPr>
                <w:rFonts w:eastAsiaTheme="minorEastAsia"/>
                <w:color w:val="000000" w:themeColor="text1"/>
                <w:szCs w:val="21"/>
              </w:rPr>
              <w:t>；（</w:t>
            </w:r>
            <w:r w:rsidR="007F3C79">
              <w:rPr>
                <w:rFonts w:eastAsiaTheme="minorEastAsia" w:hint="eastAsia"/>
                <w:color w:val="000000" w:themeColor="text1"/>
                <w:szCs w:val="21"/>
              </w:rPr>
              <w:t>3</w:t>
            </w:r>
            <w:r w:rsidR="007F3C79">
              <w:rPr>
                <w:rFonts w:eastAsiaTheme="minorEastAsia"/>
                <w:color w:val="000000" w:themeColor="text1"/>
                <w:szCs w:val="21"/>
              </w:rPr>
              <w:t>）</w:t>
            </w:r>
            <w:r w:rsidR="00B40CAA" w:rsidRPr="0032512F">
              <w:rPr>
                <w:rFonts w:eastAsiaTheme="minorEastAsia"/>
                <w:color w:val="000000" w:themeColor="text1"/>
                <w:szCs w:val="21"/>
              </w:rPr>
              <w:t>乳腺疼痛</w:t>
            </w:r>
            <w:r w:rsidR="00B40CAA">
              <w:rPr>
                <w:rFonts w:eastAsiaTheme="minorEastAsia" w:hint="eastAsia"/>
                <w:color w:val="000000" w:themeColor="text1"/>
                <w:szCs w:val="21"/>
              </w:rPr>
              <w:t>评分；</w:t>
            </w:r>
            <w:r w:rsidR="00B40CAA">
              <w:rPr>
                <w:rFonts w:eastAsiaTheme="minorEastAsia"/>
                <w:color w:val="000000" w:themeColor="text1"/>
                <w:szCs w:val="21"/>
              </w:rPr>
              <w:t>（</w:t>
            </w:r>
            <w:r w:rsidR="00B40CAA">
              <w:rPr>
                <w:rFonts w:eastAsiaTheme="minorEastAsia" w:hint="eastAsia"/>
                <w:color w:val="000000" w:themeColor="text1"/>
                <w:szCs w:val="21"/>
              </w:rPr>
              <w:t>4</w:t>
            </w:r>
            <w:r w:rsidR="00B40CAA">
              <w:rPr>
                <w:rFonts w:eastAsiaTheme="minorEastAsia"/>
                <w:color w:val="000000" w:themeColor="text1"/>
                <w:szCs w:val="21"/>
              </w:rPr>
              <w:t>）</w:t>
            </w:r>
            <w:r w:rsidR="00B40CAA">
              <w:rPr>
                <w:rFonts w:eastAsiaTheme="minorEastAsia" w:hint="eastAsia"/>
                <w:color w:val="000000" w:themeColor="text1"/>
                <w:szCs w:val="21"/>
              </w:rPr>
              <w:t>乳腺</w:t>
            </w:r>
            <w:r w:rsidR="00B40CAA">
              <w:rPr>
                <w:rFonts w:eastAsiaTheme="minorEastAsia"/>
                <w:color w:val="000000" w:themeColor="text1"/>
                <w:szCs w:val="21"/>
              </w:rPr>
              <w:t>检查；</w:t>
            </w:r>
            <w:r w:rsidR="00B40CAA">
              <w:rPr>
                <w:rFonts w:eastAsiaTheme="minorEastAsia" w:hint="eastAsia"/>
                <w:color w:val="000000" w:themeColor="text1"/>
                <w:szCs w:val="21"/>
              </w:rPr>
              <w:t>（</w:t>
            </w:r>
            <w:r w:rsidR="00B40CAA">
              <w:rPr>
                <w:rFonts w:eastAsiaTheme="minorEastAsia" w:hint="eastAsia"/>
                <w:color w:val="000000" w:themeColor="text1"/>
                <w:szCs w:val="21"/>
              </w:rPr>
              <w:t>5</w:t>
            </w:r>
            <w:r w:rsidR="00B40CAA">
              <w:rPr>
                <w:rFonts w:eastAsiaTheme="minorEastAsia" w:hint="eastAsia"/>
                <w:color w:val="000000" w:themeColor="text1"/>
                <w:szCs w:val="21"/>
              </w:rPr>
              <w:t>）</w:t>
            </w:r>
            <w:r w:rsidR="00B40CAA" w:rsidRPr="0032512F">
              <w:rPr>
                <w:rFonts w:eastAsiaTheme="minorEastAsia"/>
                <w:color w:val="000000" w:themeColor="text1"/>
                <w:szCs w:val="21"/>
              </w:rPr>
              <w:t>中医证候评分</w:t>
            </w:r>
            <w:r w:rsidR="00B40CAA">
              <w:rPr>
                <w:rFonts w:eastAsiaTheme="minorEastAsia" w:hint="eastAsia"/>
                <w:color w:val="000000" w:themeColor="text1"/>
                <w:szCs w:val="21"/>
              </w:rPr>
              <w:t>；（</w:t>
            </w:r>
            <w:r w:rsidR="00B40CAA">
              <w:rPr>
                <w:rFonts w:eastAsiaTheme="minorEastAsia" w:hint="eastAsia"/>
                <w:color w:val="000000" w:themeColor="text1"/>
                <w:szCs w:val="21"/>
              </w:rPr>
              <w:t>6</w:t>
            </w:r>
            <w:r w:rsidR="00B40CAA">
              <w:rPr>
                <w:rFonts w:eastAsiaTheme="minorEastAsia" w:hint="eastAsia"/>
                <w:color w:val="000000" w:themeColor="text1"/>
                <w:szCs w:val="21"/>
              </w:rPr>
              <w:t>）收集</w:t>
            </w:r>
            <w:r w:rsidRPr="0032512F">
              <w:rPr>
                <w:rFonts w:eastAsiaTheme="minorEastAsia"/>
                <w:color w:val="000000" w:themeColor="text1"/>
                <w:szCs w:val="21"/>
              </w:rPr>
              <w:t>不良事件</w:t>
            </w:r>
            <w:r w:rsidR="00B40CAA">
              <w:rPr>
                <w:rFonts w:eastAsiaTheme="minorEastAsia" w:hint="eastAsia"/>
                <w:color w:val="000000" w:themeColor="text1"/>
                <w:szCs w:val="21"/>
              </w:rPr>
              <w:t>信息</w:t>
            </w:r>
            <w:r w:rsidR="002C7512">
              <w:rPr>
                <w:rFonts w:eastAsiaTheme="minorEastAsia" w:hint="eastAsia"/>
                <w:color w:val="000000" w:themeColor="text1"/>
                <w:szCs w:val="21"/>
              </w:rPr>
              <w:t>；（</w:t>
            </w:r>
            <w:r w:rsidR="002C7512">
              <w:rPr>
                <w:rFonts w:eastAsiaTheme="minorEastAsia" w:hint="eastAsia"/>
                <w:color w:val="000000" w:themeColor="text1"/>
                <w:szCs w:val="21"/>
              </w:rPr>
              <w:t>7</w:t>
            </w:r>
            <w:r w:rsidR="002C7512">
              <w:rPr>
                <w:rFonts w:eastAsiaTheme="minorEastAsia" w:hint="eastAsia"/>
                <w:color w:val="000000" w:themeColor="text1"/>
                <w:szCs w:val="21"/>
              </w:rPr>
              <w:t>）收集</w:t>
            </w:r>
            <w:r w:rsidR="002C7512">
              <w:rPr>
                <w:rFonts w:eastAsiaTheme="minorEastAsia"/>
                <w:color w:val="000000" w:themeColor="text1"/>
                <w:szCs w:val="21"/>
              </w:rPr>
              <w:t>伴随治疗信息。</w:t>
            </w:r>
          </w:p>
        </w:tc>
      </w:tr>
      <w:tr w:rsidR="0046062F" w:rsidRPr="0032512F" w14:paraId="2C51B73D" w14:textId="77777777" w:rsidTr="0032512F">
        <w:trPr>
          <w:trHeight w:val="275"/>
        </w:trPr>
        <w:tc>
          <w:tcPr>
            <w:tcW w:w="858" w:type="pct"/>
            <w:vAlign w:val="center"/>
          </w:tcPr>
          <w:p w14:paraId="0A3E90A0" w14:textId="77777777" w:rsidR="0046062F" w:rsidRPr="0032512F" w:rsidRDefault="0046062F" w:rsidP="00DE3D93">
            <w:pPr>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lastRenderedPageBreak/>
              <w:t>入选标准</w:t>
            </w:r>
          </w:p>
        </w:tc>
        <w:tc>
          <w:tcPr>
            <w:tcW w:w="4142" w:type="pct"/>
            <w:vAlign w:val="center"/>
          </w:tcPr>
          <w:p w14:paraId="1D3F06BF" w14:textId="77777777" w:rsidR="0046062F" w:rsidRPr="0032512F" w:rsidRDefault="0046062F" w:rsidP="00DE3D93">
            <w:pPr>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受试者必须满足以下所有入选标准才可入组本试验：</w:t>
            </w:r>
          </w:p>
          <w:p w14:paraId="078FE9A1" w14:textId="4B9773B3" w:rsidR="00046564" w:rsidRPr="0032512F" w:rsidRDefault="00355061" w:rsidP="005C3D62">
            <w:pPr>
              <w:pStyle w:val="a6"/>
              <w:numPr>
                <w:ilvl w:val="0"/>
                <w:numId w:val="7"/>
              </w:numPr>
              <w:adjustRightInd w:val="0"/>
              <w:snapToGrid w:val="0"/>
              <w:spacing w:line="360" w:lineRule="auto"/>
              <w:ind w:left="0" w:firstLine="420"/>
              <w:jc w:val="left"/>
              <w:rPr>
                <w:rFonts w:ascii="Times New Roman" w:eastAsiaTheme="minorEastAsia" w:hAnsi="Times New Roman"/>
                <w:color w:val="000000" w:themeColor="text1"/>
                <w:szCs w:val="21"/>
              </w:rPr>
            </w:pPr>
            <w:r w:rsidRPr="0032512F">
              <w:rPr>
                <w:rFonts w:ascii="Times New Roman" w:eastAsiaTheme="minorEastAsia" w:hAnsi="Times New Roman"/>
                <w:color w:val="000000" w:themeColor="text1"/>
                <w:szCs w:val="21"/>
              </w:rPr>
              <w:t>18</w:t>
            </w:r>
            <w:r w:rsidRPr="0032512F">
              <w:rPr>
                <w:rFonts w:ascii="Times New Roman" w:eastAsiaTheme="minorEastAsia" w:hAnsi="Times New Roman"/>
                <w:color w:val="000000" w:themeColor="text1"/>
                <w:szCs w:val="21"/>
              </w:rPr>
              <w:t>至</w:t>
            </w:r>
            <w:r w:rsidR="00755C67" w:rsidRPr="0032512F">
              <w:rPr>
                <w:rFonts w:ascii="Times New Roman" w:eastAsiaTheme="minorEastAsia" w:hAnsi="Times New Roman"/>
                <w:color w:val="000000" w:themeColor="text1"/>
                <w:szCs w:val="21"/>
              </w:rPr>
              <w:t>50</w:t>
            </w:r>
            <w:r w:rsidR="00612539" w:rsidRPr="0032512F">
              <w:rPr>
                <w:rFonts w:ascii="Times New Roman" w:eastAsiaTheme="minorEastAsia" w:hAnsi="Times New Roman"/>
                <w:color w:val="000000" w:themeColor="text1"/>
                <w:szCs w:val="21"/>
              </w:rPr>
              <w:t>周岁（含</w:t>
            </w:r>
            <w:r w:rsidR="00046564" w:rsidRPr="0032512F">
              <w:rPr>
                <w:rFonts w:ascii="Times New Roman" w:eastAsiaTheme="minorEastAsia" w:hAnsi="Times New Roman"/>
                <w:color w:val="000000" w:themeColor="text1"/>
                <w:szCs w:val="21"/>
              </w:rPr>
              <w:t>边界值</w:t>
            </w:r>
            <w:r w:rsidR="00612539" w:rsidRPr="0032512F">
              <w:rPr>
                <w:rFonts w:ascii="Times New Roman" w:eastAsiaTheme="minorEastAsia" w:hAnsi="Times New Roman"/>
                <w:color w:val="000000" w:themeColor="text1"/>
                <w:szCs w:val="21"/>
              </w:rPr>
              <w:t>）</w:t>
            </w:r>
            <w:r w:rsidR="00046564" w:rsidRPr="0032512F">
              <w:rPr>
                <w:rFonts w:ascii="Times New Roman" w:eastAsiaTheme="minorEastAsia" w:hAnsi="Times New Roman"/>
                <w:color w:val="000000" w:themeColor="text1"/>
                <w:szCs w:val="21"/>
              </w:rPr>
              <w:t>女性患者；</w:t>
            </w:r>
          </w:p>
          <w:p w14:paraId="3F281D27" w14:textId="47DBC30E" w:rsidR="00D8562F" w:rsidRDefault="00046564" w:rsidP="001D44F1">
            <w:pPr>
              <w:pStyle w:val="a6"/>
              <w:numPr>
                <w:ilvl w:val="0"/>
                <w:numId w:val="7"/>
              </w:numPr>
              <w:adjustRightInd w:val="0"/>
              <w:snapToGrid w:val="0"/>
              <w:spacing w:line="360" w:lineRule="auto"/>
              <w:ind w:left="0" w:firstLine="420"/>
              <w:jc w:val="left"/>
              <w:rPr>
                <w:rFonts w:ascii="Times New Roman" w:eastAsiaTheme="minorEastAsia" w:hAnsi="Times New Roman"/>
                <w:color w:val="000000" w:themeColor="text1"/>
                <w:szCs w:val="21"/>
              </w:rPr>
            </w:pPr>
            <w:r w:rsidRPr="0032512F">
              <w:rPr>
                <w:rFonts w:ascii="Times New Roman" w:eastAsiaTheme="minorEastAsia" w:hAnsi="Times New Roman"/>
                <w:color w:val="000000" w:themeColor="text1"/>
                <w:szCs w:val="21"/>
              </w:rPr>
              <w:t>符合西医乳腺</w:t>
            </w:r>
            <w:r w:rsidR="004B2189" w:rsidRPr="0032512F">
              <w:rPr>
                <w:rFonts w:ascii="Times New Roman" w:eastAsiaTheme="minorEastAsia" w:hAnsi="Times New Roman"/>
                <w:color w:val="000000" w:themeColor="text1"/>
                <w:szCs w:val="21"/>
              </w:rPr>
              <w:t>增</w:t>
            </w:r>
            <w:r w:rsidRPr="0032512F">
              <w:rPr>
                <w:rFonts w:ascii="Times New Roman" w:eastAsiaTheme="minorEastAsia" w:hAnsi="Times New Roman"/>
                <w:color w:val="000000" w:themeColor="text1"/>
                <w:szCs w:val="21"/>
              </w:rPr>
              <w:t>生</w:t>
            </w:r>
            <w:r w:rsidR="004B2189" w:rsidRPr="0032512F">
              <w:rPr>
                <w:rFonts w:ascii="Times New Roman" w:eastAsiaTheme="minorEastAsia" w:hAnsi="Times New Roman"/>
                <w:color w:val="000000" w:themeColor="text1"/>
                <w:szCs w:val="21"/>
              </w:rPr>
              <w:t>病</w:t>
            </w:r>
            <w:r w:rsidRPr="0032512F">
              <w:rPr>
                <w:rFonts w:ascii="Times New Roman" w:eastAsiaTheme="minorEastAsia" w:hAnsi="Times New Roman"/>
                <w:color w:val="000000" w:themeColor="text1"/>
                <w:szCs w:val="21"/>
              </w:rPr>
              <w:t>诊断标准</w:t>
            </w:r>
            <w:r w:rsidR="00D8562F">
              <w:rPr>
                <w:rFonts w:ascii="Times New Roman" w:eastAsiaTheme="minorEastAsia" w:hAnsi="Times New Roman" w:hint="eastAsia"/>
                <w:color w:val="000000" w:themeColor="text1"/>
                <w:szCs w:val="21"/>
              </w:rPr>
              <w:t>，</w:t>
            </w:r>
            <w:r w:rsidR="00D8562F">
              <w:rPr>
                <w:rFonts w:ascii="Times New Roman" w:eastAsiaTheme="minorEastAsia" w:hAnsi="Times New Roman"/>
                <w:color w:val="000000" w:themeColor="text1"/>
                <w:szCs w:val="21"/>
              </w:rPr>
              <w:t>且病程超过</w:t>
            </w:r>
            <w:r w:rsidR="00D8562F">
              <w:rPr>
                <w:rFonts w:ascii="Times New Roman" w:eastAsiaTheme="minorEastAsia" w:hAnsi="Times New Roman" w:hint="eastAsia"/>
                <w:color w:val="000000" w:themeColor="text1"/>
                <w:szCs w:val="21"/>
              </w:rPr>
              <w:t>3</w:t>
            </w:r>
            <w:r w:rsidR="00D8562F">
              <w:rPr>
                <w:rFonts w:ascii="Times New Roman" w:eastAsiaTheme="minorEastAsia" w:hAnsi="Times New Roman" w:hint="eastAsia"/>
                <w:color w:val="000000" w:themeColor="text1"/>
                <w:szCs w:val="21"/>
              </w:rPr>
              <w:t>个</w:t>
            </w:r>
            <w:r w:rsidR="00D8562F">
              <w:rPr>
                <w:rFonts w:ascii="Times New Roman" w:eastAsiaTheme="minorEastAsia" w:hAnsi="Times New Roman"/>
                <w:color w:val="000000" w:themeColor="text1"/>
                <w:szCs w:val="21"/>
              </w:rPr>
              <w:t>月者；</w:t>
            </w:r>
          </w:p>
          <w:p w14:paraId="12F8D374" w14:textId="5653F643" w:rsidR="00355061" w:rsidRPr="0032512F" w:rsidRDefault="00612539" w:rsidP="005C3D62">
            <w:pPr>
              <w:pStyle w:val="a6"/>
              <w:numPr>
                <w:ilvl w:val="0"/>
                <w:numId w:val="7"/>
              </w:numPr>
              <w:adjustRightInd w:val="0"/>
              <w:snapToGrid w:val="0"/>
              <w:spacing w:line="360" w:lineRule="auto"/>
              <w:ind w:left="0" w:firstLine="420"/>
              <w:jc w:val="left"/>
              <w:rPr>
                <w:rFonts w:ascii="Times New Roman" w:eastAsiaTheme="minorEastAsia" w:hAnsi="Times New Roman"/>
                <w:color w:val="000000" w:themeColor="text1"/>
                <w:szCs w:val="21"/>
              </w:rPr>
            </w:pPr>
            <w:r w:rsidRPr="0032512F">
              <w:rPr>
                <w:rFonts w:ascii="Times New Roman" w:eastAsiaTheme="minorEastAsia" w:hAnsi="Times New Roman"/>
                <w:color w:val="000000" w:themeColor="text1"/>
                <w:szCs w:val="21"/>
              </w:rPr>
              <w:t>符合中医</w:t>
            </w:r>
            <w:r w:rsidR="00046564" w:rsidRPr="0032512F">
              <w:rPr>
                <w:rFonts w:ascii="Times New Roman" w:eastAsiaTheme="minorEastAsia" w:hAnsi="Times New Roman"/>
                <w:color w:val="000000" w:themeColor="text1"/>
                <w:szCs w:val="21"/>
              </w:rPr>
              <w:t>肝郁痰凝</w:t>
            </w:r>
            <w:r w:rsidRPr="0032512F">
              <w:rPr>
                <w:rFonts w:ascii="Times New Roman" w:eastAsiaTheme="minorEastAsia" w:hAnsi="Times New Roman"/>
                <w:color w:val="000000" w:themeColor="text1"/>
                <w:szCs w:val="21"/>
              </w:rPr>
              <w:t>证辨证标准；</w:t>
            </w:r>
          </w:p>
          <w:p w14:paraId="6513CF6B" w14:textId="31E35106" w:rsidR="00046564" w:rsidRPr="0032512F" w:rsidRDefault="00046564" w:rsidP="005C3D62">
            <w:pPr>
              <w:pStyle w:val="a6"/>
              <w:numPr>
                <w:ilvl w:val="0"/>
                <w:numId w:val="7"/>
              </w:numPr>
              <w:adjustRightInd w:val="0"/>
              <w:snapToGrid w:val="0"/>
              <w:spacing w:line="360" w:lineRule="auto"/>
              <w:ind w:left="0" w:firstLine="420"/>
              <w:jc w:val="left"/>
              <w:rPr>
                <w:rFonts w:ascii="Times New Roman" w:eastAsiaTheme="minorEastAsia" w:hAnsi="Times New Roman"/>
                <w:color w:val="000000" w:themeColor="text1"/>
                <w:szCs w:val="21"/>
              </w:rPr>
            </w:pPr>
            <w:r w:rsidRPr="0032512F">
              <w:rPr>
                <w:rFonts w:ascii="Times New Roman" w:eastAsiaTheme="minorEastAsia" w:hAnsi="Times New Roman"/>
                <w:szCs w:val="21"/>
              </w:rPr>
              <w:lastRenderedPageBreak/>
              <w:t>有基本规律的月经周期</w:t>
            </w:r>
            <w:r w:rsidR="007D7C63" w:rsidRPr="0032512F">
              <w:rPr>
                <w:rFonts w:ascii="Times New Roman" w:eastAsiaTheme="minorEastAsia" w:hAnsi="Times New Roman"/>
                <w:szCs w:val="21"/>
              </w:rPr>
              <w:t>（</w:t>
            </w:r>
            <w:r w:rsidR="007D7C63" w:rsidRPr="0032512F">
              <w:rPr>
                <w:rFonts w:ascii="Times New Roman" w:eastAsiaTheme="minorEastAsia" w:hAnsi="Times New Roman"/>
                <w:szCs w:val="21"/>
              </w:rPr>
              <w:t>21</w:t>
            </w:r>
            <w:r w:rsidR="00BF4C26">
              <w:rPr>
                <w:rFonts w:ascii="Times New Roman" w:eastAsiaTheme="minorEastAsia" w:hAnsi="Times New Roman"/>
                <w:szCs w:val="21"/>
              </w:rPr>
              <w:t>-</w:t>
            </w:r>
            <w:r w:rsidR="007D7C63" w:rsidRPr="0032512F">
              <w:rPr>
                <w:rFonts w:ascii="Times New Roman" w:eastAsiaTheme="minorEastAsia" w:hAnsi="Times New Roman"/>
                <w:szCs w:val="21"/>
              </w:rPr>
              <w:t>35</w:t>
            </w:r>
            <w:r w:rsidR="007D7C63" w:rsidRPr="0032512F">
              <w:rPr>
                <w:rFonts w:ascii="Times New Roman" w:eastAsiaTheme="minorEastAsia" w:hAnsi="Times New Roman"/>
                <w:szCs w:val="21"/>
              </w:rPr>
              <w:t>天）</w:t>
            </w:r>
            <w:r w:rsidRPr="0032512F">
              <w:rPr>
                <w:rFonts w:ascii="Times New Roman" w:eastAsiaTheme="minorEastAsia" w:hAnsi="Times New Roman"/>
                <w:szCs w:val="21"/>
              </w:rPr>
              <w:t>与经期</w:t>
            </w:r>
            <w:r w:rsidR="007D7C63" w:rsidRPr="0032512F">
              <w:rPr>
                <w:rFonts w:ascii="Times New Roman" w:eastAsiaTheme="minorEastAsia" w:hAnsi="Times New Roman"/>
                <w:szCs w:val="21"/>
              </w:rPr>
              <w:t>（</w:t>
            </w:r>
            <w:r w:rsidR="007D7C63" w:rsidRPr="0032512F">
              <w:rPr>
                <w:rFonts w:ascii="Times New Roman" w:eastAsiaTheme="minorEastAsia" w:hAnsi="Times New Roman"/>
                <w:szCs w:val="21"/>
              </w:rPr>
              <w:t>3</w:t>
            </w:r>
            <w:r w:rsidR="00BF4C26">
              <w:rPr>
                <w:rFonts w:ascii="Times New Roman" w:eastAsiaTheme="minorEastAsia" w:hAnsi="Times New Roman"/>
                <w:szCs w:val="21"/>
              </w:rPr>
              <w:t>-</w:t>
            </w:r>
            <w:r w:rsidR="007D7C63" w:rsidRPr="0032512F">
              <w:rPr>
                <w:rFonts w:ascii="Times New Roman" w:eastAsiaTheme="minorEastAsia" w:hAnsi="Times New Roman"/>
                <w:szCs w:val="21"/>
              </w:rPr>
              <w:t>7</w:t>
            </w:r>
            <w:r w:rsidR="007D7C63" w:rsidRPr="0032512F">
              <w:rPr>
                <w:rFonts w:ascii="Times New Roman" w:eastAsiaTheme="minorEastAsia" w:hAnsi="Times New Roman"/>
                <w:szCs w:val="21"/>
              </w:rPr>
              <w:t>天）</w:t>
            </w:r>
            <w:r w:rsidRPr="0032512F">
              <w:rPr>
                <w:rFonts w:ascii="Times New Roman" w:eastAsiaTheme="minorEastAsia" w:hAnsi="Times New Roman"/>
                <w:szCs w:val="21"/>
              </w:rPr>
              <w:t>；</w:t>
            </w:r>
          </w:p>
          <w:p w14:paraId="6ED4B858" w14:textId="78A82C7E" w:rsidR="00355061" w:rsidRPr="0032512F" w:rsidRDefault="00355061" w:rsidP="005C3D62">
            <w:pPr>
              <w:pStyle w:val="a6"/>
              <w:numPr>
                <w:ilvl w:val="0"/>
                <w:numId w:val="7"/>
              </w:numPr>
              <w:adjustRightInd w:val="0"/>
              <w:snapToGrid w:val="0"/>
              <w:spacing w:line="360" w:lineRule="auto"/>
              <w:ind w:left="0" w:firstLine="420"/>
              <w:jc w:val="left"/>
              <w:rPr>
                <w:rFonts w:ascii="Times New Roman" w:eastAsiaTheme="minorEastAsia" w:hAnsi="Times New Roman"/>
                <w:color w:val="000000" w:themeColor="text1"/>
                <w:szCs w:val="21"/>
              </w:rPr>
            </w:pPr>
            <w:r w:rsidRPr="0032512F">
              <w:rPr>
                <w:rFonts w:ascii="Times New Roman" w:eastAsiaTheme="minorEastAsia" w:hAnsi="Times New Roman"/>
                <w:color w:val="000000" w:themeColor="text1"/>
                <w:szCs w:val="21"/>
              </w:rPr>
              <w:t>乳腺彩超</w:t>
            </w:r>
            <w:r w:rsidRPr="0032512F">
              <w:rPr>
                <w:rFonts w:ascii="Times New Roman" w:eastAsiaTheme="minorEastAsia" w:hAnsi="Times New Roman"/>
                <w:color w:val="000000" w:themeColor="text1"/>
                <w:szCs w:val="21"/>
              </w:rPr>
              <w:t>BI-RADS</w:t>
            </w:r>
            <w:r w:rsidR="00D57BBD" w:rsidRPr="0032512F">
              <w:rPr>
                <w:rFonts w:ascii="Times New Roman" w:eastAsiaTheme="minorEastAsia" w:hAnsi="Times New Roman"/>
                <w:color w:val="000000" w:themeColor="text1"/>
                <w:szCs w:val="21"/>
              </w:rPr>
              <w:t>分级</w:t>
            </w:r>
            <w:r w:rsidR="007D7C63" w:rsidRPr="0032512F">
              <w:rPr>
                <w:rFonts w:ascii="Times New Roman" w:eastAsiaTheme="minorEastAsia" w:hAnsi="Times New Roman"/>
                <w:color w:val="000000" w:themeColor="text1"/>
                <w:szCs w:val="21"/>
              </w:rPr>
              <w:t>2</w:t>
            </w:r>
            <w:r w:rsidR="00BF4C26">
              <w:rPr>
                <w:rFonts w:ascii="Times New Roman" w:eastAsiaTheme="minorEastAsia" w:hAnsi="Times New Roman"/>
                <w:color w:val="000000" w:themeColor="text1"/>
                <w:szCs w:val="21"/>
              </w:rPr>
              <w:t>-</w:t>
            </w:r>
            <w:r w:rsidR="00A613A1" w:rsidRPr="0032512F">
              <w:rPr>
                <w:rFonts w:ascii="Times New Roman" w:eastAsiaTheme="minorEastAsia" w:hAnsi="Times New Roman"/>
                <w:color w:val="000000" w:themeColor="text1"/>
                <w:szCs w:val="21"/>
              </w:rPr>
              <w:t>3</w:t>
            </w:r>
            <w:r w:rsidR="00D57BBD" w:rsidRPr="0032512F">
              <w:rPr>
                <w:rFonts w:ascii="Times New Roman" w:eastAsiaTheme="minorEastAsia" w:hAnsi="Times New Roman"/>
                <w:color w:val="000000" w:themeColor="text1"/>
                <w:szCs w:val="21"/>
              </w:rPr>
              <w:t>级</w:t>
            </w:r>
            <w:r w:rsidR="00612539" w:rsidRPr="0032512F">
              <w:rPr>
                <w:rFonts w:ascii="Times New Roman" w:eastAsiaTheme="minorEastAsia" w:hAnsi="Times New Roman"/>
                <w:color w:val="000000" w:themeColor="text1"/>
                <w:szCs w:val="21"/>
              </w:rPr>
              <w:t>；</w:t>
            </w:r>
          </w:p>
          <w:p w14:paraId="395DF045" w14:textId="50EA854D" w:rsidR="00524F94" w:rsidRPr="008A5D45" w:rsidRDefault="00C7751B" w:rsidP="005C3D62">
            <w:pPr>
              <w:pStyle w:val="a6"/>
              <w:numPr>
                <w:ilvl w:val="0"/>
                <w:numId w:val="7"/>
              </w:numPr>
              <w:adjustRightInd w:val="0"/>
              <w:snapToGrid w:val="0"/>
              <w:spacing w:line="360" w:lineRule="auto"/>
              <w:ind w:left="0" w:firstLine="420"/>
              <w:jc w:val="left"/>
              <w:rPr>
                <w:rFonts w:ascii="Times New Roman" w:eastAsiaTheme="minorEastAsia" w:hAnsi="Times New Roman"/>
                <w:color w:val="000000" w:themeColor="text1"/>
                <w:szCs w:val="21"/>
              </w:rPr>
            </w:pPr>
            <w:r w:rsidRPr="0032512F">
              <w:rPr>
                <w:rFonts w:ascii="Times New Roman" w:eastAsiaTheme="minorEastAsia" w:hAnsi="Times New Roman"/>
                <w:szCs w:val="21"/>
              </w:rPr>
              <w:t>筛选期</w:t>
            </w:r>
            <w:r w:rsidR="00C910E0">
              <w:rPr>
                <w:rFonts w:ascii="Times New Roman" w:eastAsiaTheme="minorEastAsia" w:hAnsi="Times New Roman"/>
                <w:szCs w:val="21"/>
              </w:rPr>
              <w:t>NRS</w:t>
            </w:r>
            <w:r w:rsidRPr="0032512F">
              <w:rPr>
                <w:rFonts w:ascii="Times New Roman" w:eastAsiaTheme="minorEastAsia" w:hAnsi="Times New Roman"/>
                <w:szCs w:val="21"/>
              </w:rPr>
              <w:t>评分</w:t>
            </w:r>
            <w:r w:rsidR="003875CD" w:rsidRPr="0032512F">
              <w:rPr>
                <w:rFonts w:ascii="Times New Roman" w:eastAsiaTheme="minorEastAsia" w:hAnsi="Times New Roman"/>
                <w:szCs w:val="21"/>
              </w:rPr>
              <w:t>≥</w:t>
            </w:r>
            <w:r w:rsidRPr="0032512F">
              <w:rPr>
                <w:rFonts w:ascii="Times New Roman" w:eastAsiaTheme="minorEastAsia" w:hAnsi="Times New Roman"/>
                <w:szCs w:val="21"/>
              </w:rPr>
              <w:t>4</w:t>
            </w:r>
            <w:r w:rsidRPr="0032512F">
              <w:rPr>
                <w:rFonts w:ascii="Times New Roman" w:eastAsiaTheme="minorEastAsia" w:hAnsi="Times New Roman"/>
                <w:szCs w:val="21"/>
              </w:rPr>
              <w:t>分；</w:t>
            </w:r>
          </w:p>
          <w:p w14:paraId="3BDEC0C1" w14:textId="0F786501" w:rsidR="008D5154" w:rsidRPr="008A5D45" w:rsidRDefault="008D5154" w:rsidP="005C3D62">
            <w:pPr>
              <w:pStyle w:val="a6"/>
              <w:numPr>
                <w:ilvl w:val="0"/>
                <w:numId w:val="7"/>
              </w:numPr>
              <w:adjustRightInd w:val="0"/>
              <w:snapToGrid w:val="0"/>
              <w:spacing w:line="360" w:lineRule="auto"/>
              <w:ind w:left="0" w:firstLine="420"/>
              <w:jc w:val="left"/>
              <w:rPr>
                <w:rFonts w:ascii="Times New Roman" w:eastAsiaTheme="minorEastAsia" w:hAnsi="Times New Roman"/>
                <w:color w:val="000000" w:themeColor="text1"/>
                <w:szCs w:val="21"/>
              </w:rPr>
            </w:pPr>
            <w:r w:rsidRPr="008A5D45">
              <w:rPr>
                <w:rFonts w:ascii="Times New Roman" w:eastAsiaTheme="minorEastAsia" w:hAnsi="Times New Roman" w:hint="eastAsia"/>
                <w:szCs w:val="21"/>
              </w:rPr>
              <w:t>导入期</w:t>
            </w:r>
            <w:r w:rsidR="00C910E0">
              <w:rPr>
                <w:rFonts w:ascii="Times New Roman" w:eastAsiaTheme="minorEastAsia" w:hAnsi="Times New Roman" w:hint="eastAsia"/>
                <w:szCs w:val="21"/>
              </w:rPr>
              <w:t>疼痛</w:t>
            </w:r>
            <w:r w:rsidR="00C910E0">
              <w:rPr>
                <w:rFonts w:ascii="Times New Roman" w:eastAsiaTheme="minorEastAsia" w:hAnsi="Times New Roman"/>
                <w:szCs w:val="21"/>
              </w:rPr>
              <w:t>累及天内</w:t>
            </w:r>
            <w:r w:rsidRPr="008A5D45">
              <w:rPr>
                <w:rFonts w:ascii="Times New Roman" w:eastAsiaTheme="minorEastAsia" w:hAnsi="Times New Roman"/>
                <w:szCs w:val="21"/>
              </w:rPr>
              <w:t>NRS</w:t>
            </w:r>
            <w:r w:rsidR="00E75BEB">
              <w:rPr>
                <w:rFonts w:ascii="Times New Roman" w:eastAsiaTheme="minorEastAsia" w:hAnsi="Times New Roman" w:hint="eastAsia"/>
                <w:szCs w:val="21"/>
              </w:rPr>
              <w:t>平均分</w:t>
            </w:r>
            <w:r w:rsidR="0069465B" w:rsidRPr="0032512F">
              <w:rPr>
                <w:rFonts w:ascii="Times New Roman" w:eastAsiaTheme="minorEastAsia" w:hAnsi="Times New Roman"/>
                <w:szCs w:val="21"/>
              </w:rPr>
              <w:t>≥</w:t>
            </w:r>
            <w:r w:rsidRPr="008A5D45">
              <w:rPr>
                <w:rFonts w:ascii="Times New Roman" w:eastAsiaTheme="minorEastAsia" w:hAnsi="Times New Roman"/>
                <w:szCs w:val="21"/>
              </w:rPr>
              <w:t>4</w:t>
            </w:r>
            <w:r w:rsidRPr="008A5D45">
              <w:rPr>
                <w:rFonts w:ascii="Times New Roman" w:eastAsiaTheme="minorEastAsia" w:hAnsi="Times New Roman" w:hint="eastAsia"/>
                <w:szCs w:val="21"/>
              </w:rPr>
              <w:t>分</w:t>
            </w:r>
            <w:r w:rsidR="00967CE6">
              <w:rPr>
                <w:rFonts w:ascii="Times New Roman" w:eastAsiaTheme="minorEastAsia" w:hAnsi="Times New Roman" w:hint="eastAsia"/>
                <w:szCs w:val="21"/>
              </w:rPr>
              <w:t>且</w:t>
            </w:r>
            <w:r w:rsidR="00C910E0">
              <w:rPr>
                <w:rFonts w:ascii="Times New Roman" w:eastAsiaTheme="minorEastAsia" w:hAnsi="Times New Roman" w:hint="eastAsia"/>
                <w:szCs w:val="21"/>
              </w:rPr>
              <w:t>触诊</w:t>
            </w:r>
            <w:r w:rsidR="00967CE6">
              <w:rPr>
                <w:rFonts w:ascii="Times New Roman" w:eastAsiaTheme="minorEastAsia" w:hAnsi="Times New Roman" w:hint="eastAsia"/>
                <w:szCs w:val="21"/>
              </w:rPr>
              <w:t>仍有</w:t>
            </w:r>
            <w:r w:rsidR="00FF2C8E">
              <w:rPr>
                <w:rFonts w:ascii="Times New Roman" w:eastAsiaTheme="minorEastAsia" w:hAnsi="Times New Roman" w:hint="eastAsia"/>
                <w:szCs w:val="21"/>
              </w:rPr>
              <w:t>靶</w:t>
            </w:r>
            <w:r w:rsidR="00967CE6">
              <w:rPr>
                <w:rFonts w:ascii="Times New Roman" w:eastAsiaTheme="minorEastAsia" w:hAnsi="Times New Roman"/>
                <w:szCs w:val="21"/>
              </w:rPr>
              <w:t>肿块存在</w:t>
            </w:r>
            <w:r w:rsidRPr="008A5D45">
              <w:rPr>
                <w:rFonts w:ascii="Times New Roman" w:eastAsiaTheme="minorEastAsia" w:hAnsi="Times New Roman" w:hint="eastAsia"/>
                <w:szCs w:val="21"/>
              </w:rPr>
              <w:t>；</w:t>
            </w:r>
          </w:p>
          <w:p w14:paraId="71B0F270" w14:textId="6CCA0F3A" w:rsidR="0046062F" w:rsidRPr="0032512F" w:rsidRDefault="00355061" w:rsidP="005C3D62">
            <w:pPr>
              <w:pStyle w:val="a6"/>
              <w:numPr>
                <w:ilvl w:val="0"/>
                <w:numId w:val="7"/>
              </w:numPr>
              <w:adjustRightInd w:val="0"/>
              <w:snapToGrid w:val="0"/>
              <w:spacing w:line="360" w:lineRule="auto"/>
              <w:ind w:left="0" w:firstLine="420"/>
              <w:jc w:val="left"/>
              <w:rPr>
                <w:rFonts w:ascii="Times New Roman" w:eastAsiaTheme="minorEastAsia" w:hAnsi="Times New Roman"/>
                <w:color w:val="000000" w:themeColor="text1"/>
                <w:szCs w:val="21"/>
              </w:rPr>
            </w:pPr>
            <w:r w:rsidRPr="0032512F">
              <w:rPr>
                <w:rFonts w:ascii="Times New Roman" w:eastAsiaTheme="minorEastAsia" w:hAnsi="Times New Roman"/>
                <w:color w:val="000000" w:themeColor="text1"/>
                <w:szCs w:val="21"/>
              </w:rPr>
              <w:t>经知情同意，志愿参加试验并签署知情同意书。</w:t>
            </w:r>
          </w:p>
        </w:tc>
      </w:tr>
      <w:tr w:rsidR="0046062F" w:rsidRPr="0032512F" w14:paraId="5B029197" w14:textId="77777777" w:rsidTr="0032512F">
        <w:tc>
          <w:tcPr>
            <w:tcW w:w="858" w:type="pct"/>
            <w:vAlign w:val="center"/>
          </w:tcPr>
          <w:p w14:paraId="55EF5F13" w14:textId="77777777" w:rsidR="0046062F" w:rsidRPr="0032512F" w:rsidRDefault="0046062F" w:rsidP="00DE3D93">
            <w:pPr>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lastRenderedPageBreak/>
              <w:t>排除标准</w:t>
            </w:r>
          </w:p>
        </w:tc>
        <w:tc>
          <w:tcPr>
            <w:tcW w:w="4142" w:type="pct"/>
            <w:vAlign w:val="center"/>
          </w:tcPr>
          <w:p w14:paraId="5B1F336B" w14:textId="77777777" w:rsidR="0046062F" w:rsidRPr="0032512F" w:rsidRDefault="0046062F" w:rsidP="00DE3D93">
            <w:pPr>
              <w:adjustRightInd w:val="0"/>
              <w:snapToGrid w:val="0"/>
              <w:spacing w:line="360" w:lineRule="auto"/>
              <w:ind w:left="-3"/>
              <w:rPr>
                <w:rFonts w:eastAsiaTheme="minorEastAsia"/>
                <w:color w:val="000000" w:themeColor="text1"/>
                <w:kern w:val="0"/>
                <w:szCs w:val="21"/>
              </w:rPr>
            </w:pPr>
            <w:r w:rsidRPr="0032512F">
              <w:rPr>
                <w:rFonts w:eastAsiaTheme="minorEastAsia"/>
                <w:color w:val="000000" w:themeColor="text1"/>
                <w:kern w:val="0"/>
                <w:szCs w:val="21"/>
              </w:rPr>
              <w:t>具有以下任何一项的受试者不能入组本</w:t>
            </w:r>
            <w:r w:rsidR="009B3206" w:rsidRPr="0032512F">
              <w:rPr>
                <w:rFonts w:eastAsiaTheme="minorEastAsia"/>
                <w:color w:val="000000" w:themeColor="text1"/>
                <w:kern w:val="0"/>
                <w:szCs w:val="21"/>
              </w:rPr>
              <w:t>试验</w:t>
            </w:r>
            <w:r w:rsidRPr="0032512F">
              <w:rPr>
                <w:rFonts w:eastAsiaTheme="minorEastAsia"/>
                <w:color w:val="000000" w:themeColor="text1"/>
                <w:kern w:val="0"/>
                <w:szCs w:val="21"/>
              </w:rPr>
              <w:t>：</w:t>
            </w:r>
          </w:p>
          <w:p w14:paraId="57046FB4" w14:textId="24AEC27A" w:rsidR="00355061" w:rsidRPr="0032512F" w:rsidRDefault="00355061" w:rsidP="005C3D62">
            <w:pPr>
              <w:pStyle w:val="a6"/>
              <w:numPr>
                <w:ilvl w:val="0"/>
                <w:numId w:val="8"/>
              </w:numPr>
              <w:adjustRightInd w:val="0"/>
              <w:snapToGrid w:val="0"/>
              <w:spacing w:line="360" w:lineRule="auto"/>
              <w:ind w:left="0" w:firstLine="420"/>
              <w:rPr>
                <w:rFonts w:ascii="Times New Roman" w:eastAsiaTheme="minorEastAsia" w:hAnsi="Times New Roman"/>
                <w:color w:val="000000" w:themeColor="text1"/>
                <w:kern w:val="0"/>
                <w:szCs w:val="21"/>
              </w:rPr>
            </w:pPr>
            <w:r w:rsidRPr="0032512F">
              <w:rPr>
                <w:rFonts w:ascii="Times New Roman" w:eastAsiaTheme="minorEastAsia" w:hAnsi="Times New Roman"/>
                <w:color w:val="000000" w:themeColor="text1"/>
                <w:kern w:val="0"/>
                <w:szCs w:val="21"/>
              </w:rPr>
              <w:t>合并患有其他乳腺疾病</w:t>
            </w:r>
            <w:r w:rsidR="00CC061E" w:rsidRPr="0032512F">
              <w:rPr>
                <w:rFonts w:ascii="Times New Roman" w:eastAsiaTheme="minorEastAsia" w:hAnsi="Times New Roman"/>
                <w:color w:val="000000" w:themeColor="text1"/>
                <w:kern w:val="0"/>
                <w:szCs w:val="21"/>
              </w:rPr>
              <w:t>或</w:t>
            </w:r>
            <w:r w:rsidRPr="0032512F">
              <w:rPr>
                <w:rFonts w:ascii="Times New Roman" w:eastAsiaTheme="minorEastAsia" w:hAnsi="Times New Roman"/>
                <w:color w:val="000000" w:themeColor="text1"/>
                <w:kern w:val="0"/>
                <w:szCs w:val="21"/>
              </w:rPr>
              <w:t>其他原因造成的乳房疼痛者，如</w:t>
            </w:r>
            <w:r w:rsidR="00C678B9" w:rsidRPr="0032512F">
              <w:rPr>
                <w:rFonts w:ascii="Times New Roman" w:eastAsiaTheme="minorEastAsia" w:hAnsi="Times New Roman"/>
                <w:color w:val="000000" w:themeColor="text1"/>
                <w:kern w:val="0"/>
                <w:szCs w:val="21"/>
              </w:rPr>
              <w:t>乳腺炎、乳腺癌等；</w:t>
            </w:r>
          </w:p>
          <w:p w14:paraId="603E3271" w14:textId="04288D0B" w:rsidR="00355061" w:rsidRPr="0032512F" w:rsidRDefault="00355061" w:rsidP="005C3D62">
            <w:pPr>
              <w:pStyle w:val="a6"/>
              <w:numPr>
                <w:ilvl w:val="0"/>
                <w:numId w:val="8"/>
              </w:numPr>
              <w:adjustRightInd w:val="0"/>
              <w:snapToGrid w:val="0"/>
              <w:spacing w:line="360" w:lineRule="auto"/>
              <w:ind w:left="0" w:firstLine="420"/>
              <w:rPr>
                <w:rFonts w:ascii="Times New Roman" w:eastAsiaTheme="minorEastAsia" w:hAnsi="Times New Roman"/>
                <w:color w:val="000000" w:themeColor="text1"/>
                <w:kern w:val="0"/>
                <w:szCs w:val="21"/>
              </w:rPr>
            </w:pPr>
            <w:r w:rsidRPr="0032512F">
              <w:rPr>
                <w:rFonts w:ascii="Times New Roman" w:eastAsiaTheme="minorEastAsia" w:hAnsi="Times New Roman"/>
                <w:color w:val="000000" w:themeColor="text1"/>
                <w:kern w:val="0"/>
                <w:szCs w:val="21"/>
              </w:rPr>
              <w:t>合并患有</w:t>
            </w:r>
            <w:r w:rsidR="00C678B9" w:rsidRPr="0032512F">
              <w:rPr>
                <w:rFonts w:ascii="Times New Roman" w:eastAsiaTheme="minorEastAsia" w:hAnsi="Times New Roman"/>
                <w:color w:val="000000" w:themeColor="text1"/>
                <w:kern w:val="0"/>
                <w:szCs w:val="21"/>
              </w:rPr>
              <w:t>严重心脑血管、肝、肾、恶性肿瘤、血液系统疾病、精神类疾病者；</w:t>
            </w:r>
          </w:p>
          <w:p w14:paraId="2CB48C61" w14:textId="72F38F8E" w:rsidR="00355061" w:rsidRPr="0032512F" w:rsidRDefault="00751919" w:rsidP="005C3D62">
            <w:pPr>
              <w:pStyle w:val="a6"/>
              <w:numPr>
                <w:ilvl w:val="0"/>
                <w:numId w:val="8"/>
              </w:numPr>
              <w:adjustRightInd w:val="0"/>
              <w:snapToGrid w:val="0"/>
              <w:spacing w:line="360" w:lineRule="auto"/>
              <w:ind w:left="0" w:firstLine="420"/>
              <w:rPr>
                <w:rFonts w:ascii="Times New Roman" w:eastAsiaTheme="minorEastAsia" w:hAnsi="Times New Roman"/>
                <w:color w:val="000000" w:themeColor="text1"/>
                <w:kern w:val="0"/>
                <w:szCs w:val="21"/>
              </w:rPr>
            </w:pPr>
            <w:r w:rsidRPr="0032512F">
              <w:rPr>
                <w:rFonts w:ascii="Times New Roman" w:eastAsiaTheme="minorEastAsia" w:hAnsi="Times New Roman"/>
                <w:color w:val="000000" w:themeColor="text1"/>
                <w:kern w:val="0"/>
                <w:szCs w:val="21"/>
              </w:rPr>
              <w:t>既往已</w:t>
            </w:r>
            <w:r w:rsidR="00355061" w:rsidRPr="0032512F">
              <w:rPr>
                <w:rFonts w:ascii="Times New Roman" w:eastAsiaTheme="minorEastAsia" w:hAnsi="Times New Roman"/>
                <w:color w:val="000000" w:themeColor="text1"/>
                <w:kern w:val="0"/>
                <w:szCs w:val="21"/>
              </w:rPr>
              <w:t>确诊的功能失调性子宫出血、闭经、多囊卵巢综合征、</w:t>
            </w:r>
            <w:r w:rsidR="00C678B9" w:rsidRPr="0032512F">
              <w:rPr>
                <w:rFonts w:ascii="Times New Roman" w:eastAsiaTheme="minorEastAsia" w:hAnsi="Times New Roman"/>
                <w:color w:val="000000" w:themeColor="text1"/>
                <w:kern w:val="0"/>
                <w:szCs w:val="21"/>
              </w:rPr>
              <w:t>绝经期综合征、高催乳素血症患者，且</w:t>
            </w:r>
            <w:r w:rsidRPr="0032512F">
              <w:rPr>
                <w:rFonts w:ascii="Times New Roman" w:eastAsiaTheme="minorEastAsia" w:hAnsi="Times New Roman"/>
                <w:color w:val="000000" w:themeColor="text1"/>
                <w:kern w:val="0"/>
                <w:szCs w:val="21"/>
              </w:rPr>
              <w:t>目前仍</w:t>
            </w:r>
            <w:r w:rsidR="00C678B9" w:rsidRPr="0032512F">
              <w:rPr>
                <w:rFonts w:ascii="Times New Roman" w:eastAsiaTheme="minorEastAsia" w:hAnsi="Times New Roman"/>
                <w:color w:val="000000" w:themeColor="text1"/>
                <w:kern w:val="0"/>
                <w:szCs w:val="21"/>
              </w:rPr>
              <w:t>需通过调节激素水平进行治疗者；</w:t>
            </w:r>
          </w:p>
          <w:p w14:paraId="257A23CE" w14:textId="40B24598" w:rsidR="00355061" w:rsidRPr="0032512F" w:rsidRDefault="00751919" w:rsidP="005C3D62">
            <w:pPr>
              <w:pStyle w:val="a6"/>
              <w:numPr>
                <w:ilvl w:val="0"/>
                <w:numId w:val="8"/>
              </w:numPr>
              <w:adjustRightInd w:val="0"/>
              <w:snapToGrid w:val="0"/>
              <w:spacing w:line="360" w:lineRule="auto"/>
              <w:ind w:left="0" w:firstLine="420"/>
              <w:rPr>
                <w:rFonts w:ascii="Times New Roman" w:eastAsiaTheme="minorEastAsia" w:hAnsi="Times New Roman"/>
                <w:color w:val="000000" w:themeColor="text1"/>
                <w:kern w:val="0"/>
                <w:szCs w:val="21"/>
              </w:rPr>
            </w:pPr>
            <w:r w:rsidRPr="0032512F">
              <w:rPr>
                <w:rFonts w:ascii="Times New Roman" w:eastAsiaTheme="minorEastAsia" w:hAnsi="Times New Roman"/>
                <w:color w:val="000000" w:themeColor="text1"/>
                <w:kern w:val="0"/>
                <w:szCs w:val="21"/>
              </w:rPr>
              <w:t>既往已</w:t>
            </w:r>
            <w:r w:rsidR="00C678B9" w:rsidRPr="0032512F">
              <w:rPr>
                <w:rFonts w:ascii="Times New Roman" w:eastAsiaTheme="minorEastAsia" w:hAnsi="Times New Roman"/>
                <w:color w:val="000000" w:themeColor="text1"/>
                <w:kern w:val="0"/>
                <w:szCs w:val="21"/>
              </w:rPr>
              <w:t>确诊的皮质醇增多症，且</w:t>
            </w:r>
            <w:r w:rsidRPr="0032512F">
              <w:rPr>
                <w:rFonts w:ascii="Times New Roman" w:eastAsiaTheme="minorEastAsia" w:hAnsi="Times New Roman"/>
                <w:color w:val="000000" w:themeColor="text1"/>
                <w:kern w:val="0"/>
                <w:szCs w:val="21"/>
              </w:rPr>
              <w:t>目前仍</w:t>
            </w:r>
            <w:r w:rsidR="00C678B9" w:rsidRPr="0032512F">
              <w:rPr>
                <w:rFonts w:ascii="Times New Roman" w:eastAsiaTheme="minorEastAsia" w:hAnsi="Times New Roman"/>
                <w:color w:val="000000" w:themeColor="text1"/>
                <w:kern w:val="0"/>
                <w:szCs w:val="21"/>
              </w:rPr>
              <w:t>需以溴隐亭治疗者；</w:t>
            </w:r>
          </w:p>
          <w:p w14:paraId="40BC5907" w14:textId="53A6B8B3" w:rsidR="00325D35" w:rsidRPr="0032512F" w:rsidRDefault="00325D35" w:rsidP="001D44F1">
            <w:pPr>
              <w:pStyle w:val="a6"/>
              <w:numPr>
                <w:ilvl w:val="0"/>
                <w:numId w:val="8"/>
              </w:numPr>
              <w:adjustRightInd w:val="0"/>
              <w:snapToGrid w:val="0"/>
              <w:spacing w:line="360" w:lineRule="auto"/>
              <w:ind w:left="0" w:firstLine="420"/>
              <w:rPr>
                <w:rFonts w:ascii="Times New Roman" w:eastAsiaTheme="minorEastAsia" w:hAnsi="Times New Roman"/>
                <w:color w:val="000000" w:themeColor="text1"/>
                <w:kern w:val="0"/>
                <w:szCs w:val="21"/>
              </w:rPr>
            </w:pPr>
            <w:r w:rsidRPr="0032512F">
              <w:rPr>
                <w:rFonts w:ascii="Times New Roman" w:eastAsiaTheme="minorEastAsia" w:hAnsi="Times New Roman"/>
                <w:color w:val="000000" w:themeColor="text1"/>
                <w:kern w:val="0"/>
                <w:szCs w:val="21"/>
              </w:rPr>
              <w:t>经期超过</w:t>
            </w:r>
            <w:r w:rsidRPr="0032512F">
              <w:rPr>
                <w:rFonts w:ascii="Times New Roman" w:eastAsiaTheme="minorEastAsia" w:hAnsi="Times New Roman"/>
                <w:color w:val="000000" w:themeColor="text1"/>
                <w:kern w:val="0"/>
                <w:szCs w:val="21"/>
              </w:rPr>
              <w:t>7</w:t>
            </w:r>
            <w:r w:rsidRPr="0032512F">
              <w:rPr>
                <w:rFonts w:ascii="Times New Roman" w:eastAsiaTheme="minorEastAsia" w:hAnsi="Times New Roman"/>
                <w:color w:val="000000" w:themeColor="text1"/>
                <w:kern w:val="0"/>
                <w:szCs w:val="21"/>
              </w:rPr>
              <w:t>天者、绝经者、月经周期严重不规律者</w:t>
            </w:r>
            <w:r w:rsidR="007B1633" w:rsidRPr="0032512F">
              <w:rPr>
                <w:rFonts w:ascii="Times New Roman" w:eastAsiaTheme="minorEastAsia" w:hAnsi="Times New Roman"/>
                <w:color w:val="000000" w:themeColor="text1"/>
                <w:kern w:val="0"/>
                <w:szCs w:val="21"/>
              </w:rPr>
              <w:t>；</w:t>
            </w:r>
          </w:p>
          <w:p w14:paraId="59BC6303" w14:textId="15B6B6B8" w:rsidR="00355061" w:rsidRPr="0032512F" w:rsidRDefault="00325D35" w:rsidP="005C3D62">
            <w:pPr>
              <w:pStyle w:val="a6"/>
              <w:numPr>
                <w:ilvl w:val="0"/>
                <w:numId w:val="8"/>
              </w:numPr>
              <w:adjustRightInd w:val="0"/>
              <w:snapToGrid w:val="0"/>
              <w:spacing w:line="360" w:lineRule="auto"/>
              <w:ind w:left="0" w:firstLine="420"/>
              <w:rPr>
                <w:rFonts w:ascii="Times New Roman" w:eastAsiaTheme="minorEastAsia" w:hAnsi="Times New Roman"/>
                <w:color w:val="000000" w:themeColor="text1"/>
                <w:kern w:val="0"/>
                <w:szCs w:val="21"/>
              </w:rPr>
            </w:pPr>
            <w:r w:rsidRPr="0032512F">
              <w:rPr>
                <w:rFonts w:ascii="Times New Roman" w:eastAsiaTheme="minorEastAsia" w:hAnsi="Times New Roman"/>
                <w:color w:val="000000" w:themeColor="text1"/>
                <w:kern w:val="0"/>
                <w:szCs w:val="21"/>
              </w:rPr>
              <w:t>ALT</w:t>
            </w:r>
            <w:r w:rsidRPr="0032512F">
              <w:rPr>
                <w:rFonts w:ascii="Times New Roman" w:eastAsiaTheme="minorEastAsia" w:hAnsi="Times New Roman"/>
                <w:color w:val="000000" w:themeColor="text1"/>
                <w:kern w:val="0"/>
                <w:szCs w:val="21"/>
              </w:rPr>
              <w:t>、</w:t>
            </w:r>
            <w:r w:rsidRPr="0032512F">
              <w:rPr>
                <w:rFonts w:ascii="Times New Roman" w:eastAsiaTheme="minorEastAsia" w:hAnsi="Times New Roman"/>
                <w:color w:val="000000" w:themeColor="text1"/>
                <w:kern w:val="0"/>
                <w:szCs w:val="21"/>
              </w:rPr>
              <w:t>AST</w:t>
            </w:r>
            <w:r w:rsidRPr="0032512F">
              <w:rPr>
                <w:rFonts w:ascii="Times New Roman" w:eastAsiaTheme="minorEastAsia" w:hAnsi="Times New Roman"/>
                <w:color w:val="000000" w:themeColor="text1"/>
                <w:kern w:val="0"/>
                <w:szCs w:val="21"/>
              </w:rPr>
              <w:t>、</w:t>
            </w:r>
            <w:r w:rsidRPr="0032512F">
              <w:rPr>
                <w:rFonts w:ascii="Times New Roman" w:eastAsiaTheme="minorEastAsia" w:hAnsi="Times New Roman"/>
                <w:color w:val="000000" w:themeColor="text1"/>
                <w:kern w:val="0"/>
                <w:szCs w:val="21"/>
              </w:rPr>
              <w:t>ALP</w:t>
            </w:r>
            <w:r w:rsidRPr="0032512F">
              <w:rPr>
                <w:rFonts w:ascii="Times New Roman" w:eastAsiaTheme="minorEastAsia" w:hAnsi="Times New Roman"/>
                <w:color w:val="000000" w:themeColor="text1"/>
                <w:kern w:val="0"/>
                <w:szCs w:val="21"/>
              </w:rPr>
              <w:t>、</w:t>
            </w:r>
            <w:r w:rsidRPr="00146F19">
              <w:rPr>
                <w:rFonts w:ascii="Times New Roman" w:eastAsiaTheme="minorEastAsia" w:hAnsi="Times New Roman"/>
                <w:color w:val="000000" w:themeColor="text1"/>
                <w:kern w:val="0"/>
                <w:szCs w:val="21"/>
              </w:rPr>
              <w:t>TBIL</w:t>
            </w:r>
            <w:r w:rsidRPr="0032512F">
              <w:rPr>
                <w:rFonts w:ascii="Times New Roman" w:eastAsiaTheme="minorEastAsia" w:hAnsi="Times New Roman"/>
                <w:color w:val="000000" w:themeColor="text1"/>
                <w:kern w:val="0"/>
                <w:szCs w:val="21"/>
              </w:rPr>
              <w:t>、</w:t>
            </w:r>
            <w:r w:rsidR="0062591E" w:rsidRPr="0032512F">
              <w:rPr>
                <w:rFonts w:ascii="Times New Roman" w:eastAsiaTheme="minorEastAsia" w:hAnsi="Times New Roman"/>
                <w:color w:val="000000" w:themeColor="text1"/>
                <w:kern w:val="0"/>
                <w:szCs w:val="21"/>
              </w:rPr>
              <w:t>GGT</w:t>
            </w:r>
            <w:r w:rsidR="0062591E" w:rsidRPr="0032512F">
              <w:rPr>
                <w:rFonts w:ascii="Times New Roman" w:eastAsiaTheme="minorEastAsia" w:hAnsi="Times New Roman"/>
                <w:color w:val="000000" w:themeColor="text1"/>
                <w:kern w:val="0"/>
                <w:szCs w:val="21"/>
              </w:rPr>
              <w:t>超过</w:t>
            </w:r>
            <w:ins w:id="239" w:author="李红丽" w:date="2020-06-03T13:43:00Z">
              <w:r w:rsidR="00714174">
                <w:rPr>
                  <w:rFonts w:ascii="Times New Roman" w:eastAsiaTheme="minorEastAsia" w:hAnsi="Times New Roman" w:hint="eastAsia"/>
                  <w:color w:val="000000" w:themeColor="text1"/>
                  <w:kern w:val="0"/>
                  <w:szCs w:val="21"/>
                </w:rPr>
                <w:t>1.</w:t>
              </w:r>
            </w:ins>
            <w:ins w:id="240" w:author="李红丽" w:date="2020-06-16T08:42:00Z">
              <w:r w:rsidR="00D00180">
                <w:rPr>
                  <w:rFonts w:ascii="Times New Roman" w:eastAsiaTheme="minorEastAsia" w:hAnsi="Times New Roman" w:hint="eastAsia"/>
                  <w:color w:val="000000" w:themeColor="text1"/>
                  <w:kern w:val="0"/>
                  <w:szCs w:val="21"/>
                </w:rPr>
                <w:t>2</w:t>
              </w:r>
            </w:ins>
            <w:ins w:id="241" w:author="李红丽" w:date="2020-06-03T13:43:00Z">
              <w:r w:rsidR="00714174">
                <w:rPr>
                  <w:rFonts w:ascii="Times New Roman" w:eastAsiaTheme="minorEastAsia" w:hAnsi="Times New Roman" w:hint="eastAsia"/>
                  <w:color w:val="000000" w:themeColor="text1"/>
                  <w:kern w:val="0"/>
                  <w:szCs w:val="21"/>
                </w:rPr>
                <w:t>倍</w:t>
              </w:r>
            </w:ins>
            <w:r w:rsidRPr="0032512F">
              <w:rPr>
                <w:rFonts w:ascii="Times New Roman" w:eastAsiaTheme="minorEastAsia" w:hAnsi="Times New Roman"/>
                <w:color w:val="000000" w:themeColor="text1"/>
                <w:kern w:val="0"/>
                <w:szCs w:val="21"/>
              </w:rPr>
              <w:t>正常值上限；血清</w:t>
            </w:r>
            <w:r w:rsidR="00C4329D" w:rsidRPr="0032512F">
              <w:rPr>
                <w:rFonts w:ascii="Times New Roman" w:eastAsiaTheme="minorEastAsia" w:hAnsi="Times New Roman"/>
                <w:color w:val="000000" w:themeColor="text1"/>
                <w:kern w:val="0"/>
                <w:szCs w:val="21"/>
              </w:rPr>
              <w:t>Cr</w:t>
            </w:r>
            <w:r w:rsidR="00C4329D" w:rsidRPr="0032512F">
              <w:rPr>
                <w:rFonts w:ascii="Times New Roman" w:eastAsiaTheme="minorEastAsia" w:hAnsi="Times New Roman"/>
                <w:color w:val="000000" w:themeColor="text1"/>
                <w:kern w:val="0"/>
                <w:szCs w:val="21"/>
              </w:rPr>
              <w:t>、</w:t>
            </w:r>
            <w:r w:rsidR="00C4329D" w:rsidRPr="0032512F">
              <w:rPr>
                <w:rFonts w:ascii="Times New Roman" w:eastAsiaTheme="minorEastAsia" w:hAnsi="Times New Roman"/>
                <w:color w:val="000000" w:themeColor="text1"/>
                <w:kern w:val="0"/>
                <w:szCs w:val="21"/>
              </w:rPr>
              <w:t>BUN</w:t>
            </w:r>
            <w:r w:rsidR="00C4329D" w:rsidRPr="0032512F">
              <w:rPr>
                <w:rFonts w:ascii="Times New Roman" w:eastAsiaTheme="minorEastAsia" w:hAnsi="Times New Roman"/>
                <w:color w:val="000000" w:themeColor="text1"/>
                <w:kern w:val="0"/>
                <w:szCs w:val="21"/>
              </w:rPr>
              <w:t>超过</w:t>
            </w:r>
            <w:ins w:id="242" w:author="李红丽" w:date="2020-06-03T13:43:00Z">
              <w:r w:rsidR="00714174">
                <w:rPr>
                  <w:rFonts w:ascii="Times New Roman" w:eastAsiaTheme="minorEastAsia" w:hAnsi="Times New Roman" w:hint="eastAsia"/>
                  <w:color w:val="000000" w:themeColor="text1"/>
                  <w:kern w:val="0"/>
                  <w:szCs w:val="21"/>
                </w:rPr>
                <w:t>1.</w:t>
              </w:r>
            </w:ins>
            <w:ins w:id="243" w:author="李红丽" w:date="2020-06-16T08:42:00Z">
              <w:r w:rsidR="00D00180">
                <w:rPr>
                  <w:rFonts w:ascii="Times New Roman" w:eastAsiaTheme="minorEastAsia" w:hAnsi="Times New Roman" w:hint="eastAsia"/>
                  <w:color w:val="000000" w:themeColor="text1"/>
                  <w:kern w:val="0"/>
                  <w:szCs w:val="21"/>
                </w:rPr>
                <w:t>2</w:t>
              </w:r>
            </w:ins>
            <w:ins w:id="244" w:author="李红丽" w:date="2020-06-03T13:43:00Z">
              <w:r w:rsidR="00714174">
                <w:rPr>
                  <w:rFonts w:ascii="Times New Roman" w:eastAsiaTheme="minorEastAsia" w:hAnsi="Times New Roman" w:hint="eastAsia"/>
                  <w:color w:val="000000" w:themeColor="text1"/>
                  <w:kern w:val="0"/>
                  <w:szCs w:val="21"/>
                </w:rPr>
                <w:t>倍</w:t>
              </w:r>
            </w:ins>
            <w:r w:rsidRPr="0032512F">
              <w:rPr>
                <w:rFonts w:ascii="Times New Roman" w:eastAsiaTheme="minorEastAsia" w:hAnsi="Times New Roman"/>
                <w:color w:val="000000" w:themeColor="text1"/>
                <w:kern w:val="0"/>
                <w:szCs w:val="21"/>
              </w:rPr>
              <w:t>正常值上限；或血</w:t>
            </w:r>
            <w:r w:rsidR="00C4329D" w:rsidRPr="0032512F">
              <w:rPr>
                <w:rFonts w:ascii="Times New Roman" w:eastAsiaTheme="minorEastAsia" w:hAnsi="Times New Roman"/>
                <w:color w:val="000000" w:themeColor="text1"/>
                <w:kern w:val="0"/>
                <w:szCs w:val="21"/>
              </w:rPr>
              <w:t>、尿</w:t>
            </w:r>
            <w:r w:rsidRPr="0032512F">
              <w:rPr>
                <w:rFonts w:ascii="Times New Roman" w:eastAsiaTheme="minorEastAsia" w:hAnsi="Times New Roman"/>
                <w:color w:val="000000" w:themeColor="text1"/>
                <w:kern w:val="0"/>
                <w:szCs w:val="21"/>
              </w:rPr>
              <w:t>常规</w:t>
            </w:r>
            <w:r w:rsidR="006B161F" w:rsidRPr="0032512F">
              <w:rPr>
                <w:rFonts w:ascii="Times New Roman" w:eastAsiaTheme="minorEastAsia" w:hAnsi="Times New Roman"/>
                <w:color w:val="000000" w:themeColor="text1"/>
                <w:kern w:val="0"/>
                <w:szCs w:val="21"/>
              </w:rPr>
              <w:t>、心电图等</w:t>
            </w:r>
            <w:r w:rsidR="00C4329D" w:rsidRPr="0032512F">
              <w:rPr>
                <w:rFonts w:ascii="Times New Roman" w:eastAsiaTheme="minorEastAsia" w:hAnsi="Times New Roman"/>
                <w:color w:val="000000" w:themeColor="text1"/>
                <w:kern w:val="0"/>
                <w:szCs w:val="21"/>
              </w:rPr>
              <w:t>各检查项异常且有临床意义者</w:t>
            </w:r>
            <w:r w:rsidR="00C678B9" w:rsidRPr="0032512F">
              <w:rPr>
                <w:rFonts w:ascii="Times New Roman" w:eastAsiaTheme="minorEastAsia" w:hAnsi="Times New Roman"/>
                <w:color w:val="000000" w:themeColor="text1"/>
                <w:kern w:val="0"/>
                <w:szCs w:val="21"/>
              </w:rPr>
              <w:t>；</w:t>
            </w:r>
          </w:p>
          <w:p w14:paraId="2B2F4761" w14:textId="30E7CFCD" w:rsidR="00355061" w:rsidRPr="0032512F" w:rsidRDefault="00355061" w:rsidP="005C3D62">
            <w:pPr>
              <w:pStyle w:val="a6"/>
              <w:numPr>
                <w:ilvl w:val="0"/>
                <w:numId w:val="8"/>
              </w:numPr>
              <w:adjustRightInd w:val="0"/>
              <w:snapToGrid w:val="0"/>
              <w:spacing w:line="360" w:lineRule="auto"/>
              <w:ind w:left="0" w:firstLine="420"/>
              <w:rPr>
                <w:rFonts w:ascii="Times New Roman" w:eastAsiaTheme="minorEastAsia" w:hAnsi="Times New Roman"/>
                <w:color w:val="000000" w:themeColor="text1"/>
                <w:kern w:val="0"/>
                <w:szCs w:val="21"/>
              </w:rPr>
            </w:pPr>
            <w:r w:rsidRPr="0032512F">
              <w:rPr>
                <w:rFonts w:ascii="Times New Roman" w:eastAsiaTheme="minorEastAsia" w:hAnsi="Times New Roman"/>
                <w:color w:val="000000" w:themeColor="text1"/>
                <w:kern w:val="0"/>
                <w:szCs w:val="21"/>
              </w:rPr>
              <w:t>处于妊娠期、哺乳期的女性，或</w:t>
            </w:r>
            <w:r w:rsidR="00CE1462" w:rsidRPr="0032512F">
              <w:rPr>
                <w:rFonts w:ascii="Times New Roman" w:eastAsiaTheme="minorEastAsia" w:hAnsi="Times New Roman"/>
                <w:color w:val="000000" w:themeColor="text1"/>
                <w:kern w:val="0"/>
                <w:szCs w:val="21"/>
              </w:rPr>
              <w:t>近</w:t>
            </w:r>
            <w:r w:rsidRPr="0032512F">
              <w:rPr>
                <w:rFonts w:ascii="Times New Roman" w:eastAsiaTheme="minorEastAsia" w:hAnsi="Times New Roman"/>
                <w:color w:val="000000" w:themeColor="text1"/>
                <w:kern w:val="0"/>
                <w:szCs w:val="21"/>
              </w:rPr>
              <w:t>6</w:t>
            </w:r>
            <w:r w:rsidRPr="0032512F">
              <w:rPr>
                <w:rFonts w:ascii="Times New Roman" w:eastAsiaTheme="minorEastAsia" w:hAnsi="Times New Roman"/>
                <w:color w:val="000000" w:themeColor="text1"/>
                <w:kern w:val="0"/>
                <w:szCs w:val="21"/>
              </w:rPr>
              <w:t>个月内有妊娠计划者</w:t>
            </w:r>
            <w:r w:rsidR="00C678B9" w:rsidRPr="0032512F">
              <w:rPr>
                <w:rFonts w:ascii="Times New Roman" w:eastAsiaTheme="minorEastAsia" w:hAnsi="Times New Roman"/>
                <w:color w:val="000000" w:themeColor="text1"/>
                <w:kern w:val="0"/>
                <w:szCs w:val="21"/>
              </w:rPr>
              <w:t>；</w:t>
            </w:r>
          </w:p>
          <w:p w14:paraId="443360BD" w14:textId="5595C2C2" w:rsidR="00C451AF" w:rsidRPr="0032512F" w:rsidRDefault="00A60EB6" w:rsidP="005C3D62">
            <w:pPr>
              <w:pStyle w:val="a6"/>
              <w:numPr>
                <w:ilvl w:val="0"/>
                <w:numId w:val="8"/>
              </w:numPr>
              <w:adjustRightInd w:val="0"/>
              <w:snapToGrid w:val="0"/>
              <w:spacing w:line="360" w:lineRule="auto"/>
              <w:ind w:left="0" w:firstLine="420"/>
              <w:rPr>
                <w:rFonts w:ascii="Times New Roman" w:eastAsiaTheme="minorEastAsia" w:hAnsi="Times New Roman"/>
                <w:color w:val="000000" w:themeColor="text1"/>
                <w:kern w:val="0"/>
                <w:szCs w:val="21"/>
              </w:rPr>
            </w:pPr>
            <w:r w:rsidRPr="0032512F">
              <w:rPr>
                <w:rFonts w:ascii="Times New Roman" w:eastAsiaTheme="minorEastAsia" w:hAnsi="Times New Roman"/>
                <w:color w:val="000000" w:themeColor="text1"/>
                <w:kern w:val="0"/>
                <w:szCs w:val="21"/>
              </w:rPr>
              <w:t>本次治疗前</w:t>
            </w:r>
            <w:r w:rsidRPr="0032512F">
              <w:rPr>
                <w:rFonts w:ascii="Times New Roman" w:eastAsiaTheme="minorEastAsia" w:hAnsi="Times New Roman"/>
                <w:color w:val="000000" w:themeColor="text1"/>
                <w:kern w:val="0"/>
                <w:szCs w:val="21"/>
              </w:rPr>
              <w:t>1</w:t>
            </w:r>
            <w:r w:rsidR="00292C0F" w:rsidRPr="0032512F">
              <w:rPr>
                <w:rFonts w:ascii="Times New Roman" w:eastAsiaTheme="minorEastAsia" w:hAnsi="Times New Roman"/>
                <w:color w:val="000000" w:themeColor="text1"/>
                <w:kern w:val="0"/>
                <w:szCs w:val="21"/>
              </w:rPr>
              <w:t>个</w:t>
            </w:r>
            <w:r w:rsidRPr="0032512F">
              <w:rPr>
                <w:rFonts w:ascii="Times New Roman" w:eastAsiaTheme="minorEastAsia" w:hAnsi="Times New Roman"/>
                <w:color w:val="000000" w:themeColor="text1"/>
                <w:kern w:val="0"/>
                <w:szCs w:val="21"/>
              </w:rPr>
              <w:t>月内</w:t>
            </w:r>
            <w:r w:rsidR="00292C0F" w:rsidRPr="0032512F">
              <w:rPr>
                <w:rFonts w:ascii="Times New Roman" w:eastAsiaTheme="minorEastAsia" w:hAnsi="Times New Roman"/>
                <w:color w:val="000000" w:themeColor="text1"/>
                <w:kern w:val="0"/>
                <w:szCs w:val="21"/>
              </w:rPr>
              <w:t>及导入期内</w:t>
            </w:r>
            <w:r w:rsidRPr="0032512F">
              <w:rPr>
                <w:rFonts w:ascii="Times New Roman" w:eastAsiaTheme="minorEastAsia" w:hAnsi="Times New Roman"/>
                <w:color w:val="000000" w:themeColor="text1"/>
                <w:kern w:val="0"/>
                <w:szCs w:val="21"/>
              </w:rPr>
              <w:t>使用治疗乳腺增生病的中、西药物者（包含外敷药、针灸等），</w:t>
            </w:r>
            <w:del w:id="245" w:author="李红丽" w:date="2020-06-03T13:43:00Z">
              <w:r w:rsidRPr="0032512F" w:rsidDel="00714174">
                <w:rPr>
                  <w:rFonts w:ascii="Times New Roman" w:eastAsiaTheme="minorEastAsia" w:hAnsi="Times New Roman"/>
                  <w:color w:val="000000" w:themeColor="text1"/>
                  <w:kern w:val="0"/>
                  <w:szCs w:val="21"/>
                </w:rPr>
                <w:delText>且</w:delText>
              </w:r>
            </w:del>
            <w:ins w:id="246" w:author="李红丽" w:date="2020-06-03T13:43:00Z">
              <w:r w:rsidR="00714174">
                <w:rPr>
                  <w:rFonts w:ascii="Times New Roman" w:eastAsiaTheme="minorEastAsia" w:hAnsi="Times New Roman" w:hint="eastAsia"/>
                  <w:color w:val="000000" w:themeColor="text1"/>
                  <w:kern w:val="0"/>
                  <w:szCs w:val="21"/>
                </w:rPr>
                <w:t>或</w:t>
              </w:r>
            </w:ins>
            <w:r w:rsidRPr="0032512F">
              <w:rPr>
                <w:rFonts w:ascii="Times New Roman" w:eastAsiaTheme="minorEastAsia" w:hAnsi="Times New Roman"/>
                <w:color w:val="000000" w:themeColor="text1"/>
                <w:kern w:val="0"/>
                <w:szCs w:val="21"/>
              </w:rPr>
              <w:t>半年内</w:t>
            </w:r>
            <w:r w:rsidR="00B723B1">
              <w:rPr>
                <w:rFonts w:ascii="Times New Roman" w:eastAsiaTheme="minorEastAsia" w:hAnsi="Times New Roman" w:hint="eastAsia"/>
                <w:color w:val="000000" w:themeColor="text1"/>
                <w:kern w:val="0"/>
                <w:szCs w:val="21"/>
              </w:rPr>
              <w:t>已</w:t>
            </w:r>
            <w:r w:rsidRPr="0032512F">
              <w:rPr>
                <w:rFonts w:ascii="Times New Roman" w:eastAsiaTheme="minorEastAsia" w:hAnsi="Times New Roman"/>
                <w:color w:val="000000" w:themeColor="text1"/>
                <w:kern w:val="0"/>
                <w:szCs w:val="21"/>
              </w:rPr>
              <w:t>使用</w:t>
            </w:r>
            <w:ins w:id="247" w:author="李红丽" w:date="2020-06-03T13:43:00Z">
              <w:r w:rsidR="00714174">
                <w:rPr>
                  <w:rFonts w:ascii="Times New Roman" w:eastAsiaTheme="minorEastAsia" w:hAnsi="Times New Roman" w:hint="eastAsia"/>
                  <w:color w:val="000000" w:themeColor="text1"/>
                  <w:kern w:val="0"/>
                  <w:szCs w:val="21"/>
                </w:rPr>
                <w:t>治疗</w:t>
              </w:r>
              <w:r w:rsidR="00714174">
                <w:rPr>
                  <w:rFonts w:ascii="Times New Roman" w:eastAsiaTheme="minorEastAsia" w:hAnsi="Times New Roman"/>
                  <w:color w:val="000000" w:themeColor="text1"/>
                  <w:kern w:val="0"/>
                  <w:szCs w:val="21"/>
                </w:rPr>
                <w:t>乳腺增生病的</w:t>
              </w:r>
            </w:ins>
            <w:r w:rsidRPr="0032512F">
              <w:rPr>
                <w:rFonts w:ascii="Times New Roman" w:eastAsiaTheme="minorEastAsia" w:hAnsi="Times New Roman"/>
                <w:color w:val="000000" w:themeColor="text1"/>
                <w:kern w:val="0"/>
                <w:szCs w:val="21"/>
              </w:rPr>
              <w:t>激素类药物（长期口服避孕药物者</w:t>
            </w:r>
            <w:r w:rsidR="002A012B" w:rsidRPr="0032512F">
              <w:rPr>
                <w:rFonts w:ascii="Times New Roman" w:eastAsiaTheme="minorEastAsia" w:hAnsi="Times New Roman"/>
                <w:color w:val="000000" w:themeColor="text1"/>
                <w:kern w:val="0"/>
                <w:szCs w:val="21"/>
              </w:rPr>
              <w:t>除外</w:t>
            </w:r>
            <w:r w:rsidRPr="0032512F">
              <w:rPr>
                <w:rFonts w:ascii="Times New Roman" w:eastAsiaTheme="minorEastAsia" w:hAnsi="Times New Roman"/>
                <w:color w:val="000000" w:themeColor="text1"/>
                <w:kern w:val="0"/>
                <w:szCs w:val="21"/>
              </w:rPr>
              <w:t>）</w:t>
            </w:r>
            <w:r w:rsidR="00C678B9" w:rsidRPr="0032512F">
              <w:rPr>
                <w:rFonts w:ascii="Times New Roman" w:eastAsiaTheme="minorEastAsia" w:hAnsi="Times New Roman"/>
                <w:color w:val="000000" w:themeColor="text1"/>
                <w:kern w:val="0"/>
                <w:szCs w:val="21"/>
              </w:rPr>
              <w:t>；</w:t>
            </w:r>
          </w:p>
          <w:p w14:paraId="463DFAC8" w14:textId="1EA0CDCE" w:rsidR="00A60EB6" w:rsidRPr="0032512F" w:rsidRDefault="00A60EB6" w:rsidP="005C3D62">
            <w:pPr>
              <w:pStyle w:val="a6"/>
              <w:numPr>
                <w:ilvl w:val="0"/>
                <w:numId w:val="8"/>
              </w:numPr>
              <w:adjustRightInd w:val="0"/>
              <w:snapToGrid w:val="0"/>
              <w:spacing w:line="360" w:lineRule="auto"/>
              <w:ind w:left="0" w:firstLine="420"/>
              <w:rPr>
                <w:rFonts w:ascii="Times New Roman" w:eastAsiaTheme="minorEastAsia" w:hAnsi="Times New Roman"/>
                <w:color w:val="000000" w:themeColor="text1"/>
                <w:kern w:val="0"/>
                <w:szCs w:val="21"/>
              </w:rPr>
            </w:pPr>
            <w:r w:rsidRPr="0032512F">
              <w:rPr>
                <w:rFonts w:ascii="Times New Roman" w:eastAsiaTheme="minorEastAsia" w:hAnsi="Times New Roman"/>
                <w:color w:val="000000" w:themeColor="text1"/>
                <w:kern w:val="0"/>
                <w:szCs w:val="21"/>
              </w:rPr>
              <w:t>过敏体质、已知对试验药处方组成成分过敏者</w:t>
            </w:r>
            <w:r w:rsidR="00C4329D" w:rsidRPr="0032512F">
              <w:rPr>
                <w:rFonts w:ascii="Times New Roman" w:eastAsiaTheme="minorEastAsia" w:hAnsi="Times New Roman"/>
                <w:color w:val="000000" w:themeColor="text1"/>
                <w:kern w:val="0"/>
                <w:szCs w:val="21"/>
              </w:rPr>
              <w:t>；</w:t>
            </w:r>
          </w:p>
          <w:p w14:paraId="580BE893" w14:textId="23153DCF" w:rsidR="00355061" w:rsidRPr="0032512F" w:rsidRDefault="00A60EB6" w:rsidP="005C3D62">
            <w:pPr>
              <w:pStyle w:val="a6"/>
              <w:numPr>
                <w:ilvl w:val="0"/>
                <w:numId w:val="8"/>
              </w:numPr>
              <w:adjustRightInd w:val="0"/>
              <w:snapToGrid w:val="0"/>
              <w:spacing w:line="360" w:lineRule="auto"/>
              <w:ind w:left="0" w:firstLine="420"/>
              <w:rPr>
                <w:rFonts w:ascii="Times New Roman" w:eastAsiaTheme="minorEastAsia" w:hAnsi="Times New Roman"/>
                <w:color w:val="000000" w:themeColor="text1"/>
                <w:kern w:val="0"/>
                <w:szCs w:val="21"/>
              </w:rPr>
            </w:pPr>
            <w:r w:rsidRPr="0032512F">
              <w:rPr>
                <w:rFonts w:ascii="Times New Roman" w:eastAsiaTheme="minorEastAsia" w:hAnsi="Times New Roman"/>
                <w:color w:val="000000" w:themeColor="text1"/>
                <w:kern w:val="0"/>
                <w:szCs w:val="21"/>
              </w:rPr>
              <w:t>酗酒或药物滥用者</w:t>
            </w:r>
            <w:r w:rsidR="00C678B9" w:rsidRPr="0032512F">
              <w:rPr>
                <w:rFonts w:ascii="Times New Roman" w:eastAsiaTheme="minorEastAsia" w:hAnsi="Times New Roman"/>
                <w:color w:val="000000" w:themeColor="text1"/>
                <w:kern w:val="0"/>
                <w:szCs w:val="21"/>
              </w:rPr>
              <w:t>；</w:t>
            </w:r>
          </w:p>
          <w:p w14:paraId="5BE638FA" w14:textId="69F7EAFB" w:rsidR="00355061" w:rsidRPr="0032512F" w:rsidRDefault="00B16EB5" w:rsidP="005C3D62">
            <w:pPr>
              <w:pStyle w:val="a6"/>
              <w:numPr>
                <w:ilvl w:val="0"/>
                <w:numId w:val="8"/>
              </w:numPr>
              <w:adjustRightInd w:val="0"/>
              <w:snapToGrid w:val="0"/>
              <w:spacing w:line="360" w:lineRule="auto"/>
              <w:ind w:left="0" w:firstLine="420"/>
              <w:rPr>
                <w:rFonts w:ascii="Times New Roman" w:eastAsiaTheme="minorEastAsia" w:hAnsi="Times New Roman"/>
                <w:color w:val="000000" w:themeColor="text1"/>
                <w:kern w:val="0"/>
                <w:szCs w:val="21"/>
              </w:rPr>
            </w:pPr>
            <w:r w:rsidRPr="0032512F">
              <w:rPr>
                <w:rFonts w:ascii="Times New Roman" w:eastAsiaTheme="minorEastAsia" w:hAnsi="Times New Roman"/>
                <w:color w:val="000000" w:themeColor="text1"/>
                <w:kern w:val="0"/>
                <w:szCs w:val="21"/>
              </w:rPr>
              <w:t>筛选</w:t>
            </w:r>
            <w:r w:rsidR="00572A53" w:rsidRPr="0032512F">
              <w:rPr>
                <w:rFonts w:ascii="Times New Roman" w:eastAsiaTheme="minorEastAsia" w:hAnsi="Times New Roman"/>
                <w:color w:val="000000" w:themeColor="text1"/>
                <w:kern w:val="0"/>
                <w:szCs w:val="21"/>
              </w:rPr>
              <w:t>前</w:t>
            </w:r>
            <w:r w:rsidR="00355061" w:rsidRPr="0032512F">
              <w:rPr>
                <w:rFonts w:ascii="Times New Roman" w:eastAsiaTheme="minorEastAsia" w:hAnsi="Times New Roman"/>
                <w:color w:val="000000" w:themeColor="text1"/>
                <w:kern w:val="0"/>
                <w:szCs w:val="21"/>
              </w:rPr>
              <w:t>3</w:t>
            </w:r>
            <w:r w:rsidR="00C678B9" w:rsidRPr="0032512F">
              <w:rPr>
                <w:rFonts w:ascii="Times New Roman" w:eastAsiaTheme="minorEastAsia" w:hAnsi="Times New Roman"/>
                <w:color w:val="000000" w:themeColor="text1"/>
                <w:kern w:val="0"/>
                <w:szCs w:val="21"/>
              </w:rPr>
              <w:t>个月内曾参加</w:t>
            </w:r>
            <w:r w:rsidR="00CC061E" w:rsidRPr="0032512F">
              <w:rPr>
                <w:rFonts w:ascii="Times New Roman" w:eastAsiaTheme="minorEastAsia" w:hAnsi="Times New Roman"/>
                <w:color w:val="000000" w:themeColor="text1"/>
                <w:kern w:val="0"/>
                <w:szCs w:val="21"/>
              </w:rPr>
              <w:t>过</w:t>
            </w:r>
            <w:r w:rsidR="00C678B9" w:rsidRPr="0032512F">
              <w:rPr>
                <w:rFonts w:ascii="Times New Roman" w:eastAsiaTheme="minorEastAsia" w:hAnsi="Times New Roman"/>
                <w:color w:val="000000" w:themeColor="text1"/>
                <w:kern w:val="0"/>
                <w:szCs w:val="21"/>
              </w:rPr>
              <w:t>其他临床试验者；</w:t>
            </w:r>
          </w:p>
          <w:p w14:paraId="2A24A60A" w14:textId="2FC89EBD" w:rsidR="0046062F" w:rsidRPr="0032512F" w:rsidRDefault="00A60EB6" w:rsidP="001D44F1">
            <w:pPr>
              <w:pStyle w:val="a6"/>
              <w:numPr>
                <w:ilvl w:val="0"/>
                <w:numId w:val="8"/>
              </w:numPr>
              <w:adjustRightInd w:val="0"/>
              <w:snapToGrid w:val="0"/>
              <w:spacing w:line="360" w:lineRule="auto"/>
              <w:ind w:left="0" w:firstLine="420"/>
              <w:rPr>
                <w:rFonts w:ascii="Times New Roman" w:eastAsiaTheme="minorEastAsia" w:hAnsi="Times New Roman"/>
                <w:color w:val="000000" w:themeColor="text1"/>
                <w:kern w:val="0"/>
                <w:szCs w:val="21"/>
              </w:rPr>
            </w:pPr>
            <w:r w:rsidRPr="0032512F">
              <w:rPr>
                <w:rFonts w:ascii="Times New Roman" w:eastAsiaTheme="minorEastAsia" w:hAnsi="Times New Roman"/>
                <w:szCs w:val="21"/>
              </w:rPr>
              <w:t>根据研究者的判断，有降低入组可能性或使入组复杂化的其他病变或情况，如工作环境经常变动等易造成失访的情况，以及由于精神和行为障碍不能给予充分知情同意者</w:t>
            </w:r>
            <w:r w:rsidR="00355061" w:rsidRPr="0032512F">
              <w:rPr>
                <w:rFonts w:ascii="Times New Roman" w:eastAsiaTheme="minorEastAsia" w:hAnsi="Times New Roman"/>
                <w:color w:val="000000" w:themeColor="text1"/>
                <w:kern w:val="0"/>
                <w:szCs w:val="21"/>
              </w:rPr>
              <w:t>。</w:t>
            </w:r>
          </w:p>
        </w:tc>
      </w:tr>
      <w:tr w:rsidR="0046062F" w:rsidRPr="0032512F" w14:paraId="5AABE656" w14:textId="77777777" w:rsidTr="0032512F">
        <w:tc>
          <w:tcPr>
            <w:tcW w:w="858" w:type="pct"/>
            <w:vAlign w:val="center"/>
          </w:tcPr>
          <w:p w14:paraId="0C984465" w14:textId="77777777" w:rsidR="0046062F" w:rsidRPr="0032512F" w:rsidRDefault="0046062F" w:rsidP="00DE3D93">
            <w:pPr>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脱落</w:t>
            </w:r>
            <w:r w:rsidRPr="0032512F">
              <w:rPr>
                <w:rFonts w:eastAsiaTheme="minorEastAsia"/>
                <w:color w:val="000000" w:themeColor="text1"/>
                <w:szCs w:val="21"/>
              </w:rPr>
              <w:t>/</w:t>
            </w:r>
            <w:r w:rsidRPr="0032512F">
              <w:rPr>
                <w:rFonts w:eastAsiaTheme="minorEastAsia"/>
                <w:color w:val="000000" w:themeColor="text1"/>
                <w:szCs w:val="21"/>
              </w:rPr>
              <w:t>退出标准</w:t>
            </w:r>
          </w:p>
        </w:tc>
        <w:tc>
          <w:tcPr>
            <w:tcW w:w="4142" w:type="pct"/>
            <w:vAlign w:val="center"/>
          </w:tcPr>
          <w:p w14:paraId="21C08DC2" w14:textId="17F89039" w:rsidR="00907F41" w:rsidRPr="0032512F" w:rsidRDefault="00907F41" w:rsidP="005C3D62">
            <w:pPr>
              <w:pStyle w:val="a6"/>
              <w:widowControl/>
              <w:numPr>
                <w:ilvl w:val="0"/>
                <w:numId w:val="9"/>
              </w:numPr>
              <w:adjustRightInd w:val="0"/>
              <w:snapToGrid w:val="0"/>
              <w:spacing w:line="360" w:lineRule="auto"/>
              <w:ind w:left="0" w:firstLine="420"/>
              <w:rPr>
                <w:rFonts w:ascii="Times New Roman" w:eastAsiaTheme="minorEastAsia" w:hAnsi="Times New Roman"/>
                <w:color w:val="000000" w:themeColor="text1"/>
                <w:szCs w:val="21"/>
              </w:rPr>
            </w:pPr>
            <w:r w:rsidRPr="0032512F">
              <w:rPr>
                <w:rFonts w:ascii="Times New Roman" w:eastAsiaTheme="minorEastAsia" w:hAnsi="Times New Roman"/>
                <w:color w:val="000000" w:themeColor="text1"/>
                <w:szCs w:val="21"/>
              </w:rPr>
              <w:t>受试者依从性差；</w:t>
            </w:r>
          </w:p>
          <w:p w14:paraId="7175C449" w14:textId="77777777" w:rsidR="007E11BF" w:rsidRPr="007E11BF" w:rsidRDefault="007E11BF" w:rsidP="00C07FE6">
            <w:pPr>
              <w:pStyle w:val="a6"/>
              <w:widowControl/>
              <w:numPr>
                <w:ilvl w:val="0"/>
                <w:numId w:val="9"/>
              </w:numPr>
              <w:adjustRightInd w:val="0"/>
              <w:snapToGrid w:val="0"/>
              <w:spacing w:line="360" w:lineRule="auto"/>
              <w:ind w:firstLineChars="0"/>
              <w:rPr>
                <w:rFonts w:ascii="Times New Roman" w:eastAsiaTheme="minorEastAsia" w:hAnsi="Times New Roman"/>
                <w:color w:val="000000" w:themeColor="text1"/>
                <w:szCs w:val="21"/>
              </w:rPr>
            </w:pPr>
            <w:r w:rsidRPr="007E11BF">
              <w:rPr>
                <w:rFonts w:ascii="Times New Roman" w:eastAsiaTheme="minorEastAsia" w:hAnsi="Times New Roman" w:hint="eastAsia"/>
                <w:color w:val="000000" w:themeColor="text1"/>
                <w:szCs w:val="21"/>
              </w:rPr>
              <w:t>受试者无法耐受不良事件；</w:t>
            </w:r>
          </w:p>
          <w:p w14:paraId="4DF80C4B" w14:textId="77777777" w:rsidR="007E11BF" w:rsidRPr="007E11BF" w:rsidRDefault="007E11BF" w:rsidP="00C07FE6">
            <w:pPr>
              <w:pStyle w:val="a6"/>
              <w:widowControl/>
              <w:numPr>
                <w:ilvl w:val="0"/>
                <w:numId w:val="9"/>
              </w:numPr>
              <w:adjustRightInd w:val="0"/>
              <w:snapToGrid w:val="0"/>
              <w:spacing w:line="360" w:lineRule="auto"/>
              <w:ind w:firstLineChars="0"/>
              <w:rPr>
                <w:rFonts w:ascii="Times New Roman" w:eastAsiaTheme="minorEastAsia" w:hAnsi="Times New Roman"/>
                <w:color w:val="000000" w:themeColor="text1"/>
                <w:szCs w:val="21"/>
              </w:rPr>
            </w:pPr>
            <w:r w:rsidRPr="007E11BF">
              <w:rPr>
                <w:rFonts w:ascii="Times New Roman" w:eastAsiaTheme="minorEastAsia" w:hAnsi="Times New Roman" w:hint="eastAsia"/>
                <w:color w:val="000000" w:themeColor="text1"/>
                <w:szCs w:val="21"/>
              </w:rPr>
              <w:t>受试者因试验药物疗效不佳导致病情进展；</w:t>
            </w:r>
          </w:p>
          <w:p w14:paraId="4159861C" w14:textId="74C2EF6D" w:rsidR="0046062F" w:rsidRPr="0032512F" w:rsidRDefault="005E7E46" w:rsidP="00C07FE6">
            <w:pPr>
              <w:pStyle w:val="a6"/>
              <w:widowControl/>
              <w:numPr>
                <w:ilvl w:val="0"/>
                <w:numId w:val="9"/>
              </w:numPr>
              <w:adjustRightInd w:val="0"/>
              <w:snapToGrid w:val="0"/>
              <w:spacing w:line="360" w:lineRule="auto"/>
              <w:ind w:firstLineChars="0"/>
              <w:rPr>
                <w:rFonts w:ascii="Times New Roman" w:eastAsiaTheme="minorEastAsia" w:hAnsi="Times New Roman"/>
                <w:color w:val="000000" w:themeColor="text1"/>
                <w:szCs w:val="21"/>
              </w:rPr>
            </w:pPr>
            <w:r w:rsidRPr="0032512F">
              <w:rPr>
                <w:rFonts w:ascii="Times New Roman" w:eastAsiaTheme="minorEastAsia" w:hAnsi="Times New Roman"/>
                <w:color w:val="000000" w:themeColor="text1"/>
                <w:szCs w:val="21"/>
              </w:rPr>
              <w:t>受试者发生妊娠</w:t>
            </w:r>
            <w:r w:rsidR="00907F41" w:rsidRPr="0032512F">
              <w:rPr>
                <w:rFonts w:ascii="Times New Roman" w:eastAsiaTheme="minorEastAsia" w:hAnsi="Times New Roman"/>
                <w:color w:val="000000" w:themeColor="text1"/>
                <w:szCs w:val="21"/>
              </w:rPr>
              <w:t>；</w:t>
            </w:r>
          </w:p>
          <w:p w14:paraId="0CA2D352" w14:textId="15E338C8" w:rsidR="00907F41" w:rsidRPr="0032512F" w:rsidRDefault="0070515C" w:rsidP="00C07FE6">
            <w:pPr>
              <w:pStyle w:val="a6"/>
              <w:widowControl/>
              <w:numPr>
                <w:ilvl w:val="0"/>
                <w:numId w:val="9"/>
              </w:numPr>
              <w:adjustRightInd w:val="0"/>
              <w:snapToGrid w:val="0"/>
              <w:spacing w:line="360" w:lineRule="auto"/>
              <w:ind w:firstLineChars="0"/>
              <w:rPr>
                <w:rFonts w:ascii="Times New Roman" w:eastAsiaTheme="minorEastAsia" w:hAnsi="Times New Roman"/>
                <w:color w:val="000000" w:themeColor="text1"/>
                <w:szCs w:val="21"/>
              </w:rPr>
            </w:pPr>
            <w:r w:rsidRPr="0032512F">
              <w:rPr>
                <w:rFonts w:ascii="Times New Roman" w:eastAsiaTheme="minorEastAsia" w:hAnsi="Times New Roman"/>
                <w:color w:val="000000" w:themeColor="text1"/>
                <w:szCs w:val="21"/>
              </w:rPr>
              <w:t>受试者撤回知情同意；</w:t>
            </w:r>
          </w:p>
          <w:p w14:paraId="227AC387" w14:textId="208D43F0" w:rsidR="001A5FCF" w:rsidRPr="00C07FE6" w:rsidRDefault="007C659D" w:rsidP="00C07FE6">
            <w:pPr>
              <w:pStyle w:val="a6"/>
              <w:widowControl/>
              <w:numPr>
                <w:ilvl w:val="0"/>
                <w:numId w:val="9"/>
              </w:numPr>
              <w:adjustRightInd w:val="0"/>
              <w:snapToGrid w:val="0"/>
              <w:spacing w:line="360" w:lineRule="auto"/>
              <w:ind w:firstLineChars="0"/>
              <w:rPr>
                <w:rFonts w:eastAsiaTheme="minorEastAsia"/>
                <w:color w:val="000000" w:themeColor="text1"/>
                <w:szCs w:val="21"/>
              </w:rPr>
            </w:pPr>
            <w:r w:rsidRPr="0032512F">
              <w:rPr>
                <w:rFonts w:ascii="Times New Roman" w:eastAsiaTheme="minorEastAsia" w:hAnsi="Times New Roman"/>
                <w:color w:val="000000" w:themeColor="text1"/>
                <w:szCs w:val="21"/>
              </w:rPr>
              <w:t>受试者发生了不宜继续试验的合并疾病、并发症或特殊生理变化等</w:t>
            </w:r>
            <w:r w:rsidR="0070515C" w:rsidRPr="0032512F">
              <w:rPr>
                <w:rFonts w:ascii="Times New Roman" w:eastAsiaTheme="minorEastAsia" w:hAnsi="Times New Roman"/>
                <w:color w:val="000000" w:themeColor="text1"/>
                <w:szCs w:val="21"/>
              </w:rPr>
              <w:t>。</w:t>
            </w:r>
          </w:p>
        </w:tc>
      </w:tr>
      <w:tr w:rsidR="0046062F" w:rsidRPr="0032512F" w14:paraId="0E540C44" w14:textId="77777777" w:rsidTr="0032512F">
        <w:tc>
          <w:tcPr>
            <w:tcW w:w="858" w:type="pct"/>
            <w:vAlign w:val="center"/>
          </w:tcPr>
          <w:p w14:paraId="2038F408" w14:textId="00F0ED4B" w:rsidR="0046062F" w:rsidRPr="0032512F" w:rsidRDefault="0046062F" w:rsidP="00DE3D93">
            <w:pPr>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t>试验</w:t>
            </w:r>
            <w:r w:rsidR="006B161F" w:rsidRPr="0032512F">
              <w:rPr>
                <w:rFonts w:eastAsiaTheme="minorEastAsia"/>
                <w:color w:val="000000" w:themeColor="text1"/>
                <w:szCs w:val="21"/>
              </w:rPr>
              <w:t>提前中止</w:t>
            </w:r>
            <w:r w:rsidRPr="0032512F">
              <w:rPr>
                <w:rFonts w:eastAsiaTheme="minorEastAsia"/>
                <w:color w:val="000000" w:themeColor="text1"/>
                <w:szCs w:val="21"/>
              </w:rPr>
              <w:lastRenderedPageBreak/>
              <w:t>标准</w:t>
            </w:r>
          </w:p>
        </w:tc>
        <w:tc>
          <w:tcPr>
            <w:tcW w:w="4142" w:type="pct"/>
            <w:vAlign w:val="center"/>
          </w:tcPr>
          <w:p w14:paraId="16902FE6" w14:textId="7027CAF7" w:rsidR="00626EF6" w:rsidRPr="0032512F" w:rsidRDefault="00626EF6" w:rsidP="00DE3D93">
            <w:pPr>
              <w:adjustRightInd w:val="0"/>
              <w:snapToGrid w:val="0"/>
              <w:spacing w:line="360" w:lineRule="auto"/>
              <w:ind w:firstLineChars="200" w:firstLine="420"/>
              <w:rPr>
                <w:rFonts w:eastAsiaTheme="minorEastAsia"/>
                <w:color w:val="000000" w:themeColor="text1"/>
                <w:szCs w:val="21"/>
              </w:rPr>
            </w:pPr>
            <w:r w:rsidRPr="0032512F">
              <w:rPr>
                <w:rFonts w:eastAsiaTheme="minorEastAsia"/>
                <w:color w:val="000000" w:themeColor="text1"/>
                <w:szCs w:val="21"/>
              </w:rPr>
              <w:lastRenderedPageBreak/>
              <w:t>当试验中发生</w:t>
            </w:r>
            <w:r w:rsidR="009A6FED" w:rsidRPr="0032512F">
              <w:rPr>
                <w:rFonts w:eastAsiaTheme="minorEastAsia"/>
                <w:color w:val="000000" w:themeColor="text1"/>
                <w:szCs w:val="21"/>
              </w:rPr>
              <w:t>严重的安全性</w:t>
            </w:r>
            <w:r w:rsidRPr="0032512F">
              <w:rPr>
                <w:rFonts w:eastAsiaTheme="minorEastAsia"/>
                <w:color w:val="000000" w:themeColor="text1"/>
                <w:szCs w:val="21"/>
              </w:rPr>
              <w:t>问题，为保护受试者权益，或因经费原因、管理原</w:t>
            </w:r>
            <w:r w:rsidRPr="0032512F">
              <w:rPr>
                <w:rFonts w:eastAsiaTheme="minorEastAsia"/>
                <w:color w:val="000000" w:themeColor="text1"/>
                <w:szCs w:val="21"/>
              </w:rPr>
              <w:lastRenderedPageBreak/>
              <w:t>因等，研究者、伦理委员会、</w:t>
            </w:r>
            <w:r w:rsidR="00790881" w:rsidRPr="0032512F">
              <w:rPr>
                <w:rFonts w:eastAsiaTheme="minorEastAsia"/>
                <w:color w:val="000000" w:themeColor="text1"/>
                <w:szCs w:val="21"/>
              </w:rPr>
              <w:t>申办者</w:t>
            </w:r>
            <w:r w:rsidRPr="0032512F">
              <w:rPr>
                <w:rFonts w:eastAsiaTheme="minorEastAsia"/>
                <w:color w:val="000000" w:themeColor="text1"/>
                <w:szCs w:val="21"/>
              </w:rPr>
              <w:t>、药品监督管理部门可进行终止试验。</w:t>
            </w:r>
          </w:p>
          <w:p w14:paraId="620F4071" w14:textId="3E088D09" w:rsidR="000A2035" w:rsidRPr="0032512F" w:rsidRDefault="00626EF6" w:rsidP="001D44F1">
            <w:pPr>
              <w:adjustRightInd w:val="0"/>
              <w:snapToGrid w:val="0"/>
              <w:spacing w:line="360" w:lineRule="auto"/>
              <w:ind w:firstLineChars="200" w:firstLine="420"/>
              <w:rPr>
                <w:rFonts w:eastAsiaTheme="minorEastAsia"/>
                <w:color w:val="000000" w:themeColor="text1"/>
                <w:szCs w:val="21"/>
              </w:rPr>
            </w:pPr>
            <w:r w:rsidRPr="0032512F">
              <w:rPr>
                <w:rFonts w:eastAsiaTheme="minorEastAsia"/>
                <w:color w:val="000000" w:themeColor="text1"/>
                <w:szCs w:val="21"/>
              </w:rPr>
              <w:t>研究者中止一项临床试验必须通知受试者、申办者、伦理委员会和药品监督管理部门，并阐明理由；申办者中止一项临床试验前，须通知研究者、伦理委员会和国家食品药品监督管理局，</w:t>
            </w:r>
            <w:r w:rsidR="00B86CEA" w:rsidRPr="0032512F">
              <w:rPr>
                <w:rFonts w:eastAsiaTheme="minorEastAsia"/>
                <w:color w:val="000000" w:themeColor="text1"/>
                <w:szCs w:val="21"/>
              </w:rPr>
              <w:t>并阐明理由</w:t>
            </w:r>
            <w:r w:rsidRPr="0032512F">
              <w:rPr>
                <w:rFonts w:eastAsiaTheme="minorEastAsia"/>
                <w:color w:val="000000" w:themeColor="text1"/>
                <w:szCs w:val="21"/>
              </w:rPr>
              <w:t>。</w:t>
            </w:r>
            <w:r w:rsidR="000A2035" w:rsidRPr="0032512F">
              <w:rPr>
                <w:rFonts w:eastAsiaTheme="minorEastAsia"/>
                <w:szCs w:val="21"/>
              </w:rPr>
              <w:t>出现</w:t>
            </w:r>
            <w:r w:rsidR="00751718">
              <w:rPr>
                <w:rFonts w:eastAsiaTheme="minorEastAsia" w:hint="eastAsia"/>
                <w:szCs w:val="21"/>
              </w:rPr>
              <w:t>以</w:t>
            </w:r>
            <w:r w:rsidR="00751718" w:rsidRPr="0032512F">
              <w:rPr>
                <w:rFonts w:eastAsiaTheme="minorEastAsia"/>
                <w:szCs w:val="21"/>
              </w:rPr>
              <w:t>下</w:t>
            </w:r>
            <w:r w:rsidR="000A2035" w:rsidRPr="0032512F">
              <w:rPr>
                <w:rFonts w:eastAsiaTheme="minorEastAsia"/>
                <w:szCs w:val="21"/>
              </w:rPr>
              <w:t>情况，则中止试验：</w:t>
            </w:r>
          </w:p>
          <w:p w14:paraId="7E280896" w14:textId="70C01588" w:rsidR="000A2035" w:rsidRPr="0032512F" w:rsidRDefault="000A2035" w:rsidP="000A2035">
            <w:pPr>
              <w:pStyle w:val="ad"/>
              <w:ind w:firstLine="420"/>
              <w:rPr>
                <w:rFonts w:eastAsiaTheme="minorEastAsia"/>
                <w:sz w:val="21"/>
                <w:szCs w:val="21"/>
              </w:rPr>
            </w:pPr>
            <w:r w:rsidRPr="0032512F">
              <w:rPr>
                <w:rFonts w:eastAsiaTheme="minorEastAsia"/>
                <w:sz w:val="21"/>
                <w:szCs w:val="21"/>
              </w:rPr>
              <w:t>（</w:t>
            </w:r>
            <w:r w:rsidRPr="0032512F">
              <w:rPr>
                <w:rFonts w:eastAsiaTheme="minorEastAsia"/>
                <w:sz w:val="21"/>
                <w:szCs w:val="21"/>
              </w:rPr>
              <w:t>1</w:t>
            </w:r>
            <w:r w:rsidRPr="0032512F">
              <w:rPr>
                <w:rFonts w:eastAsiaTheme="minorEastAsia"/>
                <w:sz w:val="21"/>
                <w:szCs w:val="21"/>
              </w:rPr>
              <w:t>）试验中发生严重安全性问题；</w:t>
            </w:r>
          </w:p>
          <w:p w14:paraId="60DE6504" w14:textId="6E4CDAD0" w:rsidR="000A2035" w:rsidRPr="0032512F" w:rsidRDefault="000A2035" w:rsidP="000A2035">
            <w:pPr>
              <w:pStyle w:val="ad"/>
              <w:ind w:firstLine="420"/>
              <w:rPr>
                <w:rFonts w:eastAsiaTheme="minorEastAsia"/>
                <w:sz w:val="21"/>
                <w:szCs w:val="21"/>
              </w:rPr>
            </w:pPr>
            <w:r w:rsidRPr="0032512F">
              <w:rPr>
                <w:rFonts w:eastAsiaTheme="minorEastAsia"/>
                <w:sz w:val="21"/>
                <w:szCs w:val="21"/>
              </w:rPr>
              <w:t>（</w:t>
            </w:r>
            <w:r w:rsidRPr="0032512F">
              <w:rPr>
                <w:rFonts w:eastAsiaTheme="minorEastAsia"/>
                <w:sz w:val="21"/>
                <w:szCs w:val="21"/>
              </w:rPr>
              <w:t>2</w:t>
            </w:r>
            <w:r w:rsidRPr="0032512F">
              <w:rPr>
                <w:rFonts w:eastAsiaTheme="minorEastAsia"/>
                <w:sz w:val="21"/>
                <w:szCs w:val="21"/>
              </w:rPr>
              <w:t>）试验中发现药物治疗效果太差，甚至无效，不具有临床价值；</w:t>
            </w:r>
          </w:p>
          <w:p w14:paraId="4ED6347A" w14:textId="557ACB71" w:rsidR="000A2035" w:rsidRPr="0032512F" w:rsidRDefault="000A2035" w:rsidP="000A2035">
            <w:pPr>
              <w:pStyle w:val="ad"/>
              <w:ind w:firstLine="420"/>
              <w:rPr>
                <w:rFonts w:eastAsiaTheme="minorEastAsia"/>
                <w:sz w:val="21"/>
                <w:szCs w:val="21"/>
              </w:rPr>
            </w:pPr>
            <w:r w:rsidRPr="0032512F">
              <w:rPr>
                <w:rFonts w:eastAsiaTheme="minorEastAsia"/>
                <w:sz w:val="21"/>
                <w:szCs w:val="21"/>
              </w:rPr>
              <w:t>（</w:t>
            </w:r>
            <w:r w:rsidRPr="0032512F">
              <w:rPr>
                <w:rFonts w:eastAsiaTheme="minorEastAsia"/>
                <w:sz w:val="21"/>
                <w:szCs w:val="21"/>
              </w:rPr>
              <w:t>3</w:t>
            </w:r>
            <w:r w:rsidRPr="0032512F">
              <w:rPr>
                <w:rFonts w:eastAsiaTheme="minorEastAsia"/>
                <w:sz w:val="21"/>
                <w:szCs w:val="21"/>
              </w:rPr>
              <w:t>）在试验中发现临床试验方案有重大失误，或者在实施中发生了重要偏差，难以评价药物疗效；</w:t>
            </w:r>
          </w:p>
          <w:p w14:paraId="6473F3B0" w14:textId="1EB07CB2" w:rsidR="000A2035" w:rsidRPr="0032512F" w:rsidRDefault="000A2035" w:rsidP="001D44F1">
            <w:pPr>
              <w:pStyle w:val="ad"/>
              <w:ind w:firstLine="420"/>
              <w:rPr>
                <w:rFonts w:eastAsiaTheme="minorEastAsia"/>
                <w:sz w:val="21"/>
                <w:szCs w:val="21"/>
              </w:rPr>
            </w:pPr>
            <w:r w:rsidRPr="0032512F">
              <w:rPr>
                <w:rFonts w:eastAsiaTheme="minorEastAsia"/>
                <w:sz w:val="21"/>
                <w:szCs w:val="21"/>
              </w:rPr>
              <w:t>（</w:t>
            </w:r>
            <w:r w:rsidRPr="0032512F">
              <w:rPr>
                <w:rFonts w:eastAsiaTheme="minorEastAsia"/>
                <w:sz w:val="21"/>
                <w:szCs w:val="21"/>
              </w:rPr>
              <w:t>4</w:t>
            </w:r>
            <w:r w:rsidRPr="0032512F">
              <w:rPr>
                <w:rFonts w:eastAsiaTheme="minorEastAsia"/>
                <w:sz w:val="21"/>
                <w:szCs w:val="21"/>
              </w:rPr>
              <w:t>）申办者要求中止（如经费原因、管理原因等）；</w:t>
            </w:r>
          </w:p>
          <w:p w14:paraId="22902123" w14:textId="4F5897B4" w:rsidR="000A2035" w:rsidRPr="0032512F" w:rsidRDefault="000A2035" w:rsidP="001D44F1">
            <w:pPr>
              <w:pStyle w:val="ad"/>
              <w:ind w:firstLine="420"/>
              <w:rPr>
                <w:rFonts w:eastAsiaTheme="minorEastAsia"/>
                <w:sz w:val="21"/>
                <w:szCs w:val="21"/>
              </w:rPr>
            </w:pPr>
            <w:r w:rsidRPr="0032512F">
              <w:rPr>
                <w:rFonts w:eastAsiaTheme="minorEastAsia"/>
                <w:sz w:val="21"/>
                <w:szCs w:val="21"/>
              </w:rPr>
              <w:t>（</w:t>
            </w:r>
            <w:r w:rsidRPr="0032512F">
              <w:rPr>
                <w:rFonts w:eastAsiaTheme="minorEastAsia"/>
                <w:sz w:val="21"/>
                <w:szCs w:val="21"/>
              </w:rPr>
              <w:t>5</w:t>
            </w:r>
            <w:r w:rsidRPr="0032512F">
              <w:rPr>
                <w:rFonts w:eastAsiaTheme="minorEastAsia"/>
                <w:sz w:val="21"/>
                <w:szCs w:val="21"/>
              </w:rPr>
              <w:t>）行政主管部门撤消试验等。</w:t>
            </w:r>
          </w:p>
        </w:tc>
      </w:tr>
      <w:tr w:rsidR="0046062F" w:rsidRPr="0032512F" w14:paraId="2D058460" w14:textId="77777777" w:rsidTr="0032512F">
        <w:tc>
          <w:tcPr>
            <w:tcW w:w="858" w:type="pct"/>
            <w:shd w:val="clear" w:color="auto" w:fill="auto"/>
            <w:vAlign w:val="center"/>
          </w:tcPr>
          <w:p w14:paraId="49674A4B" w14:textId="77777777" w:rsidR="0046062F" w:rsidRPr="0032512F" w:rsidRDefault="0046062F" w:rsidP="00DE3D93">
            <w:pPr>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lastRenderedPageBreak/>
              <w:t>评价指标</w:t>
            </w:r>
          </w:p>
        </w:tc>
        <w:tc>
          <w:tcPr>
            <w:tcW w:w="4142" w:type="pct"/>
            <w:shd w:val="clear" w:color="auto" w:fill="auto"/>
            <w:vAlign w:val="center"/>
          </w:tcPr>
          <w:p w14:paraId="1A9A04ED" w14:textId="6F4793C2" w:rsidR="0046062F" w:rsidRPr="0032512F" w:rsidRDefault="00CA6B0D" w:rsidP="003C1994">
            <w:pPr>
              <w:adjustRightInd w:val="0"/>
              <w:snapToGrid w:val="0"/>
              <w:spacing w:line="360" w:lineRule="auto"/>
              <w:rPr>
                <w:rFonts w:eastAsiaTheme="minorEastAsia"/>
                <w:b/>
                <w:color w:val="000000" w:themeColor="text1"/>
                <w:szCs w:val="21"/>
              </w:rPr>
            </w:pPr>
            <w:r w:rsidRPr="0032512F">
              <w:rPr>
                <w:rFonts w:eastAsiaTheme="minorEastAsia"/>
                <w:b/>
                <w:color w:val="000000" w:themeColor="text1"/>
                <w:szCs w:val="21"/>
              </w:rPr>
              <w:t>疗效</w:t>
            </w:r>
            <w:r w:rsidR="00353C5D" w:rsidRPr="0032512F">
              <w:rPr>
                <w:rFonts w:eastAsiaTheme="minorEastAsia"/>
                <w:b/>
                <w:color w:val="000000" w:themeColor="text1"/>
                <w:szCs w:val="21"/>
              </w:rPr>
              <w:t>评价指标</w:t>
            </w:r>
            <w:r w:rsidRPr="0032512F">
              <w:rPr>
                <w:rFonts w:eastAsiaTheme="minorEastAsia"/>
                <w:b/>
                <w:color w:val="000000" w:themeColor="text1"/>
                <w:szCs w:val="21"/>
              </w:rPr>
              <w:t>：</w:t>
            </w:r>
          </w:p>
          <w:p w14:paraId="0C2815EF" w14:textId="05964AC0" w:rsidR="00604714" w:rsidRPr="0032512F" w:rsidRDefault="00604714" w:rsidP="008A5D45">
            <w:pPr>
              <w:pStyle w:val="ad"/>
              <w:numPr>
                <w:ilvl w:val="0"/>
                <w:numId w:val="47"/>
              </w:numPr>
              <w:ind w:firstLineChars="0"/>
              <w:rPr>
                <w:rFonts w:eastAsiaTheme="minorEastAsia"/>
                <w:b/>
                <w:sz w:val="21"/>
                <w:szCs w:val="21"/>
              </w:rPr>
            </w:pPr>
            <w:r w:rsidRPr="0032512F">
              <w:rPr>
                <w:rFonts w:eastAsiaTheme="minorEastAsia"/>
                <w:b/>
                <w:sz w:val="21"/>
                <w:szCs w:val="21"/>
              </w:rPr>
              <w:t>疼痛</w:t>
            </w:r>
            <w:r w:rsidR="00591D0B" w:rsidRPr="0032512F">
              <w:rPr>
                <w:rFonts w:eastAsiaTheme="minorEastAsia"/>
                <w:b/>
                <w:sz w:val="21"/>
                <w:szCs w:val="21"/>
              </w:rPr>
              <w:t>评价</w:t>
            </w:r>
            <w:r w:rsidRPr="0032512F">
              <w:rPr>
                <w:rFonts w:eastAsiaTheme="minorEastAsia"/>
                <w:b/>
                <w:sz w:val="21"/>
                <w:szCs w:val="21"/>
              </w:rPr>
              <w:t>：</w:t>
            </w:r>
          </w:p>
          <w:p w14:paraId="52136F3E" w14:textId="77777777" w:rsidR="00850693" w:rsidRPr="0032512F" w:rsidRDefault="0038746A" w:rsidP="00604714">
            <w:pPr>
              <w:pStyle w:val="ad"/>
              <w:numPr>
                <w:ilvl w:val="0"/>
                <w:numId w:val="44"/>
              </w:numPr>
              <w:ind w:firstLineChars="0"/>
              <w:rPr>
                <w:rFonts w:eastAsiaTheme="minorEastAsia"/>
                <w:sz w:val="21"/>
                <w:szCs w:val="21"/>
              </w:rPr>
            </w:pPr>
            <w:r w:rsidRPr="0032512F">
              <w:rPr>
                <w:rFonts w:eastAsiaTheme="minorEastAsia"/>
                <w:sz w:val="21"/>
                <w:szCs w:val="21"/>
              </w:rPr>
              <w:t>乳腺疼痛评分：</w:t>
            </w:r>
          </w:p>
          <w:p w14:paraId="407BA3AD" w14:textId="77777777" w:rsidR="006F7901" w:rsidRDefault="0038746A" w:rsidP="008A5D45">
            <w:pPr>
              <w:pStyle w:val="ad"/>
              <w:numPr>
                <w:ilvl w:val="0"/>
                <w:numId w:val="59"/>
              </w:numPr>
              <w:ind w:firstLineChars="0"/>
              <w:rPr>
                <w:rFonts w:eastAsiaTheme="minorEastAsia"/>
                <w:sz w:val="21"/>
                <w:szCs w:val="21"/>
              </w:rPr>
            </w:pPr>
            <w:r w:rsidRPr="0032512F">
              <w:rPr>
                <w:rFonts w:eastAsiaTheme="minorEastAsia"/>
                <w:sz w:val="21"/>
                <w:szCs w:val="21"/>
              </w:rPr>
              <w:t>采用</w:t>
            </w:r>
            <w:r w:rsidRPr="0032512F">
              <w:rPr>
                <w:rFonts w:eastAsiaTheme="minorEastAsia"/>
                <w:sz w:val="21"/>
                <w:szCs w:val="21"/>
              </w:rPr>
              <w:t>NRS</w:t>
            </w:r>
            <w:r w:rsidRPr="0032512F">
              <w:rPr>
                <w:rFonts w:eastAsiaTheme="minorEastAsia"/>
                <w:sz w:val="21"/>
                <w:szCs w:val="21"/>
              </w:rPr>
              <w:t>法</w:t>
            </w:r>
            <w:r w:rsidR="00FF65F6" w:rsidRPr="0032512F">
              <w:rPr>
                <w:rFonts w:eastAsiaTheme="minorEastAsia"/>
                <w:sz w:val="21"/>
                <w:szCs w:val="21"/>
              </w:rPr>
              <w:t>：</w:t>
            </w:r>
            <w:r w:rsidR="009D28E9" w:rsidRPr="0032512F">
              <w:rPr>
                <w:rFonts w:eastAsiaTheme="minorEastAsia"/>
                <w:sz w:val="21"/>
                <w:szCs w:val="21"/>
              </w:rPr>
              <w:t>进入导入期后</w:t>
            </w:r>
            <w:r w:rsidR="00FF65F6" w:rsidRPr="0032512F">
              <w:rPr>
                <w:rFonts w:eastAsiaTheme="minorEastAsia"/>
                <w:sz w:val="21"/>
                <w:szCs w:val="21"/>
              </w:rPr>
              <w:t>受试者每日</w:t>
            </w:r>
            <w:r w:rsidR="00604714" w:rsidRPr="0032512F">
              <w:rPr>
                <w:rFonts w:eastAsiaTheme="minorEastAsia"/>
                <w:sz w:val="21"/>
                <w:szCs w:val="21"/>
              </w:rPr>
              <w:t>自评</w:t>
            </w:r>
            <w:r w:rsidR="000F0299" w:rsidRPr="0032512F">
              <w:rPr>
                <w:rFonts w:eastAsiaTheme="minorEastAsia"/>
                <w:sz w:val="21"/>
                <w:szCs w:val="21"/>
              </w:rPr>
              <w:t>，计算访视间隔的疼痛均值，以导入期</w:t>
            </w:r>
            <w:r w:rsidR="000F0299" w:rsidRPr="005C4E07">
              <w:rPr>
                <w:rFonts w:eastAsiaTheme="minorEastAsia"/>
                <w:sz w:val="21"/>
                <w:szCs w:val="21"/>
              </w:rPr>
              <w:t>NRS</w:t>
            </w:r>
            <w:r w:rsidR="00FF65F6" w:rsidRPr="005C4E07">
              <w:rPr>
                <w:rFonts w:eastAsiaTheme="minorEastAsia" w:hint="eastAsia"/>
                <w:sz w:val="21"/>
                <w:szCs w:val="21"/>
              </w:rPr>
              <w:t>均</w:t>
            </w:r>
            <w:r w:rsidR="000F0299" w:rsidRPr="005C4E07">
              <w:rPr>
                <w:rFonts w:eastAsiaTheme="minorEastAsia" w:hint="eastAsia"/>
                <w:sz w:val="21"/>
                <w:szCs w:val="21"/>
              </w:rPr>
              <w:t>值</w:t>
            </w:r>
            <w:r w:rsidR="0049061F" w:rsidRPr="0032512F">
              <w:rPr>
                <w:rFonts w:eastAsiaTheme="minorEastAsia"/>
                <w:sz w:val="21"/>
                <w:szCs w:val="21"/>
              </w:rPr>
              <w:t>为基线进行比较</w:t>
            </w:r>
            <w:r w:rsidR="0049061F">
              <w:rPr>
                <w:rFonts w:eastAsiaTheme="minorEastAsia" w:hint="eastAsia"/>
                <w:sz w:val="21"/>
                <w:szCs w:val="21"/>
              </w:rPr>
              <w:t>；</w:t>
            </w:r>
          </w:p>
          <w:p w14:paraId="3671B2D9" w14:textId="5C23B5F2" w:rsidR="00147CFC" w:rsidRPr="0032512F" w:rsidRDefault="006F7901" w:rsidP="008A5D45">
            <w:pPr>
              <w:pStyle w:val="ad"/>
              <w:numPr>
                <w:ilvl w:val="0"/>
                <w:numId w:val="59"/>
              </w:numPr>
              <w:ind w:firstLineChars="0"/>
              <w:rPr>
                <w:rFonts w:eastAsiaTheme="minorEastAsia"/>
                <w:sz w:val="21"/>
                <w:szCs w:val="21"/>
              </w:rPr>
            </w:pPr>
            <w:r w:rsidRPr="0032512F">
              <w:rPr>
                <w:rFonts w:eastAsiaTheme="minorEastAsia"/>
                <w:sz w:val="21"/>
                <w:szCs w:val="21"/>
              </w:rPr>
              <w:t>采用</w:t>
            </w:r>
            <w:r w:rsidRPr="0032512F">
              <w:rPr>
                <w:rFonts w:eastAsiaTheme="minorEastAsia"/>
                <w:sz w:val="21"/>
                <w:szCs w:val="21"/>
              </w:rPr>
              <w:t>NRS</w:t>
            </w:r>
            <w:r w:rsidRPr="0032512F">
              <w:rPr>
                <w:rFonts w:eastAsiaTheme="minorEastAsia"/>
                <w:sz w:val="21"/>
                <w:szCs w:val="21"/>
              </w:rPr>
              <w:t>法</w:t>
            </w:r>
            <w:r>
              <w:rPr>
                <w:rFonts w:eastAsiaTheme="minorEastAsia" w:hint="eastAsia"/>
                <w:sz w:val="21"/>
                <w:szCs w:val="21"/>
              </w:rPr>
              <w:t>，</w:t>
            </w:r>
            <w:r w:rsidR="0049061F">
              <w:rPr>
                <w:rFonts w:eastAsiaTheme="minorEastAsia" w:hint="eastAsia"/>
                <w:sz w:val="21"/>
                <w:szCs w:val="21"/>
              </w:rPr>
              <w:t>计算疼痛</w:t>
            </w:r>
            <w:r w:rsidR="0049061F">
              <w:rPr>
                <w:rFonts w:eastAsiaTheme="minorEastAsia"/>
                <w:sz w:val="21"/>
                <w:szCs w:val="21"/>
              </w:rPr>
              <w:t>累及</w:t>
            </w:r>
            <w:r w:rsidR="0049061F">
              <w:rPr>
                <w:rFonts w:eastAsiaTheme="minorEastAsia" w:hint="eastAsia"/>
                <w:sz w:val="21"/>
                <w:szCs w:val="21"/>
              </w:rPr>
              <w:t>天</w:t>
            </w:r>
            <w:r w:rsidR="0049061F">
              <w:rPr>
                <w:rFonts w:eastAsiaTheme="minorEastAsia"/>
                <w:sz w:val="21"/>
                <w:szCs w:val="21"/>
              </w:rPr>
              <w:t>内的</w:t>
            </w:r>
            <w:r w:rsidR="0049061F">
              <w:rPr>
                <w:rFonts w:eastAsiaTheme="minorEastAsia" w:hint="eastAsia"/>
                <w:sz w:val="21"/>
                <w:szCs w:val="21"/>
              </w:rPr>
              <w:t>疼痛</w:t>
            </w:r>
            <w:r w:rsidR="0049061F">
              <w:rPr>
                <w:rFonts w:eastAsiaTheme="minorEastAsia"/>
                <w:sz w:val="21"/>
                <w:szCs w:val="21"/>
              </w:rPr>
              <w:t>均值</w:t>
            </w:r>
            <w:r w:rsidR="0049061F">
              <w:rPr>
                <w:rFonts w:eastAsiaTheme="minorEastAsia" w:hint="eastAsia"/>
                <w:sz w:val="21"/>
                <w:szCs w:val="21"/>
              </w:rPr>
              <w:t>，以</w:t>
            </w:r>
            <w:r w:rsidR="00FA251E">
              <w:rPr>
                <w:rFonts w:eastAsiaTheme="minorEastAsia" w:hint="eastAsia"/>
                <w:sz w:val="21"/>
                <w:szCs w:val="21"/>
              </w:rPr>
              <w:t>导入期</w:t>
            </w:r>
            <w:r w:rsidR="0049061F">
              <w:rPr>
                <w:rFonts w:eastAsiaTheme="minorEastAsia"/>
                <w:sz w:val="21"/>
                <w:szCs w:val="21"/>
              </w:rPr>
              <w:t>累及</w:t>
            </w:r>
            <w:r w:rsidR="0049061F">
              <w:rPr>
                <w:rFonts w:eastAsiaTheme="minorEastAsia" w:hint="eastAsia"/>
                <w:sz w:val="21"/>
                <w:szCs w:val="21"/>
              </w:rPr>
              <w:t>疼痛</w:t>
            </w:r>
            <w:r w:rsidR="0049061F">
              <w:rPr>
                <w:rFonts w:eastAsiaTheme="minorEastAsia"/>
                <w:sz w:val="21"/>
                <w:szCs w:val="21"/>
              </w:rPr>
              <w:t>天内的</w:t>
            </w:r>
            <w:r w:rsidR="0049061F">
              <w:rPr>
                <w:rFonts w:eastAsiaTheme="minorEastAsia" w:hint="eastAsia"/>
                <w:sz w:val="21"/>
                <w:szCs w:val="21"/>
              </w:rPr>
              <w:t>NRS</w:t>
            </w:r>
            <w:r w:rsidR="0049061F">
              <w:rPr>
                <w:rFonts w:eastAsiaTheme="minorEastAsia" w:hint="eastAsia"/>
                <w:sz w:val="21"/>
                <w:szCs w:val="21"/>
              </w:rPr>
              <w:t>均值</w:t>
            </w:r>
            <w:r w:rsidR="00FF65F6" w:rsidRPr="0032512F">
              <w:rPr>
                <w:rFonts w:eastAsiaTheme="minorEastAsia"/>
                <w:sz w:val="21"/>
                <w:szCs w:val="21"/>
              </w:rPr>
              <w:t>作</w:t>
            </w:r>
            <w:r w:rsidR="000F0299" w:rsidRPr="0032512F">
              <w:rPr>
                <w:rFonts w:eastAsiaTheme="minorEastAsia"/>
                <w:sz w:val="21"/>
                <w:szCs w:val="21"/>
              </w:rPr>
              <w:t>为基线进行比较</w:t>
            </w:r>
            <w:r w:rsidR="00C678B9" w:rsidRPr="0032512F">
              <w:rPr>
                <w:rFonts w:eastAsiaTheme="minorEastAsia"/>
                <w:sz w:val="21"/>
                <w:szCs w:val="21"/>
              </w:rPr>
              <w:t>；</w:t>
            </w:r>
          </w:p>
          <w:p w14:paraId="2DE79E96" w14:textId="2F1D934F" w:rsidR="00380D55" w:rsidRPr="0032512F" w:rsidRDefault="00604714" w:rsidP="008A5D45">
            <w:pPr>
              <w:pStyle w:val="ad"/>
              <w:numPr>
                <w:ilvl w:val="0"/>
                <w:numId w:val="59"/>
              </w:numPr>
              <w:ind w:firstLineChars="0"/>
              <w:rPr>
                <w:rFonts w:eastAsiaTheme="minorEastAsia"/>
                <w:sz w:val="21"/>
                <w:szCs w:val="21"/>
              </w:rPr>
            </w:pPr>
            <w:r w:rsidRPr="0032512F">
              <w:rPr>
                <w:rFonts w:eastAsiaTheme="minorEastAsia"/>
                <w:sz w:val="21"/>
                <w:szCs w:val="21"/>
              </w:rPr>
              <w:t>疼痛持续时间：</w:t>
            </w:r>
            <w:r w:rsidR="00380D55" w:rsidRPr="0032512F">
              <w:rPr>
                <w:rFonts w:eastAsiaTheme="minorEastAsia"/>
                <w:sz w:val="21"/>
                <w:szCs w:val="21"/>
              </w:rPr>
              <w:t>进入</w:t>
            </w:r>
            <w:r w:rsidRPr="0032512F">
              <w:rPr>
                <w:rFonts w:eastAsiaTheme="minorEastAsia"/>
                <w:sz w:val="21"/>
                <w:szCs w:val="21"/>
              </w:rPr>
              <w:t>导入期开始收集，</w:t>
            </w:r>
            <w:r w:rsidR="00380D55" w:rsidRPr="0032512F">
              <w:rPr>
                <w:rFonts w:eastAsiaTheme="minorEastAsia"/>
                <w:sz w:val="21"/>
                <w:szCs w:val="21"/>
              </w:rPr>
              <w:t>访视间隔</w:t>
            </w:r>
            <w:r w:rsidR="009748B4" w:rsidRPr="0032512F">
              <w:rPr>
                <w:rFonts w:eastAsiaTheme="minorEastAsia"/>
                <w:sz w:val="21"/>
                <w:szCs w:val="21"/>
              </w:rPr>
              <w:t>内</w:t>
            </w:r>
            <w:r w:rsidRPr="0032512F">
              <w:rPr>
                <w:rFonts w:eastAsiaTheme="minorEastAsia"/>
                <w:sz w:val="21"/>
                <w:szCs w:val="21"/>
              </w:rPr>
              <w:t>乳房疼痛天数，从</w:t>
            </w:r>
            <w:r w:rsidRPr="0032512F">
              <w:rPr>
                <w:rFonts w:eastAsiaTheme="minorEastAsia"/>
                <w:sz w:val="21"/>
                <w:szCs w:val="21"/>
              </w:rPr>
              <w:t>NRS</w:t>
            </w:r>
            <w:r w:rsidRPr="0032512F">
              <w:rPr>
                <w:rFonts w:eastAsiaTheme="minorEastAsia"/>
                <w:sz w:val="21"/>
                <w:szCs w:val="21"/>
              </w:rPr>
              <w:t>日评卡获取</w:t>
            </w:r>
            <w:r w:rsidR="00FF65F6" w:rsidRPr="0032512F">
              <w:rPr>
                <w:rFonts w:eastAsiaTheme="minorEastAsia"/>
                <w:sz w:val="21"/>
                <w:szCs w:val="21"/>
              </w:rPr>
              <w:t>，以导入期内疼痛天数作为基线进行比较</w:t>
            </w:r>
            <w:r w:rsidRPr="0032512F">
              <w:rPr>
                <w:rFonts w:eastAsiaTheme="minorEastAsia"/>
                <w:sz w:val="21"/>
                <w:szCs w:val="21"/>
              </w:rPr>
              <w:t>；</w:t>
            </w:r>
          </w:p>
          <w:p w14:paraId="144FC4FF" w14:textId="2CC44E12" w:rsidR="00FF65F6" w:rsidRPr="0032512F" w:rsidRDefault="00FF65F6" w:rsidP="008A5D45">
            <w:pPr>
              <w:pStyle w:val="ad"/>
              <w:numPr>
                <w:ilvl w:val="0"/>
                <w:numId w:val="59"/>
              </w:numPr>
              <w:ind w:firstLineChars="0"/>
              <w:rPr>
                <w:rFonts w:eastAsiaTheme="minorEastAsia"/>
                <w:sz w:val="21"/>
                <w:szCs w:val="21"/>
              </w:rPr>
            </w:pPr>
            <w:r w:rsidRPr="0032512F">
              <w:rPr>
                <w:rFonts w:eastAsiaTheme="minorEastAsia"/>
                <w:sz w:val="21"/>
                <w:szCs w:val="21"/>
              </w:rPr>
              <w:t>疼痛</w:t>
            </w:r>
            <w:r w:rsidRPr="0032512F">
              <w:rPr>
                <w:rFonts w:eastAsiaTheme="minorEastAsia"/>
                <w:sz w:val="21"/>
                <w:szCs w:val="21"/>
              </w:rPr>
              <w:t>AUC</w:t>
            </w:r>
            <w:r w:rsidRPr="0032512F">
              <w:rPr>
                <w:rFonts w:eastAsiaTheme="minorEastAsia"/>
                <w:sz w:val="21"/>
                <w:szCs w:val="21"/>
              </w:rPr>
              <w:t>（疼痛</w:t>
            </w:r>
            <w:r w:rsidRPr="0032512F">
              <w:rPr>
                <w:rFonts w:eastAsiaTheme="minorEastAsia"/>
                <w:sz w:val="21"/>
                <w:szCs w:val="21"/>
              </w:rPr>
              <w:t>-</w:t>
            </w:r>
            <w:r w:rsidRPr="0032512F">
              <w:rPr>
                <w:rFonts w:eastAsiaTheme="minorEastAsia"/>
                <w:sz w:val="21"/>
                <w:szCs w:val="21"/>
              </w:rPr>
              <w:t>时间曲线下面积）：从</w:t>
            </w:r>
            <w:r w:rsidRPr="0032512F">
              <w:rPr>
                <w:rFonts w:eastAsiaTheme="minorEastAsia"/>
                <w:sz w:val="21"/>
                <w:szCs w:val="21"/>
              </w:rPr>
              <w:t>NRS</w:t>
            </w:r>
            <w:r w:rsidRPr="0032512F">
              <w:rPr>
                <w:rFonts w:eastAsiaTheme="minorEastAsia"/>
                <w:sz w:val="21"/>
                <w:szCs w:val="21"/>
              </w:rPr>
              <w:t>日评卡获取，以导入期疼痛</w:t>
            </w:r>
            <w:r w:rsidRPr="0032512F">
              <w:rPr>
                <w:rFonts w:eastAsiaTheme="minorEastAsia"/>
                <w:sz w:val="21"/>
                <w:szCs w:val="21"/>
              </w:rPr>
              <w:t>AUC</w:t>
            </w:r>
            <w:r w:rsidRPr="0032512F">
              <w:rPr>
                <w:rFonts w:eastAsiaTheme="minorEastAsia"/>
                <w:sz w:val="21"/>
                <w:szCs w:val="21"/>
              </w:rPr>
              <w:t>为基线进行比较。</w:t>
            </w:r>
          </w:p>
          <w:p w14:paraId="1947D2F9" w14:textId="661E700F" w:rsidR="00604714" w:rsidRPr="0032512F" w:rsidRDefault="00380D55">
            <w:pPr>
              <w:pStyle w:val="ad"/>
              <w:numPr>
                <w:ilvl w:val="0"/>
                <w:numId w:val="44"/>
              </w:numPr>
              <w:ind w:firstLineChars="0"/>
              <w:rPr>
                <w:rFonts w:eastAsiaTheme="minorEastAsia"/>
                <w:sz w:val="21"/>
                <w:szCs w:val="21"/>
              </w:rPr>
            </w:pPr>
            <w:r w:rsidRPr="0032512F">
              <w:rPr>
                <w:rFonts w:eastAsiaTheme="minorEastAsia"/>
                <w:sz w:val="21"/>
                <w:szCs w:val="21"/>
              </w:rPr>
              <w:t>触痛程度评价：来院访视时，由医生进行</w:t>
            </w:r>
            <w:r w:rsidR="009B264A" w:rsidRPr="0032512F">
              <w:rPr>
                <w:rFonts w:eastAsiaTheme="minorEastAsia"/>
                <w:sz w:val="21"/>
                <w:szCs w:val="21"/>
              </w:rPr>
              <w:t>乳腺</w:t>
            </w:r>
            <w:r w:rsidRPr="0032512F">
              <w:rPr>
                <w:rFonts w:eastAsiaTheme="minorEastAsia"/>
                <w:sz w:val="21"/>
                <w:szCs w:val="21"/>
              </w:rPr>
              <w:t>检查，并依据中医证候量表</w:t>
            </w:r>
            <w:r w:rsidR="00591D0B" w:rsidRPr="0032512F">
              <w:rPr>
                <w:rFonts w:eastAsiaTheme="minorEastAsia"/>
                <w:sz w:val="21"/>
                <w:szCs w:val="21"/>
              </w:rPr>
              <w:t>进行评价。</w:t>
            </w:r>
          </w:p>
          <w:p w14:paraId="35B80BC2" w14:textId="71BE4CB0" w:rsidR="002C6E92" w:rsidRPr="0032512F" w:rsidRDefault="002C6E92" w:rsidP="008A5D45">
            <w:pPr>
              <w:pStyle w:val="ad"/>
              <w:numPr>
                <w:ilvl w:val="0"/>
                <w:numId w:val="47"/>
              </w:numPr>
              <w:ind w:firstLineChars="0"/>
              <w:rPr>
                <w:rFonts w:eastAsiaTheme="minorEastAsia"/>
                <w:b/>
                <w:sz w:val="21"/>
                <w:szCs w:val="21"/>
              </w:rPr>
            </w:pPr>
            <w:r w:rsidRPr="0032512F">
              <w:rPr>
                <w:rFonts w:eastAsiaTheme="minorEastAsia"/>
                <w:b/>
                <w:sz w:val="21"/>
                <w:szCs w:val="21"/>
              </w:rPr>
              <w:t>肿块</w:t>
            </w:r>
            <w:r w:rsidR="00591D0B" w:rsidRPr="0032512F">
              <w:rPr>
                <w:rFonts w:eastAsiaTheme="minorEastAsia"/>
                <w:b/>
                <w:sz w:val="21"/>
                <w:szCs w:val="21"/>
              </w:rPr>
              <w:t>评价</w:t>
            </w:r>
            <w:r w:rsidRPr="0032512F">
              <w:rPr>
                <w:rFonts w:eastAsiaTheme="minorEastAsia"/>
                <w:b/>
                <w:sz w:val="21"/>
                <w:szCs w:val="21"/>
              </w:rPr>
              <w:t>：</w:t>
            </w:r>
          </w:p>
          <w:p w14:paraId="324F12D1" w14:textId="175665BA" w:rsidR="00366B3D" w:rsidRPr="0032512F" w:rsidRDefault="002C6E92" w:rsidP="00353C5D">
            <w:pPr>
              <w:pStyle w:val="ad"/>
              <w:numPr>
                <w:ilvl w:val="0"/>
                <w:numId w:val="45"/>
              </w:numPr>
              <w:ind w:firstLineChars="0"/>
              <w:rPr>
                <w:rFonts w:eastAsiaTheme="minorEastAsia"/>
                <w:sz w:val="21"/>
                <w:szCs w:val="21"/>
              </w:rPr>
            </w:pPr>
            <w:r w:rsidRPr="0032512F">
              <w:rPr>
                <w:rFonts w:eastAsiaTheme="minorEastAsia"/>
                <w:sz w:val="21"/>
                <w:szCs w:val="21"/>
              </w:rPr>
              <w:t>乳腺触诊</w:t>
            </w:r>
            <w:r w:rsidR="00A223F8" w:rsidRPr="0032512F">
              <w:rPr>
                <w:rFonts w:eastAsiaTheme="minorEastAsia"/>
                <w:sz w:val="21"/>
                <w:szCs w:val="21"/>
              </w:rPr>
              <w:t>：</w:t>
            </w:r>
            <w:r w:rsidR="00353C5D" w:rsidRPr="0032512F">
              <w:rPr>
                <w:rFonts w:eastAsiaTheme="minorEastAsia"/>
                <w:sz w:val="21"/>
                <w:szCs w:val="21"/>
              </w:rPr>
              <w:t>筛选期及每次</w:t>
            </w:r>
            <w:r w:rsidR="00A223F8" w:rsidRPr="0032512F">
              <w:rPr>
                <w:rFonts w:eastAsiaTheme="minorEastAsia"/>
                <w:sz w:val="21"/>
                <w:szCs w:val="21"/>
              </w:rPr>
              <w:t>来院访视时</w:t>
            </w:r>
            <w:r w:rsidR="00353C5D" w:rsidRPr="0032512F">
              <w:rPr>
                <w:rFonts w:eastAsiaTheme="minorEastAsia"/>
                <w:sz w:val="21"/>
                <w:szCs w:val="21"/>
              </w:rPr>
              <w:t>（</w:t>
            </w:r>
            <w:r w:rsidR="00353C5D" w:rsidRPr="0032512F">
              <w:rPr>
                <w:rFonts w:eastAsiaTheme="minorEastAsia"/>
                <w:sz w:val="21"/>
                <w:szCs w:val="21"/>
              </w:rPr>
              <w:t>V1~V6</w:t>
            </w:r>
            <w:r w:rsidR="00353C5D" w:rsidRPr="0032512F">
              <w:rPr>
                <w:rFonts w:eastAsiaTheme="minorEastAsia"/>
                <w:sz w:val="21"/>
                <w:szCs w:val="21"/>
              </w:rPr>
              <w:t>）</w:t>
            </w:r>
            <w:r w:rsidR="00A223F8" w:rsidRPr="0032512F">
              <w:rPr>
                <w:rFonts w:eastAsiaTheme="minorEastAsia"/>
                <w:sz w:val="21"/>
                <w:szCs w:val="21"/>
              </w:rPr>
              <w:t>，由医生进行</w:t>
            </w:r>
            <w:r w:rsidR="009B264A" w:rsidRPr="0032512F">
              <w:rPr>
                <w:rFonts w:eastAsiaTheme="minorEastAsia"/>
                <w:sz w:val="21"/>
                <w:szCs w:val="21"/>
              </w:rPr>
              <w:t>乳腺</w:t>
            </w:r>
            <w:r w:rsidR="00A223F8" w:rsidRPr="0032512F">
              <w:rPr>
                <w:rFonts w:eastAsiaTheme="minorEastAsia"/>
                <w:sz w:val="21"/>
                <w:szCs w:val="21"/>
              </w:rPr>
              <w:t>检查，</w:t>
            </w:r>
            <w:r w:rsidR="00366B3D" w:rsidRPr="0032512F">
              <w:rPr>
                <w:rFonts w:eastAsiaTheme="minorEastAsia"/>
                <w:sz w:val="21"/>
                <w:szCs w:val="21"/>
              </w:rPr>
              <w:t>结合中医证候量表评估靶</w:t>
            </w:r>
            <w:r w:rsidR="00A223F8" w:rsidRPr="0032512F">
              <w:rPr>
                <w:rFonts w:eastAsiaTheme="minorEastAsia"/>
                <w:sz w:val="21"/>
                <w:szCs w:val="21"/>
              </w:rPr>
              <w:t>肿块的</w:t>
            </w:r>
            <w:r w:rsidR="00366B3D" w:rsidRPr="0032512F">
              <w:rPr>
                <w:rFonts w:eastAsiaTheme="minorEastAsia"/>
                <w:sz w:val="21"/>
                <w:szCs w:val="21"/>
              </w:rPr>
              <w:t>象限</w:t>
            </w:r>
            <w:r w:rsidR="00A223F8" w:rsidRPr="0032512F">
              <w:rPr>
                <w:rFonts w:eastAsiaTheme="minorEastAsia"/>
                <w:sz w:val="21"/>
                <w:szCs w:val="21"/>
              </w:rPr>
              <w:t>范围、大小</w:t>
            </w:r>
            <w:r w:rsidR="00366B3D" w:rsidRPr="0032512F">
              <w:rPr>
                <w:rFonts w:eastAsiaTheme="minorEastAsia"/>
                <w:sz w:val="21"/>
                <w:szCs w:val="21"/>
              </w:rPr>
              <w:t>和</w:t>
            </w:r>
            <w:r w:rsidR="00F0595D">
              <w:rPr>
                <w:rFonts w:eastAsiaTheme="minorEastAsia"/>
                <w:sz w:val="21"/>
                <w:szCs w:val="21"/>
              </w:rPr>
              <w:t>质地</w:t>
            </w:r>
            <w:r w:rsidR="00353C5D" w:rsidRPr="0032512F">
              <w:rPr>
                <w:rFonts w:eastAsiaTheme="minorEastAsia"/>
                <w:sz w:val="21"/>
                <w:szCs w:val="21"/>
              </w:rPr>
              <w:t>，以</w:t>
            </w:r>
            <w:r w:rsidR="00353C5D" w:rsidRPr="0032512F">
              <w:rPr>
                <w:rFonts w:eastAsiaTheme="minorEastAsia"/>
                <w:sz w:val="21"/>
                <w:szCs w:val="21"/>
              </w:rPr>
              <w:t>V2</w:t>
            </w:r>
            <w:r w:rsidR="00353C5D" w:rsidRPr="0032512F">
              <w:rPr>
                <w:rFonts w:eastAsiaTheme="minorEastAsia"/>
                <w:sz w:val="21"/>
                <w:szCs w:val="21"/>
              </w:rPr>
              <w:t>触诊结果作为基线进行比较</w:t>
            </w:r>
            <w:r w:rsidR="00A223F8" w:rsidRPr="0032512F">
              <w:rPr>
                <w:rFonts w:eastAsiaTheme="minorEastAsia"/>
                <w:sz w:val="21"/>
                <w:szCs w:val="21"/>
              </w:rPr>
              <w:t>；</w:t>
            </w:r>
          </w:p>
          <w:p w14:paraId="0FF74DD4" w14:textId="462060D2" w:rsidR="008F72DB" w:rsidRDefault="00366B3D" w:rsidP="00366B3D">
            <w:pPr>
              <w:pStyle w:val="ad"/>
              <w:numPr>
                <w:ilvl w:val="0"/>
                <w:numId w:val="45"/>
              </w:numPr>
              <w:ind w:firstLineChars="0"/>
              <w:rPr>
                <w:rFonts w:eastAsiaTheme="minorEastAsia"/>
                <w:sz w:val="21"/>
                <w:szCs w:val="21"/>
              </w:rPr>
            </w:pPr>
            <w:r w:rsidRPr="0032512F">
              <w:rPr>
                <w:rFonts w:eastAsiaTheme="minorEastAsia"/>
                <w:sz w:val="21"/>
                <w:szCs w:val="21"/>
              </w:rPr>
              <w:t>乳腺彩色</w:t>
            </w:r>
            <w:r w:rsidRPr="0032512F">
              <w:rPr>
                <w:rFonts w:eastAsiaTheme="minorEastAsia"/>
                <w:sz w:val="21"/>
                <w:szCs w:val="21"/>
              </w:rPr>
              <w:t>B</w:t>
            </w:r>
            <w:r w:rsidRPr="0032512F">
              <w:rPr>
                <w:rFonts w:eastAsiaTheme="minorEastAsia"/>
                <w:sz w:val="21"/>
                <w:szCs w:val="21"/>
              </w:rPr>
              <w:t>超：</w:t>
            </w:r>
            <w:r w:rsidRPr="0032512F">
              <w:rPr>
                <w:rFonts w:eastAsiaTheme="minorEastAsia"/>
                <w:sz w:val="21"/>
                <w:szCs w:val="21"/>
              </w:rPr>
              <w:t>V1</w:t>
            </w:r>
            <w:r w:rsidRPr="0032512F">
              <w:rPr>
                <w:rFonts w:eastAsiaTheme="minorEastAsia"/>
                <w:sz w:val="21"/>
                <w:szCs w:val="21"/>
              </w:rPr>
              <w:t>、</w:t>
            </w:r>
            <w:r w:rsidR="008445D6">
              <w:rPr>
                <w:rFonts w:eastAsiaTheme="minorEastAsia" w:hint="eastAsia"/>
                <w:sz w:val="21"/>
                <w:szCs w:val="21"/>
              </w:rPr>
              <w:t>V</w:t>
            </w:r>
            <w:r w:rsidR="008445D6">
              <w:rPr>
                <w:rFonts w:eastAsiaTheme="minorEastAsia"/>
                <w:sz w:val="21"/>
                <w:szCs w:val="21"/>
              </w:rPr>
              <w:t>2</w:t>
            </w:r>
            <w:r w:rsidR="008445D6">
              <w:rPr>
                <w:rFonts w:eastAsiaTheme="minorEastAsia" w:hint="eastAsia"/>
                <w:sz w:val="21"/>
                <w:szCs w:val="21"/>
              </w:rPr>
              <w:t>、</w:t>
            </w:r>
            <w:r w:rsidRPr="0032512F">
              <w:rPr>
                <w:rFonts w:eastAsiaTheme="minorEastAsia"/>
                <w:sz w:val="21"/>
                <w:szCs w:val="21"/>
              </w:rPr>
              <w:t>V5</w:t>
            </w:r>
            <w:r w:rsidRPr="0032512F">
              <w:rPr>
                <w:rFonts w:eastAsiaTheme="minorEastAsia"/>
                <w:sz w:val="21"/>
                <w:szCs w:val="21"/>
              </w:rPr>
              <w:t>进行。</w:t>
            </w:r>
            <w:r w:rsidR="008F72DB">
              <w:rPr>
                <w:rFonts w:eastAsiaTheme="minorEastAsia" w:hint="eastAsia"/>
                <w:sz w:val="21"/>
                <w:szCs w:val="21"/>
              </w:rPr>
              <w:t>于</w:t>
            </w:r>
            <w:r w:rsidR="008F72DB">
              <w:rPr>
                <w:rFonts w:eastAsiaTheme="minorEastAsia" w:hint="eastAsia"/>
                <w:sz w:val="21"/>
                <w:szCs w:val="21"/>
              </w:rPr>
              <w:t>B</w:t>
            </w:r>
            <w:r w:rsidR="008F72DB">
              <w:rPr>
                <w:rFonts w:eastAsiaTheme="minorEastAsia" w:hint="eastAsia"/>
                <w:sz w:val="21"/>
                <w:szCs w:val="21"/>
              </w:rPr>
              <w:t>超</w:t>
            </w:r>
            <w:r w:rsidR="008F72DB">
              <w:rPr>
                <w:rFonts w:eastAsiaTheme="minorEastAsia"/>
                <w:sz w:val="21"/>
                <w:szCs w:val="21"/>
              </w:rPr>
              <w:t>下</w:t>
            </w:r>
            <w:r w:rsidR="008F72DB" w:rsidRPr="0032512F">
              <w:rPr>
                <w:rFonts w:eastAsiaTheme="minorEastAsia"/>
                <w:sz w:val="21"/>
                <w:szCs w:val="21"/>
              </w:rPr>
              <w:t>根据触诊靶肿块提示的</w:t>
            </w:r>
            <w:r w:rsidR="00FF140F">
              <w:rPr>
                <w:rFonts w:eastAsiaTheme="minorEastAsia"/>
                <w:sz w:val="21"/>
                <w:szCs w:val="21"/>
              </w:rPr>
              <w:t>区域</w:t>
            </w:r>
            <w:r w:rsidR="008F72DB" w:rsidRPr="0032512F">
              <w:rPr>
                <w:rFonts w:eastAsiaTheme="minorEastAsia"/>
                <w:sz w:val="21"/>
                <w:szCs w:val="21"/>
              </w:rPr>
              <w:t>，测量腺体最大厚度</w:t>
            </w:r>
            <w:r w:rsidR="008F72DB">
              <w:rPr>
                <w:rFonts w:eastAsiaTheme="minorEastAsia" w:hint="eastAsia"/>
                <w:sz w:val="21"/>
                <w:szCs w:val="21"/>
              </w:rPr>
              <w:t>；</w:t>
            </w:r>
            <w:r w:rsidR="00FF140F">
              <w:rPr>
                <w:rFonts w:eastAsiaTheme="minorEastAsia" w:hint="eastAsia"/>
                <w:sz w:val="21"/>
                <w:szCs w:val="21"/>
              </w:rPr>
              <w:t>记录</w:t>
            </w:r>
            <w:r w:rsidR="00FF140F">
              <w:rPr>
                <w:rFonts w:eastAsiaTheme="minorEastAsia"/>
                <w:sz w:val="21"/>
                <w:szCs w:val="21"/>
              </w:rPr>
              <w:t>异常情况（</w:t>
            </w:r>
            <w:r w:rsidR="00FF140F">
              <w:rPr>
                <w:rFonts w:eastAsiaTheme="minorEastAsia" w:hint="eastAsia"/>
                <w:sz w:val="21"/>
                <w:szCs w:val="21"/>
              </w:rPr>
              <w:t>结节</w:t>
            </w:r>
            <w:r w:rsidR="00FF140F">
              <w:rPr>
                <w:rFonts w:eastAsiaTheme="minorEastAsia"/>
                <w:sz w:val="21"/>
                <w:szCs w:val="21"/>
              </w:rPr>
              <w:t>、结节样改变、导管扩张）</w:t>
            </w:r>
            <w:r w:rsidR="00FF140F">
              <w:rPr>
                <w:rFonts w:eastAsiaTheme="minorEastAsia" w:hint="eastAsia"/>
                <w:sz w:val="21"/>
                <w:szCs w:val="21"/>
              </w:rPr>
              <w:t>：</w:t>
            </w:r>
            <w:r w:rsidR="008F72DB">
              <w:rPr>
                <w:rFonts w:eastAsiaTheme="minorEastAsia"/>
                <w:sz w:val="21"/>
                <w:szCs w:val="21"/>
              </w:rPr>
              <w:t>如</w:t>
            </w:r>
            <w:r w:rsidR="008F72DB">
              <w:rPr>
                <w:rFonts w:eastAsiaTheme="minorEastAsia" w:hint="eastAsia"/>
                <w:sz w:val="21"/>
                <w:szCs w:val="21"/>
              </w:rPr>
              <w:t>B</w:t>
            </w:r>
            <w:r w:rsidR="008F72DB">
              <w:rPr>
                <w:rFonts w:eastAsiaTheme="minorEastAsia" w:hint="eastAsia"/>
                <w:sz w:val="21"/>
                <w:szCs w:val="21"/>
              </w:rPr>
              <w:t>超</w:t>
            </w:r>
            <w:r w:rsidR="008F72DB">
              <w:rPr>
                <w:rFonts w:eastAsiaTheme="minorEastAsia"/>
                <w:sz w:val="21"/>
                <w:szCs w:val="21"/>
              </w:rPr>
              <w:t>下</w:t>
            </w:r>
            <w:r w:rsidR="008F72DB">
              <w:rPr>
                <w:rFonts w:eastAsiaTheme="minorEastAsia" w:hint="eastAsia"/>
                <w:sz w:val="21"/>
                <w:szCs w:val="21"/>
              </w:rPr>
              <w:t>存在</w:t>
            </w:r>
            <w:r w:rsidR="008F72DB" w:rsidRPr="0032512F">
              <w:rPr>
                <w:rFonts w:eastAsiaTheme="minorEastAsia"/>
                <w:sz w:val="21"/>
                <w:szCs w:val="21"/>
              </w:rPr>
              <w:t>结节</w:t>
            </w:r>
            <w:r w:rsidR="008F72DB">
              <w:rPr>
                <w:rFonts w:eastAsiaTheme="minorEastAsia" w:hint="eastAsia"/>
                <w:sz w:val="21"/>
                <w:szCs w:val="21"/>
              </w:rPr>
              <w:t>，则</w:t>
            </w:r>
            <w:r w:rsidR="008F72DB">
              <w:rPr>
                <w:rFonts w:eastAsiaTheme="minorEastAsia"/>
                <w:sz w:val="21"/>
                <w:szCs w:val="21"/>
              </w:rPr>
              <w:t>额外收集</w:t>
            </w:r>
            <w:r w:rsidR="008F72DB" w:rsidRPr="0032512F">
              <w:rPr>
                <w:rFonts w:eastAsiaTheme="minorEastAsia"/>
                <w:sz w:val="21"/>
                <w:szCs w:val="21"/>
              </w:rPr>
              <w:t>结节</w:t>
            </w:r>
            <w:r w:rsidR="008F72DB">
              <w:rPr>
                <w:rFonts w:eastAsiaTheme="minorEastAsia" w:hint="eastAsia"/>
                <w:sz w:val="21"/>
                <w:szCs w:val="21"/>
              </w:rPr>
              <w:t>的</w:t>
            </w:r>
            <w:r w:rsidR="008F72DB" w:rsidRPr="0032512F">
              <w:rPr>
                <w:rFonts w:eastAsiaTheme="minorEastAsia"/>
                <w:sz w:val="21"/>
                <w:szCs w:val="21"/>
              </w:rPr>
              <w:t>数目、最大</w:t>
            </w:r>
            <w:r w:rsidR="00FF140F">
              <w:rPr>
                <w:rFonts w:eastAsiaTheme="minorEastAsia" w:hint="eastAsia"/>
                <w:sz w:val="21"/>
                <w:szCs w:val="21"/>
              </w:rPr>
              <w:t>结节大小</w:t>
            </w:r>
            <w:r w:rsidR="008F72DB">
              <w:rPr>
                <w:rFonts w:eastAsiaTheme="minorEastAsia" w:hint="eastAsia"/>
                <w:sz w:val="21"/>
                <w:szCs w:val="21"/>
              </w:rPr>
              <w:t>。</w:t>
            </w:r>
          </w:p>
          <w:p w14:paraId="51D7825A" w14:textId="3D11C981" w:rsidR="00A223F8" w:rsidRPr="0032512F" w:rsidRDefault="00A223F8" w:rsidP="008A5D45">
            <w:pPr>
              <w:pStyle w:val="ad"/>
              <w:numPr>
                <w:ilvl w:val="0"/>
                <w:numId w:val="47"/>
              </w:numPr>
              <w:ind w:firstLineChars="0"/>
              <w:rPr>
                <w:rFonts w:eastAsiaTheme="minorEastAsia"/>
                <w:b/>
                <w:sz w:val="21"/>
                <w:szCs w:val="21"/>
              </w:rPr>
            </w:pPr>
            <w:r w:rsidRPr="0032512F">
              <w:rPr>
                <w:rFonts w:eastAsiaTheme="minorEastAsia"/>
                <w:b/>
                <w:sz w:val="21"/>
                <w:szCs w:val="21"/>
              </w:rPr>
              <w:t>中医证候：</w:t>
            </w:r>
          </w:p>
          <w:p w14:paraId="0BCA29E2" w14:textId="0B48279C" w:rsidR="0038746A" w:rsidRPr="008A5D45" w:rsidRDefault="0038746A" w:rsidP="008A5D45">
            <w:pPr>
              <w:topLinePunct/>
              <w:adjustRightInd w:val="0"/>
              <w:snapToGrid w:val="0"/>
              <w:spacing w:line="360" w:lineRule="auto"/>
              <w:ind w:firstLineChars="200" w:firstLine="420"/>
              <w:rPr>
                <w:rFonts w:eastAsiaTheme="minorEastAsia"/>
                <w:color w:val="000000" w:themeColor="text1"/>
                <w:szCs w:val="21"/>
              </w:rPr>
            </w:pPr>
            <w:r w:rsidRPr="008A5D45">
              <w:rPr>
                <w:rFonts w:eastAsiaTheme="minorEastAsia" w:hint="eastAsia"/>
                <w:color w:val="000000" w:themeColor="text1"/>
                <w:szCs w:val="21"/>
              </w:rPr>
              <w:t>采用中医</w:t>
            </w:r>
            <w:r w:rsidR="00F90B62" w:rsidRPr="008A5D45">
              <w:rPr>
                <w:rFonts w:eastAsiaTheme="minorEastAsia" w:hint="eastAsia"/>
                <w:color w:val="000000" w:themeColor="text1"/>
                <w:szCs w:val="21"/>
              </w:rPr>
              <w:t>证候</w:t>
            </w:r>
            <w:r w:rsidRPr="008A5D45">
              <w:rPr>
                <w:rFonts w:eastAsiaTheme="minorEastAsia" w:hint="eastAsia"/>
                <w:color w:val="000000" w:themeColor="text1"/>
                <w:szCs w:val="21"/>
              </w:rPr>
              <w:t>评价量表，研究者于</w:t>
            </w:r>
            <w:r w:rsidR="00A223F8" w:rsidRPr="008A5D45">
              <w:rPr>
                <w:rFonts w:eastAsiaTheme="minorEastAsia" w:hint="eastAsia"/>
                <w:color w:val="000000" w:themeColor="text1"/>
                <w:szCs w:val="21"/>
              </w:rPr>
              <w:t>受试者来院访视时进行评价，其中涉及的</w:t>
            </w:r>
            <w:r w:rsidR="00353C5D" w:rsidRPr="008A5D45">
              <w:rPr>
                <w:rFonts w:eastAsiaTheme="minorEastAsia" w:hint="eastAsia"/>
                <w:color w:val="000000" w:themeColor="text1"/>
                <w:szCs w:val="21"/>
              </w:rPr>
              <w:t>乳腺</w:t>
            </w:r>
            <w:r w:rsidR="00A223F8" w:rsidRPr="008A5D45">
              <w:rPr>
                <w:rFonts w:eastAsiaTheme="minorEastAsia" w:hint="eastAsia"/>
                <w:color w:val="000000" w:themeColor="text1"/>
                <w:szCs w:val="21"/>
              </w:rPr>
              <w:t>疼痛、</w:t>
            </w:r>
            <w:r w:rsidR="00353C5D" w:rsidRPr="008A5D45">
              <w:rPr>
                <w:rFonts w:eastAsiaTheme="minorEastAsia" w:hint="eastAsia"/>
                <w:color w:val="000000" w:themeColor="text1"/>
                <w:szCs w:val="21"/>
              </w:rPr>
              <w:t>触诊</w:t>
            </w:r>
            <w:r w:rsidR="00A223F8" w:rsidRPr="008A5D45">
              <w:rPr>
                <w:rFonts w:eastAsiaTheme="minorEastAsia" w:hint="eastAsia"/>
                <w:color w:val="000000" w:themeColor="text1"/>
                <w:szCs w:val="21"/>
              </w:rPr>
              <w:t>肿块评价，使用</w:t>
            </w:r>
            <w:r w:rsidR="00353C5D" w:rsidRPr="008A5D45">
              <w:rPr>
                <w:rFonts w:eastAsiaTheme="minorEastAsia" w:hint="eastAsia"/>
                <w:color w:val="000000" w:themeColor="text1"/>
                <w:szCs w:val="21"/>
              </w:rPr>
              <w:t>已有的</w:t>
            </w:r>
            <w:r w:rsidR="00A223F8" w:rsidRPr="008A5D45">
              <w:rPr>
                <w:rFonts w:eastAsiaTheme="minorEastAsia" w:hint="eastAsia"/>
                <w:color w:val="000000" w:themeColor="text1"/>
                <w:szCs w:val="21"/>
              </w:rPr>
              <w:t>检查数据，不再重复评价</w:t>
            </w:r>
            <w:r w:rsidR="00353C5D" w:rsidRPr="0032512F">
              <w:rPr>
                <w:rFonts w:eastAsiaTheme="minorEastAsia"/>
                <w:color w:val="000000" w:themeColor="text1"/>
                <w:szCs w:val="21"/>
              </w:rPr>
              <w:t>。</w:t>
            </w:r>
          </w:p>
          <w:p w14:paraId="711C200F" w14:textId="0B1BCC0B" w:rsidR="00CA6B0D" w:rsidRPr="0032512F" w:rsidRDefault="00CA6B0D" w:rsidP="001C1F62">
            <w:pPr>
              <w:adjustRightInd w:val="0"/>
              <w:snapToGrid w:val="0"/>
              <w:spacing w:line="360" w:lineRule="auto"/>
              <w:rPr>
                <w:rFonts w:eastAsiaTheme="minorEastAsia"/>
                <w:b/>
                <w:color w:val="000000" w:themeColor="text1"/>
                <w:szCs w:val="21"/>
              </w:rPr>
            </w:pPr>
            <w:r w:rsidRPr="0032512F">
              <w:rPr>
                <w:rFonts w:eastAsiaTheme="minorEastAsia"/>
                <w:b/>
                <w:color w:val="000000" w:themeColor="text1"/>
                <w:szCs w:val="21"/>
              </w:rPr>
              <w:t>安全性</w:t>
            </w:r>
            <w:r w:rsidR="00353C5D" w:rsidRPr="0032512F">
              <w:rPr>
                <w:rFonts w:eastAsiaTheme="minorEastAsia"/>
                <w:b/>
                <w:color w:val="000000" w:themeColor="text1"/>
                <w:szCs w:val="21"/>
              </w:rPr>
              <w:t>评价指标</w:t>
            </w:r>
            <w:r w:rsidRPr="0032512F">
              <w:rPr>
                <w:rFonts w:eastAsiaTheme="minorEastAsia"/>
                <w:b/>
                <w:color w:val="000000" w:themeColor="text1"/>
                <w:szCs w:val="21"/>
              </w:rPr>
              <w:t>：</w:t>
            </w:r>
          </w:p>
          <w:p w14:paraId="60CC961A" w14:textId="77777777" w:rsidR="001C1F62" w:rsidRPr="0032512F" w:rsidRDefault="001C1F62" w:rsidP="005C3D62">
            <w:pPr>
              <w:pStyle w:val="a6"/>
              <w:numPr>
                <w:ilvl w:val="0"/>
                <w:numId w:val="14"/>
              </w:numPr>
              <w:adjustRightInd w:val="0"/>
              <w:snapToGrid w:val="0"/>
              <w:spacing w:line="360" w:lineRule="auto"/>
              <w:ind w:left="0" w:firstLine="420"/>
              <w:rPr>
                <w:rFonts w:ascii="Times New Roman" w:eastAsiaTheme="minorEastAsia" w:hAnsi="Times New Roman"/>
                <w:color w:val="000000" w:themeColor="text1"/>
                <w:szCs w:val="21"/>
              </w:rPr>
            </w:pPr>
            <w:r w:rsidRPr="0032512F">
              <w:rPr>
                <w:rFonts w:ascii="Times New Roman" w:eastAsiaTheme="minorEastAsia" w:hAnsi="Times New Roman"/>
                <w:color w:val="000000" w:themeColor="text1"/>
                <w:szCs w:val="21"/>
              </w:rPr>
              <w:lastRenderedPageBreak/>
              <w:t>不良事件发生率；</w:t>
            </w:r>
          </w:p>
          <w:p w14:paraId="23A7429B" w14:textId="28C14388" w:rsidR="001C1F62" w:rsidRPr="0032512F" w:rsidRDefault="001C1F62" w:rsidP="005C3D62">
            <w:pPr>
              <w:pStyle w:val="a6"/>
              <w:numPr>
                <w:ilvl w:val="0"/>
                <w:numId w:val="14"/>
              </w:numPr>
              <w:adjustRightInd w:val="0"/>
              <w:snapToGrid w:val="0"/>
              <w:spacing w:line="360" w:lineRule="auto"/>
              <w:ind w:left="0" w:firstLine="420"/>
              <w:rPr>
                <w:rFonts w:ascii="Times New Roman" w:eastAsiaTheme="minorEastAsia" w:hAnsi="Times New Roman"/>
                <w:color w:val="000000" w:themeColor="text1"/>
                <w:szCs w:val="21"/>
              </w:rPr>
            </w:pPr>
            <w:r w:rsidRPr="0032512F">
              <w:rPr>
                <w:rFonts w:ascii="Times New Roman" w:eastAsiaTheme="minorEastAsia" w:hAnsi="Times New Roman"/>
                <w:color w:val="000000" w:themeColor="text1"/>
                <w:szCs w:val="21"/>
              </w:rPr>
              <w:t>实验室检查：</w:t>
            </w:r>
            <w:r w:rsidR="00A223F8" w:rsidRPr="0032512F">
              <w:rPr>
                <w:rFonts w:ascii="宋体" w:hAnsi="宋体" w:cs="宋体" w:hint="eastAsia"/>
                <w:szCs w:val="21"/>
              </w:rPr>
              <w:t>①</w:t>
            </w:r>
            <w:r w:rsidR="00A223F8" w:rsidRPr="0032512F">
              <w:rPr>
                <w:rFonts w:ascii="Times New Roman" w:eastAsiaTheme="minorEastAsia" w:hAnsi="Times New Roman"/>
                <w:szCs w:val="21"/>
              </w:rPr>
              <w:t>性激素检查；</w:t>
            </w:r>
            <w:r w:rsidR="00A223F8" w:rsidRPr="0032512F">
              <w:rPr>
                <w:rFonts w:ascii="宋体" w:hAnsi="宋体" w:cs="宋体" w:hint="eastAsia"/>
                <w:szCs w:val="21"/>
              </w:rPr>
              <w:t>②</w:t>
            </w:r>
            <w:r w:rsidR="00A223F8" w:rsidRPr="0032512F">
              <w:rPr>
                <w:rFonts w:ascii="Times New Roman" w:eastAsiaTheme="minorEastAsia" w:hAnsi="Times New Roman"/>
                <w:szCs w:val="21"/>
              </w:rPr>
              <w:t>肝功能；</w:t>
            </w:r>
            <w:r w:rsidR="00A223F8" w:rsidRPr="0032512F">
              <w:rPr>
                <w:rFonts w:ascii="宋体" w:hAnsi="宋体" w:cs="宋体" w:hint="eastAsia"/>
                <w:szCs w:val="21"/>
              </w:rPr>
              <w:t>③</w:t>
            </w:r>
            <w:r w:rsidR="00A223F8" w:rsidRPr="0032512F">
              <w:rPr>
                <w:rFonts w:ascii="Times New Roman" w:eastAsiaTheme="minorEastAsia" w:hAnsi="Times New Roman"/>
                <w:szCs w:val="21"/>
              </w:rPr>
              <w:t>肾功能；</w:t>
            </w:r>
            <w:r w:rsidR="00A223F8" w:rsidRPr="0032512F">
              <w:rPr>
                <w:rFonts w:ascii="宋体" w:hAnsi="宋体" w:cs="宋体" w:hint="eastAsia"/>
                <w:szCs w:val="21"/>
              </w:rPr>
              <w:t>④</w:t>
            </w:r>
            <w:r w:rsidR="00A223F8" w:rsidRPr="0032512F">
              <w:rPr>
                <w:rFonts w:ascii="Times New Roman" w:eastAsiaTheme="minorEastAsia" w:hAnsi="Times New Roman"/>
                <w:szCs w:val="21"/>
              </w:rPr>
              <w:t>血常规；</w:t>
            </w:r>
            <w:r w:rsidR="00A223F8" w:rsidRPr="0032512F">
              <w:rPr>
                <w:rFonts w:ascii="宋体" w:hAnsi="宋体" w:cs="宋体" w:hint="eastAsia"/>
                <w:szCs w:val="21"/>
              </w:rPr>
              <w:t>⑤</w:t>
            </w:r>
            <w:r w:rsidR="00A223F8" w:rsidRPr="0032512F">
              <w:rPr>
                <w:rFonts w:ascii="Times New Roman" w:eastAsiaTheme="minorEastAsia" w:hAnsi="Times New Roman"/>
                <w:szCs w:val="21"/>
              </w:rPr>
              <w:t>尿常规</w:t>
            </w:r>
            <w:r w:rsidR="00A223F8" w:rsidRPr="0032512F">
              <w:rPr>
                <w:rFonts w:ascii="Times New Roman" w:eastAsiaTheme="minorEastAsia" w:hAnsi="Times New Roman"/>
                <w:szCs w:val="21"/>
              </w:rPr>
              <w:t>+</w:t>
            </w:r>
            <w:r w:rsidR="00A223F8" w:rsidRPr="0032512F">
              <w:rPr>
                <w:rFonts w:ascii="Times New Roman" w:eastAsiaTheme="minorEastAsia" w:hAnsi="Times New Roman"/>
                <w:szCs w:val="21"/>
              </w:rPr>
              <w:t>尿沉渣；</w:t>
            </w:r>
            <w:r w:rsidR="00A223F8" w:rsidRPr="0032512F">
              <w:rPr>
                <w:rFonts w:ascii="宋体" w:hAnsi="宋体" w:cs="宋体" w:hint="eastAsia"/>
                <w:szCs w:val="21"/>
              </w:rPr>
              <w:t>⑥</w:t>
            </w:r>
            <w:r w:rsidR="00A223F8" w:rsidRPr="0032512F">
              <w:rPr>
                <w:rFonts w:ascii="Times New Roman" w:eastAsiaTheme="minorEastAsia" w:hAnsi="Times New Roman"/>
                <w:szCs w:val="21"/>
              </w:rPr>
              <w:t>便常规</w:t>
            </w:r>
            <w:r w:rsidR="00A223F8" w:rsidRPr="0032512F">
              <w:rPr>
                <w:rFonts w:ascii="Times New Roman" w:eastAsiaTheme="minorEastAsia" w:hAnsi="Times New Roman"/>
                <w:szCs w:val="21"/>
              </w:rPr>
              <w:t>+</w:t>
            </w:r>
            <w:r w:rsidR="00A223F8" w:rsidRPr="0032512F">
              <w:rPr>
                <w:rFonts w:ascii="Times New Roman" w:eastAsiaTheme="minorEastAsia" w:hAnsi="Times New Roman"/>
                <w:szCs w:val="21"/>
              </w:rPr>
              <w:t>潜血</w:t>
            </w:r>
            <w:r w:rsidRPr="0032512F">
              <w:rPr>
                <w:rFonts w:ascii="Times New Roman" w:eastAsiaTheme="minorEastAsia" w:hAnsi="Times New Roman"/>
                <w:color w:val="000000" w:themeColor="text1"/>
                <w:szCs w:val="21"/>
              </w:rPr>
              <w:t>；</w:t>
            </w:r>
          </w:p>
          <w:p w14:paraId="62B30202" w14:textId="194886DC" w:rsidR="001C1F62" w:rsidRPr="0032512F" w:rsidRDefault="001C1F62" w:rsidP="005C3D62">
            <w:pPr>
              <w:pStyle w:val="a6"/>
              <w:numPr>
                <w:ilvl w:val="0"/>
                <w:numId w:val="14"/>
              </w:numPr>
              <w:adjustRightInd w:val="0"/>
              <w:snapToGrid w:val="0"/>
              <w:spacing w:line="360" w:lineRule="auto"/>
              <w:ind w:left="0" w:firstLine="420"/>
              <w:rPr>
                <w:rFonts w:ascii="Times New Roman" w:eastAsiaTheme="minorEastAsia" w:hAnsi="Times New Roman"/>
                <w:color w:val="000000" w:themeColor="text1"/>
                <w:szCs w:val="21"/>
              </w:rPr>
            </w:pPr>
            <w:r w:rsidRPr="0032512F">
              <w:rPr>
                <w:rFonts w:ascii="Times New Roman" w:eastAsiaTheme="minorEastAsia" w:hAnsi="Times New Roman"/>
                <w:color w:val="000000" w:themeColor="text1"/>
                <w:szCs w:val="21"/>
              </w:rPr>
              <w:t>生命体征检查；</w:t>
            </w:r>
          </w:p>
          <w:p w14:paraId="0860EE6E" w14:textId="0E6A6038" w:rsidR="001C1F62" w:rsidRPr="0032512F" w:rsidRDefault="001324D3" w:rsidP="005C3D62">
            <w:pPr>
              <w:pStyle w:val="a6"/>
              <w:numPr>
                <w:ilvl w:val="0"/>
                <w:numId w:val="14"/>
              </w:numPr>
              <w:adjustRightInd w:val="0"/>
              <w:snapToGrid w:val="0"/>
              <w:spacing w:line="360" w:lineRule="auto"/>
              <w:ind w:left="0" w:firstLine="420"/>
              <w:rPr>
                <w:rFonts w:ascii="Times New Roman" w:eastAsiaTheme="minorEastAsia" w:hAnsi="Times New Roman"/>
                <w:color w:val="000000" w:themeColor="text1"/>
                <w:szCs w:val="21"/>
              </w:rPr>
            </w:pPr>
            <w:r w:rsidRPr="0032512F">
              <w:rPr>
                <w:rFonts w:ascii="Times New Roman" w:eastAsiaTheme="minorEastAsia" w:hAnsi="Times New Roman"/>
                <w:color w:val="000000" w:themeColor="text1"/>
                <w:szCs w:val="21"/>
              </w:rPr>
              <w:t>心电图检查</w:t>
            </w:r>
            <w:r w:rsidR="001C1F62" w:rsidRPr="0032512F">
              <w:rPr>
                <w:rFonts w:ascii="Times New Roman" w:eastAsiaTheme="minorEastAsia" w:hAnsi="Times New Roman"/>
                <w:color w:val="000000" w:themeColor="text1"/>
                <w:szCs w:val="21"/>
              </w:rPr>
              <w:t>；</w:t>
            </w:r>
          </w:p>
          <w:p w14:paraId="21FA03F6" w14:textId="742F8726" w:rsidR="00A223F8" w:rsidRPr="0032512F" w:rsidRDefault="00A223F8" w:rsidP="005C3D62">
            <w:pPr>
              <w:pStyle w:val="a6"/>
              <w:numPr>
                <w:ilvl w:val="0"/>
                <w:numId w:val="14"/>
              </w:numPr>
              <w:adjustRightInd w:val="0"/>
              <w:snapToGrid w:val="0"/>
              <w:spacing w:line="360" w:lineRule="auto"/>
              <w:ind w:left="0" w:firstLine="420"/>
              <w:rPr>
                <w:rFonts w:ascii="Times New Roman" w:eastAsiaTheme="minorEastAsia" w:hAnsi="Times New Roman"/>
                <w:color w:val="000000" w:themeColor="text1"/>
                <w:szCs w:val="21"/>
              </w:rPr>
            </w:pPr>
            <w:r w:rsidRPr="0032512F">
              <w:rPr>
                <w:rFonts w:ascii="Times New Roman" w:eastAsiaTheme="minorEastAsia" w:hAnsi="Times New Roman"/>
                <w:color w:val="000000" w:themeColor="text1"/>
                <w:szCs w:val="21"/>
              </w:rPr>
              <w:t>经期与经血量；</w:t>
            </w:r>
          </w:p>
          <w:p w14:paraId="47A200CD" w14:textId="0501B309" w:rsidR="00CA6B0D" w:rsidRPr="0032512F" w:rsidRDefault="001C1F62" w:rsidP="00CC3CF2">
            <w:pPr>
              <w:pStyle w:val="a6"/>
              <w:numPr>
                <w:ilvl w:val="0"/>
                <w:numId w:val="14"/>
              </w:numPr>
              <w:adjustRightInd w:val="0"/>
              <w:snapToGrid w:val="0"/>
              <w:spacing w:line="360" w:lineRule="auto"/>
              <w:ind w:left="0" w:firstLine="420"/>
              <w:rPr>
                <w:rFonts w:ascii="Times New Roman" w:eastAsiaTheme="minorEastAsia" w:hAnsi="Times New Roman"/>
                <w:color w:val="000000" w:themeColor="text1"/>
                <w:szCs w:val="21"/>
              </w:rPr>
            </w:pPr>
            <w:r w:rsidRPr="0032512F">
              <w:rPr>
                <w:rFonts w:ascii="Times New Roman" w:eastAsiaTheme="minorEastAsia" w:hAnsi="Times New Roman"/>
                <w:color w:val="000000" w:themeColor="text1"/>
                <w:szCs w:val="21"/>
              </w:rPr>
              <w:t>BI-RADS</w:t>
            </w:r>
            <w:r w:rsidRPr="0032512F">
              <w:rPr>
                <w:rFonts w:ascii="Times New Roman" w:eastAsiaTheme="minorEastAsia" w:hAnsi="Times New Roman"/>
                <w:color w:val="000000" w:themeColor="text1"/>
                <w:szCs w:val="21"/>
              </w:rPr>
              <w:t>分级评估。</w:t>
            </w:r>
          </w:p>
        </w:tc>
      </w:tr>
      <w:tr w:rsidR="0046062F" w:rsidRPr="0032512F" w14:paraId="6EBBB554" w14:textId="77777777" w:rsidTr="0032512F">
        <w:tc>
          <w:tcPr>
            <w:tcW w:w="858" w:type="pct"/>
            <w:vAlign w:val="center"/>
          </w:tcPr>
          <w:p w14:paraId="47B430CA" w14:textId="77777777" w:rsidR="0046062F" w:rsidRPr="0032512F" w:rsidRDefault="0046062F" w:rsidP="00DE3D93">
            <w:pPr>
              <w:adjustRightInd w:val="0"/>
              <w:snapToGrid w:val="0"/>
              <w:spacing w:line="360" w:lineRule="auto"/>
              <w:rPr>
                <w:rFonts w:eastAsiaTheme="minorEastAsia"/>
                <w:color w:val="000000" w:themeColor="text1"/>
                <w:szCs w:val="21"/>
              </w:rPr>
            </w:pPr>
            <w:r w:rsidRPr="0032512F">
              <w:rPr>
                <w:rFonts w:eastAsiaTheme="minorEastAsia"/>
                <w:color w:val="000000" w:themeColor="text1"/>
                <w:szCs w:val="21"/>
              </w:rPr>
              <w:lastRenderedPageBreak/>
              <w:t>统计分析</w:t>
            </w:r>
          </w:p>
        </w:tc>
        <w:tc>
          <w:tcPr>
            <w:tcW w:w="4142" w:type="pct"/>
            <w:vAlign w:val="center"/>
          </w:tcPr>
          <w:p w14:paraId="6D96C3E9" w14:textId="77777777" w:rsidR="00EF1615" w:rsidRPr="000B0A1B" w:rsidRDefault="00EF1615" w:rsidP="00C07FE6">
            <w:pPr>
              <w:pStyle w:val="a6"/>
              <w:numPr>
                <w:ilvl w:val="0"/>
                <w:numId w:val="81"/>
              </w:numPr>
              <w:adjustRightInd w:val="0"/>
              <w:snapToGrid w:val="0"/>
              <w:spacing w:line="360" w:lineRule="auto"/>
              <w:ind w:firstLineChars="0"/>
              <w:rPr>
                <w:rFonts w:eastAsiaTheme="minorEastAsia"/>
                <w:color w:val="000000" w:themeColor="text1"/>
                <w:szCs w:val="21"/>
              </w:rPr>
            </w:pPr>
            <w:r w:rsidRPr="000B0A1B">
              <w:rPr>
                <w:rFonts w:ascii="Times New Roman" w:eastAsiaTheme="minorEastAsia" w:hAnsi="Times New Roman" w:hint="eastAsia"/>
                <w:color w:val="000000" w:themeColor="text1"/>
                <w:szCs w:val="21"/>
              </w:rPr>
              <w:t>采用</w:t>
            </w:r>
            <w:r w:rsidRPr="000B0A1B">
              <w:rPr>
                <w:rFonts w:ascii="Times New Roman" w:eastAsiaTheme="minorEastAsia" w:hAnsi="Times New Roman"/>
                <w:color w:val="000000" w:themeColor="text1"/>
                <w:szCs w:val="21"/>
              </w:rPr>
              <w:t>SAS</w:t>
            </w:r>
            <w:r w:rsidRPr="000B0A1B">
              <w:rPr>
                <w:rFonts w:ascii="Times New Roman" w:eastAsiaTheme="minorEastAsia" w:hAnsi="Times New Roman" w:hint="eastAsia"/>
                <w:color w:val="000000" w:themeColor="text1"/>
                <w:szCs w:val="21"/>
              </w:rPr>
              <w:t>软件（</w:t>
            </w:r>
            <w:r w:rsidRPr="000B0A1B">
              <w:rPr>
                <w:rFonts w:ascii="Times New Roman" w:eastAsiaTheme="minorEastAsia" w:hAnsi="Times New Roman"/>
                <w:color w:val="000000" w:themeColor="text1"/>
                <w:szCs w:val="21"/>
              </w:rPr>
              <w:t>9.4</w:t>
            </w:r>
            <w:r w:rsidRPr="000B0A1B">
              <w:rPr>
                <w:rFonts w:ascii="Times New Roman" w:eastAsiaTheme="minorEastAsia" w:hAnsi="Times New Roman" w:hint="eastAsia"/>
                <w:color w:val="000000" w:themeColor="text1"/>
                <w:szCs w:val="21"/>
              </w:rPr>
              <w:t>或以上版本）分析。</w:t>
            </w:r>
          </w:p>
          <w:p w14:paraId="4BE6A41A" w14:textId="77777777" w:rsidR="00EF1615" w:rsidRPr="000B0A1B" w:rsidRDefault="00EF1615" w:rsidP="00C07FE6">
            <w:pPr>
              <w:pStyle w:val="a6"/>
              <w:numPr>
                <w:ilvl w:val="0"/>
                <w:numId w:val="81"/>
              </w:numPr>
              <w:adjustRightInd w:val="0"/>
              <w:snapToGrid w:val="0"/>
              <w:spacing w:line="360" w:lineRule="auto"/>
              <w:ind w:left="0" w:firstLine="420"/>
              <w:rPr>
                <w:rFonts w:eastAsiaTheme="minorEastAsia"/>
                <w:color w:val="000000" w:themeColor="text1"/>
                <w:szCs w:val="21"/>
              </w:rPr>
            </w:pPr>
            <w:r w:rsidRPr="000B0A1B">
              <w:rPr>
                <w:rFonts w:ascii="Times New Roman" w:eastAsiaTheme="minorEastAsia" w:hAnsi="Times New Roman" w:hint="eastAsia"/>
                <w:color w:val="000000" w:themeColor="text1"/>
                <w:szCs w:val="21"/>
              </w:rPr>
              <w:t>疗效指标采用</w:t>
            </w:r>
            <w:r w:rsidRPr="000B0A1B">
              <w:rPr>
                <w:rFonts w:ascii="Times New Roman" w:eastAsiaTheme="minorEastAsia" w:hAnsi="Times New Roman"/>
                <w:color w:val="000000" w:themeColor="text1"/>
                <w:szCs w:val="21"/>
              </w:rPr>
              <w:t>PPS</w:t>
            </w:r>
            <w:r w:rsidRPr="000B0A1B">
              <w:rPr>
                <w:rFonts w:ascii="Times New Roman" w:eastAsiaTheme="minorEastAsia" w:hAnsi="Times New Roman" w:hint="eastAsia"/>
                <w:color w:val="000000" w:themeColor="text1"/>
                <w:szCs w:val="21"/>
              </w:rPr>
              <w:t>和</w:t>
            </w:r>
            <w:r w:rsidRPr="000B0A1B">
              <w:rPr>
                <w:rFonts w:ascii="Times New Roman" w:eastAsiaTheme="minorEastAsia" w:hAnsi="Times New Roman"/>
                <w:color w:val="000000" w:themeColor="text1"/>
                <w:szCs w:val="21"/>
              </w:rPr>
              <w:t>FAS</w:t>
            </w:r>
            <w:r w:rsidRPr="000B0A1B">
              <w:rPr>
                <w:rFonts w:ascii="Times New Roman" w:eastAsiaTheme="minorEastAsia" w:hAnsi="Times New Roman" w:hint="eastAsia"/>
                <w:color w:val="000000" w:themeColor="text1"/>
                <w:szCs w:val="21"/>
              </w:rPr>
              <w:t>分析，安全性指标采用</w:t>
            </w:r>
            <w:r w:rsidRPr="000B0A1B">
              <w:rPr>
                <w:rFonts w:ascii="Times New Roman" w:eastAsiaTheme="minorEastAsia" w:hAnsi="Times New Roman"/>
                <w:color w:val="000000" w:themeColor="text1"/>
                <w:szCs w:val="21"/>
              </w:rPr>
              <w:t>SS</w:t>
            </w:r>
            <w:r w:rsidRPr="000B0A1B">
              <w:rPr>
                <w:rFonts w:ascii="Times New Roman" w:eastAsiaTheme="minorEastAsia" w:hAnsi="Times New Roman" w:hint="eastAsia"/>
                <w:color w:val="000000" w:themeColor="text1"/>
                <w:szCs w:val="21"/>
              </w:rPr>
              <w:t>分析。</w:t>
            </w:r>
          </w:p>
          <w:p w14:paraId="46592757" w14:textId="66741D9C" w:rsidR="000B0A1B" w:rsidRPr="000B0A1B" w:rsidRDefault="00EF1615" w:rsidP="00C07FE6">
            <w:pPr>
              <w:pStyle w:val="a6"/>
              <w:numPr>
                <w:ilvl w:val="0"/>
                <w:numId w:val="81"/>
              </w:numPr>
              <w:adjustRightInd w:val="0"/>
              <w:snapToGrid w:val="0"/>
              <w:spacing w:line="360" w:lineRule="auto"/>
              <w:ind w:left="0" w:firstLine="420"/>
              <w:rPr>
                <w:rFonts w:eastAsiaTheme="minorEastAsia"/>
                <w:color w:val="000000" w:themeColor="text1"/>
                <w:szCs w:val="21"/>
              </w:rPr>
            </w:pPr>
            <w:r w:rsidRPr="000B0A1B">
              <w:rPr>
                <w:rFonts w:eastAsiaTheme="minorEastAsia" w:hint="eastAsia"/>
                <w:color w:val="000000" w:themeColor="text1"/>
                <w:szCs w:val="21"/>
              </w:rPr>
              <w:t>所有的统计检验均采用双侧检验，</w:t>
            </w:r>
            <w:r w:rsidRPr="00FB1A0E">
              <w:rPr>
                <w:rFonts w:ascii="Times New Roman" w:eastAsiaTheme="minorEastAsia" w:hAnsi="Times New Roman"/>
                <w:color w:val="000000" w:themeColor="text1"/>
                <w:szCs w:val="21"/>
              </w:rPr>
              <w:t>P</w:t>
            </w:r>
            <w:r w:rsidRPr="000B0A1B">
              <w:rPr>
                <w:rFonts w:eastAsiaTheme="minorEastAsia" w:hint="eastAsia"/>
                <w:color w:val="000000" w:themeColor="text1"/>
                <w:szCs w:val="21"/>
              </w:rPr>
              <w:t>值小于或等于</w:t>
            </w:r>
            <w:r w:rsidRPr="00A37CFE">
              <w:rPr>
                <w:rFonts w:ascii="Times New Roman" w:eastAsiaTheme="minorEastAsia" w:hAnsi="Times New Roman"/>
                <w:color w:val="000000" w:themeColor="text1"/>
                <w:szCs w:val="21"/>
              </w:rPr>
              <w:t>0.05</w:t>
            </w:r>
            <w:r w:rsidRPr="000B0A1B">
              <w:rPr>
                <w:rFonts w:eastAsiaTheme="minorEastAsia" w:hint="eastAsia"/>
                <w:color w:val="000000" w:themeColor="text1"/>
                <w:szCs w:val="21"/>
              </w:rPr>
              <w:t>将被认为所检验的差别有统计学意义。</w:t>
            </w:r>
          </w:p>
          <w:p w14:paraId="4B0A8C78" w14:textId="0FA0D832" w:rsidR="0046062F" w:rsidRPr="00C07FE6" w:rsidRDefault="00EF1615" w:rsidP="00C07FE6">
            <w:pPr>
              <w:pStyle w:val="a6"/>
              <w:adjustRightInd w:val="0"/>
              <w:snapToGrid w:val="0"/>
              <w:spacing w:line="360" w:lineRule="auto"/>
              <w:ind w:left="420" w:firstLineChars="0" w:firstLine="0"/>
            </w:pPr>
            <w:r w:rsidRPr="00C07FE6">
              <w:rPr>
                <w:rFonts w:eastAsiaTheme="minorEastAsia" w:hint="eastAsia"/>
                <w:color w:val="000000" w:themeColor="text1"/>
                <w:szCs w:val="21"/>
              </w:rPr>
              <w:t>详细的统计方法将在统计分析计划中提供。</w:t>
            </w:r>
          </w:p>
        </w:tc>
      </w:tr>
      <w:tr w:rsidR="0046062F" w:rsidRPr="0032512F" w14:paraId="4079750E" w14:textId="77777777" w:rsidTr="0032512F">
        <w:trPr>
          <w:trHeight w:val="584"/>
        </w:trPr>
        <w:tc>
          <w:tcPr>
            <w:tcW w:w="858" w:type="pct"/>
            <w:vAlign w:val="center"/>
          </w:tcPr>
          <w:p w14:paraId="32283A46" w14:textId="77777777" w:rsidR="0046062F" w:rsidRPr="00A37CFE" w:rsidRDefault="0046062F" w:rsidP="00DE3D93">
            <w:pPr>
              <w:adjustRightInd w:val="0"/>
              <w:snapToGrid w:val="0"/>
              <w:spacing w:line="360" w:lineRule="auto"/>
              <w:rPr>
                <w:rFonts w:eastAsiaTheme="minorEastAsia"/>
                <w:color w:val="000000" w:themeColor="text1"/>
                <w:szCs w:val="21"/>
              </w:rPr>
            </w:pPr>
            <w:r w:rsidRPr="00A37CFE">
              <w:rPr>
                <w:rFonts w:eastAsiaTheme="minorEastAsia" w:hint="eastAsia"/>
                <w:color w:val="000000" w:themeColor="text1"/>
                <w:szCs w:val="21"/>
              </w:rPr>
              <w:t>试验进度计划</w:t>
            </w:r>
          </w:p>
        </w:tc>
        <w:tc>
          <w:tcPr>
            <w:tcW w:w="4142" w:type="pct"/>
            <w:vAlign w:val="center"/>
          </w:tcPr>
          <w:p w14:paraId="4C50527D" w14:textId="3C04706E" w:rsidR="0046062F" w:rsidRPr="00A37CFE" w:rsidRDefault="007A2005">
            <w:pPr>
              <w:adjustRightInd w:val="0"/>
              <w:snapToGrid w:val="0"/>
              <w:spacing w:line="360" w:lineRule="auto"/>
              <w:rPr>
                <w:rFonts w:eastAsiaTheme="minorEastAsia"/>
                <w:color w:val="000000" w:themeColor="text1"/>
                <w:szCs w:val="21"/>
              </w:rPr>
            </w:pPr>
            <w:r w:rsidRPr="00A37CFE">
              <w:rPr>
                <w:rFonts w:eastAsiaTheme="minorEastAsia"/>
                <w:color w:val="000000" w:themeColor="text1"/>
                <w:szCs w:val="21"/>
              </w:rPr>
              <w:t>2019</w:t>
            </w:r>
            <w:r w:rsidRPr="00A37CFE">
              <w:rPr>
                <w:rFonts w:eastAsiaTheme="minorEastAsia" w:hint="eastAsia"/>
                <w:color w:val="000000" w:themeColor="text1"/>
                <w:szCs w:val="21"/>
              </w:rPr>
              <w:t>年</w:t>
            </w:r>
            <w:r w:rsidRPr="00A37CFE">
              <w:rPr>
                <w:rFonts w:eastAsiaTheme="minorEastAsia"/>
                <w:color w:val="000000" w:themeColor="text1"/>
                <w:szCs w:val="21"/>
              </w:rPr>
              <w:t>6</w:t>
            </w:r>
            <w:r w:rsidR="005F5881" w:rsidRPr="00A37CFE">
              <w:rPr>
                <w:rFonts w:eastAsiaTheme="minorEastAsia" w:hint="eastAsia"/>
                <w:color w:val="000000" w:themeColor="text1"/>
                <w:szCs w:val="21"/>
              </w:rPr>
              <w:t>月</w:t>
            </w:r>
            <w:r w:rsidR="005F5881" w:rsidRPr="00A37CFE">
              <w:rPr>
                <w:rFonts w:eastAsiaTheme="minorEastAsia"/>
                <w:color w:val="000000" w:themeColor="text1"/>
                <w:szCs w:val="21"/>
              </w:rPr>
              <w:t>-2020</w:t>
            </w:r>
            <w:r w:rsidR="0046062F" w:rsidRPr="00A37CFE">
              <w:rPr>
                <w:rFonts w:eastAsiaTheme="minorEastAsia" w:hint="eastAsia"/>
                <w:color w:val="000000" w:themeColor="text1"/>
                <w:szCs w:val="21"/>
              </w:rPr>
              <w:t>年</w:t>
            </w:r>
            <w:r w:rsidR="005F5881" w:rsidRPr="00A37CFE">
              <w:rPr>
                <w:rFonts w:eastAsiaTheme="minorEastAsia"/>
                <w:color w:val="000000" w:themeColor="text1"/>
                <w:szCs w:val="21"/>
              </w:rPr>
              <w:t>12</w:t>
            </w:r>
            <w:r w:rsidR="005F5881" w:rsidRPr="00A37CFE">
              <w:rPr>
                <w:rFonts w:eastAsiaTheme="minorEastAsia" w:hint="eastAsia"/>
                <w:color w:val="000000" w:themeColor="text1"/>
                <w:szCs w:val="21"/>
              </w:rPr>
              <w:t>月</w:t>
            </w:r>
          </w:p>
        </w:tc>
      </w:tr>
      <w:bookmarkEnd w:id="238"/>
    </w:tbl>
    <w:p w14:paraId="0E8C664B" w14:textId="77777777" w:rsidR="0046062F" w:rsidRPr="00E91C34" w:rsidRDefault="0046062F" w:rsidP="00DE3D93">
      <w:pPr>
        <w:adjustRightInd w:val="0"/>
        <w:snapToGrid w:val="0"/>
        <w:ind w:firstLineChars="200" w:firstLine="480"/>
        <w:jc w:val="left"/>
        <w:rPr>
          <w:color w:val="000000" w:themeColor="text1"/>
          <w:sz w:val="24"/>
        </w:rPr>
      </w:pPr>
    </w:p>
    <w:p w14:paraId="0DA3D817" w14:textId="77777777" w:rsidR="00C84A5B" w:rsidRDefault="00C84A5B" w:rsidP="00DE3D93">
      <w:pPr>
        <w:adjustRightInd w:val="0"/>
        <w:snapToGrid w:val="0"/>
        <w:ind w:firstLineChars="200" w:firstLine="480"/>
        <w:jc w:val="left"/>
        <w:rPr>
          <w:color w:val="000000" w:themeColor="text1"/>
          <w:sz w:val="24"/>
        </w:rPr>
        <w:sectPr w:rsidR="00C84A5B" w:rsidSect="001C1F62">
          <w:pgSz w:w="11906" w:h="16838" w:code="9"/>
          <w:pgMar w:top="1134" w:right="1418" w:bottom="1134" w:left="1418" w:header="964" w:footer="851" w:gutter="0"/>
          <w:pgBorders>
            <w:bottom w:val="single" w:sz="4" w:space="1" w:color="auto"/>
          </w:pgBorders>
          <w:cols w:space="425"/>
          <w:docGrid w:linePitch="312"/>
        </w:sectPr>
      </w:pPr>
    </w:p>
    <w:p w14:paraId="3B3CF44F" w14:textId="5E968520" w:rsidR="0046062F" w:rsidRDefault="00C84A5B" w:rsidP="001D44F1">
      <w:pPr>
        <w:adjustRightInd w:val="0"/>
        <w:snapToGrid w:val="0"/>
        <w:spacing w:line="360" w:lineRule="auto"/>
        <w:jc w:val="left"/>
        <w:outlineLvl w:val="0"/>
        <w:rPr>
          <w:b/>
          <w:color w:val="000000" w:themeColor="text1"/>
          <w:sz w:val="28"/>
        </w:rPr>
      </w:pPr>
      <w:bookmarkStart w:id="248" w:name="_Toc11266835"/>
      <w:r w:rsidRPr="00E91C34">
        <w:rPr>
          <w:b/>
          <w:color w:val="000000" w:themeColor="text1"/>
          <w:sz w:val="28"/>
        </w:rPr>
        <w:lastRenderedPageBreak/>
        <w:t>试验流程图</w:t>
      </w:r>
      <w:bookmarkEnd w:id="248"/>
    </w:p>
    <w:tbl>
      <w:tblPr>
        <w:tblW w:w="5000" w:type="pct"/>
        <w:jc w:val="center"/>
        <w:tblLayout w:type="fixed"/>
        <w:tblLook w:val="04A0" w:firstRow="1" w:lastRow="0" w:firstColumn="1" w:lastColumn="0" w:noHBand="0" w:noVBand="1"/>
      </w:tblPr>
      <w:tblGrid>
        <w:gridCol w:w="2729"/>
        <w:gridCol w:w="1730"/>
        <w:gridCol w:w="2014"/>
        <w:gridCol w:w="1872"/>
        <w:gridCol w:w="2014"/>
        <w:gridCol w:w="1964"/>
        <w:gridCol w:w="2463"/>
      </w:tblGrid>
      <w:tr w:rsidR="00C84A5B" w:rsidRPr="008879D8" w14:paraId="25E7B255" w14:textId="77777777" w:rsidTr="008A5D45">
        <w:trPr>
          <w:trHeight w:val="285"/>
          <w:jc w:val="center"/>
        </w:trPr>
        <w:tc>
          <w:tcPr>
            <w:tcW w:w="92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54103" w14:textId="77777777" w:rsidR="00C84A5B" w:rsidRPr="008879D8" w:rsidRDefault="00C84A5B" w:rsidP="00C84A5B">
            <w:pPr>
              <w:widowControl/>
              <w:adjustRightInd w:val="0"/>
              <w:snapToGrid w:val="0"/>
              <w:jc w:val="center"/>
              <w:rPr>
                <w:rFonts w:eastAsiaTheme="minorEastAsia"/>
                <w:b/>
                <w:color w:val="000000" w:themeColor="text1"/>
                <w:kern w:val="0"/>
                <w:szCs w:val="21"/>
              </w:rPr>
            </w:pPr>
            <w:r w:rsidRPr="008879D8">
              <w:rPr>
                <w:rFonts w:eastAsiaTheme="minorEastAsia" w:hint="eastAsia"/>
                <w:b/>
                <w:color w:val="000000" w:themeColor="text1"/>
                <w:kern w:val="0"/>
                <w:szCs w:val="21"/>
              </w:rPr>
              <w:t>研究步骤</w:t>
            </w:r>
          </w:p>
        </w:tc>
        <w:tc>
          <w:tcPr>
            <w:tcW w:w="585" w:type="pct"/>
            <w:tcBorders>
              <w:top w:val="single" w:sz="4" w:space="0" w:color="auto"/>
              <w:left w:val="nil"/>
              <w:bottom w:val="single" w:sz="4" w:space="0" w:color="auto"/>
              <w:right w:val="single" w:sz="4" w:space="0" w:color="auto"/>
            </w:tcBorders>
            <w:shd w:val="clear" w:color="auto" w:fill="auto"/>
            <w:noWrap/>
            <w:vAlign w:val="center"/>
            <w:hideMark/>
          </w:tcPr>
          <w:p w14:paraId="74ABEF9F" w14:textId="77777777" w:rsidR="00C84A5B" w:rsidRPr="008879D8" w:rsidRDefault="00C84A5B" w:rsidP="00C84A5B">
            <w:pPr>
              <w:widowControl/>
              <w:adjustRightInd w:val="0"/>
              <w:snapToGrid w:val="0"/>
              <w:jc w:val="center"/>
              <w:rPr>
                <w:rFonts w:eastAsiaTheme="minorEastAsia"/>
                <w:b/>
                <w:color w:val="000000" w:themeColor="text1"/>
                <w:kern w:val="0"/>
                <w:szCs w:val="21"/>
              </w:rPr>
            </w:pPr>
            <w:r w:rsidRPr="008879D8">
              <w:rPr>
                <w:rFonts w:eastAsiaTheme="minorEastAsia" w:hint="eastAsia"/>
                <w:b/>
                <w:color w:val="000000" w:themeColor="text1"/>
                <w:kern w:val="0"/>
                <w:szCs w:val="21"/>
              </w:rPr>
              <w:t>筛选期</w:t>
            </w:r>
          </w:p>
          <w:p w14:paraId="0314974F" w14:textId="77777777" w:rsidR="00C84A5B" w:rsidRPr="008879D8" w:rsidRDefault="00C84A5B" w:rsidP="00C84A5B">
            <w:pPr>
              <w:widowControl/>
              <w:adjustRightInd w:val="0"/>
              <w:snapToGrid w:val="0"/>
              <w:jc w:val="center"/>
              <w:rPr>
                <w:rFonts w:eastAsiaTheme="minorEastAsia"/>
                <w:b/>
                <w:color w:val="000000" w:themeColor="text1"/>
                <w:kern w:val="0"/>
                <w:szCs w:val="21"/>
              </w:rPr>
            </w:pPr>
            <w:r w:rsidRPr="008879D8">
              <w:rPr>
                <w:rFonts w:eastAsiaTheme="minorEastAsia" w:hint="eastAsia"/>
                <w:color w:val="000000" w:themeColor="text1"/>
                <w:kern w:val="0"/>
                <w:szCs w:val="21"/>
              </w:rPr>
              <w:t>（就诊至</w:t>
            </w:r>
            <w:r w:rsidRPr="008879D8">
              <w:rPr>
                <w:rFonts w:eastAsiaTheme="minorEastAsia"/>
                <w:color w:val="000000" w:themeColor="text1"/>
                <w:kern w:val="0"/>
                <w:szCs w:val="21"/>
              </w:rPr>
              <w:t>-2</w:t>
            </w:r>
            <w:r w:rsidRPr="008879D8">
              <w:rPr>
                <w:rFonts w:eastAsiaTheme="minorEastAsia" w:hint="eastAsia"/>
                <w:color w:val="000000" w:themeColor="text1"/>
                <w:kern w:val="0"/>
                <w:szCs w:val="21"/>
              </w:rPr>
              <w:t>次月经结束）</w:t>
            </w:r>
          </w:p>
        </w:tc>
        <w:tc>
          <w:tcPr>
            <w:tcW w:w="681" w:type="pct"/>
            <w:tcBorders>
              <w:top w:val="single" w:sz="4" w:space="0" w:color="auto"/>
              <w:left w:val="nil"/>
              <w:bottom w:val="single" w:sz="4" w:space="0" w:color="auto"/>
              <w:right w:val="single" w:sz="4" w:space="0" w:color="auto"/>
            </w:tcBorders>
            <w:vAlign w:val="center"/>
          </w:tcPr>
          <w:p w14:paraId="47FD5E95" w14:textId="77777777" w:rsidR="00C84A5B" w:rsidRPr="008879D8" w:rsidRDefault="00C84A5B" w:rsidP="00C84A5B">
            <w:pPr>
              <w:widowControl/>
              <w:adjustRightInd w:val="0"/>
              <w:snapToGrid w:val="0"/>
              <w:jc w:val="center"/>
              <w:rPr>
                <w:rFonts w:eastAsiaTheme="minorEastAsia"/>
                <w:b/>
                <w:color w:val="000000" w:themeColor="text1"/>
                <w:kern w:val="0"/>
                <w:szCs w:val="21"/>
              </w:rPr>
            </w:pPr>
            <w:r w:rsidRPr="008879D8">
              <w:rPr>
                <w:rFonts w:eastAsiaTheme="minorEastAsia" w:hint="eastAsia"/>
                <w:b/>
                <w:color w:val="000000" w:themeColor="text1"/>
                <w:kern w:val="0"/>
                <w:szCs w:val="21"/>
              </w:rPr>
              <w:t>导入期</w:t>
            </w:r>
          </w:p>
          <w:p w14:paraId="5E224C67" w14:textId="77777777" w:rsidR="00C84A5B" w:rsidRPr="008879D8" w:rsidRDefault="00C84A5B" w:rsidP="00C84A5B">
            <w:pPr>
              <w:widowControl/>
              <w:adjustRightInd w:val="0"/>
              <w:snapToGrid w:val="0"/>
              <w:jc w:val="center"/>
              <w:rPr>
                <w:rFonts w:eastAsiaTheme="minorEastAsia"/>
                <w:b/>
                <w:color w:val="000000" w:themeColor="text1"/>
                <w:kern w:val="0"/>
                <w:szCs w:val="21"/>
              </w:rPr>
            </w:pPr>
            <w:r w:rsidRPr="008879D8">
              <w:rPr>
                <w:rFonts w:eastAsiaTheme="minorEastAsia" w:hint="eastAsia"/>
                <w:color w:val="000000" w:themeColor="text1"/>
                <w:kern w:val="0"/>
                <w:szCs w:val="21"/>
              </w:rPr>
              <w:t>（</w:t>
            </w:r>
            <w:r w:rsidRPr="008879D8">
              <w:rPr>
                <w:rFonts w:eastAsiaTheme="minorEastAsia"/>
                <w:color w:val="000000" w:themeColor="text1"/>
                <w:kern w:val="0"/>
                <w:szCs w:val="21"/>
              </w:rPr>
              <w:t>-2</w:t>
            </w:r>
            <w:r w:rsidRPr="008879D8">
              <w:rPr>
                <w:rFonts w:eastAsiaTheme="minorEastAsia" w:hint="eastAsia"/>
                <w:color w:val="000000" w:themeColor="text1"/>
                <w:kern w:val="0"/>
                <w:szCs w:val="21"/>
              </w:rPr>
              <w:t>次月经结束至</w:t>
            </w:r>
            <w:r w:rsidRPr="008879D8">
              <w:rPr>
                <w:rFonts w:eastAsiaTheme="minorEastAsia"/>
                <w:color w:val="000000" w:themeColor="text1"/>
                <w:kern w:val="0"/>
                <w:szCs w:val="21"/>
              </w:rPr>
              <w:t>-1</w:t>
            </w:r>
            <w:r w:rsidRPr="008879D8">
              <w:rPr>
                <w:rFonts w:eastAsiaTheme="minorEastAsia" w:hint="eastAsia"/>
                <w:color w:val="000000" w:themeColor="text1"/>
                <w:kern w:val="0"/>
                <w:szCs w:val="21"/>
              </w:rPr>
              <w:t>次月经结束）</w:t>
            </w:r>
          </w:p>
        </w:tc>
        <w:tc>
          <w:tcPr>
            <w:tcW w:w="1978"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9E6D4" w14:textId="77777777" w:rsidR="00C84A5B" w:rsidRPr="008879D8" w:rsidRDefault="00C84A5B" w:rsidP="00C84A5B">
            <w:pPr>
              <w:widowControl/>
              <w:adjustRightInd w:val="0"/>
              <w:snapToGrid w:val="0"/>
              <w:jc w:val="center"/>
              <w:rPr>
                <w:rFonts w:eastAsiaTheme="minorEastAsia"/>
                <w:b/>
                <w:color w:val="000000" w:themeColor="text1"/>
                <w:kern w:val="0"/>
                <w:szCs w:val="21"/>
              </w:rPr>
            </w:pPr>
            <w:r w:rsidRPr="008879D8">
              <w:rPr>
                <w:rFonts w:eastAsiaTheme="minorEastAsia" w:hint="eastAsia"/>
                <w:b/>
                <w:color w:val="000000" w:themeColor="text1"/>
                <w:kern w:val="0"/>
                <w:szCs w:val="21"/>
              </w:rPr>
              <w:t>治疗期</w:t>
            </w:r>
          </w:p>
          <w:p w14:paraId="167943EF"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w:t>
            </w:r>
            <w:r w:rsidRPr="008879D8">
              <w:rPr>
                <w:rFonts w:eastAsiaTheme="minorEastAsia"/>
                <w:color w:val="000000" w:themeColor="text1"/>
                <w:kern w:val="0"/>
                <w:szCs w:val="21"/>
              </w:rPr>
              <w:t>3</w:t>
            </w:r>
            <w:r w:rsidRPr="008879D8">
              <w:rPr>
                <w:rFonts w:eastAsiaTheme="minorEastAsia" w:hint="eastAsia"/>
                <w:color w:val="000000" w:themeColor="text1"/>
                <w:kern w:val="0"/>
                <w:szCs w:val="21"/>
              </w:rPr>
              <w:t>个月经周期）</w:t>
            </w:r>
          </w:p>
        </w:tc>
        <w:tc>
          <w:tcPr>
            <w:tcW w:w="833" w:type="pct"/>
            <w:tcBorders>
              <w:top w:val="single" w:sz="4" w:space="0" w:color="auto"/>
              <w:left w:val="nil"/>
              <w:bottom w:val="single" w:sz="4" w:space="0" w:color="auto"/>
              <w:right w:val="single" w:sz="4" w:space="0" w:color="auto"/>
            </w:tcBorders>
            <w:shd w:val="clear" w:color="auto" w:fill="auto"/>
            <w:noWrap/>
            <w:vAlign w:val="center"/>
            <w:hideMark/>
          </w:tcPr>
          <w:p w14:paraId="452FF766" w14:textId="77777777" w:rsidR="00C84A5B" w:rsidRPr="008879D8" w:rsidRDefault="00C84A5B" w:rsidP="00C84A5B">
            <w:pPr>
              <w:widowControl/>
              <w:adjustRightInd w:val="0"/>
              <w:snapToGrid w:val="0"/>
              <w:jc w:val="center"/>
              <w:rPr>
                <w:rFonts w:eastAsiaTheme="minorEastAsia"/>
                <w:b/>
                <w:color w:val="000000" w:themeColor="text1"/>
                <w:kern w:val="0"/>
                <w:szCs w:val="21"/>
              </w:rPr>
            </w:pPr>
            <w:r w:rsidRPr="008879D8">
              <w:rPr>
                <w:rFonts w:eastAsiaTheme="minorEastAsia" w:hint="eastAsia"/>
                <w:b/>
                <w:color w:val="000000" w:themeColor="text1"/>
                <w:kern w:val="0"/>
                <w:szCs w:val="21"/>
              </w:rPr>
              <w:t>随访期</w:t>
            </w:r>
          </w:p>
          <w:p w14:paraId="5C32DA25"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w:t>
            </w:r>
            <w:r w:rsidRPr="008879D8">
              <w:rPr>
                <w:rFonts w:eastAsiaTheme="minorEastAsia"/>
                <w:color w:val="000000" w:themeColor="text1"/>
                <w:kern w:val="0"/>
                <w:szCs w:val="21"/>
              </w:rPr>
              <w:t>1</w:t>
            </w:r>
            <w:r w:rsidRPr="008879D8">
              <w:rPr>
                <w:rFonts w:eastAsiaTheme="minorEastAsia" w:hint="eastAsia"/>
                <w:color w:val="000000" w:themeColor="text1"/>
                <w:kern w:val="0"/>
                <w:szCs w:val="21"/>
              </w:rPr>
              <w:t>个月经周期）</w:t>
            </w:r>
          </w:p>
        </w:tc>
      </w:tr>
      <w:tr w:rsidR="008879D8" w:rsidRPr="008879D8" w14:paraId="575DB5B8" w14:textId="77777777" w:rsidTr="008879D8">
        <w:trPr>
          <w:trHeight w:val="285"/>
          <w:jc w:val="center"/>
        </w:trPr>
        <w:tc>
          <w:tcPr>
            <w:tcW w:w="923" w:type="pct"/>
            <w:vMerge/>
            <w:tcBorders>
              <w:top w:val="single" w:sz="4" w:space="0" w:color="auto"/>
              <w:left w:val="single" w:sz="4" w:space="0" w:color="auto"/>
              <w:bottom w:val="single" w:sz="4" w:space="0" w:color="auto"/>
              <w:right w:val="single" w:sz="4" w:space="0" w:color="auto"/>
            </w:tcBorders>
            <w:vAlign w:val="center"/>
            <w:hideMark/>
          </w:tcPr>
          <w:p w14:paraId="44B12824"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585" w:type="pct"/>
            <w:tcBorders>
              <w:top w:val="nil"/>
              <w:left w:val="nil"/>
              <w:bottom w:val="single" w:sz="4" w:space="0" w:color="auto"/>
              <w:right w:val="single" w:sz="4" w:space="0" w:color="auto"/>
            </w:tcBorders>
            <w:shd w:val="clear" w:color="auto" w:fill="auto"/>
            <w:noWrap/>
            <w:vAlign w:val="center"/>
            <w:hideMark/>
          </w:tcPr>
          <w:p w14:paraId="5B5DCEEF"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访视</w:t>
            </w:r>
            <w:r w:rsidRPr="008879D8">
              <w:rPr>
                <w:rFonts w:eastAsiaTheme="minorEastAsia"/>
                <w:color w:val="000000" w:themeColor="text1"/>
                <w:kern w:val="0"/>
                <w:szCs w:val="21"/>
              </w:rPr>
              <w:t>1</w:t>
            </w:r>
          </w:p>
        </w:tc>
        <w:tc>
          <w:tcPr>
            <w:tcW w:w="681" w:type="pct"/>
            <w:tcBorders>
              <w:top w:val="single" w:sz="4" w:space="0" w:color="auto"/>
              <w:left w:val="nil"/>
              <w:bottom w:val="single" w:sz="4" w:space="0" w:color="auto"/>
              <w:right w:val="single" w:sz="4" w:space="0" w:color="auto"/>
            </w:tcBorders>
            <w:vAlign w:val="center"/>
          </w:tcPr>
          <w:p w14:paraId="38D88935"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访视</w:t>
            </w:r>
            <w:r w:rsidRPr="008879D8">
              <w:rPr>
                <w:rFonts w:eastAsiaTheme="minorEastAsia"/>
                <w:color w:val="000000" w:themeColor="text1"/>
                <w:kern w:val="0"/>
                <w:szCs w:val="21"/>
              </w:rPr>
              <w:t>2</w:t>
            </w:r>
          </w:p>
        </w:tc>
        <w:tc>
          <w:tcPr>
            <w:tcW w:w="633" w:type="pct"/>
            <w:tcBorders>
              <w:top w:val="nil"/>
              <w:left w:val="single" w:sz="4" w:space="0" w:color="auto"/>
              <w:bottom w:val="single" w:sz="4" w:space="0" w:color="auto"/>
              <w:right w:val="single" w:sz="4" w:space="0" w:color="auto"/>
            </w:tcBorders>
            <w:shd w:val="clear" w:color="auto" w:fill="auto"/>
            <w:noWrap/>
            <w:vAlign w:val="center"/>
            <w:hideMark/>
          </w:tcPr>
          <w:p w14:paraId="66147CAF"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访视</w:t>
            </w:r>
            <w:r w:rsidRPr="008879D8">
              <w:rPr>
                <w:rFonts w:eastAsiaTheme="minorEastAsia"/>
                <w:color w:val="000000" w:themeColor="text1"/>
                <w:kern w:val="0"/>
                <w:szCs w:val="21"/>
              </w:rPr>
              <w:t>3</w:t>
            </w:r>
          </w:p>
        </w:tc>
        <w:tc>
          <w:tcPr>
            <w:tcW w:w="681" w:type="pct"/>
            <w:tcBorders>
              <w:top w:val="nil"/>
              <w:left w:val="nil"/>
              <w:bottom w:val="single" w:sz="4" w:space="0" w:color="auto"/>
              <w:right w:val="single" w:sz="4" w:space="0" w:color="auto"/>
            </w:tcBorders>
            <w:shd w:val="clear" w:color="auto" w:fill="auto"/>
            <w:noWrap/>
            <w:vAlign w:val="center"/>
            <w:hideMark/>
          </w:tcPr>
          <w:p w14:paraId="3B003BE3"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访视</w:t>
            </w:r>
            <w:r w:rsidRPr="008879D8">
              <w:rPr>
                <w:rFonts w:eastAsiaTheme="minorEastAsia"/>
                <w:color w:val="000000" w:themeColor="text1"/>
                <w:kern w:val="0"/>
                <w:szCs w:val="21"/>
              </w:rPr>
              <w:t>4</w:t>
            </w:r>
          </w:p>
        </w:tc>
        <w:tc>
          <w:tcPr>
            <w:tcW w:w="664" w:type="pct"/>
            <w:tcBorders>
              <w:top w:val="nil"/>
              <w:left w:val="nil"/>
              <w:bottom w:val="single" w:sz="4" w:space="0" w:color="auto"/>
              <w:right w:val="single" w:sz="4" w:space="0" w:color="auto"/>
            </w:tcBorders>
            <w:shd w:val="clear" w:color="auto" w:fill="auto"/>
            <w:noWrap/>
            <w:vAlign w:val="center"/>
            <w:hideMark/>
          </w:tcPr>
          <w:p w14:paraId="1306460A"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访视</w:t>
            </w:r>
            <w:r w:rsidRPr="008879D8">
              <w:rPr>
                <w:rFonts w:eastAsiaTheme="minorEastAsia"/>
                <w:color w:val="000000" w:themeColor="text1"/>
                <w:kern w:val="0"/>
                <w:szCs w:val="21"/>
              </w:rPr>
              <w:t>5</w:t>
            </w:r>
          </w:p>
        </w:tc>
        <w:tc>
          <w:tcPr>
            <w:tcW w:w="833" w:type="pct"/>
            <w:tcBorders>
              <w:top w:val="nil"/>
              <w:left w:val="nil"/>
              <w:bottom w:val="single" w:sz="4" w:space="0" w:color="auto"/>
              <w:right w:val="single" w:sz="4" w:space="0" w:color="auto"/>
            </w:tcBorders>
            <w:shd w:val="clear" w:color="auto" w:fill="auto"/>
            <w:noWrap/>
            <w:vAlign w:val="center"/>
            <w:hideMark/>
          </w:tcPr>
          <w:p w14:paraId="72B9A78D"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访视</w:t>
            </w:r>
            <w:r w:rsidRPr="008879D8">
              <w:rPr>
                <w:rFonts w:eastAsiaTheme="minorEastAsia"/>
                <w:color w:val="000000" w:themeColor="text1"/>
                <w:kern w:val="0"/>
                <w:szCs w:val="21"/>
              </w:rPr>
              <w:t>6</w:t>
            </w:r>
          </w:p>
        </w:tc>
      </w:tr>
      <w:tr w:rsidR="008879D8" w:rsidRPr="008879D8" w14:paraId="7375503B" w14:textId="77777777" w:rsidTr="008879D8">
        <w:trPr>
          <w:trHeight w:val="285"/>
          <w:jc w:val="center"/>
        </w:trPr>
        <w:tc>
          <w:tcPr>
            <w:tcW w:w="923" w:type="pct"/>
            <w:vMerge/>
            <w:tcBorders>
              <w:top w:val="single" w:sz="4" w:space="0" w:color="auto"/>
              <w:left w:val="single" w:sz="4" w:space="0" w:color="auto"/>
              <w:bottom w:val="single" w:sz="4" w:space="0" w:color="auto"/>
              <w:right w:val="single" w:sz="4" w:space="0" w:color="auto"/>
            </w:tcBorders>
            <w:vAlign w:val="center"/>
            <w:hideMark/>
          </w:tcPr>
          <w:p w14:paraId="41114A75"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585" w:type="pct"/>
            <w:tcBorders>
              <w:top w:val="nil"/>
              <w:left w:val="nil"/>
              <w:bottom w:val="single" w:sz="4" w:space="0" w:color="auto"/>
              <w:right w:val="single" w:sz="4" w:space="0" w:color="auto"/>
            </w:tcBorders>
            <w:shd w:val="clear" w:color="auto" w:fill="auto"/>
            <w:noWrap/>
            <w:vAlign w:val="center"/>
            <w:hideMark/>
          </w:tcPr>
          <w:p w14:paraId="4F623296" w14:textId="089B3527" w:rsidR="00C84A5B" w:rsidRPr="008879D8" w:rsidRDefault="00B309EA"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就诊当天</w:t>
            </w:r>
          </w:p>
        </w:tc>
        <w:tc>
          <w:tcPr>
            <w:tcW w:w="681" w:type="pct"/>
            <w:tcBorders>
              <w:top w:val="single" w:sz="4" w:space="0" w:color="auto"/>
              <w:left w:val="nil"/>
              <w:bottom w:val="single" w:sz="4" w:space="0" w:color="auto"/>
              <w:right w:val="single" w:sz="4" w:space="0" w:color="auto"/>
            </w:tcBorders>
            <w:vAlign w:val="center"/>
          </w:tcPr>
          <w:p w14:paraId="053B744B"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第</w:t>
            </w:r>
            <w:r w:rsidRPr="008879D8">
              <w:rPr>
                <w:rFonts w:eastAsiaTheme="minorEastAsia"/>
                <w:color w:val="000000" w:themeColor="text1"/>
                <w:kern w:val="0"/>
                <w:szCs w:val="21"/>
              </w:rPr>
              <w:t>-1</w:t>
            </w:r>
            <w:r w:rsidRPr="008879D8">
              <w:rPr>
                <w:rFonts w:eastAsiaTheme="minorEastAsia" w:hint="eastAsia"/>
                <w:color w:val="000000" w:themeColor="text1"/>
                <w:kern w:val="0"/>
                <w:szCs w:val="21"/>
              </w:rPr>
              <w:t>次月经结束后</w:t>
            </w:r>
            <w:r w:rsidRPr="008879D8">
              <w:rPr>
                <w:rFonts w:eastAsiaTheme="minorEastAsia"/>
                <w:color w:val="000000" w:themeColor="text1"/>
                <w:kern w:val="0"/>
                <w:szCs w:val="21"/>
              </w:rPr>
              <w:t>3±2</w:t>
            </w:r>
            <w:r w:rsidRPr="008879D8">
              <w:rPr>
                <w:rFonts w:eastAsiaTheme="minorEastAsia" w:hint="eastAsia"/>
                <w:color w:val="000000" w:themeColor="text1"/>
                <w:kern w:val="0"/>
                <w:szCs w:val="21"/>
              </w:rPr>
              <w:t>天</w:t>
            </w:r>
          </w:p>
        </w:tc>
        <w:tc>
          <w:tcPr>
            <w:tcW w:w="633" w:type="pct"/>
            <w:tcBorders>
              <w:top w:val="nil"/>
              <w:left w:val="single" w:sz="4" w:space="0" w:color="auto"/>
              <w:bottom w:val="single" w:sz="4" w:space="0" w:color="auto"/>
              <w:right w:val="single" w:sz="4" w:space="0" w:color="auto"/>
            </w:tcBorders>
            <w:shd w:val="clear" w:color="auto" w:fill="auto"/>
            <w:noWrap/>
            <w:vAlign w:val="center"/>
            <w:hideMark/>
          </w:tcPr>
          <w:p w14:paraId="54E925E1"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szCs w:val="21"/>
              </w:rPr>
              <w:t>第</w:t>
            </w:r>
            <w:r w:rsidRPr="008879D8">
              <w:rPr>
                <w:rFonts w:eastAsiaTheme="minorEastAsia"/>
                <w:color w:val="000000" w:themeColor="text1"/>
                <w:szCs w:val="21"/>
              </w:rPr>
              <w:t>1</w:t>
            </w:r>
            <w:r w:rsidRPr="008879D8">
              <w:rPr>
                <w:rFonts w:eastAsiaTheme="minorEastAsia" w:hint="eastAsia"/>
                <w:color w:val="000000" w:themeColor="text1"/>
                <w:szCs w:val="21"/>
              </w:rPr>
              <w:t>次月经结束后</w:t>
            </w:r>
            <w:r w:rsidRPr="008879D8">
              <w:rPr>
                <w:rFonts w:eastAsiaTheme="minorEastAsia"/>
                <w:color w:val="000000" w:themeColor="text1"/>
                <w:szCs w:val="21"/>
              </w:rPr>
              <w:t>3±2</w:t>
            </w:r>
            <w:r w:rsidRPr="008879D8">
              <w:rPr>
                <w:rFonts w:eastAsiaTheme="minorEastAsia" w:hint="eastAsia"/>
                <w:color w:val="000000" w:themeColor="text1"/>
                <w:szCs w:val="21"/>
              </w:rPr>
              <w:t>天</w:t>
            </w:r>
          </w:p>
        </w:tc>
        <w:tc>
          <w:tcPr>
            <w:tcW w:w="681" w:type="pct"/>
            <w:tcBorders>
              <w:top w:val="nil"/>
              <w:left w:val="nil"/>
              <w:bottom w:val="single" w:sz="4" w:space="0" w:color="auto"/>
              <w:right w:val="single" w:sz="4" w:space="0" w:color="auto"/>
            </w:tcBorders>
            <w:shd w:val="clear" w:color="auto" w:fill="auto"/>
            <w:noWrap/>
            <w:vAlign w:val="center"/>
            <w:hideMark/>
          </w:tcPr>
          <w:p w14:paraId="0F5F1144"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szCs w:val="21"/>
              </w:rPr>
              <w:t>第</w:t>
            </w:r>
            <w:r w:rsidRPr="008879D8">
              <w:rPr>
                <w:rFonts w:eastAsiaTheme="minorEastAsia"/>
                <w:color w:val="000000" w:themeColor="text1"/>
                <w:szCs w:val="21"/>
              </w:rPr>
              <w:t>2</w:t>
            </w:r>
            <w:r w:rsidRPr="008879D8">
              <w:rPr>
                <w:rFonts w:eastAsiaTheme="minorEastAsia" w:hint="eastAsia"/>
                <w:color w:val="000000" w:themeColor="text1"/>
                <w:szCs w:val="21"/>
              </w:rPr>
              <w:t>次月经结束后</w:t>
            </w:r>
            <w:r w:rsidRPr="008879D8">
              <w:rPr>
                <w:rFonts w:eastAsiaTheme="minorEastAsia"/>
                <w:color w:val="000000" w:themeColor="text1"/>
                <w:szCs w:val="21"/>
              </w:rPr>
              <w:t>3±2</w:t>
            </w:r>
            <w:r w:rsidRPr="008879D8">
              <w:rPr>
                <w:rFonts w:eastAsiaTheme="minorEastAsia" w:hint="eastAsia"/>
                <w:color w:val="000000" w:themeColor="text1"/>
                <w:szCs w:val="21"/>
              </w:rPr>
              <w:t>天</w:t>
            </w:r>
          </w:p>
        </w:tc>
        <w:tc>
          <w:tcPr>
            <w:tcW w:w="664" w:type="pct"/>
            <w:tcBorders>
              <w:top w:val="nil"/>
              <w:left w:val="nil"/>
              <w:bottom w:val="single" w:sz="4" w:space="0" w:color="auto"/>
              <w:right w:val="single" w:sz="4" w:space="0" w:color="auto"/>
            </w:tcBorders>
            <w:shd w:val="clear" w:color="auto" w:fill="auto"/>
            <w:noWrap/>
            <w:vAlign w:val="center"/>
            <w:hideMark/>
          </w:tcPr>
          <w:p w14:paraId="4D262017"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szCs w:val="21"/>
              </w:rPr>
              <w:t>第</w:t>
            </w:r>
            <w:r w:rsidRPr="008879D8">
              <w:rPr>
                <w:rFonts w:eastAsiaTheme="minorEastAsia"/>
                <w:color w:val="000000" w:themeColor="text1"/>
                <w:szCs w:val="21"/>
              </w:rPr>
              <w:t>3</w:t>
            </w:r>
            <w:r w:rsidRPr="008879D8">
              <w:rPr>
                <w:rFonts w:eastAsiaTheme="minorEastAsia" w:hint="eastAsia"/>
                <w:color w:val="000000" w:themeColor="text1"/>
                <w:szCs w:val="21"/>
              </w:rPr>
              <w:t>次月经结束后</w:t>
            </w:r>
            <w:r w:rsidRPr="008879D8">
              <w:rPr>
                <w:rFonts w:eastAsiaTheme="minorEastAsia"/>
                <w:color w:val="000000" w:themeColor="text1"/>
                <w:szCs w:val="21"/>
              </w:rPr>
              <w:t>3±2</w:t>
            </w:r>
            <w:r w:rsidRPr="008879D8">
              <w:rPr>
                <w:rFonts w:eastAsiaTheme="minorEastAsia" w:hint="eastAsia"/>
                <w:color w:val="000000" w:themeColor="text1"/>
                <w:szCs w:val="21"/>
              </w:rPr>
              <w:t>天</w:t>
            </w:r>
          </w:p>
        </w:tc>
        <w:tc>
          <w:tcPr>
            <w:tcW w:w="833" w:type="pct"/>
            <w:tcBorders>
              <w:top w:val="nil"/>
              <w:left w:val="nil"/>
              <w:bottom w:val="single" w:sz="4" w:space="0" w:color="auto"/>
              <w:right w:val="single" w:sz="4" w:space="0" w:color="auto"/>
            </w:tcBorders>
            <w:shd w:val="clear" w:color="auto" w:fill="auto"/>
            <w:noWrap/>
            <w:vAlign w:val="center"/>
            <w:hideMark/>
          </w:tcPr>
          <w:p w14:paraId="4AA9E9A6"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szCs w:val="21"/>
              </w:rPr>
              <w:t>第</w:t>
            </w:r>
            <w:r w:rsidRPr="008879D8">
              <w:rPr>
                <w:rFonts w:eastAsiaTheme="minorEastAsia"/>
                <w:color w:val="000000" w:themeColor="text1"/>
                <w:szCs w:val="21"/>
              </w:rPr>
              <w:t>4</w:t>
            </w:r>
            <w:r w:rsidRPr="008879D8">
              <w:rPr>
                <w:rFonts w:eastAsiaTheme="minorEastAsia" w:hint="eastAsia"/>
                <w:color w:val="000000" w:themeColor="text1"/>
                <w:szCs w:val="21"/>
              </w:rPr>
              <w:t>次月经结束后</w:t>
            </w:r>
            <w:r w:rsidRPr="008879D8">
              <w:rPr>
                <w:rFonts w:eastAsiaTheme="minorEastAsia"/>
                <w:color w:val="000000" w:themeColor="text1"/>
                <w:szCs w:val="21"/>
              </w:rPr>
              <w:t>3±2</w:t>
            </w:r>
            <w:r w:rsidRPr="008879D8">
              <w:rPr>
                <w:rFonts w:eastAsiaTheme="minorEastAsia" w:hint="eastAsia"/>
                <w:color w:val="000000" w:themeColor="text1"/>
                <w:szCs w:val="21"/>
              </w:rPr>
              <w:t>天</w:t>
            </w:r>
          </w:p>
        </w:tc>
      </w:tr>
      <w:tr w:rsidR="008879D8" w:rsidRPr="008879D8" w14:paraId="754433FC"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14:paraId="7693D9D9"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签署知情同意书</w:t>
            </w:r>
          </w:p>
        </w:tc>
        <w:tc>
          <w:tcPr>
            <w:tcW w:w="585" w:type="pct"/>
            <w:tcBorders>
              <w:top w:val="nil"/>
              <w:left w:val="nil"/>
              <w:bottom w:val="single" w:sz="4" w:space="0" w:color="auto"/>
              <w:right w:val="single" w:sz="4" w:space="0" w:color="auto"/>
            </w:tcBorders>
            <w:shd w:val="clear" w:color="auto" w:fill="auto"/>
            <w:noWrap/>
            <w:vAlign w:val="center"/>
            <w:hideMark/>
          </w:tcPr>
          <w:p w14:paraId="211941C3"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60FC86EB"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633" w:type="pct"/>
            <w:tcBorders>
              <w:top w:val="nil"/>
              <w:left w:val="single" w:sz="4" w:space="0" w:color="auto"/>
              <w:bottom w:val="single" w:sz="4" w:space="0" w:color="auto"/>
              <w:right w:val="single" w:sz="4" w:space="0" w:color="auto"/>
            </w:tcBorders>
            <w:shd w:val="clear" w:color="auto" w:fill="auto"/>
            <w:noWrap/>
            <w:vAlign w:val="center"/>
            <w:hideMark/>
          </w:tcPr>
          <w:p w14:paraId="52D0BE3C"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681" w:type="pct"/>
            <w:tcBorders>
              <w:top w:val="nil"/>
              <w:left w:val="nil"/>
              <w:bottom w:val="single" w:sz="4" w:space="0" w:color="auto"/>
              <w:right w:val="single" w:sz="4" w:space="0" w:color="auto"/>
            </w:tcBorders>
            <w:shd w:val="clear" w:color="auto" w:fill="auto"/>
            <w:noWrap/>
            <w:vAlign w:val="center"/>
            <w:hideMark/>
          </w:tcPr>
          <w:p w14:paraId="2D1EEDF9"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664" w:type="pct"/>
            <w:tcBorders>
              <w:top w:val="nil"/>
              <w:left w:val="nil"/>
              <w:bottom w:val="single" w:sz="4" w:space="0" w:color="auto"/>
              <w:right w:val="single" w:sz="4" w:space="0" w:color="auto"/>
            </w:tcBorders>
            <w:shd w:val="clear" w:color="auto" w:fill="auto"/>
            <w:noWrap/>
            <w:vAlign w:val="center"/>
            <w:hideMark/>
          </w:tcPr>
          <w:p w14:paraId="169C2BB2"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833" w:type="pct"/>
            <w:tcBorders>
              <w:top w:val="nil"/>
              <w:left w:val="nil"/>
              <w:bottom w:val="single" w:sz="4" w:space="0" w:color="auto"/>
              <w:right w:val="single" w:sz="4" w:space="0" w:color="auto"/>
            </w:tcBorders>
            <w:shd w:val="clear" w:color="auto" w:fill="auto"/>
            <w:noWrap/>
            <w:vAlign w:val="center"/>
            <w:hideMark/>
          </w:tcPr>
          <w:p w14:paraId="00451506"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r>
      <w:tr w:rsidR="008879D8" w:rsidRPr="008879D8" w14:paraId="4E3261E2"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14:paraId="548B3C37"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分配筛选号</w:t>
            </w:r>
          </w:p>
        </w:tc>
        <w:tc>
          <w:tcPr>
            <w:tcW w:w="585" w:type="pct"/>
            <w:tcBorders>
              <w:top w:val="nil"/>
              <w:left w:val="nil"/>
              <w:bottom w:val="single" w:sz="4" w:space="0" w:color="auto"/>
              <w:right w:val="single" w:sz="4" w:space="0" w:color="auto"/>
            </w:tcBorders>
            <w:shd w:val="clear" w:color="auto" w:fill="auto"/>
            <w:noWrap/>
            <w:vAlign w:val="center"/>
            <w:hideMark/>
          </w:tcPr>
          <w:p w14:paraId="7C91E0F8"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037085E1"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633" w:type="pct"/>
            <w:tcBorders>
              <w:top w:val="nil"/>
              <w:left w:val="single" w:sz="4" w:space="0" w:color="auto"/>
              <w:bottom w:val="single" w:sz="4" w:space="0" w:color="auto"/>
              <w:right w:val="single" w:sz="4" w:space="0" w:color="auto"/>
            </w:tcBorders>
            <w:shd w:val="clear" w:color="auto" w:fill="auto"/>
            <w:noWrap/>
            <w:vAlign w:val="center"/>
            <w:hideMark/>
          </w:tcPr>
          <w:p w14:paraId="0ECCBEEA"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681" w:type="pct"/>
            <w:tcBorders>
              <w:top w:val="nil"/>
              <w:left w:val="nil"/>
              <w:bottom w:val="single" w:sz="4" w:space="0" w:color="auto"/>
              <w:right w:val="single" w:sz="4" w:space="0" w:color="auto"/>
            </w:tcBorders>
            <w:shd w:val="clear" w:color="auto" w:fill="auto"/>
            <w:noWrap/>
            <w:vAlign w:val="center"/>
            <w:hideMark/>
          </w:tcPr>
          <w:p w14:paraId="5FC4D6FF"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664" w:type="pct"/>
            <w:tcBorders>
              <w:top w:val="nil"/>
              <w:left w:val="nil"/>
              <w:bottom w:val="single" w:sz="4" w:space="0" w:color="auto"/>
              <w:right w:val="single" w:sz="4" w:space="0" w:color="auto"/>
            </w:tcBorders>
            <w:shd w:val="clear" w:color="auto" w:fill="auto"/>
            <w:noWrap/>
            <w:vAlign w:val="center"/>
            <w:hideMark/>
          </w:tcPr>
          <w:p w14:paraId="1D78D320"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833" w:type="pct"/>
            <w:tcBorders>
              <w:top w:val="nil"/>
              <w:left w:val="nil"/>
              <w:bottom w:val="single" w:sz="4" w:space="0" w:color="auto"/>
              <w:right w:val="single" w:sz="4" w:space="0" w:color="auto"/>
            </w:tcBorders>
            <w:shd w:val="clear" w:color="auto" w:fill="auto"/>
            <w:noWrap/>
            <w:vAlign w:val="center"/>
            <w:hideMark/>
          </w:tcPr>
          <w:p w14:paraId="3F4827F9"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r>
      <w:tr w:rsidR="008879D8" w:rsidRPr="008879D8" w14:paraId="362E463F"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14:paraId="7DE2008D"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人口学资料</w:t>
            </w:r>
            <w:r w:rsidRPr="008879D8">
              <w:rPr>
                <w:rFonts w:eastAsiaTheme="minorEastAsia" w:hint="eastAsia"/>
                <w:color w:val="000000" w:themeColor="text1"/>
                <w:kern w:val="0"/>
                <w:szCs w:val="21"/>
                <w:vertAlign w:val="superscript"/>
              </w:rPr>
              <w:t>（</w:t>
            </w:r>
            <w:r w:rsidRPr="008879D8">
              <w:rPr>
                <w:rFonts w:eastAsiaTheme="minorEastAsia"/>
                <w:color w:val="000000" w:themeColor="text1"/>
                <w:kern w:val="0"/>
                <w:szCs w:val="21"/>
                <w:vertAlign w:val="superscript"/>
              </w:rPr>
              <w:t>1</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hideMark/>
          </w:tcPr>
          <w:p w14:paraId="623C1F2D"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3784E83A"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633" w:type="pct"/>
            <w:tcBorders>
              <w:top w:val="nil"/>
              <w:left w:val="single" w:sz="4" w:space="0" w:color="auto"/>
              <w:bottom w:val="single" w:sz="4" w:space="0" w:color="auto"/>
              <w:right w:val="single" w:sz="4" w:space="0" w:color="auto"/>
            </w:tcBorders>
            <w:shd w:val="clear" w:color="auto" w:fill="auto"/>
            <w:noWrap/>
            <w:vAlign w:val="center"/>
            <w:hideMark/>
          </w:tcPr>
          <w:p w14:paraId="00CDBB9C"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681" w:type="pct"/>
            <w:tcBorders>
              <w:top w:val="nil"/>
              <w:left w:val="nil"/>
              <w:bottom w:val="single" w:sz="4" w:space="0" w:color="auto"/>
              <w:right w:val="single" w:sz="4" w:space="0" w:color="auto"/>
            </w:tcBorders>
            <w:shd w:val="clear" w:color="auto" w:fill="auto"/>
            <w:noWrap/>
            <w:vAlign w:val="center"/>
            <w:hideMark/>
          </w:tcPr>
          <w:p w14:paraId="6FA30E89"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664" w:type="pct"/>
            <w:tcBorders>
              <w:top w:val="nil"/>
              <w:left w:val="nil"/>
              <w:bottom w:val="single" w:sz="4" w:space="0" w:color="auto"/>
              <w:right w:val="single" w:sz="4" w:space="0" w:color="auto"/>
            </w:tcBorders>
            <w:shd w:val="clear" w:color="auto" w:fill="auto"/>
            <w:noWrap/>
            <w:vAlign w:val="center"/>
            <w:hideMark/>
          </w:tcPr>
          <w:p w14:paraId="5D7186D2"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833" w:type="pct"/>
            <w:tcBorders>
              <w:top w:val="nil"/>
              <w:left w:val="nil"/>
              <w:bottom w:val="single" w:sz="4" w:space="0" w:color="auto"/>
              <w:right w:val="single" w:sz="4" w:space="0" w:color="auto"/>
            </w:tcBorders>
            <w:shd w:val="clear" w:color="auto" w:fill="auto"/>
            <w:noWrap/>
            <w:vAlign w:val="center"/>
            <w:hideMark/>
          </w:tcPr>
          <w:p w14:paraId="674DFEA1"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r>
      <w:tr w:rsidR="008879D8" w:rsidRPr="008879D8" w14:paraId="347E1190"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tcPr>
          <w:p w14:paraId="2849BDF9" w14:textId="359BA9E4"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月经情况</w:t>
            </w:r>
            <w:r w:rsidRPr="008879D8">
              <w:rPr>
                <w:rFonts w:eastAsiaTheme="minorEastAsia" w:hint="eastAsia"/>
                <w:color w:val="000000" w:themeColor="text1"/>
                <w:kern w:val="0"/>
                <w:szCs w:val="21"/>
                <w:vertAlign w:val="superscript"/>
              </w:rPr>
              <w:t>（</w:t>
            </w:r>
            <w:r w:rsidRPr="008879D8">
              <w:rPr>
                <w:rFonts w:eastAsiaTheme="minorEastAsia"/>
                <w:color w:val="000000" w:themeColor="text1"/>
                <w:kern w:val="0"/>
                <w:szCs w:val="21"/>
                <w:vertAlign w:val="superscript"/>
              </w:rPr>
              <w:t>2</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tcPr>
          <w:p w14:paraId="3009C031" w14:textId="77777777" w:rsidR="00C84A5B" w:rsidRPr="008879D8" w:rsidRDefault="00C84A5B" w:rsidP="00C84A5B">
            <w:pPr>
              <w:widowControl/>
              <w:adjustRightInd w:val="0"/>
              <w:snapToGrid w:val="0"/>
              <w:jc w:val="center"/>
              <w:rPr>
                <w:rFonts w:eastAsiaTheme="minorEastAsia"/>
                <w:color w:val="000000" w:themeColor="text1"/>
                <w:szCs w:val="21"/>
                <w:lang w:eastAsia="en-US"/>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011EDD43"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33" w:type="pct"/>
            <w:tcBorders>
              <w:top w:val="nil"/>
              <w:left w:val="single" w:sz="4" w:space="0" w:color="auto"/>
              <w:bottom w:val="single" w:sz="4" w:space="0" w:color="auto"/>
              <w:right w:val="single" w:sz="4" w:space="0" w:color="auto"/>
            </w:tcBorders>
            <w:shd w:val="clear" w:color="auto" w:fill="auto"/>
            <w:noWrap/>
            <w:vAlign w:val="center"/>
          </w:tcPr>
          <w:p w14:paraId="181B156E"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nil"/>
              <w:left w:val="nil"/>
              <w:bottom w:val="single" w:sz="4" w:space="0" w:color="auto"/>
              <w:right w:val="single" w:sz="4" w:space="0" w:color="auto"/>
            </w:tcBorders>
            <w:shd w:val="clear" w:color="auto" w:fill="auto"/>
            <w:noWrap/>
            <w:vAlign w:val="center"/>
          </w:tcPr>
          <w:p w14:paraId="6211D861" w14:textId="77777777" w:rsidR="00C84A5B" w:rsidRPr="008879D8" w:rsidRDefault="00C84A5B" w:rsidP="00C84A5B">
            <w:pPr>
              <w:jc w:val="center"/>
              <w:rPr>
                <w:rFonts w:eastAsiaTheme="minorEastAsia"/>
                <w:szCs w:val="21"/>
              </w:rPr>
            </w:pPr>
            <w:r w:rsidRPr="008879D8">
              <w:rPr>
                <w:rFonts w:eastAsiaTheme="minorEastAsia"/>
                <w:color w:val="000000" w:themeColor="text1"/>
                <w:szCs w:val="21"/>
                <w:lang w:eastAsia="en-US"/>
              </w:rPr>
              <w:t>×</w:t>
            </w:r>
          </w:p>
        </w:tc>
        <w:tc>
          <w:tcPr>
            <w:tcW w:w="664" w:type="pct"/>
            <w:tcBorders>
              <w:top w:val="nil"/>
              <w:left w:val="nil"/>
              <w:bottom w:val="single" w:sz="4" w:space="0" w:color="auto"/>
              <w:right w:val="single" w:sz="4" w:space="0" w:color="auto"/>
            </w:tcBorders>
            <w:shd w:val="clear" w:color="auto" w:fill="auto"/>
            <w:noWrap/>
            <w:vAlign w:val="center"/>
          </w:tcPr>
          <w:p w14:paraId="61A6E827" w14:textId="77777777" w:rsidR="00C84A5B" w:rsidRPr="008879D8" w:rsidRDefault="00C84A5B" w:rsidP="00C84A5B">
            <w:pPr>
              <w:jc w:val="center"/>
              <w:rPr>
                <w:rFonts w:eastAsiaTheme="minorEastAsia"/>
                <w:szCs w:val="21"/>
              </w:rPr>
            </w:pPr>
            <w:r w:rsidRPr="008879D8">
              <w:rPr>
                <w:rFonts w:eastAsiaTheme="minorEastAsia"/>
                <w:color w:val="000000" w:themeColor="text1"/>
                <w:szCs w:val="21"/>
                <w:lang w:eastAsia="en-US"/>
              </w:rPr>
              <w:t>×</w:t>
            </w:r>
          </w:p>
        </w:tc>
        <w:tc>
          <w:tcPr>
            <w:tcW w:w="833" w:type="pct"/>
            <w:tcBorders>
              <w:top w:val="nil"/>
              <w:left w:val="nil"/>
              <w:bottom w:val="single" w:sz="4" w:space="0" w:color="auto"/>
              <w:right w:val="single" w:sz="4" w:space="0" w:color="auto"/>
            </w:tcBorders>
            <w:shd w:val="clear" w:color="auto" w:fill="auto"/>
            <w:noWrap/>
            <w:vAlign w:val="center"/>
          </w:tcPr>
          <w:p w14:paraId="5B24F955" w14:textId="77777777" w:rsidR="00C84A5B" w:rsidRPr="008879D8" w:rsidRDefault="00C84A5B" w:rsidP="00C84A5B">
            <w:pPr>
              <w:jc w:val="center"/>
              <w:rPr>
                <w:rFonts w:eastAsiaTheme="minorEastAsia"/>
                <w:szCs w:val="21"/>
              </w:rPr>
            </w:pPr>
            <w:r w:rsidRPr="008879D8">
              <w:rPr>
                <w:rFonts w:eastAsiaTheme="minorEastAsia"/>
                <w:color w:val="000000" w:themeColor="text1"/>
                <w:szCs w:val="21"/>
                <w:lang w:eastAsia="en-US"/>
              </w:rPr>
              <w:t>×</w:t>
            </w:r>
          </w:p>
        </w:tc>
      </w:tr>
      <w:tr w:rsidR="008879D8" w:rsidRPr="008879D8" w14:paraId="4849ECF2"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tcPr>
          <w:p w14:paraId="44E8C39F" w14:textId="7CD1F26D" w:rsidR="00B309EA" w:rsidRPr="008879D8" w:rsidRDefault="00B309EA"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过敏史、家族史</w:t>
            </w:r>
            <w:r w:rsidRPr="008879D8">
              <w:rPr>
                <w:rFonts w:eastAsiaTheme="minorEastAsia" w:hint="eastAsia"/>
                <w:color w:val="000000" w:themeColor="text1"/>
                <w:kern w:val="0"/>
                <w:szCs w:val="21"/>
                <w:vertAlign w:val="superscript"/>
              </w:rPr>
              <w:t>（</w:t>
            </w:r>
            <w:r w:rsidRPr="008879D8">
              <w:rPr>
                <w:rFonts w:eastAsiaTheme="minorEastAsia"/>
                <w:color w:val="000000" w:themeColor="text1"/>
                <w:kern w:val="0"/>
                <w:szCs w:val="21"/>
                <w:vertAlign w:val="superscript"/>
              </w:rPr>
              <w:t>3</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tcPr>
          <w:p w14:paraId="30A57DB5" w14:textId="7A4CAB63" w:rsidR="00B309EA" w:rsidRPr="008879D8" w:rsidRDefault="007F59D1" w:rsidP="00C84A5B">
            <w:pPr>
              <w:widowControl/>
              <w:adjustRightInd w:val="0"/>
              <w:snapToGrid w:val="0"/>
              <w:jc w:val="center"/>
              <w:rPr>
                <w:rFonts w:eastAsiaTheme="minorEastAsia"/>
                <w:color w:val="000000" w:themeColor="text1"/>
                <w:szCs w:val="21"/>
                <w:lang w:eastAsia="en-US"/>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57D46584" w14:textId="77777777" w:rsidR="00B309EA" w:rsidRPr="008879D8" w:rsidRDefault="00B309EA" w:rsidP="00C84A5B">
            <w:pPr>
              <w:widowControl/>
              <w:adjustRightInd w:val="0"/>
              <w:snapToGrid w:val="0"/>
              <w:jc w:val="center"/>
              <w:rPr>
                <w:rFonts w:eastAsiaTheme="minorEastAsia"/>
                <w:color w:val="000000" w:themeColor="text1"/>
                <w:szCs w:val="21"/>
                <w:lang w:eastAsia="en-US"/>
              </w:rPr>
            </w:pPr>
          </w:p>
        </w:tc>
        <w:tc>
          <w:tcPr>
            <w:tcW w:w="633" w:type="pct"/>
            <w:tcBorders>
              <w:top w:val="nil"/>
              <w:left w:val="single" w:sz="4" w:space="0" w:color="auto"/>
              <w:bottom w:val="single" w:sz="4" w:space="0" w:color="auto"/>
              <w:right w:val="single" w:sz="4" w:space="0" w:color="auto"/>
            </w:tcBorders>
            <w:shd w:val="clear" w:color="auto" w:fill="auto"/>
            <w:noWrap/>
            <w:vAlign w:val="center"/>
          </w:tcPr>
          <w:p w14:paraId="0A474DDA" w14:textId="77777777" w:rsidR="00B309EA" w:rsidRPr="008879D8" w:rsidRDefault="00B309EA" w:rsidP="00C84A5B">
            <w:pPr>
              <w:widowControl/>
              <w:adjustRightInd w:val="0"/>
              <w:snapToGrid w:val="0"/>
              <w:jc w:val="center"/>
              <w:rPr>
                <w:rFonts w:eastAsiaTheme="minorEastAsia"/>
                <w:color w:val="000000" w:themeColor="text1"/>
                <w:szCs w:val="21"/>
                <w:lang w:eastAsia="en-US"/>
              </w:rPr>
            </w:pPr>
          </w:p>
        </w:tc>
        <w:tc>
          <w:tcPr>
            <w:tcW w:w="681" w:type="pct"/>
            <w:tcBorders>
              <w:top w:val="nil"/>
              <w:left w:val="nil"/>
              <w:bottom w:val="single" w:sz="4" w:space="0" w:color="auto"/>
              <w:right w:val="single" w:sz="4" w:space="0" w:color="auto"/>
            </w:tcBorders>
            <w:shd w:val="clear" w:color="auto" w:fill="auto"/>
            <w:noWrap/>
            <w:vAlign w:val="center"/>
          </w:tcPr>
          <w:p w14:paraId="6C824FF3" w14:textId="77777777" w:rsidR="00B309EA" w:rsidRPr="008879D8" w:rsidRDefault="00B309EA" w:rsidP="00C84A5B">
            <w:pPr>
              <w:jc w:val="center"/>
              <w:rPr>
                <w:rFonts w:eastAsiaTheme="minorEastAsia"/>
                <w:color w:val="000000" w:themeColor="text1"/>
                <w:szCs w:val="21"/>
                <w:lang w:eastAsia="en-US"/>
              </w:rPr>
            </w:pPr>
          </w:p>
        </w:tc>
        <w:tc>
          <w:tcPr>
            <w:tcW w:w="664" w:type="pct"/>
            <w:tcBorders>
              <w:top w:val="nil"/>
              <w:left w:val="nil"/>
              <w:bottom w:val="single" w:sz="4" w:space="0" w:color="auto"/>
              <w:right w:val="single" w:sz="4" w:space="0" w:color="auto"/>
            </w:tcBorders>
            <w:shd w:val="clear" w:color="auto" w:fill="auto"/>
            <w:noWrap/>
            <w:vAlign w:val="center"/>
          </w:tcPr>
          <w:p w14:paraId="5E42207A" w14:textId="77777777" w:rsidR="00B309EA" w:rsidRPr="008879D8" w:rsidRDefault="00B309EA" w:rsidP="00C84A5B">
            <w:pPr>
              <w:jc w:val="center"/>
              <w:rPr>
                <w:rFonts w:eastAsiaTheme="minorEastAsia"/>
                <w:color w:val="000000" w:themeColor="text1"/>
                <w:szCs w:val="21"/>
                <w:lang w:eastAsia="en-US"/>
              </w:rPr>
            </w:pPr>
          </w:p>
        </w:tc>
        <w:tc>
          <w:tcPr>
            <w:tcW w:w="833" w:type="pct"/>
            <w:tcBorders>
              <w:top w:val="nil"/>
              <w:left w:val="nil"/>
              <w:bottom w:val="single" w:sz="4" w:space="0" w:color="auto"/>
              <w:right w:val="single" w:sz="4" w:space="0" w:color="auto"/>
            </w:tcBorders>
            <w:shd w:val="clear" w:color="auto" w:fill="auto"/>
            <w:noWrap/>
            <w:vAlign w:val="center"/>
          </w:tcPr>
          <w:p w14:paraId="29E4C442" w14:textId="77777777" w:rsidR="00B309EA" w:rsidRPr="008879D8" w:rsidRDefault="00B309EA" w:rsidP="00C84A5B">
            <w:pPr>
              <w:jc w:val="center"/>
              <w:rPr>
                <w:rFonts w:eastAsiaTheme="minorEastAsia"/>
                <w:color w:val="000000" w:themeColor="text1"/>
                <w:szCs w:val="21"/>
                <w:lang w:eastAsia="en-US"/>
              </w:rPr>
            </w:pPr>
          </w:p>
        </w:tc>
      </w:tr>
      <w:tr w:rsidR="008879D8" w:rsidRPr="008879D8" w14:paraId="21794A99"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tcPr>
          <w:p w14:paraId="79D6B126" w14:textId="25345997" w:rsidR="007F59D1" w:rsidRPr="008879D8" w:rsidRDefault="007F59D1" w:rsidP="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乳腺增生病诊断和治疗</w:t>
            </w:r>
            <w:r w:rsidRPr="008879D8">
              <w:rPr>
                <w:rFonts w:eastAsiaTheme="minorEastAsia" w:hint="eastAsia"/>
                <w:color w:val="000000" w:themeColor="text1"/>
                <w:kern w:val="0"/>
                <w:szCs w:val="21"/>
                <w:vertAlign w:val="superscript"/>
              </w:rPr>
              <w:t>（</w:t>
            </w:r>
            <w:r w:rsidRPr="008879D8">
              <w:rPr>
                <w:rFonts w:eastAsiaTheme="minorEastAsia"/>
                <w:color w:val="000000" w:themeColor="text1"/>
                <w:kern w:val="0"/>
                <w:szCs w:val="21"/>
                <w:vertAlign w:val="superscript"/>
              </w:rPr>
              <w:t>4</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tcPr>
          <w:p w14:paraId="3C56EB87" w14:textId="0658088D" w:rsidR="007F59D1" w:rsidRPr="008879D8" w:rsidRDefault="007F59D1" w:rsidP="00C84A5B">
            <w:pPr>
              <w:widowControl/>
              <w:adjustRightInd w:val="0"/>
              <w:snapToGrid w:val="0"/>
              <w:jc w:val="center"/>
              <w:rPr>
                <w:rFonts w:eastAsiaTheme="minorEastAsia"/>
                <w:color w:val="000000" w:themeColor="text1"/>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6D966318" w14:textId="77777777" w:rsidR="007F59D1" w:rsidRPr="008879D8" w:rsidRDefault="007F59D1" w:rsidP="00C84A5B">
            <w:pPr>
              <w:widowControl/>
              <w:adjustRightInd w:val="0"/>
              <w:snapToGrid w:val="0"/>
              <w:jc w:val="center"/>
              <w:rPr>
                <w:rFonts w:eastAsiaTheme="minorEastAsia"/>
                <w:color w:val="000000" w:themeColor="text1"/>
                <w:szCs w:val="21"/>
              </w:rPr>
            </w:pPr>
          </w:p>
        </w:tc>
        <w:tc>
          <w:tcPr>
            <w:tcW w:w="633" w:type="pct"/>
            <w:tcBorders>
              <w:top w:val="nil"/>
              <w:left w:val="single" w:sz="4" w:space="0" w:color="auto"/>
              <w:bottom w:val="single" w:sz="4" w:space="0" w:color="auto"/>
              <w:right w:val="single" w:sz="4" w:space="0" w:color="auto"/>
            </w:tcBorders>
            <w:shd w:val="clear" w:color="auto" w:fill="auto"/>
            <w:noWrap/>
            <w:vAlign w:val="center"/>
          </w:tcPr>
          <w:p w14:paraId="3D6493BE" w14:textId="77777777" w:rsidR="007F59D1" w:rsidRPr="008879D8" w:rsidRDefault="007F59D1" w:rsidP="00C84A5B">
            <w:pPr>
              <w:widowControl/>
              <w:adjustRightInd w:val="0"/>
              <w:snapToGrid w:val="0"/>
              <w:jc w:val="center"/>
              <w:rPr>
                <w:rFonts w:eastAsiaTheme="minorEastAsia"/>
                <w:color w:val="000000" w:themeColor="text1"/>
                <w:szCs w:val="21"/>
              </w:rPr>
            </w:pPr>
          </w:p>
        </w:tc>
        <w:tc>
          <w:tcPr>
            <w:tcW w:w="681" w:type="pct"/>
            <w:tcBorders>
              <w:top w:val="nil"/>
              <w:left w:val="nil"/>
              <w:bottom w:val="single" w:sz="4" w:space="0" w:color="auto"/>
              <w:right w:val="single" w:sz="4" w:space="0" w:color="auto"/>
            </w:tcBorders>
            <w:shd w:val="clear" w:color="auto" w:fill="auto"/>
            <w:noWrap/>
            <w:vAlign w:val="center"/>
          </w:tcPr>
          <w:p w14:paraId="5684BBF6" w14:textId="77777777" w:rsidR="007F59D1" w:rsidRPr="008879D8" w:rsidRDefault="007F59D1" w:rsidP="00C84A5B">
            <w:pPr>
              <w:jc w:val="center"/>
              <w:rPr>
                <w:rFonts w:eastAsiaTheme="minorEastAsia"/>
                <w:color w:val="000000" w:themeColor="text1"/>
                <w:szCs w:val="21"/>
              </w:rPr>
            </w:pPr>
          </w:p>
        </w:tc>
        <w:tc>
          <w:tcPr>
            <w:tcW w:w="664" w:type="pct"/>
            <w:tcBorders>
              <w:top w:val="nil"/>
              <w:left w:val="nil"/>
              <w:bottom w:val="single" w:sz="4" w:space="0" w:color="auto"/>
              <w:right w:val="single" w:sz="4" w:space="0" w:color="auto"/>
            </w:tcBorders>
            <w:shd w:val="clear" w:color="auto" w:fill="auto"/>
            <w:noWrap/>
            <w:vAlign w:val="center"/>
          </w:tcPr>
          <w:p w14:paraId="3D2BA156" w14:textId="77777777" w:rsidR="007F59D1" w:rsidRPr="008879D8" w:rsidRDefault="007F59D1" w:rsidP="00C84A5B">
            <w:pPr>
              <w:jc w:val="center"/>
              <w:rPr>
                <w:rFonts w:eastAsiaTheme="minorEastAsia"/>
                <w:color w:val="000000" w:themeColor="text1"/>
                <w:szCs w:val="21"/>
              </w:rPr>
            </w:pPr>
          </w:p>
        </w:tc>
        <w:tc>
          <w:tcPr>
            <w:tcW w:w="833" w:type="pct"/>
            <w:tcBorders>
              <w:top w:val="nil"/>
              <w:left w:val="nil"/>
              <w:bottom w:val="single" w:sz="4" w:space="0" w:color="auto"/>
              <w:right w:val="single" w:sz="4" w:space="0" w:color="auto"/>
            </w:tcBorders>
            <w:shd w:val="clear" w:color="auto" w:fill="auto"/>
            <w:noWrap/>
            <w:vAlign w:val="center"/>
          </w:tcPr>
          <w:p w14:paraId="4DD93955" w14:textId="77777777" w:rsidR="007F59D1" w:rsidRPr="008879D8" w:rsidRDefault="007F59D1" w:rsidP="00C84A5B">
            <w:pPr>
              <w:jc w:val="center"/>
              <w:rPr>
                <w:rFonts w:eastAsiaTheme="minorEastAsia"/>
                <w:color w:val="000000" w:themeColor="text1"/>
                <w:szCs w:val="21"/>
              </w:rPr>
            </w:pPr>
          </w:p>
        </w:tc>
      </w:tr>
      <w:tr w:rsidR="008879D8" w:rsidRPr="008879D8" w14:paraId="12796787"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14:paraId="6374996D" w14:textId="6B57DA92" w:rsidR="00C84A5B" w:rsidRPr="008879D8" w:rsidRDefault="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既往病史及治疗史</w:t>
            </w:r>
            <w:r w:rsidRPr="008879D8">
              <w:rPr>
                <w:rFonts w:eastAsiaTheme="minorEastAsia" w:hint="eastAsia"/>
                <w:color w:val="000000" w:themeColor="text1"/>
                <w:kern w:val="0"/>
                <w:szCs w:val="21"/>
                <w:vertAlign w:val="superscript"/>
              </w:rPr>
              <w:t>（</w:t>
            </w:r>
            <w:r w:rsidR="007F59D1" w:rsidRPr="008879D8">
              <w:rPr>
                <w:rFonts w:eastAsiaTheme="minorEastAsia"/>
                <w:color w:val="000000" w:themeColor="text1"/>
                <w:kern w:val="0"/>
                <w:szCs w:val="21"/>
                <w:vertAlign w:val="superscript"/>
              </w:rPr>
              <w:t>5</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hideMark/>
          </w:tcPr>
          <w:p w14:paraId="0B2EDBD1" w14:textId="77777777" w:rsidR="00C84A5B" w:rsidRPr="008879D8" w:rsidRDefault="00C84A5B" w:rsidP="00C84A5B">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1FB3A603"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633" w:type="pct"/>
            <w:tcBorders>
              <w:top w:val="nil"/>
              <w:left w:val="single" w:sz="4" w:space="0" w:color="auto"/>
              <w:bottom w:val="single" w:sz="4" w:space="0" w:color="auto"/>
              <w:right w:val="single" w:sz="4" w:space="0" w:color="auto"/>
            </w:tcBorders>
            <w:shd w:val="clear" w:color="auto" w:fill="auto"/>
            <w:noWrap/>
            <w:vAlign w:val="center"/>
            <w:hideMark/>
          </w:tcPr>
          <w:p w14:paraId="49F486B3"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681" w:type="pct"/>
            <w:tcBorders>
              <w:top w:val="nil"/>
              <w:left w:val="nil"/>
              <w:bottom w:val="single" w:sz="4" w:space="0" w:color="auto"/>
              <w:right w:val="single" w:sz="4" w:space="0" w:color="auto"/>
            </w:tcBorders>
            <w:shd w:val="clear" w:color="auto" w:fill="auto"/>
            <w:noWrap/>
            <w:vAlign w:val="center"/>
            <w:hideMark/>
          </w:tcPr>
          <w:p w14:paraId="44E0510D"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664" w:type="pct"/>
            <w:tcBorders>
              <w:top w:val="nil"/>
              <w:left w:val="nil"/>
              <w:bottom w:val="single" w:sz="4" w:space="0" w:color="auto"/>
              <w:right w:val="single" w:sz="4" w:space="0" w:color="auto"/>
            </w:tcBorders>
            <w:shd w:val="clear" w:color="auto" w:fill="auto"/>
            <w:noWrap/>
            <w:vAlign w:val="center"/>
            <w:hideMark/>
          </w:tcPr>
          <w:p w14:paraId="6C923942"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833" w:type="pct"/>
            <w:tcBorders>
              <w:top w:val="nil"/>
              <w:left w:val="nil"/>
              <w:bottom w:val="single" w:sz="4" w:space="0" w:color="auto"/>
              <w:right w:val="single" w:sz="4" w:space="0" w:color="auto"/>
            </w:tcBorders>
            <w:shd w:val="clear" w:color="auto" w:fill="auto"/>
            <w:noWrap/>
            <w:vAlign w:val="center"/>
            <w:hideMark/>
          </w:tcPr>
          <w:p w14:paraId="40AB9B80"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r>
      <w:tr w:rsidR="008879D8" w:rsidRPr="008879D8" w14:paraId="62ACFE78"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14:paraId="56855A58" w14:textId="2468FD70" w:rsidR="00C84A5B" w:rsidRPr="008879D8" w:rsidRDefault="00C84A5B">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现患疾病及伴随治疗</w:t>
            </w:r>
            <w:r w:rsidRPr="008879D8">
              <w:rPr>
                <w:rFonts w:eastAsiaTheme="minorEastAsia" w:hint="eastAsia"/>
                <w:color w:val="000000" w:themeColor="text1"/>
                <w:kern w:val="0"/>
                <w:szCs w:val="21"/>
                <w:vertAlign w:val="superscript"/>
              </w:rPr>
              <w:t>（</w:t>
            </w:r>
            <w:r w:rsidR="007F59D1" w:rsidRPr="008879D8">
              <w:rPr>
                <w:rFonts w:eastAsiaTheme="minorEastAsia"/>
                <w:color w:val="000000" w:themeColor="text1"/>
                <w:kern w:val="0"/>
                <w:szCs w:val="21"/>
                <w:vertAlign w:val="superscript"/>
              </w:rPr>
              <w:t>6</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hideMark/>
          </w:tcPr>
          <w:p w14:paraId="54E7B391" w14:textId="77777777" w:rsidR="00C84A5B" w:rsidRPr="008879D8" w:rsidRDefault="00C84A5B" w:rsidP="00C84A5B">
            <w:pPr>
              <w:widowControl/>
              <w:adjustRightInd w:val="0"/>
              <w:snapToGrid w:val="0"/>
              <w:jc w:val="center"/>
              <w:rPr>
                <w:rFonts w:eastAsiaTheme="minorEastAsia"/>
                <w:color w:val="000000" w:themeColor="text1"/>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57E09419"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633" w:type="pct"/>
            <w:tcBorders>
              <w:top w:val="nil"/>
              <w:left w:val="single" w:sz="4" w:space="0" w:color="auto"/>
              <w:bottom w:val="single" w:sz="4" w:space="0" w:color="auto"/>
              <w:right w:val="single" w:sz="4" w:space="0" w:color="auto"/>
            </w:tcBorders>
            <w:shd w:val="clear" w:color="auto" w:fill="auto"/>
            <w:noWrap/>
            <w:vAlign w:val="center"/>
            <w:hideMark/>
          </w:tcPr>
          <w:p w14:paraId="5D9E556D"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681" w:type="pct"/>
            <w:tcBorders>
              <w:top w:val="nil"/>
              <w:left w:val="nil"/>
              <w:bottom w:val="single" w:sz="4" w:space="0" w:color="auto"/>
              <w:right w:val="single" w:sz="4" w:space="0" w:color="auto"/>
            </w:tcBorders>
            <w:shd w:val="clear" w:color="auto" w:fill="auto"/>
            <w:noWrap/>
            <w:vAlign w:val="center"/>
          </w:tcPr>
          <w:p w14:paraId="1E402857"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664" w:type="pct"/>
            <w:tcBorders>
              <w:top w:val="nil"/>
              <w:left w:val="nil"/>
              <w:bottom w:val="single" w:sz="4" w:space="0" w:color="auto"/>
              <w:right w:val="single" w:sz="4" w:space="0" w:color="auto"/>
            </w:tcBorders>
            <w:shd w:val="clear" w:color="auto" w:fill="auto"/>
            <w:noWrap/>
            <w:vAlign w:val="center"/>
          </w:tcPr>
          <w:p w14:paraId="1E58611B"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c>
          <w:tcPr>
            <w:tcW w:w="833" w:type="pct"/>
            <w:tcBorders>
              <w:top w:val="nil"/>
              <w:left w:val="nil"/>
              <w:bottom w:val="single" w:sz="4" w:space="0" w:color="auto"/>
              <w:right w:val="single" w:sz="4" w:space="0" w:color="auto"/>
            </w:tcBorders>
            <w:shd w:val="clear" w:color="auto" w:fill="auto"/>
            <w:noWrap/>
            <w:vAlign w:val="center"/>
          </w:tcPr>
          <w:p w14:paraId="3F9217EF" w14:textId="77777777" w:rsidR="00C84A5B" w:rsidRPr="008879D8" w:rsidRDefault="00C84A5B" w:rsidP="00C84A5B">
            <w:pPr>
              <w:widowControl/>
              <w:adjustRightInd w:val="0"/>
              <w:snapToGrid w:val="0"/>
              <w:jc w:val="center"/>
              <w:rPr>
                <w:rFonts w:eastAsiaTheme="minorEastAsia"/>
                <w:color w:val="000000" w:themeColor="text1"/>
                <w:kern w:val="0"/>
                <w:szCs w:val="21"/>
              </w:rPr>
            </w:pPr>
          </w:p>
        </w:tc>
      </w:tr>
      <w:tr w:rsidR="008879D8" w:rsidRPr="008879D8" w14:paraId="00FD9F8D"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tcPr>
          <w:p w14:paraId="38082178" w14:textId="078919C7" w:rsidR="00511540" w:rsidRPr="008879D8" w:rsidRDefault="00511540">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乳腺疼痛</w:t>
            </w:r>
            <w:r w:rsidRPr="008879D8">
              <w:rPr>
                <w:rFonts w:eastAsiaTheme="minorEastAsia"/>
                <w:color w:val="000000" w:themeColor="text1"/>
                <w:kern w:val="0"/>
                <w:szCs w:val="21"/>
              </w:rPr>
              <w:t>NRS</w:t>
            </w:r>
            <w:r w:rsidRPr="008879D8">
              <w:rPr>
                <w:rFonts w:eastAsiaTheme="minorEastAsia" w:hint="eastAsia"/>
                <w:color w:val="000000" w:themeColor="text1"/>
                <w:kern w:val="0"/>
                <w:szCs w:val="21"/>
              </w:rPr>
              <w:t>评分</w:t>
            </w:r>
            <w:r w:rsidRPr="008879D8">
              <w:rPr>
                <w:rFonts w:eastAsiaTheme="minorEastAsia" w:hint="eastAsia"/>
                <w:color w:val="000000" w:themeColor="text1"/>
                <w:kern w:val="0"/>
                <w:szCs w:val="21"/>
                <w:vertAlign w:val="superscript"/>
              </w:rPr>
              <w:t>（</w:t>
            </w:r>
            <w:r w:rsidR="00B901F5">
              <w:rPr>
                <w:rFonts w:eastAsiaTheme="minorEastAsia"/>
                <w:color w:val="000000" w:themeColor="text1"/>
                <w:kern w:val="0"/>
                <w:szCs w:val="21"/>
                <w:vertAlign w:val="superscript"/>
              </w:rPr>
              <w:t>7</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tcPr>
          <w:p w14:paraId="2AF8C027" w14:textId="77777777" w:rsidR="00511540" w:rsidRPr="008879D8" w:rsidRDefault="00511540" w:rsidP="00511540">
            <w:pPr>
              <w:widowControl/>
              <w:adjustRightInd w:val="0"/>
              <w:snapToGrid w:val="0"/>
              <w:jc w:val="center"/>
              <w:rPr>
                <w:rFonts w:eastAsiaTheme="minorEastAsia"/>
                <w:color w:val="000000" w:themeColor="text1"/>
                <w:szCs w:val="21"/>
              </w:rPr>
            </w:pPr>
          </w:p>
        </w:tc>
        <w:tc>
          <w:tcPr>
            <w:tcW w:w="681" w:type="pct"/>
            <w:tcBorders>
              <w:top w:val="single" w:sz="4" w:space="0" w:color="auto"/>
              <w:left w:val="nil"/>
              <w:bottom w:val="single" w:sz="4" w:space="0" w:color="auto"/>
              <w:right w:val="single" w:sz="4" w:space="0" w:color="auto"/>
            </w:tcBorders>
          </w:tcPr>
          <w:p w14:paraId="23F05D8E" w14:textId="75634007" w:rsidR="00511540" w:rsidRPr="008879D8" w:rsidRDefault="00511540" w:rsidP="00511540">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33" w:type="pct"/>
            <w:tcBorders>
              <w:top w:val="nil"/>
              <w:left w:val="single" w:sz="4" w:space="0" w:color="auto"/>
              <w:bottom w:val="single" w:sz="4" w:space="0" w:color="auto"/>
              <w:right w:val="single" w:sz="4" w:space="0" w:color="auto"/>
            </w:tcBorders>
            <w:shd w:val="clear" w:color="auto" w:fill="auto"/>
            <w:noWrap/>
          </w:tcPr>
          <w:p w14:paraId="5741CBB4" w14:textId="7B9C354A" w:rsidR="00511540" w:rsidRPr="008879D8" w:rsidRDefault="00511540" w:rsidP="00511540">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nil"/>
              <w:left w:val="nil"/>
              <w:bottom w:val="single" w:sz="4" w:space="0" w:color="auto"/>
              <w:right w:val="single" w:sz="4" w:space="0" w:color="auto"/>
            </w:tcBorders>
            <w:shd w:val="clear" w:color="auto" w:fill="auto"/>
            <w:noWrap/>
          </w:tcPr>
          <w:p w14:paraId="12309E4C" w14:textId="32B555B0" w:rsidR="00511540" w:rsidRPr="008879D8" w:rsidRDefault="00511540" w:rsidP="00511540">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64" w:type="pct"/>
            <w:tcBorders>
              <w:top w:val="nil"/>
              <w:left w:val="nil"/>
              <w:bottom w:val="single" w:sz="4" w:space="0" w:color="auto"/>
              <w:right w:val="single" w:sz="4" w:space="0" w:color="auto"/>
            </w:tcBorders>
            <w:shd w:val="clear" w:color="auto" w:fill="auto"/>
            <w:noWrap/>
          </w:tcPr>
          <w:p w14:paraId="6E357E48" w14:textId="71A519E0" w:rsidR="00511540" w:rsidRPr="008879D8" w:rsidRDefault="00511540" w:rsidP="00511540">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833" w:type="pct"/>
            <w:tcBorders>
              <w:top w:val="nil"/>
              <w:left w:val="nil"/>
              <w:bottom w:val="single" w:sz="4" w:space="0" w:color="auto"/>
              <w:right w:val="single" w:sz="4" w:space="0" w:color="auto"/>
            </w:tcBorders>
            <w:shd w:val="clear" w:color="auto" w:fill="auto"/>
            <w:noWrap/>
          </w:tcPr>
          <w:p w14:paraId="153A8499" w14:textId="65DE9784" w:rsidR="00511540" w:rsidRPr="008879D8" w:rsidRDefault="00511540" w:rsidP="00511540">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r>
      <w:tr w:rsidR="00967CE6" w:rsidRPr="008879D8" w14:paraId="016D7467"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tcPr>
          <w:p w14:paraId="7099B509" w14:textId="31AE94ED" w:rsidR="00967CE6" w:rsidRPr="008879D8" w:rsidRDefault="00967CE6">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乳腺检查</w:t>
            </w:r>
            <w:r w:rsidRPr="008879D8">
              <w:rPr>
                <w:rFonts w:eastAsiaTheme="minorEastAsia" w:hint="eastAsia"/>
                <w:color w:val="000000" w:themeColor="text1"/>
                <w:kern w:val="0"/>
                <w:szCs w:val="21"/>
                <w:vertAlign w:val="superscript"/>
              </w:rPr>
              <w:t>（</w:t>
            </w:r>
            <w:r w:rsidR="00B901F5">
              <w:rPr>
                <w:rFonts w:eastAsiaTheme="minorEastAsia"/>
                <w:color w:val="000000" w:themeColor="text1"/>
                <w:kern w:val="0"/>
                <w:szCs w:val="21"/>
                <w:vertAlign w:val="superscript"/>
              </w:rPr>
              <w:t>8</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tcPr>
          <w:p w14:paraId="53C31EE4" w14:textId="7051C6E7" w:rsidR="00967CE6" w:rsidRPr="008879D8" w:rsidRDefault="00967CE6" w:rsidP="00967CE6">
            <w:pPr>
              <w:widowControl/>
              <w:adjustRightInd w:val="0"/>
              <w:snapToGrid w:val="0"/>
              <w:jc w:val="center"/>
              <w:rPr>
                <w:rFonts w:eastAsiaTheme="minorEastAsia"/>
                <w:color w:val="000000" w:themeColor="text1"/>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7F84FE25" w14:textId="2C72862B"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33" w:type="pct"/>
            <w:tcBorders>
              <w:top w:val="nil"/>
              <w:left w:val="single" w:sz="4" w:space="0" w:color="auto"/>
              <w:bottom w:val="single" w:sz="4" w:space="0" w:color="auto"/>
              <w:right w:val="single" w:sz="4" w:space="0" w:color="auto"/>
            </w:tcBorders>
            <w:shd w:val="clear" w:color="auto" w:fill="auto"/>
            <w:noWrap/>
            <w:vAlign w:val="center"/>
          </w:tcPr>
          <w:p w14:paraId="2C16D22B" w14:textId="4091F7AA"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nil"/>
              <w:left w:val="nil"/>
              <w:bottom w:val="single" w:sz="4" w:space="0" w:color="auto"/>
              <w:right w:val="single" w:sz="4" w:space="0" w:color="auto"/>
            </w:tcBorders>
            <w:shd w:val="clear" w:color="auto" w:fill="auto"/>
            <w:noWrap/>
            <w:vAlign w:val="center"/>
          </w:tcPr>
          <w:p w14:paraId="028997DD" w14:textId="3AD6F8A5"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64" w:type="pct"/>
            <w:tcBorders>
              <w:top w:val="nil"/>
              <w:left w:val="nil"/>
              <w:bottom w:val="single" w:sz="4" w:space="0" w:color="auto"/>
              <w:right w:val="single" w:sz="4" w:space="0" w:color="auto"/>
            </w:tcBorders>
            <w:shd w:val="clear" w:color="auto" w:fill="auto"/>
            <w:noWrap/>
            <w:vAlign w:val="center"/>
          </w:tcPr>
          <w:p w14:paraId="73939D66" w14:textId="640D9B25"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833" w:type="pct"/>
            <w:tcBorders>
              <w:top w:val="nil"/>
              <w:left w:val="nil"/>
              <w:bottom w:val="single" w:sz="4" w:space="0" w:color="auto"/>
              <w:right w:val="single" w:sz="4" w:space="0" w:color="auto"/>
            </w:tcBorders>
            <w:shd w:val="clear" w:color="auto" w:fill="auto"/>
            <w:noWrap/>
            <w:vAlign w:val="center"/>
          </w:tcPr>
          <w:p w14:paraId="010A4108" w14:textId="7905C609"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r>
      <w:tr w:rsidR="00967CE6" w:rsidRPr="008879D8" w14:paraId="36C31DA3"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tcPr>
          <w:p w14:paraId="781BA6D8" w14:textId="11941354" w:rsidR="00967CE6" w:rsidRPr="008879D8" w:rsidRDefault="00967CE6">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身高、体重</w:t>
            </w:r>
            <w:r w:rsidRPr="008879D8">
              <w:rPr>
                <w:rFonts w:eastAsiaTheme="minorEastAsia" w:hint="eastAsia"/>
                <w:color w:val="000000" w:themeColor="text1"/>
                <w:kern w:val="0"/>
                <w:szCs w:val="21"/>
                <w:vertAlign w:val="superscript"/>
              </w:rPr>
              <w:t>（</w:t>
            </w:r>
            <w:r w:rsidR="00B901F5">
              <w:rPr>
                <w:rFonts w:eastAsiaTheme="minorEastAsia"/>
                <w:color w:val="000000" w:themeColor="text1"/>
                <w:kern w:val="0"/>
                <w:szCs w:val="21"/>
                <w:vertAlign w:val="superscript"/>
              </w:rPr>
              <w:t>9</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tcPr>
          <w:p w14:paraId="57DCA99A" w14:textId="0C4882C2" w:rsidR="00967CE6" w:rsidRPr="008879D8" w:rsidRDefault="00967CE6" w:rsidP="00967CE6">
            <w:pPr>
              <w:widowControl/>
              <w:adjustRightInd w:val="0"/>
              <w:snapToGrid w:val="0"/>
              <w:jc w:val="center"/>
              <w:rPr>
                <w:rFonts w:eastAsiaTheme="minorEastAsia"/>
                <w:color w:val="000000" w:themeColor="text1"/>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47635089" w14:textId="54CD0340"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33" w:type="pct"/>
            <w:tcBorders>
              <w:top w:val="nil"/>
              <w:left w:val="single" w:sz="4" w:space="0" w:color="auto"/>
              <w:bottom w:val="single" w:sz="4" w:space="0" w:color="auto"/>
              <w:right w:val="single" w:sz="4" w:space="0" w:color="auto"/>
            </w:tcBorders>
            <w:shd w:val="clear" w:color="auto" w:fill="auto"/>
            <w:noWrap/>
            <w:vAlign w:val="center"/>
          </w:tcPr>
          <w:p w14:paraId="48157E92" w14:textId="58027F9F"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nil"/>
              <w:left w:val="nil"/>
              <w:bottom w:val="single" w:sz="4" w:space="0" w:color="auto"/>
              <w:right w:val="single" w:sz="4" w:space="0" w:color="auto"/>
            </w:tcBorders>
            <w:shd w:val="clear" w:color="auto" w:fill="auto"/>
            <w:noWrap/>
            <w:vAlign w:val="center"/>
          </w:tcPr>
          <w:p w14:paraId="7BA588F8" w14:textId="72E6DAA3"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64" w:type="pct"/>
            <w:tcBorders>
              <w:top w:val="nil"/>
              <w:left w:val="nil"/>
              <w:bottom w:val="single" w:sz="4" w:space="0" w:color="auto"/>
              <w:right w:val="single" w:sz="4" w:space="0" w:color="auto"/>
            </w:tcBorders>
            <w:shd w:val="clear" w:color="auto" w:fill="auto"/>
            <w:noWrap/>
            <w:vAlign w:val="center"/>
          </w:tcPr>
          <w:p w14:paraId="18847B72" w14:textId="1D5EA44A"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833" w:type="pct"/>
            <w:tcBorders>
              <w:top w:val="nil"/>
              <w:left w:val="nil"/>
              <w:bottom w:val="single" w:sz="4" w:space="0" w:color="auto"/>
              <w:right w:val="single" w:sz="4" w:space="0" w:color="auto"/>
            </w:tcBorders>
            <w:shd w:val="clear" w:color="auto" w:fill="auto"/>
            <w:noWrap/>
            <w:vAlign w:val="center"/>
          </w:tcPr>
          <w:p w14:paraId="2D8086E0"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r>
      <w:tr w:rsidR="00967CE6" w:rsidRPr="008879D8" w14:paraId="4225B726"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14:paraId="7D585B0A" w14:textId="78B63F13" w:rsidR="00967CE6" w:rsidRPr="008879D8" w:rsidRDefault="00967CE6">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生命体征检查</w:t>
            </w:r>
            <w:r w:rsidRPr="008879D8">
              <w:rPr>
                <w:rFonts w:eastAsiaTheme="minorEastAsia" w:hint="eastAsia"/>
                <w:color w:val="000000" w:themeColor="text1"/>
                <w:kern w:val="0"/>
                <w:szCs w:val="21"/>
                <w:vertAlign w:val="superscript"/>
              </w:rPr>
              <w:t>（</w:t>
            </w:r>
            <w:r w:rsidR="00B901F5" w:rsidRPr="008879D8">
              <w:rPr>
                <w:rFonts w:eastAsiaTheme="minorEastAsia"/>
                <w:color w:val="000000" w:themeColor="text1"/>
                <w:kern w:val="0"/>
                <w:szCs w:val="21"/>
                <w:vertAlign w:val="superscript"/>
              </w:rPr>
              <w:t>1</w:t>
            </w:r>
            <w:r w:rsidR="00B901F5">
              <w:rPr>
                <w:rFonts w:eastAsiaTheme="minorEastAsia"/>
                <w:color w:val="000000" w:themeColor="text1"/>
                <w:kern w:val="0"/>
                <w:szCs w:val="21"/>
                <w:vertAlign w:val="superscript"/>
              </w:rPr>
              <w:t>0</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hideMark/>
          </w:tcPr>
          <w:p w14:paraId="41A99AF9"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22AB248A"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33" w:type="pct"/>
            <w:tcBorders>
              <w:top w:val="nil"/>
              <w:left w:val="single" w:sz="4" w:space="0" w:color="auto"/>
              <w:bottom w:val="single" w:sz="4" w:space="0" w:color="auto"/>
              <w:right w:val="single" w:sz="4" w:space="0" w:color="auto"/>
            </w:tcBorders>
            <w:shd w:val="clear" w:color="auto" w:fill="auto"/>
            <w:noWrap/>
            <w:vAlign w:val="center"/>
            <w:hideMark/>
          </w:tcPr>
          <w:p w14:paraId="1AA5930F"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nil"/>
              <w:left w:val="nil"/>
              <w:bottom w:val="single" w:sz="4" w:space="0" w:color="auto"/>
              <w:right w:val="single" w:sz="4" w:space="0" w:color="auto"/>
            </w:tcBorders>
            <w:shd w:val="clear" w:color="auto" w:fill="auto"/>
            <w:noWrap/>
            <w:vAlign w:val="center"/>
            <w:hideMark/>
          </w:tcPr>
          <w:p w14:paraId="5D076084"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64" w:type="pct"/>
            <w:tcBorders>
              <w:top w:val="nil"/>
              <w:left w:val="nil"/>
              <w:bottom w:val="single" w:sz="4" w:space="0" w:color="auto"/>
              <w:right w:val="single" w:sz="4" w:space="0" w:color="auto"/>
            </w:tcBorders>
            <w:shd w:val="clear" w:color="auto" w:fill="auto"/>
            <w:noWrap/>
            <w:vAlign w:val="center"/>
            <w:hideMark/>
          </w:tcPr>
          <w:p w14:paraId="7F0E9F63"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833" w:type="pct"/>
            <w:tcBorders>
              <w:top w:val="nil"/>
              <w:left w:val="nil"/>
              <w:bottom w:val="single" w:sz="4" w:space="0" w:color="auto"/>
              <w:right w:val="single" w:sz="4" w:space="0" w:color="auto"/>
            </w:tcBorders>
            <w:shd w:val="clear" w:color="auto" w:fill="auto"/>
            <w:noWrap/>
            <w:vAlign w:val="center"/>
            <w:hideMark/>
          </w:tcPr>
          <w:p w14:paraId="6F058755"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r>
      <w:tr w:rsidR="00967CE6" w:rsidRPr="008879D8" w14:paraId="09AC3FBC"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tcPr>
          <w:p w14:paraId="3BEFFC9B" w14:textId="029EB9A3" w:rsidR="00967CE6" w:rsidRPr="008879D8" w:rsidRDefault="00967CE6">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乳腺</w:t>
            </w:r>
            <w:r w:rsidRPr="008879D8">
              <w:rPr>
                <w:rFonts w:eastAsiaTheme="minorEastAsia"/>
                <w:color w:val="000000" w:themeColor="text1"/>
                <w:kern w:val="0"/>
                <w:szCs w:val="21"/>
              </w:rPr>
              <w:t>B</w:t>
            </w:r>
            <w:r w:rsidRPr="008879D8">
              <w:rPr>
                <w:rFonts w:eastAsiaTheme="minorEastAsia" w:hint="eastAsia"/>
                <w:color w:val="000000" w:themeColor="text1"/>
                <w:kern w:val="0"/>
                <w:szCs w:val="21"/>
              </w:rPr>
              <w:t>超检查</w:t>
            </w:r>
            <w:r w:rsidRPr="008879D8">
              <w:rPr>
                <w:rFonts w:eastAsiaTheme="minorEastAsia" w:hint="eastAsia"/>
                <w:color w:val="000000" w:themeColor="text1"/>
                <w:kern w:val="0"/>
                <w:szCs w:val="21"/>
                <w:vertAlign w:val="superscript"/>
              </w:rPr>
              <w:t>（</w:t>
            </w:r>
            <w:r w:rsidR="00B901F5" w:rsidRPr="008879D8">
              <w:rPr>
                <w:rFonts w:eastAsiaTheme="minorEastAsia"/>
                <w:color w:val="000000" w:themeColor="text1"/>
                <w:kern w:val="0"/>
                <w:szCs w:val="21"/>
                <w:vertAlign w:val="superscript"/>
              </w:rPr>
              <w:t>1</w:t>
            </w:r>
            <w:r w:rsidR="00B901F5">
              <w:rPr>
                <w:rFonts w:eastAsiaTheme="minorEastAsia"/>
                <w:color w:val="000000" w:themeColor="text1"/>
                <w:kern w:val="0"/>
                <w:szCs w:val="21"/>
                <w:vertAlign w:val="superscript"/>
              </w:rPr>
              <w:t>1</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tcPr>
          <w:p w14:paraId="00BA8AF2" w14:textId="77777777" w:rsidR="00967CE6" w:rsidRPr="008879D8" w:rsidRDefault="00967CE6" w:rsidP="00967CE6">
            <w:pPr>
              <w:widowControl/>
              <w:adjustRightInd w:val="0"/>
              <w:snapToGrid w:val="0"/>
              <w:jc w:val="center"/>
              <w:rPr>
                <w:rFonts w:eastAsiaTheme="minorEastAsia"/>
                <w:color w:val="000000" w:themeColor="text1"/>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0F712814" w14:textId="77777777" w:rsidR="00967CE6" w:rsidRPr="008879D8" w:rsidRDefault="00967CE6" w:rsidP="00967CE6">
            <w:pPr>
              <w:widowControl/>
              <w:adjustRightInd w:val="0"/>
              <w:snapToGrid w:val="0"/>
              <w:jc w:val="center"/>
              <w:rPr>
                <w:rFonts w:eastAsiaTheme="minorEastAsia"/>
                <w:color w:val="000000" w:themeColor="text1"/>
                <w:szCs w:val="21"/>
              </w:rPr>
            </w:pPr>
            <w:r w:rsidRPr="008879D8">
              <w:rPr>
                <w:rFonts w:eastAsiaTheme="minorEastAsia"/>
                <w:color w:val="000000" w:themeColor="text1"/>
                <w:szCs w:val="21"/>
                <w:lang w:eastAsia="en-US"/>
              </w:rPr>
              <w:t>×</w:t>
            </w:r>
          </w:p>
        </w:tc>
        <w:tc>
          <w:tcPr>
            <w:tcW w:w="633" w:type="pct"/>
            <w:tcBorders>
              <w:top w:val="nil"/>
              <w:left w:val="single" w:sz="4" w:space="0" w:color="auto"/>
              <w:bottom w:val="single" w:sz="4" w:space="0" w:color="auto"/>
              <w:right w:val="single" w:sz="4" w:space="0" w:color="auto"/>
            </w:tcBorders>
            <w:shd w:val="clear" w:color="auto" w:fill="auto"/>
            <w:noWrap/>
            <w:vAlign w:val="center"/>
          </w:tcPr>
          <w:p w14:paraId="031B49A8" w14:textId="1EF07CD6" w:rsidR="00967CE6" w:rsidRPr="008879D8" w:rsidRDefault="00967CE6" w:rsidP="00967CE6">
            <w:pPr>
              <w:widowControl/>
              <w:adjustRightInd w:val="0"/>
              <w:snapToGrid w:val="0"/>
              <w:jc w:val="center"/>
              <w:rPr>
                <w:rFonts w:eastAsiaTheme="minorEastAsia"/>
                <w:color w:val="000000" w:themeColor="text1"/>
                <w:szCs w:val="21"/>
              </w:rPr>
            </w:pPr>
          </w:p>
        </w:tc>
        <w:tc>
          <w:tcPr>
            <w:tcW w:w="681" w:type="pct"/>
            <w:tcBorders>
              <w:top w:val="nil"/>
              <w:left w:val="nil"/>
              <w:bottom w:val="single" w:sz="4" w:space="0" w:color="auto"/>
              <w:right w:val="single" w:sz="4" w:space="0" w:color="auto"/>
            </w:tcBorders>
            <w:shd w:val="clear" w:color="auto" w:fill="auto"/>
            <w:noWrap/>
            <w:vAlign w:val="center"/>
          </w:tcPr>
          <w:p w14:paraId="48E56E76"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c>
          <w:tcPr>
            <w:tcW w:w="664" w:type="pct"/>
            <w:tcBorders>
              <w:top w:val="nil"/>
              <w:left w:val="nil"/>
              <w:bottom w:val="single" w:sz="4" w:space="0" w:color="auto"/>
              <w:right w:val="single" w:sz="4" w:space="0" w:color="auto"/>
            </w:tcBorders>
            <w:shd w:val="clear" w:color="auto" w:fill="auto"/>
            <w:noWrap/>
            <w:vAlign w:val="center"/>
          </w:tcPr>
          <w:p w14:paraId="24CB7E73"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833" w:type="pct"/>
            <w:tcBorders>
              <w:top w:val="nil"/>
              <w:left w:val="nil"/>
              <w:bottom w:val="single" w:sz="4" w:space="0" w:color="auto"/>
              <w:right w:val="single" w:sz="4" w:space="0" w:color="auto"/>
            </w:tcBorders>
            <w:shd w:val="clear" w:color="auto" w:fill="auto"/>
            <w:noWrap/>
            <w:vAlign w:val="center"/>
          </w:tcPr>
          <w:p w14:paraId="2DBEBED8" w14:textId="0AF1E17B" w:rsidR="00967CE6" w:rsidRPr="008879D8" w:rsidRDefault="00967CE6" w:rsidP="00967CE6">
            <w:pPr>
              <w:widowControl/>
              <w:adjustRightInd w:val="0"/>
              <w:snapToGrid w:val="0"/>
              <w:jc w:val="center"/>
              <w:rPr>
                <w:rFonts w:eastAsiaTheme="minorEastAsia"/>
                <w:color w:val="000000" w:themeColor="text1"/>
                <w:kern w:val="0"/>
                <w:szCs w:val="21"/>
              </w:rPr>
            </w:pPr>
          </w:p>
        </w:tc>
      </w:tr>
      <w:tr w:rsidR="00967CE6" w:rsidRPr="008879D8" w14:paraId="614CAA44"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tcPr>
          <w:p w14:paraId="3015CBEA" w14:textId="1E444DE7" w:rsidR="00967CE6" w:rsidRPr="008879D8" w:rsidRDefault="00967CE6">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乳腺钼靶检查</w:t>
            </w:r>
            <w:r w:rsidRPr="008879D8">
              <w:rPr>
                <w:rFonts w:eastAsiaTheme="minorEastAsia" w:hint="eastAsia"/>
                <w:color w:val="000000" w:themeColor="text1"/>
                <w:kern w:val="0"/>
                <w:szCs w:val="21"/>
                <w:vertAlign w:val="superscript"/>
              </w:rPr>
              <w:t>（</w:t>
            </w:r>
            <w:r w:rsidR="00B901F5" w:rsidRPr="008879D8">
              <w:rPr>
                <w:rFonts w:eastAsiaTheme="minorEastAsia"/>
                <w:color w:val="000000" w:themeColor="text1"/>
                <w:kern w:val="0"/>
                <w:szCs w:val="21"/>
                <w:vertAlign w:val="superscript"/>
              </w:rPr>
              <w:t>1</w:t>
            </w:r>
            <w:r w:rsidR="00B901F5">
              <w:rPr>
                <w:rFonts w:eastAsiaTheme="minorEastAsia"/>
                <w:color w:val="000000" w:themeColor="text1"/>
                <w:kern w:val="0"/>
                <w:szCs w:val="21"/>
                <w:vertAlign w:val="superscript"/>
              </w:rPr>
              <w:t>2</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tcPr>
          <w:p w14:paraId="4F3CA7D3"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64FF1EFE" w14:textId="7C49F43A" w:rsidR="00967CE6" w:rsidRPr="008879D8" w:rsidRDefault="00967CE6" w:rsidP="00967CE6">
            <w:pPr>
              <w:widowControl/>
              <w:adjustRightInd w:val="0"/>
              <w:snapToGrid w:val="0"/>
              <w:jc w:val="center"/>
              <w:rPr>
                <w:rFonts w:eastAsiaTheme="minorEastAsia"/>
                <w:color w:val="000000" w:themeColor="text1"/>
                <w:kern w:val="0"/>
                <w:szCs w:val="21"/>
              </w:rPr>
            </w:pPr>
          </w:p>
        </w:tc>
        <w:tc>
          <w:tcPr>
            <w:tcW w:w="633" w:type="pct"/>
            <w:tcBorders>
              <w:top w:val="nil"/>
              <w:left w:val="single" w:sz="4" w:space="0" w:color="auto"/>
              <w:bottom w:val="single" w:sz="4" w:space="0" w:color="auto"/>
              <w:right w:val="single" w:sz="4" w:space="0" w:color="auto"/>
            </w:tcBorders>
            <w:shd w:val="clear" w:color="auto" w:fill="auto"/>
            <w:noWrap/>
            <w:vAlign w:val="center"/>
          </w:tcPr>
          <w:p w14:paraId="2A54F235" w14:textId="3C2B5054" w:rsidR="00967CE6" w:rsidRPr="008879D8" w:rsidRDefault="00967CE6" w:rsidP="00967CE6">
            <w:pPr>
              <w:widowControl/>
              <w:adjustRightInd w:val="0"/>
              <w:snapToGrid w:val="0"/>
              <w:jc w:val="center"/>
              <w:rPr>
                <w:rFonts w:eastAsiaTheme="minorEastAsia"/>
                <w:color w:val="000000" w:themeColor="text1"/>
                <w:kern w:val="0"/>
                <w:szCs w:val="21"/>
              </w:rPr>
            </w:pPr>
          </w:p>
        </w:tc>
        <w:tc>
          <w:tcPr>
            <w:tcW w:w="681" w:type="pct"/>
            <w:tcBorders>
              <w:top w:val="nil"/>
              <w:left w:val="nil"/>
              <w:bottom w:val="single" w:sz="4" w:space="0" w:color="auto"/>
              <w:right w:val="single" w:sz="4" w:space="0" w:color="auto"/>
            </w:tcBorders>
            <w:shd w:val="clear" w:color="auto" w:fill="auto"/>
            <w:noWrap/>
            <w:vAlign w:val="center"/>
          </w:tcPr>
          <w:p w14:paraId="17DC9F5E" w14:textId="64B578B6" w:rsidR="00967CE6" w:rsidRPr="008879D8" w:rsidRDefault="00967CE6" w:rsidP="00967CE6">
            <w:pPr>
              <w:widowControl/>
              <w:adjustRightInd w:val="0"/>
              <w:snapToGrid w:val="0"/>
              <w:jc w:val="center"/>
              <w:rPr>
                <w:rFonts w:eastAsiaTheme="minorEastAsia"/>
                <w:color w:val="000000" w:themeColor="text1"/>
                <w:kern w:val="0"/>
                <w:szCs w:val="21"/>
              </w:rPr>
            </w:pPr>
          </w:p>
        </w:tc>
        <w:tc>
          <w:tcPr>
            <w:tcW w:w="664" w:type="pct"/>
            <w:tcBorders>
              <w:top w:val="nil"/>
              <w:left w:val="nil"/>
              <w:bottom w:val="single" w:sz="4" w:space="0" w:color="auto"/>
              <w:right w:val="single" w:sz="4" w:space="0" w:color="auto"/>
            </w:tcBorders>
            <w:shd w:val="clear" w:color="auto" w:fill="auto"/>
            <w:noWrap/>
            <w:vAlign w:val="center"/>
          </w:tcPr>
          <w:p w14:paraId="05DA90E6" w14:textId="20E4C1ED" w:rsidR="00967CE6" w:rsidRPr="008879D8" w:rsidRDefault="00967CE6" w:rsidP="00967CE6">
            <w:pPr>
              <w:widowControl/>
              <w:adjustRightInd w:val="0"/>
              <w:snapToGrid w:val="0"/>
              <w:jc w:val="center"/>
              <w:rPr>
                <w:rFonts w:eastAsiaTheme="minorEastAsia"/>
                <w:color w:val="000000" w:themeColor="text1"/>
                <w:kern w:val="0"/>
                <w:szCs w:val="21"/>
              </w:rPr>
            </w:pPr>
          </w:p>
        </w:tc>
        <w:tc>
          <w:tcPr>
            <w:tcW w:w="833" w:type="pct"/>
            <w:tcBorders>
              <w:top w:val="nil"/>
              <w:left w:val="nil"/>
              <w:bottom w:val="single" w:sz="4" w:space="0" w:color="auto"/>
              <w:right w:val="single" w:sz="4" w:space="0" w:color="auto"/>
            </w:tcBorders>
            <w:shd w:val="clear" w:color="auto" w:fill="auto"/>
            <w:noWrap/>
            <w:vAlign w:val="center"/>
          </w:tcPr>
          <w:p w14:paraId="2CF5806D" w14:textId="02F0527B" w:rsidR="00967CE6" w:rsidRPr="008879D8" w:rsidRDefault="00967CE6" w:rsidP="00967CE6">
            <w:pPr>
              <w:widowControl/>
              <w:adjustRightInd w:val="0"/>
              <w:snapToGrid w:val="0"/>
              <w:jc w:val="center"/>
              <w:rPr>
                <w:rFonts w:eastAsiaTheme="minorEastAsia"/>
                <w:color w:val="000000" w:themeColor="text1"/>
                <w:kern w:val="0"/>
                <w:szCs w:val="21"/>
              </w:rPr>
            </w:pPr>
          </w:p>
        </w:tc>
      </w:tr>
      <w:tr w:rsidR="00967CE6" w:rsidRPr="008879D8" w14:paraId="5031A9D0"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tcPr>
          <w:p w14:paraId="552CD648" w14:textId="3D6D466D" w:rsidR="00967CE6" w:rsidRPr="008879D8" w:rsidRDefault="00967CE6">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心电图检查</w:t>
            </w:r>
            <w:r w:rsidRPr="008879D8">
              <w:rPr>
                <w:rFonts w:eastAsiaTheme="minorEastAsia" w:hint="eastAsia"/>
                <w:color w:val="000000" w:themeColor="text1"/>
                <w:kern w:val="0"/>
                <w:szCs w:val="21"/>
                <w:vertAlign w:val="superscript"/>
              </w:rPr>
              <w:t>（</w:t>
            </w:r>
            <w:r w:rsidR="00B901F5" w:rsidRPr="008879D8">
              <w:rPr>
                <w:rFonts w:eastAsiaTheme="minorEastAsia"/>
                <w:color w:val="000000" w:themeColor="text1"/>
                <w:kern w:val="0"/>
                <w:szCs w:val="21"/>
                <w:vertAlign w:val="superscript"/>
              </w:rPr>
              <w:t>1</w:t>
            </w:r>
            <w:r w:rsidR="00B901F5">
              <w:rPr>
                <w:rFonts w:eastAsiaTheme="minorEastAsia"/>
                <w:color w:val="000000" w:themeColor="text1"/>
                <w:kern w:val="0"/>
                <w:szCs w:val="21"/>
                <w:vertAlign w:val="superscript"/>
              </w:rPr>
              <w:t>3</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tcPr>
          <w:p w14:paraId="3425715B" w14:textId="77777777" w:rsidR="00967CE6" w:rsidRPr="008879D8" w:rsidRDefault="00967CE6" w:rsidP="00967CE6">
            <w:pPr>
              <w:widowControl/>
              <w:adjustRightInd w:val="0"/>
              <w:snapToGrid w:val="0"/>
              <w:jc w:val="center"/>
              <w:rPr>
                <w:rFonts w:eastAsiaTheme="minorEastAsia"/>
                <w:color w:val="000000" w:themeColor="text1"/>
                <w:szCs w:val="21"/>
                <w:lang w:eastAsia="en-US"/>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1B7A8ACD" w14:textId="7BF0E65A" w:rsidR="00967CE6" w:rsidRPr="008879D8" w:rsidRDefault="00967CE6" w:rsidP="00967CE6">
            <w:pPr>
              <w:widowControl/>
              <w:adjustRightInd w:val="0"/>
              <w:snapToGrid w:val="0"/>
              <w:jc w:val="center"/>
              <w:rPr>
                <w:rFonts w:eastAsiaTheme="minorEastAsia"/>
                <w:color w:val="000000" w:themeColor="text1"/>
                <w:kern w:val="0"/>
                <w:szCs w:val="21"/>
              </w:rPr>
            </w:pPr>
          </w:p>
        </w:tc>
        <w:tc>
          <w:tcPr>
            <w:tcW w:w="633" w:type="pct"/>
            <w:tcBorders>
              <w:top w:val="nil"/>
              <w:left w:val="single" w:sz="4" w:space="0" w:color="auto"/>
              <w:bottom w:val="single" w:sz="4" w:space="0" w:color="auto"/>
              <w:right w:val="single" w:sz="4" w:space="0" w:color="auto"/>
            </w:tcBorders>
            <w:shd w:val="clear" w:color="auto" w:fill="auto"/>
            <w:noWrap/>
            <w:vAlign w:val="center"/>
          </w:tcPr>
          <w:p w14:paraId="472B8CAD"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nil"/>
              <w:left w:val="nil"/>
              <w:bottom w:val="single" w:sz="4" w:space="0" w:color="auto"/>
              <w:right w:val="single" w:sz="4" w:space="0" w:color="auto"/>
            </w:tcBorders>
            <w:shd w:val="clear" w:color="auto" w:fill="auto"/>
            <w:noWrap/>
            <w:vAlign w:val="center"/>
          </w:tcPr>
          <w:p w14:paraId="6CC09725" w14:textId="63C20BCB" w:rsidR="00967CE6" w:rsidRPr="008879D8" w:rsidRDefault="00967CE6" w:rsidP="00967CE6">
            <w:pPr>
              <w:widowControl/>
              <w:adjustRightInd w:val="0"/>
              <w:snapToGrid w:val="0"/>
              <w:jc w:val="center"/>
              <w:rPr>
                <w:rFonts w:eastAsiaTheme="minorEastAsia"/>
                <w:color w:val="000000" w:themeColor="text1"/>
                <w:kern w:val="0"/>
                <w:szCs w:val="21"/>
              </w:rPr>
            </w:pPr>
          </w:p>
        </w:tc>
        <w:tc>
          <w:tcPr>
            <w:tcW w:w="664" w:type="pct"/>
            <w:tcBorders>
              <w:top w:val="nil"/>
              <w:left w:val="nil"/>
              <w:bottom w:val="single" w:sz="4" w:space="0" w:color="auto"/>
              <w:right w:val="single" w:sz="4" w:space="0" w:color="auto"/>
            </w:tcBorders>
            <w:shd w:val="clear" w:color="auto" w:fill="auto"/>
            <w:noWrap/>
            <w:vAlign w:val="center"/>
          </w:tcPr>
          <w:p w14:paraId="33735F87"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833" w:type="pct"/>
            <w:tcBorders>
              <w:top w:val="nil"/>
              <w:left w:val="nil"/>
              <w:bottom w:val="single" w:sz="4" w:space="0" w:color="auto"/>
              <w:right w:val="single" w:sz="4" w:space="0" w:color="auto"/>
            </w:tcBorders>
            <w:shd w:val="clear" w:color="auto" w:fill="auto"/>
            <w:noWrap/>
            <w:vAlign w:val="center"/>
          </w:tcPr>
          <w:p w14:paraId="6C2485E6" w14:textId="264B69C0" w:rsidR="00967CE6" w:rsidRPr="008879D8" w:rsidRDefault="00967CE6" w:rsidP="00967CE6">
            <w:pPr>
              <w:widowControl/>
              <w:adjustRightInd w:val="0"/>
              <w:snapToGrid w:val="0"/>
              <w:jc w:val="center"/>
              <w:rPr>
                <w:rFonts w:eastAsiaTheme="minorEastAsia"/>
                <w:color w:val="000000" w:themeColor="text1"/>
                <w:kern w:val="0"/>
                <w:szCs w:val="21"/>
              </w:rPr>
            </w:pPr>
          </w:p>
        </w:tc>
      </w:tr>
      <w:tr w:rsidR="00967CE6" w:rsidRPr="008879D8" w14:paraId="707055C6"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hideMark/>
          </w:tcPr>
          <w:p w14:paraId="1C4C61B6" w14:textId="24339439" w:rsidR="00967CE6" w:rsidRPr="008879D8" w:rsidRDefault="00967CE6">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血妊娠检查</w:t>
            </w:r>
            <w:r w:rsidRPr="008879D8">
              <w:rPr>
                <w:rFonts w:eastAsiaTheme="minorEastAsia" w:hint="eastAsia"/>
                <w:color w:val="000000" w:themeColor="text1"/>
                <w:kern w:val="0"/>
                <w:szCs w:val="21"/>
                <w:vertAlign w:val="superscript"/>
              </w:rPr>
              <w:t>（</w:t>
            </w:r>
            <w:r w:rsidR="00B901F5" w:rsidRPr="008879D8">
              <w:rPr>
                <w:rFonts w:eastAsiaTheme="minorEastAsia"/>
                <w:color w:val="000000" w:themeColor="text1"/>
                <w:kern w:val="0"/>
                <w:szCs w:val="21"/>
                <w:vertAlign w:val="superscript"/>
              </w:rPr>
              <w:t>1</w:t>
            </w:r>
            <w:r w:rsidR="00B901F5">
              <w:rPr>
                <w:rFonts w:eastAsiaTheme="minorEastAsia"/>
                <w:color w:val="000000" w:themeColor="text1"/>
                <w:kern w:val="0"/>
                <w:szCs w:val="21"/>
                <w:vertAlign w:val="superscript"/>
              </w:rPr>
              <w:t>4</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hideMark/>
          </w:tcPr>
          <w:p w14:paraId="394D5218"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6653276D"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c>
          <w:tcPr>
            <w:tcW w:w="633" w:type="pct"/>
            <w:tcBorders>
              <w:top w:val="nil"/>
              <w:left w:val="single" w:sz="4" w:space="0" w:color="auto"/>
              <w:bottom w:val="single" w:sz="4" w:space="0" w:color="auto"/>
              <w:right w:val="single" w:sz="4" w:space="0" w:color="auto"/>
            </w:tcBorders>
            <w:shd w:val="clear" w:color="auto" w:fill="auto"/>
            <w:noWrap/>
            <w:vAlign w:val="center"/>
            <w:hideMark/>
          </w:tcPr>
          <w:p w14:paraId="1F1C7018"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c>
          <w:tcPr>
            <w:tcW w:w="681" w:type="pct"/>
            <w:tcBorders>
              <w:top w:val="nil"/>
              <w:left w:val="nil"/>
              <w:bottom w:val="single" w:sz="4" w:space="0" w:color="auto"/>
              <w:right w:val="single" w:sz="4" w:space="0" w:color="auto"/>
            </w:tcBorders>
            <w:shd w:val="clear" w:color="auto" w:fill="auto"/>
            <w:noWrap/>
            <w:vAlign w:val="center"/>
            <w:hideMark/>
          </w:tcPr>
          <w:p w14:paraId="210506FD"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c>
          <w:tcPr>
            <w:tcW w:w="664" w:type="pct"/>
            <w:tcBorders>
              <w:top w:val="nil"/>
              <w:left w:val="nil"/>
              <w:bottom w:val="single" w:sz="4" w:space="0" w:color="auto"/>
              <w:right w:val="single" w:sz="4" w:space="0" w:color="auto"/>
            </w:tcBorders>
            <w:shd w:val="clear" w:color="auto" w:fill="auto"/>
            <w:noWrap/>
            <w:vAlign w:val="center"/>
            <w:hideMark/>
          </w:tcPr>
          <w:p w14:paraId="58E9C936"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833" w:type="pct"/>
            <w:tcBorders>
              <w:top w:val="nil"/>
              <w:left w:val="nil"/>
              <w:bottom w:val="single" w:sz="4" w:space="0" w:color="auto"/>
              <w:right w:val="single" w:sz="4" w:space="0" w:color="auto"/>
            </w:tcBorders>
            <w:shd w:val="clear" w:color="auto" w:fill="auto"/>
            <w:noWrap/>
            <w:vAlign w:val="center"/>
            <w:hideMark/>
          </w:tcPr>
          <w:p w14:paraId="1BD90A64"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r>
      <w:tr w:rsidR="00967CE6" w:rsidRPr="008879D8" w14:paraId="50019D12"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tcPr>
          <w:p w14:paraId="2FC11073" w14:textId="69CA1344" w:rsidR="00967CE6" w:rsidRPr="008879D8" w:rsidRDefault="00967CE6">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肝功能、肾功能</w:t>
            </w:r>
            <w:r w:rsidRPr="008879D8">
              <w:rPr>
                <w:rFonts w:eastAsiaTheme="minorEastAsia" w:hint="eastAsia"/>
                <w:color w:val="000000" w:themeColor="text1"/>
                <w:kern w:val="0"/>
                <w:szCs w:val="21"/>
                <w:vertAlign w:val="superscript"/>
              </w:rPr>
              <w:t>（</w:t>
            </w:r>
            <w:r w:rsidR="00B901F5" w:rsidRPr="008879D8">
              <w:rPr>
                <w:rFonts w:eastAsiaTheme="minorEastAsia"/>
                <w:color w:val="000000" w:themeColor="text1"/>
                <w:kern w:val="0"/>
                <w:szCs w:val="21"/>
                <w:vertAlign w:val="superscript"/>
              </w:rPr>
              <w:t>1</w:t>
            </w:r>
            <w:r w:rsidR="00B901F5">
              <w:rPr>
                <w:rFonts w:eastAsiaTheme="minorEastAsia"/>
                <w:color w:val="000000" w:themeColor="text1"/>
                <w:kern w:val="0"/>
                <w:szCs w:val="21"/>
                <w:vertAlign w:val="superscript"/>
              </w:rPr>
              <w:t>5</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tcPr>
          <w:p w14:paraId="1CA0CAA5" w14:textId="388476BF" w:rsidR="00967CE6" w:rsidRPr="008879D8" w:rsidRDefault="00967CE6" w:rsidP="00967CE6">
            <w:pPr>
              <w:widowControl/>
              <w:adjustRightInd w:val="0"/>
              <w:snapToGrid w:val="0"/>
              <w:jc w:val="center"/>
              <w:rPr>
                <w:rFonts w:eastAsiaTheme="minorEastAsia"/>
                <w:color w:val="000000" w:themeColor="text1"/>
                <w:szCs w:val="21"/>
                <w:lang w:eastAsia="en-US"/>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5F8ADEA0" w14:textId="4CCC4A43"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33" w:type="pct"/>
            <w:tcBorders>
              <w:top w:val="nil"/>
              <w:left w:val="single" w:sz="4" w:space="0" w:color="auto"/>
              <w:bottom w:val="single" w:sz="4" w:space="0" w:color="auto"/>
              <w:right w:val="single" w:sz="4" w:space="0" w:color="auto"/>
            </w:tcBorders>
            <w:shd w:val="clear" w:color="auto" w:fill="auto"/>
            <w:noWrap/>
            <w:vAlign w:val="center"/>
          </w:tcPr>
          <w:p w14:paraId="6D8B934A" w14:textId="5449D41D"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nil"/>
              <w:left w:val="nil"/>
              <w:bottom w:val="single" w:sz="4" w:space="0" w:color="auto"/>
              <w:right w:val="single" w:sz="4" w:space="0" w:color="auto"/>
            </w:tcBorders>
            <w:shd w:val="clear" w:color="auto" w:fill="auto"/>
            <w:noWrap/>
            <w:vAlign w:val="center"/>
          </w:tcPr>
          <w:p w14:paraId="1E9E5EB1"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c>
          <w:tcPr>
            <w:tcW w:w="664" w:type="pct"/>
            <w:tcBorders>
              <w:top w:val="nil"/>
              <w:left w:val="nil"/>
              <w:bottom w:val="single" w:sz="4" w:space="0" w:color="auto"/>
              <w:right w:val="single" w:sz="4" w:space="0" w:color="auto"/>
            </w:tcBorders>
            <w:shd w:val="clear" w:color="auto" w:fill="auto"/>
            <w:noWrap/>
            <w:vAlign w:val="center"/>
          </w:tcPr>
          <w:p w14:paraId="3CA379DA" w14:textId="2F5B4C54" w:rsidR="00967CE6" w:rsidRPr="008879D8" w:rsidRDefault="00967CE6" w:rsidP="00967CE6">
            <w:pPr>
              <w:widowControl/>
              <w:adjustRightInd w:val="0"/>
              <w:snapToGrid w:val="0"/>
              <w:jc w:val="center"/>
              <w:rPr>
                <w:rFonts w:eastAsiaTheme="minorEastAsia"/>
                <w:color w:val="000000" w:themeColor="text1"/>
                <w:szCs w:val="21"/>
                <w:lang w:eastAsia="en-US"/>
              </w:rPr>
            </w:pPr>
            <w:r w:rsidRPr="008879D8">
              <w:rPr>
                <w:rFonts w:eastAsiaTheme="minorEastAsia"/>
                <w:color w:val="000000" w:themeColor="text1"/>
                <w:szCs w:val="21"/>
                <w:lang w:eastAsia="en-US"/>
              </w:rPr>
              <w:t>×</w:t>
            </w:r>
          </w:p>
        </w:tc>
        <w:tc>
          <w:tcPr>
            <w:tcW w:w="833" w:type="pct"/>
            <w:tcBorders>
              <w:top w:val="nil"/>
              <w:left w:val="nil"/>
              <w:bottom w:val="single" w:sz="4" w:space="0" w:color="auto"/>
              <w:right w:val="single" w:sz="4" w:space="0" w:color="auto"/>
            </w:tcBorders>
            <w:shd w:val="clear" w:color="auto" w:fill="auto"/>
            <w:noWrap/>
            <w:vAlign w:val="center"/>
          </w:tcPr>
          <w:p w14:paraId="668679F5"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r>
      <w:tr w:rsidR="00967CE6" w:rsidRPr="008879D8" w14:paraId="737A45D1" w14:textId="77777777" w:rsidTr="008879D8">
        <w:trPr>
          <w:trHeight w:val="300"/>
          <w:jc w:val="center"/>
        </w:trPr>
        <w:tc>
          <w:tcPr>
            <w:tcW w:w="9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8DC5CD0" w14:textId="0851F943" w:rsidR="00967CE6" w:rsidRPr="008879D8" w:rsidRDefault="00967CE6">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血常规、尿常规</w:t>
            </w:r>
            <w:r w:rsidRPr="008879D8">
              <w:rPr>
                <w:rFonts w:eastAsiaTheme="minorEastAsia"/>
                <w:color w:val="000000" w:themeColor="text1"/>
                <w:kern w:val="0"/>
                <w:szCs w:val="21"/>
              </w:rPr>
              <w:t>+</w:t>
            </w:r>
            <w:r w:rsidRPr="008879D8">
              <w:rPr>
                <w:rFonts w:eastAsiaTheme="minorEastAsia" w:hint="eastAsia"/>
                <w:color w:val="000000" w:themeColor="text1"/>
                <w:kern w:val="0"/>
                <w:szCs w:val="21"/>
              </w:rPr>
              <w:t>镜检、便常规</w:t>
            </w:r>
            <w:r w:rsidRPr="008879D8">
              <w:rPr>
                <w:rFonts w:eastAsiaTheme="minorEastAsia"/>
                <w:color w:val="000000" w:themeColor="text1"/>
                <w:kern w:val="0"/>
                <w:szCs w:val="21"/>
              </w:rPr>
              <w:t>+</w:t>
            </w:r>
            <w:r w:rsidRPr="008879D8">
              <w:rPr>
                <w:rFonts w:eastAsiaTheme="minorEastAsia" w:hint="eastAsia"/>
                <w:color w:val="000000" w:themeColor="text1"/>
                <w:kern w:val="0"/>
                <w:szCs w:val="21"/>
              </w:rPr>
              <w:t>潜血</w:t>
            </w:r>
            <w:r w:rsidRPr="008879D8">
              <w:rPr>
                <w:rFonts w:eastAsiaTheme="minorEastAsia" w:hint="eastAsia"/>
                <w:color w:val="000000" w:themeColor="text1"/>
                <w:kern w:val="0"/>
                <w:szCs w:val="21"/>
                <w:vertAlign w:val="superscript"/>
              </w:rPr>
              <w:t>（</w:t>
            </w:r>
            <w:r w:rsidR="00B901F5" w:rsidRPr="008879D8">
              <w:rPr>
                <w:rFonts w:eastAsiaTheme="minorEastAsia"/>
                <w:color w:val="000000" w:themeColor="text1"/>
                <w:kern w:val="0"/>
                <w:szCs w:val="21"/>
                <w:vertAlign w:val="superscript"/>
              </w:rPr>
              <w:t>1</w:t>
            </w:r>
            <w:r w:rsidR="00B901F5">
              <w:rPr>
                <w:rFonts w:eastAsiaTheme="minorEastAsia"/>
                <w:color w:val="000000" w:themeColor="text1"/>
                <w:kern w:val="0"/>
                <w:szCs w:val="21"/>
                <w:vertAlign w:val="superscript"/>
              </w:rPr>
              <w:t>6</w:t>
            </w:r>
            <w:r w:rsidRPr="008879D8">
              <w:rPr>
                <w:rFonts w:eastAsiaTheme="minorEastAsia" w:hint="eastAsia"/>
                <w:color w:val="000000" w:themeColor="text1"/>
                <w:kern w:val="0"/>
                <w:szCs w:val="21"/>
                <w:vertAlign w:val="superscript"/>
              </w:rPr>
              <w:t>）</w:t>
            </w:r>
          </w:p>
        </w:tc>
        <w:tc>
          <w:tcPr>
            <w:tcW w:w="585" w:type="pct"/>
            <w:tcBorders>
              <w:top w:val="single" w:sz="4" w:space="0" w:color="auto"/>
              <w:left w:val="nil"/>
              <w:bottom w:val="single" w:sz="4" w:space="0" w:color="auto"/>
              <w:right w:val="single" w:sz="4" w:space="0" w:color="auto"/>
            </w:tcBorders>
            <w:shd w:val="clear" w:color="auto" w:fill="auto"/>
            <w:noWrap/>
            <w:vAlign w:val="center"/>
          </w:tcPr>
          <w:p w14:paraId="58E148B7" w14:textId="132E7014" w:rsidR="00967CE6" w:rsidRPr="008879D8" w:rsidRDefault="00967CE6" w:rsidP="00967CE6">
            <w:pPr>
              <w:widowControl/>
              <w:adjustRightInd w:val="0"/>
              <w:snapToGrid w:val="0"/>
              <w:jc w:val="center"/>
              <w:rPr>
                <w:rFonts w:eastAsiaTheme="minorEastAsia"/>
                <w:color w:val="000000" w:themeColor="text1"/>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55AF7450" w14:textId="778E6117" w:rsidR="00967CE6" w:rsidRPr="008879D8" w:rsidRDefault="00967CE6" w:rsidP="00967CE6">
            <w:pPr>
              <w:widowControl/>
              <w:adjustRightInd w:val="0"/>
              <w:snapToGrid w:val="0"/>
              <w:jc w:val="center"/>
              <w:rPr>
                <w:rFonts w:eastAsiaTheme="minorEastAsia"/>
                <w:color w:val="000000" w:themeColor="text1"/>
                <w:szCs w:val="21"/>
              </w:rPr>
            </w:pPr>
            <w:r w:rsidRPr="008879D8">
              <w:rPr>
                <w:rFonts w:eastAsiaTheme="minorEastAsia"/>
                <w:color w:val="000000" w:themeColor="text1"/>
                <w:szCs w:val="21"/>
                <w:lang w:eastAsia="en-US"/>
              </w:rPr>
              <w:t>×</w:t>
            </w:r>
          </w:p>
        </w:tc>
        <w:tc>
          <w:tcPr>
            <w:tcW w:w="63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70E071D" w14:textId="2C2FA78B" w:rsidR="00967CE6" w:rsidRPr="008879D8" w:rsidRDefault="00967CE6" w:rsidP="00967CE6">
            <w:pPr>
              <w:widowControl/>
              <w:adjustRightInd w:val="0"/>
              <w:snapToGrid w:val="0"/>
              <w:jc w:val="center"/>
              <w:rPr>
                <w:rFonts w:eastAsiaTheme="minorEastAsia"/>
                <w:color w:val="000000" w:themeColor="text1"/>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shd w:val="clear" w:color="auto" w:fill="auto"/>
            <w:noWrap/>
            <w:vAlign w:val="center"/>
          </w:tcPr>
          <w:p w14:paraId="0033CC84"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c>
          <w:tcPr>
            <w:tcW w:w="664" w:type="pct"/>
            <w:tcBorders>
              <w:top w:val="single" w:sz="4" w:space="0" w:color="auto"/>
              <w:left w:val="nil"/>
              <w:bottom w:val="single" w:sz="4" w:space="0" w:color="auto"/>
              <w:right w:val="single" w:sz="4" w:space="0" w:color="auto"/>
            </w:tcBorders>
            <w:shd w:val="clear" w:color="auto" w:fill="auto"/>
            <w:noWrap/>
            <w:vAlign w:val="center"/>
          </w:tcPr>
          <w:p w14:paraId="5E39836C" w14:textId="3B3B4076" w:rsidR="00967CE6" w:rsidRPr="008879D8" w:rsidRDefault="00967CE6" w:rsidP="00967CE6">
            <w:pPr>
              <w:widowControl/>
              <w:adjustRightInd w:val="0"/>
              <w:snapToGrid w:val="0"/>
              <w:jc w:val="center"/>
              <w:rPr>
                <w:rFonts w:eastAsiaTheme="minorEastAsia"/>
                <w:color w:val="000000" w:themeColor="text1"/>
                <w:szCs w:val="21"/>
              </w:rPr>
            </w:pPr>
            <w:r w:rsidRPr="008879D8">
              <w:rPr>
                <w:rFonts w:eastAsiaTheme="minorEastAsia"/>
                <w:color w:val="000000" w:themeColor="text1"/>
                <w:szCs w:val="21"/>
                <w:lang w:eastAsia="en-US"/>
              </w:rPr>
              <w:t>×</w:t>
            </w:r>
          </w:p>
        </w:tc>
        <w:tc>
          <w:tcPr>
            <w:tcW w:w="833" w:type="pct"/>
            <w:tcBorders>
              <w:top w:val="single" w:sz="4" w:space="0" w:color="auto"/>
              <w:left w:val="nil"/>
              <w:bottom w:val="single" w:sz="4" w:space="0" w:color="auto"/>
              <w:right w:val="single" w:sz="4" w:space="0" w:color="auto"/>
            </w:tcBorders>
            <w:shd w:val="clear" w:color="auto" w:fill="auto"/>
            <w:noWrap/>
            <w:vAlign w:val="center"/>
          </w:tcPr>
          <w:p w14:paraId="5F73AB2A"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r>
      <w:tr w:rsidR="00967CE6" w:rsidRPr="008879D8" w14:paraId="65F2C6A5" w14:textId="77777777" w:rsidTr="008879D8">
        <w:trPr>
          <w:trHeight w:val="300"/>
          <w:jc w:val="center"/>
        </w:trPr>
        <w:tc>
          <w:tcPr>
            <w:tcW w:w="9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31990E" w14:textId="4BD445D9" w:rsidR="00967CE6" w:rsidRPr="008879D8" w:rsidRDefault="00967CE6">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性激素检查</w:t>
            </w:r>
            <w:r w:rsidRPr="008879D8">
              <w:rPr>
                <w:rFonts w:eastAsiaTheme="minorEastAsia" w:hint="eastAsia"/>
                <w:color w:val="000000" w:themeColor="text1"/>
                <w:kern w:val="0"/>
                <w:szCs w:val="21"/>
                <w:vertAlign w:val="superscript"/>
              </w:rPr>
              <w:t>（</w:t>
            </w:r>
            <w:r w:rsidR="00B901F5" w:rsidRPr="008879D8">
              <w:rPr>
                <w:rFonts w:eastAsiaTheme="minorEastAsia"/>
                <w:color w:val="000000" w:themeColor="text1"/>
                <w:kern w:val="0"/>
                <w:szCs w:val="21"/>
                <w:vertAlign w:val="superscript"/>
              </w:rPr>
              <w:t>1</w:t>
            </w:r>
            <w:r w:rsidR="00B901F5">
              <w:rPr>
                <w:rFonts w:eastAsiaTheme="minorEastAsia"/>
                <w:color w:val="000000" w:themeColor="text1"/>
                <w:kern w:val="0"/>
                <w:szCs w:val="21"/>
                <w:vertAlign w:val="superscript"/>
              </w:rPr>
              <w:t>7</w:t>
            </w:r>
            <w:r w:rsidRPr="008879D8">
              <w:rPr>
                <w:rFonts w:eastAsiaTheme="minorEastAsia" w:hint="eastAsia"/>
                <w:color w:val="000000" w:themeColor="text1"/>
                <w:kern w:val="0"/>
                <w:szCs w:val="21"/>
                <w:vertAlign w:val="superscript"/>
              </w:rPr>
              <w:t>）</w:t>
            </w:r>
          </w:p>
        </w:tc>
        <w:tc>
          <w:tcPr>
            <w:tcW w:w="585" w:type="pct"/>
            <w:tcBorders>
              <w:top w:val="single" w:sz="4" w:space="0" w:color="auto"/>
              <w:left w:val="nil"/>
              <w:bottom w:val="single" w:sz="4" w:space="0" w:color="auto"/>
              <w:right w:val="single" w:sz="4" w:space="0" w:color="auto"/>
            </w:tcBorders>
            <w:shd w:val="clear" w:color="auto" w:fill="auto"/>
            <w:noWrap/>
            <w:vAlign w:val="center"/>
          </w:tcPr>
          <w:p w14:paraId="16C998A3" w14:textId="64925A18" w:rsidR="00967CE6" w:rsidRPr="008879D8" w:rsidRDefault="00967CE6" w:rsidP="00967CE6">
            <w:pPr>
              <w:widowControl/>
              <w:adjustRightInd w:val="0"/>
              <w:snapToGrid w:val="0"/>
              <w:jc w:val="center"/>
              <w:rPr>
                <w:rFonts w:eastAsiaTheme="minorEastAsia"/>
                <w:color w:val="000000" w:themeColor="text1"/>
                <w:szCs w:val="21"/>
                <w:lang w:eastAsia="en-US"/>
              </w:rPr>
            </w:pPr>
          </w:p>
        </w:tc>
        <w:tc>
          <w:tcPr>
            <w:tcW w:w="681" w:type="pct"/>
            <w:tcBorders>
              <w:top w:val="single" w:sz="4" w:space="0" w:color="auto"/>
              <w:left w:val="nil"/>
              <w:bottom w:val="single" w:sz="4" w:space="0" w:color="auto"/>
              <w:right w:val="single" w:sz="4" w:space="0" w:color="auto"/>
            </w:tcBorders>
            <w:vAlign w:val="center"/>
          </w:tcPr>
          <w:p w14:paraId="4EF16414" w14:textId="5D973E1B" w:rsidR="00967CE6" w:rsidRPr="008879D8" w:rsidRDefault="00967CE6" w:rsidP="00967CE6">
            <w:pPr>
              <w:widowControl/>
              <w:adjustRightInd w:val="0"/>
              <w:snapToGrid w:val="0"/>
              <w:jc w:val="center"/>
              <w:rPr>
                <w:rFonts w:eastAsiaTheme="minorEastAsia"/>
                <w:color w:val="000000" w:themeColor="text1"/>
                <w:szCs w:val="21"/>
                <w:lang w:eastAsia="en-US"/>
              </w:rPr>
            </w:pPr>
            <w:r w:rsidRPr="008879D8">
              <w:rPr>
                <w:rFonts w:eastAsiaTheme="minorEastAsia"/>
                <w:color w:val="000000" w:themeColor="text1"/>
                <w:szCs w:val="21"/>
                <w:lang w:eastAsia="en-US"/>
              </w:rPr>
              <w:t>×</w:t>
            </w:r>
          </w:p>
        </w:tc>
        <w:tc>
          <w:tcPr>
            <w:tcW w:w="63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993C51" w14:textId="77777777" w:rsidR="00967CE6" w:rsidRPr="008879D8" w:rsidRDefault="00967CE6" w:rsidP="00967CE6">
            <w:pPr>
              <w:widowControl/>
              <w:adjustRightInd w:val="0"/>
              <w:snapToGrid w:val="0"/>
              <w:jc w:val="center"/>
              <w:rPr>
                <w:rFonts w:eastAsiaTheme="minorEastAsia"/>
                <w:color w:val="000000" w:themeColor="text1"/>
                <w:szCs w:val="21"/>
                <w:lang w:eastAsia="en-US"/>
              </w:rPr>
            </w:pPr>
          </w:p>
        </w:tc>
        <w:tc>
          <w:tcPr>
            <w:tcW w:w="681" w:type="pct"/>
            <w:tcBorders>
              <w:top w:val="single" w:sz="4" w:space="0" w:color="auto"/>
              <w:left w:val="nil"/>
              <w:bottom w:val="single" w:sz="4" w:space="0" w:color="auto"/>
              <w:right w:val="single" w:sz="4" w:space="0" w:color="auto"/>
            </w:tcBorders>
            <w:shd w:val="clear" w:color="auto" w:fill="auto"/>
            <w:noWrap/>
            <w:vAlign w:val="center"/>
          </w:tcPr>
          <w:p w14:paraId="1AABBC3B"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c>
          <w:tcPr>
            <w:tcW w:w="664" w:type="pct"/>
            <w:tcBorders>
              <w:top w:val="single" w:sz="4" w:space="0" w:color="auto"/>
              <w:left w:val="nil"/>
              <w:bottom w:val="single" w:sz="4" w:space="0" w:color="auto"/>
              <w:right w:val="single" w:sz="4" w:space="0" w:color="auto"/>
            </w:tcBorders>
            <w:shd w:val="clear" w:color="auto" w:fill="auto"/>
            <w:noWrap/>
            <w:vAlign w:val="center"/>
          </w:tcPr>
          <w:p w14:paraId="4960DDE1" w14:textId="5FCE3FA1" w:rsidR="00967CE6" w:rsidRPr="008879D8" w:rsidRDefault="00967CE6" w:rsidP="00967CE6">
            <w:pPr>
              <w:widowControl/>
              <w:adjustRightInd w:val="0"/>
              <w:snapToGrid w:val="0"/>
              <w:jc w:val="center"/>
              <w:rPr>
                <w:rFonts w:eastAsiaTheme="minorEastAsia"/>
                <w:color w:val="000000" w:themeColor="text1"/>
                <w:szCs w:val="21"/>
                <w:lang w:eastAsia="en-US"/>
              </w:rPr>
            </w:pPr>
            <w:r w:rsidRPr="008879D8">
              <w:rPr>
                <w:rFonts w:eastAsiaTheme="minorEastAsia"/>
                <w:color w:val="000000" w:themeColor="text1"/>
                <w:szCs w:val="21"/>
                <w:lang w:eastAsia="en-US"/>
              </w:rPr>
              <w:t>×</w:t>
            </w:r>
          </w:p>
        </w:tc>
        <w:tc>
          <w:tcPr>
            <w:tcW w:w="833" w:type="pct"/>
            <w:tcBorders>
              <w:top w:val="single" w:sz="4" w:space="0" w:color="auto"/>
              <w:left w:val="nil"/>
              <w:bottom w:val="single" w:sz="4" w:space="0" w:color="auto"/>
              <w:right w:val="single" w:sz="4" w:space="0" w:color="auto"/>
            </w:tcBorders>
            <w:shd w:val="clear" w:color="auto" w:fill="auto"/>
            <w:noWrap/>
            <w:vAlign w:val="center"/>
          </w:tcPr>
          <w:p w14:paraId="242CCE4B"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r>
      <w:tr w:rsidR="00967CE6" w:rsidRPr="008879D8" w14:paraId="257F0247" w14:textId="77777777" w:rsidTr="008A5D45">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tcPr>
          <w:p w14:paraId="4A401E45" w14:textId="29886CC0" w:rsidR="00967CE6" w:rsidRPr="008879D8" w:rsidRDefault="00967CE6">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中医证候评分</w:t>
            </w:r>
            <w:r w:rsidRPr="008879D8">
              <w:rPr>
                <w:rFonts w:eastAsiaTheme="minorEastAsia" w:hint="eastAsia"/>
                <w:color w:val="000000" w:themeColor="text1"/>
                <w:kern w:val="0"/>
                <w:szCs w:val="21"/>
                <w:vertAlign w:val="superscript"/>
              </w:rPr>
              <w:t>（</w:t>
            </w:r>
            <w:r w:rsidR="00B901F5" w:rsidRPr="008879D8">
              <w:rPr>
                <w:rFonts w:eastAsiaTheme="minorEastAsia"/>
                <w:color w:val="000000" w:themeColor="text1"/>
                <w:kern w:val="0"/>
                <w:szCs w:val="21"/>
                <w:vertAlign w:val="superscript"/>
              </w:rPr>
              <w:t>1</w:t>
            </w:r>
            <w:r w:rsidR="00B901F5">
              <w:rPr>
                <w:rFonts w:eastAsiaTheme="minorEastAsia"/>
                <w:color w:val="000000" w:themeColor="text1"/>
                <w:kern w:val="0"/>
                <w:szCs w:val="21"/>
                <w:vertAlign w:val="superscript"/>
              </w:rPr>
              <w:t>8</w:t>
            </w:r>
            <w:r w:rsidRPr="008879D8">
              <w:rPr>
                <w:rFonts w:eastAsiaTheme="minorEastAsia" w:hint="eastAsia"/>
                <w:color w:val="000000" w:themeColor="text1"/>
                <w:kern w:val="0"/>
                <w:szCs w:val="21"/>
                <w:vertAlign w:val="superscript"/>
              </w:rPr>
              <w:t>）</w:t>
            </w:r>
          </w:p>
        </w:tc>
        <w:tc>
          <w:tcPr>
            <w:tcW w:w="585" w:type="pct"/>
            <w:tcBorders>
              <w:top w:val="nil"/>
              <w:left w:val="nil"/>
              <w:bottom w:val="single" w:sz="4" w:space="0" w:color="auto"/>
              <w:right w:val="single" w:sz="4" w:space="0" w:color="auto"/>
            </w:tcBorders>
            <w:shd w:val="clear" w:color="auto" w:fill="auto"/>
            <w:noWrap/>
            <w:vAlign w:val="center"/>
          </w:tcPr>
          <w:p w14:paraId="18D615A2" w14:textId="77777777" w:rsidR="00967CE6" w:rsidRPr="008879D8" w:rsidRDefault="00967CE6" w:rsidP="00967CE6">
            <w:pPr>
              <w:widowControl/>
              <w:adjustRightInd w:val="0"/>
              <w:snapToGrid w:val="0"/>
              <w:jc w:val="center"/>
              <w:rPr>
                <w:rFonts w:eastAsiaTheme="minorEastAsia"/>
                <w:color w:val="000000" w:themeColor="text1"/>
                <w:szCs w:val="21"/>
                <w:lang w:eastAsia="en-US"/>
              </w:rPr>
            </w:pPr>
          </w:p>
        </w:tc>
        <w:tc>
          <w:tcPr>
            <w:tcW w:w="681" w:type="pct"/>
            <w:tcBorders>
              <w:top w:val="single" w:sz="4" w:space="0" w:color="auto"/>
              <w:left w:val="nil"/>
              <w:bottom w:val="single" w:sz="4" w:space="0" w:color="auto"/>
              <w:right w:val="single" w:sz="4" w:space="0" w:color="auto"/>
            </w:tcBorders>
            <w:vAlign w:val="center"/>
          </w:tcPr>
          <w:p w14:paraId="6808B626"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3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140C8E4"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shd w:val="clear" w:color="auto" w:fill="auto"/>
            <w:noWrap/>
            <w:vAlign w:val="center"/>
          </w:tcPr>
          <w:p w14:paraId="1D679AB0" w14:textId="77777777" w:rsidR="00967CE6" w:rsidRPr="008879D8" w:rsidRDefault="00967CE6" w:rsidP="00967CE6">
            <w:pPr>
              <w:jc w:val="center"/>
              <w:rPr>
                <w:rFonts w:eastAsiaTheme="minorEastAsia"/>
                <w:szCs w:val="21"/>
              </w:rPr>
            </w:pPr>
            <w:r w:rsidRPr="008879D8">
              <w:rPr>
                <w:rFonts w:eastAsiaTheme="minorEastAsia"/>
                <w:color w:val="000000" w:themeColor="text1"/>
                <w:szCs w:val="21"/>
                <w:lang w:eastAsia="en-US"/>
              </w:rPr>
              <w:t>×</w:t>
            </w:r>
          </w:p>
        </w:tc>
        <w:tc>
          <w:tcPr>
            <w:tcW w:w="664" w:type="pct"/>
            <w:tcBorders>
              <w:top w:val="single" w:sz="4" w:space="0" w:color="auto"/>
              <w:left w:val="nil"/>
              <w:bottom w:val="single" w:sz="4" w:space="0" w:color="auto"/>
              <w:right w:val="single" w:sz="4" w:space="0" w:color="auto"/>
            </w:tcBorders>
            <w:shd w:val="clear" w:color="auto" w:fill="auto"/>
            <w:noWrap/>
            <w:vAlign w:val="center"/>
          </w:tcPr>
          <w:p w14:paraId="2AA60CD5" w14:textId="77777777" w:rsidR="00967CE6" w:rsidRPr="008879D8" w:rsidRDefault="00967CE6" w:rsidP="00967CE6">
            <w:pPr>
              <w:jc w:val="center"/>
              <w:rPr>
                <w:rFonts w:eastAsiaTheme="minorEastAsia"/>
                <w:szCs w:val="21"/>
              </w:rPr>
            </w:pPr>
            <w:r w:rsidRPr="008879D8">
              <w:rPr>
                <w:rFonts w:eastAsiaTheme="minorEastAsia"/>
                <w:color w:val="000000" w:themeColor="text1"/>
                <w:szCs w:val="21"/>
                <w:lang w:eastAsia="en-US"/>
              </w:rPr>
              <w:t>×</w:t>
            </w:r>
          </w:p>
        </w:tc>
        <w:tc>
          <w:tcPr>
            <w:tcW w:w="833" w:type="pct"/>
            <w:tcBorders>
              <w:top w:val="single" w:sz="4" w:space="0" w:color="auto"/>
              <w:left w:val="nil"/>
              <w:bottom w:val="single" w:sz="4" w:space="0" w:color="auto"/>
              <w:right w:val="single" w:sz="4" w:space="0" w:color="auto"/>
            </w:tcBorders>
            <w:shd w:val="clear" w:color="auto" w:fill="auto"/>
            <w:noWrap/>
            <w:vAlign w:val="center"/>
          </w:tcPr>
          <w:p w14:paraId="3F471860"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r>
      <w:tr w:rsidR="00967CE6" w:rsidRPr="008879D8" w14:paraId="17AA8D00" w14:textId="77777777" w:rsidTr="00CD61F5">
        <w:trPr>
          <w:trHeight w:val="300"/>
          <w:jc w:val="center"/>
        </w:trPr>
        <w:tc>
          <w:tcPr>
            <w:tcW w:w="9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72ABF" w14:textId="71C0D032" w:rsidR="00967CE6" w:rsidRPr="008879D8" w:rsidRDefault="00967CE6">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核实入排标准</w:t>
            </w:r>
            <w:r w:rsidRPr="008879D8">
              <w:rPr>
                <w:rFonts w:eastAsiaTheme="minorEastAsia" w:hint="eastAsia"/>
                <w:color w:val="000000" w:themeColor="text1"/>
                <w:kern w:val="0"/>
                <w:szCs w:val="21"/>
                <w:vertAlign w:val="superscript"/>
              </w:rPr>
              <w:t>（</w:t>
            </w:r>
            <w:r w:rsidR="00B901F5">
              <w:rPr>
                <w:rFonts w:eastAsiaTheme="minorEastAsia"/>
                <w:color w:val="000000" w:themeColor="text1"/>
                <w:kern w:val="0"/>
                <w:szCs w:val="21"/>
                <w:vertAlign w:val="superscript"/>
              </w:rPr>
              <w:t>19</w:t>
            </w:r>
            <w:r w:rsidRPr="008879D8">
              <w:rPr>
                <w:rFonts w:eastAsiaTheme="minorEastAsia" w:hint="eastAsia"/>
                <w:color w:val="000000" w:themeColor="text1"/>
                <w:kern w:val="0"/>
                <w:szCs w:val="21"/>
                <w:vertAlign w:val="superscript"/>
              </w:rPr>
              <w:t>）</w:t>
            </w:r>
          </w:p>
        </w:tc>
        <w:tc>
          <w:tcPr>
            <w:tcW w:w="585" w:type="pct"/>
            <w:tcBorders>
              <w:top w:val="single" w:sz="4" w:space="0" w:color="auto"/>
              <w:left w:val="nil"/>
              <w:bottom w:val="single" w:sz="4" w:space="0" w:color="auto"/>
              <w:right w:val="single" w:sz="4" w:space="0" w:color="auto"/>
            </w:tcBorders>
            <w:shd w:val="clear" w:color="auto" w:fill="auto"/>
            <w:noWrap/>
            <w:vAlign w:val="center"/>
            <w:hideMark/>
          </w:tcPr>
          <w:p w14:paraId="207FA9C5"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5CA0AFE0"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7FEE4" w14:textId="117E3D78" w:rsidR="00967CE6" w:rsidRPr="008879D8" w:rsidRDefault="00967CE6" w:rsidP="00967CE6">
            <w:pPr>
              <w:widowControl/>
              <w:adjustRightInd w:val="0"/>
              <w:snapToGrid w:val="0"/>
              <w:jc w:val="center"/>
              <w:rPr>
                <w:rFonts w:eastAsiaTheme="minorEastAsia"/>
                <w:color w:val="000000" w:themeColor="text1"/>
                <w:kern w:val="0"/>
                <w:szCs w:val="21"/>
              </w:rPr>
            </w:pPr>
          </w:p>
        </w:tc>
        <w:tc>
          <w:tcPr>
            <w:tcW w:w="681" w:type="pct"/>
            <w:tcBorders>
              <w:top w:val="single" w:sz="4" w:space="0" w:color="auto"/>
              <w:left w:val="nil"/>
              <w:bottom w:val="single" w:sz="4" w:space="0" w:color="auto"/>
              <w:right w:val="single" w:sz="4" w:space="0" w:color="auto"/>
            </w:tcBorders>
            <w:shd w:val="clear" w:color="auto" w:fill="auto"/>
            <w:noWrap/>
            <w:vAlign w:val="center"/>
          </w:tcPr>
          <w:p w14:paraId="4B4A347D" w14:textId="5A72D43B" w:rsidR="00967CE6" w:rsidRPr="008879D8" w:rsidRDefault="00967CE6" w:rsidP="00967CE6">
            <w:pPr>
              <w:widowControl/>
              <w:adjustRightInd w:val="0"/>
              <w:snapToGrid w:val="0"/>
              <w:jc w:val="center"/>
              <w:rPr>
                <w:rFonts w:eastAsiaTheme="minorEastAsia"/>
                <w:color w:val="000000" w:themeColor="text1"/>
                <w:kern w:val="0"/>
                <w:szCs w:val="21"/>
              </w:rPr>
            </w:pPr>
          </w:p>
        </w:tc>
        <w:tc>
          <w:tcPr>
            <w:tcW w:w="664" w:type="pct"/>
            <w:tcBorders>
              <w:top w:val="single" w:sz="4" w:space="0" w:color="auto"/>
              <w:left w:val="nil"/>
              <w:bottom w:val="single" w:sz="4" w:space="0" w:color="auto"/>
              <w:right w:val="single" w:sz="4" w:space="0" w:color="auto"/>
            </w:tcBorders>
            <w:shd w:val="clear" w:color="auto" w:fill="auto"/>
            <w:noWrap/>
            <w:vAlign w:val="center"/>
          </w:tcPr>
          <w:p w14:paraId="78CC7A12" w14:textId="3308E7A8" w:rsidR="00967CE6" w:rsidRPr="008879D8" w:rsidRDefault="00967CE6" w:rsidP="00967CE6">
            <w:pPr>
              <w:widowControl/>
              <w:adjustRightInd w:val="0"/>
              <w:snapToGrid w:val="0"/>
              <w:jc w:val="center"/>
              <w:rPr>
                <w:rFonts w:eastAsiaTheme="minorEastAsia"/>
                <w:color w:val="000000" w:themeColor="text1"/>
                <w:kern w:val="0"/>
                <w:szCs w:val="21"/>
              </w:rPr>
            </w:pPr>
          </w:p>
        </w:tc>
        <w:tc>
          <w:tcPr>
            <w:tcW w:w="833" w:type="pct"/>
            <w:tcBorders>
              <w:top w:val="single" w:sz="4" w:space="0" w:color="auto"/>
              <w:left w:val="nil"/>
              <w:bottom w:val="single" w:sz="4" w:space="0" w:color="auto"/>
              <w:right w:val="single" w:sz="4" w:space="0" w:color="auto"/>
            </w:tcBorders>
            <w:shd w:val="clear" w:color="auto" w:fill="auto"/>
            <w:noWrap/>
            <w:vAlign w:val="center"/>
          </w:tcPr>
          <w:p w14:paraId="5773FC80" w14:textId="77ABE14F" w:rsidR="00967CE6" w:rsidRPr="008879D8" w:rsidRDefault="00967CE6" w:rsidP="00967CE6">
            <w:pPr>
              <w:widowControl/>
              <w:adjustRightInd w:val="0"/>
              <w:snapToGrid w:val="0"/>
              <w:jc w:val="center"/>
              <w:rPr>
                <w:rFonts w:eastAsiaTheme="minorEastAsia"/>
                <w:color w:val="000000" w:themeColor="text1"/>
                <w:kern w:val="0"/>
                <w:szCs w:val="21"/>
              </w:rPr>
            </w:pPr>
          </w:p>
        </w:tc>
      </w:tr>
      <w:tr w:rsidR="00967CE6" w:rsidRPr="008879D8" w14:paraId="6A0DD8F3" w14:textId="77777777" w:rsidTr="00CD61F5">
        <w:trPr>
          <w:trHeight w:val="300"/>
          <w:jc w:val="center"/>
        </w:trPr>
        <w:tc>
          <w:tcPr>
            <w:tcW w:w="9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421C8" w14:textId="77777777" w:rsidR="00967CE6" w:rsidRPr="00CD61F5" w:rsidRDefault="00967CE6" w:rsidP="00967CE6">
            <w:pPr>
              <w:widowControl/>
              <w:adjustRightInd w:val="0"/>
              <w:snapToGrid w:val="0"/>
              <w:jc w:val="center"/>
              <w:rPr>
                <w:rFonts w:eastAsiaTheme="minorEastAsia"/>
                <w:color w:val="000000" w:themeColor="text1"/>
                <w:szCs w:val="21"/>
              </w:rPr>
            </w:pPr>
            <w:r w:rsidRPr="00CD61F5">
              <w:rPr>
                <w:rFonts w:eastAsiaTheme="minorEastAsia" w:hint="eastAsia"/>
                <w:color w:val="000000" w:themeColor="text1"/>
                <w:szCs w:val="21"/>
              </w:rPr>
              <w:lastRenderedPageBreak/>
              <w:t>随机、分配受试者编号</w:t>
            </w:r>
          </w:p>
        </w:tc>
        <w:tc>
          <w:tcPr>
            <w:tcW w:w="585" w:type="pct"/>
            <w:tcBorders>
              <w:top w:val="single" w:sz="4" w:space="0" w:color="auto"/>
              <w:left w:val="nil"/>
              <w:bottom w:val="single" w:sz="4" w:space="0" w:color="auto"/>
              <w:right w:val="single" w:sz="4" w:space="0" w:color="auto"/>
            </w:tcBorders>
            <w:shd w:val="clear" w:color="auto" w:fill="auto"/>
            <w:noWrap/>
            <w:vAlign w:val="center"/>
            <w:hideMark/>
          </w:tcPr>
          <w:p w14:paraId="64609F9D" w14:textId="77777777" w:rsidR="00967CE6" w:rsidRPr="00CC3CF2" w:rsidRDefault="00967CE6" w:rsidP="00967CE6">
            <w:pPr>
              <w:widowControl/>
              <w:adjustRightInd w:val="0"/>
              <w:snapToGrid w:val="0"/>
              <w:jc w:val="center"/>
              <w:rPr>
                <w:rFonts w:eastAsiaTheme="minorEastAsia"/>
                <w:color w:val="000000" w:themeColor="text1"/>
                <w:kern w:val="0"/>
                <w:szCs w:val="21"/>
              </w:rPr>
            </w:pPr>
          </w:p>
        </w:tc>
        <w:tc>
          <w:tcPr>
            <w:tcW w:w="681" w:type="pct"/>
            <w:tcBorders>
              <w:top w:val="single" w:sz="4" w:space="0" w:color="auto"/>
              <w:left w:val="nil"/>
              <w:bottom w:val="single" w:sz="4" w:space="0" w:color="auto"/>
              <w:right w:val="single" w:sz="4" w:space="0" w:color="auto"/>
            </w:tcBorders>
            <w:vAlign w:val="center"/>
          </w:tcPr>
          <w:p w14:paraId="69D83F72" w14:textId="77777777" w:rsidR="00967CE6" w:rsidRPr="008879D8" w:rsidRDefault="00967CE6" w:rsidP="00967CE6">
            <w:pPr>
              <w:widowControl/>
              <w:adjustRightInd w:val="0"/>
              <w:snapToGrid w:val="0"/>
              <w:jc w:val="center"/>
              <w:rPr>
                <w:rFonts w:eastAsiaTheme="minorEastAsia"/>
                <w:color w:val="000000" w:themeColor="text1"/>
                <w:szCs w:val="21"/>
                <w:lang w:eastAsia="en-US"/>
              </w:rPr>
            </w:pPr>
            <w:r w:rsidRPr="008879D8">
              <w:rPr>
                <w:rFonts w:eastAsiaTheme="minorEastAsia"/>
                <w:color w:val="000000" w:themeColor="text1"/>
                <w:szCs w:val="21"/>
                <w:lang w:eastAsia="en-US"/>
              </w:rPr>
              <w:t>×</w:t>
            </w:r>
          </w:p>
        </w:tc>
        <w:tc>
          <w:tcPr>
            <w:tcW w:w="6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06EA75" w14:textId="77777777" w:rsidR="00967CE6" w:rsidRPr="00CD61F5" w:rsidRDefault="00967CE6" w:rsidP="00967CE6">
            <w:pPr>
              <w:widowControl/>
              <w:adjustRightInd w:val="0"/>
              <w:snapToGrid w:val="0"/>
              <w:jc w:val="center"/>
              <w:rPr>
                <w:rFonts w:eastAsiaTheme="minorEastAsia"/>
                <w:color w:val="000000" w:themeColor="text1"/>
                <w:szCs w:val="21"/>
                <w:lang w:eastAsia="en-US"/>
              </w:rPr>
            </w:pPr>
          </w:p>
        </w:tc>
        <w:tc>
          <w:tcPr>
            <w:tcW w:w="681" w:type="pct"/>
            <w:tcBorders>
              <w:top w:val="single" w:sz="4" w:space="0" w:color="auto"/>
              <w:left w:val="nil"/>
              <w:bottom w:val="single" w:sz="4" w:space="0" w:color="auto"/>
              <w:right w:val="single" w:sz="4" w:space="0" w:color="auto"/>
            </w:tcBorders>
            <w:shd w:val="clear" w:color="auto" w:fill="auto"/>
            <w:noWrap/>
            <w:vAlign w:val="center"/>
            <w:hideMark/>
          </w:tcPr>
          <w:p w14:paraId="2C5D4F84" w14:textId="77777777" w:rsidR="00967CE6" w:rsidRPr="00CD61F5" w:rsidRDefault="00967CE6" w:rsidP="00967CE6">
            <w:pPr>
              <w:widowControl/>
              <w:adjustRightInd w:val="0"/>
              <w:snapToGrid w:val="0"/>
              <w:jc w:val="center"/>
              <w:rPr>
                <w:rFonts w:eastAsiaTheme="minorEastAsia"/>
                <w:color w:val="000000" w:themeColor="text1"/>
                <w:szCs w:val="21"/>
                <w:lang w:eastAsia="en-US"/>
              </w:rPr>
            </w:pPr>
          </w:p>
        </w:tc>
        <w:tc>
          <w:tcPr>
            <w:tcW w:w="664" w:type="pct"/>
            <w:tcBorders>
              <w:top w:val="single" w:sz="4" w:space="0" w:color="auto"/>
              <w:left w:val="nil"/>
              <w:bottom w:val="single" w:sz="4" w:space="0" w:color="auto"/>
              <w:right w:val="single" w:sz="4" w:space="0" w:color="auto"/>
            </w:tcBorders>
            <w:shd w:val="clear" w:color="auto" w:fill="auto"/>
            <w:noWrap/>
            <w:vAlign w:val="center"/>
            <w:hideMark/>
          </w:tcPr>
          <w:p w14:paraId="12C03999" w14:textId="77777777" w:rsidR="00967CE6" w:rsidRPr="00CD61F5" w:rsidRDefault="00967CE6" w:rsidP="00967CE6">
            <w:pPr>
              <w:widowControl/>
              <w:adjustRightInd w:val="0"/>
              <w:snapToGrid w:val="0"/>
              <w:jc w:val="center"/>
              <w:rPr>
                <w:rFonts w:eastAsiaTheme="minorEastAsia"/>
                <w:color w:val="000000" w:themeColor="text1"/>
                <w:szCs w:val="21"/>
                <w:lang w:eastAsia="en-US"/>
              </w:rPr>
            </w:pPr>
          </w:p>
        </w:tc>
        <w:tc>
          <w:tcPr>
            <w:tcW w:w="833" w:type="pct"/>
            <w:tcBorders>
              <w:top w:val="single" w:sz="4" w:space="0" w:color="auto"/>
              <w:left w:val="nil"/>
              <w:bottom w:val="single" w:sz="4" w:space="0" w:color="auto"/>
              <w:right w:val="single" w:sz="4" w:space="0" w:color="auto"/>
            </w:tcBorders>
            <w:shd w:val="clear" w:color="auto" w:fill="auto"/>
            <w:noWrap/>
            <w:vAlign w:val="center"/>
            <w:hideMark/>
          </w:tcPr>
          <w:p w14:paraId="736E505C" w14:textId="77777777" w:rsidR="00967CE6" w:rsidRPr="00CD61F5" w:rsidRDefault="00967CE6" w:rsidP="00967CE6">
            <w:pPr>
              <w:widowControl/>
              <w:adjustRightInd w:val="0"/>
              <w:snapToGrid w:val="0"/>
              <w:jc w:val="center"/>
              <w:rPr>
                <w:rFonts w:eastAsiaTheme="minorEastAsia"/>
                <w:color w:val="000000" w:themeColor="text1"/>
                <w:szCs w:val="21"/>
                <w:lang w:eastAsia="en-US"/>
              </w:rPr>
            </w:pPr>
          </w:p>
        </w:tc>
      </w:tr>
      <w:tr w:rsidR="00967CE6" w:rsidRPr="008879D8" w14:paraId="1A7BBF16" w14:textId="77777777" w:rsidTr="00CD61F5">
        <w:trPr>
          <w:trHeight w:val="300"/>
          <w:jc w:val="center"/>
        </w:trPr>
        <w:tc>
          <w:tcPr>
            <w:tcW w:w="9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48C21D" w14:textId="790C8C6B" w:rsidR="00967CE6" w:rsidRPr="008879D8" w:rsidRDefault="00967CE6" w:rsidP="000E6692">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发放试验药物</w:t>
            </w:r>
            <w:r w:rsidRPr="008879D8">
              <w:rPr>
                <w:rFonts w:eastAsiaTheme="minorEastAsia"/>
                <w:color w:val="000000" w:themeColor="text1"/>
                <w:kern w:val="0"/>
                <w:szCs w:val="21"/>
              </w:rPr>
              <w:t>/</w:t>
            </w:r>
            <w:r w:rsidR="000E6692" w:rsidRPr="008879D8">
              <w:rPr>
                <w:rFonts w:eastAsiaTheme="minorEastAsia" w:hint="eastAsia"/>
                <w:color w:val="000000" w:themeColor="text1"/>
                <w:kern w:val="0"/>
                <w:szCs w:val="21"/>
              </w:rPr>
              <w:t>日</w:t>
            </w:r>
            <w:r w:rsidR="000E6692">
              <w:rPr>
                <w:rFonts w:eastAsiaTheme="minorEastAsia" w:hint="eastAsia"/>
                <w:color w:val="000000" w:themeColor="text1"/>
                <w:kern w:val="0"/>
                <w:szCs w:val="21"/>
              </w:rPr>
              <w:t>记</w:t>
            </w:r>
            <w:r w:rsidRPr="008879D8">
              <w:rPr>
                <w:rFonts w:eastAsiaTheme="minorEastAsia" w:hint="eastAsia"/>
                <w:color w:val="000000" w:themeColor="text1"/>
                <w:kern w:val="0"/>
                <w:szCs w:val="21"/>
              </w:rPr>
              <w:t>卡</w:t>
            </w:r>
          </w:p>
        </w:tc>
        <w:tc>
          <w:tcPr>
            <w:tcW w:w="585" w:type="pct"/>
            <w:tcBorders>
              <w:top w:val="single" w:sz="4" w:space="0" w:color="auto"/>
              <w:left w:val="nil"/>
              <w:bottom w:val="single" w:sz="4" w:space="0" w:color="auto"/>
              <w:right w:val="single" w:sz="4" w:space="0" w:color="auto"/>
            </w:tcBorders>
            <w:shd w:val="clear" w:color="auto" w:fill="auto"/>
            <w:noWrap/>
            <w:vAlign w:val="center"/>
          </w:tcPr>
          <w:p w14:paraId="724B9239" w14:textId="7074A28E"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58357DAE" w14:textId="77777777" w:rsidR="00967CE6" w:rsidRPr="008879D8" w:rsidRDefault="00967CE6" w:rsidP="00967CE6">
            <w:pPr>
              <w:widowControl/>
              <w:adjustRightInd w:val="0"/>
              <w:snapToGrid w:val="0"/>
              <w:jc w:val="center"/>
              <w:rPr>
                <w:rFonts w:eastAsiaTheme="minorEastAsia"/>
                <w:color w:val="000000" w:themeColor="text1"/>
                <w:szCs w:val="21"/>
              </w:rPr>
            </w:pPr>
            <w:r w:rsidRPr="008879D8">
              <w:rPr>
                <w:rFonts w:eastAsiaTheme="minorEastAsia"/>
                <w:color w:val="000000" w:themeColor="text1"/>
                <w:szCs w:val="21"/>
                <w:lang w:eastAsia="en-US"/>
              </w:rPr>
              <w:t>×</w:t>
            </w:r>
          </w:p>
        </w:tc>
        <w:tc>
          <w:tcPr>
            <w:tcW w:w="63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723687C" w14:textId="77777777" w:rsidR="00967CE6" w:rsidRPr="008879D8" w:rsidRDefault="00967CE6" w:rsidP="00967CE6">
            <w:pPr>
              <w:widowControl/>
              <w:adjustRightInd w:val="0"/>
              <w:snapToGrid w:val="0"/>
              <w:jc w:val="center"/>
              <w:rPr>
                <w:rFonts w:eastAsiaTheme="minorEastAsia"/>
                <w:color w:val="000000" w:themeColor="text1"/>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shd w:val="clear" w:color="auto" w:fill="auto"/>
            <w:noWrap/>
            <w:vAlign w:val="center"/>
          </w:tcPr>
          <w:p w14:paraId="446C2295"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64" w:type="pct"/>
            <w:tcBorders>
              <w:top w:val="single" w:sz="4" w:space="0" w:color="auto"/>
              <w:left w:val="nil"/>
              <w:bottom w:val="single" w:sz="4" w:space="0" w:color="auto"/>
              <w:right w:val="single" w:sz="4" w:space="0" w:color="auto"/>
            </w:tcBorders>
            <w:shd w:val="clear" w:color="auto" w:fill="auto"/>
            <w:noWrap/>
            <w:vAlign w:val="center"/>
          </w:tcPr>
          <w:p w14:paraId="03777730" w14:textId="0D001530" w:rsidR="00967CE6" w:rsidRPr="008879D8" w:rsidRDefault="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r w:rsidRPr="008879D8">
              <w:rPr>
                <w:rFonts w:eastAsiaTheme="minorEastAsia" w:hint="eastAsia"/>
                <w:color w:val="000000" w:themeColor="text1"/>
                <w:kern w:val="0"/>
                <w:szCs w:val="21"/>
                <w:vertAlign w:val="superscript"/>
              </w:rPr>
              <w:t>（</w:t>
            </w:r>
            <w:r w:rsidR="00B901F5" w:rsidRPr="008879D8">
              <w:rPr>
                <w:rFonts w:eastAsiaTheme="minorEastAsia"/>
                <w:color w:val="000000" w:themeColor="text1"/>
                <w:kern w:val="0"/>
                <w:szCs w:val="21"/>
                <w:vertAlign w:val="superscript"/>
              </w:rPr>
              <w:t>2</w:t>
            </w:r>
            <w:r w:rsidR="00B901F5">
              <w:rPr>
                <w:rFonts w:eastAsiaTheme="minorEastAsia"/>
                <w:color w:val="000000" w:themeColor="text1"/>
                <w:kern w:val="0"/>
                <w:szCs w:val="21"/>
                <w:vertAlign w:val="superscript"/>
              </w:rPr>
              <w:t>0</w:t>
            </w:r>
            <w:r w:rsidRPr="008879D8">
              <w:rPr>
                <w:rFonts w:eastAsiaTheme="minorEastAsia" w:hint="eastAsia"/>
                <w:color w:val="000000" w:themeColor="text1"/>
                <w:kern w:val="0"/>
                <w:szCs w:val="21"/>
                <w:vertAlign w:val="superscript"/>
              </w:rPr>
              <w:t>）</w:t>
            </w:r>
          </w:p>
        </w:tc>
        <w:tc>
          <w:tcPr>
            <w:tcW w:w="833" w:type="pct"/>
            <w:tcBorders>
              <w:top w:val="single" w:sz="4" w:space="0" w:color="auto"/>
              <w:left w:val="nil"/>
              <w:bottom w:val="single" w:sz="4" w:space="0" w:color="auto"/>
              <w:right w:val="single" w:sz="4" w:space="0" w:color="auto"/>
            </w:tcBorders>
            <w:shd w:val="clear" w:color="auto" w:fill="auto"/>
            <w:noWrap/>
            <w:vAlign w:val="center"/>
          </w:tcPr>
          <w:p w14:paraId="192423BD"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r>
      <w:tr w:rsidR="00967CE6" w:rsidRPr="008879D8" w14:paraId="024E44EC" w14:textId="77777777" w:rsidTr="008879D8">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tcPr>
          <w:p w14:paraId="185E7607" w14:textId="7173CEE4" w:rsidR="00967CE6" w:rsidRPr="008879D8" w:rsidRDefault="00967CE6" w:rsidP="000E6692">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回收试验药物</w:t>
            </w:r>
            <w:r w:rsidRPr="008879D8">
              <w:rPr>
                <w:rFonts w:eastAsiaTheme="minorEastAsia"/>
                <w:color w:val="000000" w:themeColor="text1"/>
                <w:kern w:val="0"/>
                <w:szCs w:val="21"/>
              </w:rPr>
              <w:t>/</w:t>
            </w:r>
            <w:r w:rsidR="000E6692" w:rsidRPr="008879D8">
              <w:rPr>
                <w:rFonts w:eastAsiaTheme="minorEastAsia" w:hint="eastAsia"/>
                <w:color w:val="000000" w:themeColor="text1"/>
                <w:kern w:val="0"/>
                <w:szCs w:val="21"/>
              </w:rPr>
              <w:t>日</w:t>
            </w:r>
            <w:r w:rsidR="000E6692">
              <w:rPr>
                <w:rFonts w:eastAsiaTheme="minorEastAsia" w:hint="eastAsia"/>
                <w:color w:val="000000" w:themeColor="text1"/>
                <w:kern w:val="0"/>
                <w:szCs w:val="21"/>
              </w:rPr>
              <w:t>记</w:t>
            </w:r>
            <w:r w:rsidRPr="008879D8">
              <w:rPr>
                <w:rFonts w:eastAsiaTheme="minorEastAsia" w:hint="eastAsia"/>
                <w:color w:val="000000" w:themeColor="text1"/>
                <w:kern w:val="0"/>
                <w:szCs w:val="21"/>
              </w:rPr>
              <w:t>卡</w:t>
            </w:r>
          </w:p>
        </w:tc>
        <w:tc>
          <w:tcPr>
            <w:tcW w:w="585" w:type="pct"/>
            <w:tcBorders>
              <w:top w:val="nil"/>
              <w:left w:val="nil"/>
              <w:bottom w:val="single" w:sz="4" w:space="0" w:color="auto"/>
              <w:right w:val="single" w:sz="4" w:space="0" w:color="auto"/>
            </w:tcBorders>
            <w:shd w:val="clear" w:color="auto" w:fill="auto"/>
            <w:noWrap/>
            <w:vAlign w:val="center"/>
          </w:tcPr>
          <w:p w14:paraId="7AE2A582"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c>
          <w:tcPr>
            <w:tcW w:w="681" w:type="pct"/>
            <w:tcBorders>
              <w:top w:val="single" w:sz="4" w:space="0" w:color="auto"/>
              <w:left w:val="nil"/>
              <w:bottom w:val="single" w:sz="4" w:space="0" w:color="auto"/>
              <w:right w:val="single" w:sz="4" w:space="0" w:color="auto"/>
            </w:tcBorders>
            <w:vAlign w:val="center"/>
          </w:tcPr>
          <w:p w14:paraId="63F46A8E" w14:textId="77777777" w:rsidR="00967CE6" w:rsidRPr="008879D8" w:rsidRDefault="00967CE6" w:rsidP="00967CE6">
            <w:pPr>
              <w:widowControl/>
              <w:adjustRightInd w:val="0"/>
              <w:snapToGrid w:val="0"/>
              <w:jc w:val="center"/>
              <w:rPr>
                <w:rFonts w:eastAsiaTheme="minorEastAsia"/>
                <w:color w:val="000000" w:themeColor="text1"/>
                <w:szCs w:val="21"/>
              </w:rPr>
            </w:pPr>
            <w:r w:rsidRPr="008879D8">
              <w:rPr>
                <w:rFonts w:eastAsiaTheme="minorEastAsia"/>
                <w:color w:val="000000" w:themeColor="text1"/>
                <w:szCs w:val="21"/>
                <w:lang w:eastAsia="en-US"/>
              </w:rPr>
              <w:t>×</w:t>
            </w:r>
          </w:p>
        </w:tc>
        <w:tc>
          <w:tcPr>
            <w:tcW w:w="633" w:type="pct"/>
            <w:tcBorders>
              <w:top w:val="nil"/>
              <w:left w:val="single" w:sz="4" w:space="0" w:color="auto"/>
              <w:bottom w:val="single" w:sz="4" w:space="0" w:color="auto"/>
              <w:right w:val="single" w:sz="4" w:space="0" w:color="auto"/>
            </w:tcBorders>
            <w:shd w:val="clear" w:color="auto" w:fill="auto"/>
            <w:noWrap/>
            <w:vAlign w:val="center"/>
          </w:tcPr>
          <w:p w14:paraId="32A8AD04" w14:textId="77777777" w:rsidR="00967CE6" w:rsidRPr="008879D8" w:rsidRDefault="00967CE6" w:rsidP="00967CE6">
            <w:pPr>
              <w:widowControl/>
              <w:adjustRightInd w:val="0"/>
              <w:snapToGrid w:val="0"/>
              <w:jc w:val="center"/>
              <w:rPr>
                <w:rFonts w:eastAsiaTheme="minorEastAsia"/>
                <w:color w:val="000000" w:themeColor="text1"/>
                <w:szCs w:val="21"/>
              </w:rPr>
            </w:pPr>
            <w:r w:rsidRPr="008879D8">
              <w:rPr>
                <w:rFonts w:eastAsiaTheme="minorEastAsia"/>
                <w:color w:val="000000" w:themeColor="text1"/>
                <w:szCs w:val="21"/>
                <w:lang w:eastAsia="en-US"/>
              </w:rPr>
              <w:t>×</w:t>
            </w:r>
          </w:p>
        </w:tc>
        <w:tc>
          <w:tcPr>
            <w:tcW w:w="681" w:type="pct"/>
            <w:tcBorders>
              <w:top w:val="nil"/>
              <w:left w:val="nil"/>
              <w:bottom w:val="single" w:sz="4" w:space="0" w:color="auto"/>
              <w:right w:val="single" w:sz="4" w:space="0" w:color="auto"/>
            </w:tcBorders>
            <w:shd w:val="clear" w:color="auto" w:fill="auto"/>
            <w:noWrap/>
            <w:vAlign w:val="center"/>
          </w:tcPr>
          <w:p w14:paraId="0C024DB8"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64" w:type="pct"/>
            <w:tcBorders>
              <w:top w:val="nil"/>
              <w:left w:val="nil"/>
              <w:bottom w:val="single" w:sz="4" w:space="0" w:color="auto"/>
              <w:right w:val="single" w:sz="4" w:space="0" w:color="auto"/>
            </w:tcBorders>
            <w:shd w:val="clear" w:color="auto" w:fill="auto"/>
            <w:noWrap/>
            <w:vAlign w:val="center"/>
          </w:tcPr>
          <w:p w14:paraId="4F6C4876"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833" w:type="pct"/>
            <w:tcBorders>
              <w:top w:val="nil"/>
              <w:left w:val="nil"/>
              <w:bottom w:val="single" w:sz="4" w:space="0" w:color="auto"/>
              <w:right w:val="single" w:sz="4" w:space="0" w:color="auto"/>
            </w:tcBorders>
            <w:shd w:val="clear" w:color="auto" w:fill="auto"/>
            <w:noWrap/>
            <w:vAlign w:val="center"/>
          </w:tcPr>
          <w:p w14:paraId="0824AEB0" w14:textId="57399233" w:rsidR="00967CE6" w:rsidRPr="008879D8" w:rsidRDefault="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r w:rsidRPr="008879D8">
              <w:rPr>
                <w:rFonts w:eastAsiaTheme="minorEastAsia" w:hint="eastAsia"/>
                <w:color w:val="000000" w:themeColor="text1"/>
                <w:kern w:val="0"/>
                <w:szCs w:val="21"/>
                <w:vertAlign w:val="superscript"/>
              </w:rPr>
              <w:t>（</w:t>
            </w:r>
            <w:r w:rsidR="00B901F5" w:rsidRPr="008879D8">
              <w:rPr>
                <w:rFonts w:eastAsiaTheme="minorEastAsia"/>
                <w:color w:val="000000" w:themeColor="text1"/>
                <w:kern w:val="0"/>
                <w:szCs w:val="21"/>
                <w:vertAlign w:val="superscript"/>
              </w:rPr>
              <w:t>2</w:t>
            </w:r>
            <w:r w:rsidR="00B901F5">
              <w:rPr>
                <w:rFonts w:eastAsiaTheme="minorEastAsia"/>
                <w:color w:val="000000" w:themeColor="text1"/>
                <w:kern w:val="0"/>
                <w:szCs w:val="21"/>
                <w:vertAlign w:val="superscript"/>
              </w:rPr>
              <w:t>1</w:t>
            </w:r>
            <w:r w:rsidRPr="008879D8">
              <w:rPr>
                <w:rFonts w:eastAsiaTheme="minorEastAsia" w:hint="eastAsia"/>
                <w:color w:val="000000" w:themeColor="text1"/>
                <w:kern w:val="0"/>
                <w:szCs w:val="21"/>
                <w:vertAlign w:val="superscript"/>
              </w:rPr>
              <w:t>）</w:t>
            </w:r>
          </w:p>
        </w:tc>
      </w:tr>
      <w:tr w:rsidR="00967CE6" w:rsidRPr="008879D8" w14:paraId="6290E8EB" w14:textId="77777777" w:rsidTr="00967CE6">
        <w:trPr>
          <w:trHeight w:val="300"/>
          <w:jc w:val="center"/>
        </w:trPr>
        <w:tc>
          <w:tcPr>
            <w:tcW w:w="923" w:type="pct"/>
            <w:tcBorders>
              <w:top w:val="nil"/>
              <w:left w:val="single" w:sz="4" w:space="0" w:color="auto"/>
              <w:bottom w:val="single" w:sz="4" w:space="0" w:color="auto"/>
              <w:right w:val="single" w:sz="4" w:space="0" w:color="auto"/>
            </w:tcBorders>
            <w:shd w:val="clear" w:color="auto" w:fill="auto"/>
            <w:noWrap/>
            <w:vAlign w:val="center"/>
          </w:tcPr>
          <w:p w14:paraId="2DBE45E8" w14:textId="54FEFAED"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服用试验药物</w:t>
            </w:r>
          </w:p>
        </w:tc>
        <w:tc>
          <w:tcPr>
            <w:tcW w:w="585" w:type="pct"/>
            <w:tcBorders>
              <w:top w:val="nil"/>
              <w:left w:val="nil"/>
              <w:bottom w:val="single" w:sz="4" w:space="0" w:color="auto"/>
              <w:right w:val="single" w:sz="4" w:space="0" w:color="auto"/>
            </w:tcBorders>
            <w:shd w:val="clear" w:color="auto" w:fill="auto"/>
            <w:noWrap/>
            <w:vAlign w:val="center"/>
          </w:tcPr>
          <w:p w14:paraId="778CA36E" w14:textId="77777777" w:rsidR="00967CE6" w:rsidRPr="008879D8" w:rsidRDefault="00967CE6" w:rsidP="00967CE6">
            <w:pPr>
              <w:widowControl/>
              <w:adjustRightInd w:val="0"/>
              <w:snapToGrid w:val="0"/>
              <w:jc w:val="center"/>
              <w:rPr>
                <w:rFonts w:eastAsiaTheme="minorEastAsia"/>
                <w:color w:val="000000" w:themeColor="text1"/>
                <w:kern w:val="0"/>
                <w:szCs w:val="21"/>
              </w:rPr>
            </w:pPr>
          </w:p>
        </w:tc>
        <w:tc>
          <w:tcPr>
            <w:tcW w:w="2659" w:type="pct"/>
            <w:gridSpan w:val="4"/>
            <w:tcBorders>
              <w:top w:val="single" w:sz="4" w:space="0" w:color="auto"/>
              <w:left w:val="nil"/>
              <w:bottom w:val="single" w:sz="4" w:space="0" w:color="auto"/>
              <w:right w:val="single" w:sz="4" w:space="0" w:color="auto"/>
            </w:tcBorders>
            <w:vAlign w:val="center"/>
          </w:tcPr>
          <w:p w14:paraId="028E563A" w14:textId="4198EE6C" w:rsidR="00967CE6" w:rsidRPr="008879D8" w:rsidRDefault="00967CE6">
            <w:pPr>
              <w:widowControl/>
              <w:adjustRightInd w:val="0"/>
              <w:snapToGrid w:val="0"/>
              <w:jc w:val="center"/>
              <w:rPr>
                <w:rFonts w:eastAsiaTheme="minorEastAsia"/>
                <w:color w:val="000000" w:themeColor="text1"/>
                <w:szCs w:val="21"/>
                <w:lang w:eastAsia="en-US"/>
              </w:rPr>
            </w:pPr>
            <w:r w:rsidRPr="008879D8">
              <w:rPr>
                <w:rFonts w:eastAsiaTheme="minorEastAsia"/>
                <w:color w:val="000000" w:themeColor="text1"/>
                <w:szCs w:val="21"/>
                <w:lang w:eastAsia="en-US"/>
              </w:rPr>
              <w:t>×</w:t>
            </w:r>
          </w:p>
        </w:tc>
        <w:tc>
          <w:tcPr>
            <w:tcW w:w="833" w:type="pct"/>
            <w:tcBorders>
              <w:top w:val="nil"/>
              <w:left w:val="nil"/>
              <w:bottom w:val="single" w:sz="4" w:space="0" w:color="auto"/>
              <w:right w:val="single" w:sz="4" w:space="0" w:color="auto"/>
            </w:tcBorders>
            <w:shd w:val="clear" w:color="auto" w:fill="auto"/>
            <w:noWrap/>
            <w:vAlign w:val="center"/>
          </w:tcPr>
          <w:p w14:paraId="298EB3B5" w14:textId="77777777" w:rsidR="00967CE6" w:rsidRPr="008879D8" w:rsidRDefault="00967CE6" w:rsidP="00967CE6">
            <w:pPr>
              <w:widowControl/>
              <w:adjustRightInd w:val="0"/>
              <w:snapToGrid w:val="0"/>
              <w:jc w:val="center"/>
              <w:rPr>
                <w:rFonts w:eastAsiaTheme="minorEastAsia"/>
                <w:color w:val="000000" w:themeColor="text1"/>
                <w:szCs w:val="21"/>
                <w:lang w:eastAsia="en-US"/>
              </w:rPr>
            </w:pPr>
          </w:p>
        </w:tc>
      </w:tr>
      <w:tr w:rsidR="00967CE6" w:rsidRPr="008879D8" w14:paraId="2353F9AE" w14:textId="77777777" w:rsidTr="008A5D45">
        <w:trPr>
          <w:trHeight w:val="300"/>
          <w:jc w:val="center"/>
        </w:trPr>
        <w:tc>
          <w:tcPr>
            <w:tcW w:w="9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C1E33D"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收集不良事件</w:t>
            </w:r>
          </w:p>
        </w:tc>
        <w:tc>
          <w:tcPr>
            <w:tcW w:w="585" w:type="pct"/>
            <w:tcBorders>
              <w:top w:val="single" w:sz="4" w:space="0" w:color="auto"/>
              <w:left w:val="nil"/>
              <w:bottom w:val="single" w:sz="4" w:space="0" w:color="auto"/>
              <w:right w:val="single" w:sz="4" w:space="0" w:color="auto"/>
            </w:tcBorders>
            <w:shd w:val="clear" w:color="auto" w:fill="auto"/>
            <w:noWrap/>
            <w:vAlign w:val="center"/>
            <w:hideMark/>
          </w:tcPr>
          <w:p w14:paraId="4A3748A4" w14:textId="2001A365"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vAlign w:val="center"/>
          </w:tcPr>
          <w:p w14:paraId="45EA9F3C" w14:textId="77777777" w:rsidR="00967CE6" w:rsidRPr="008879D8" w:rsidRDefault="00967CE6" w:rsidP="00967CE6">
            <w:pPr>
              <w:widowControl/>
              <w:adjustRightInd w:val="0"/>
              <w:snapToGrid w:val="0"/>
              <w:jc w:val="center"/>
              <w:rPr>
                <w:rFonts w:eastAsiaTheme="minorEastAsia"/>
                <w:color w:val="000000" w:themeColor="text1"/>
                <w:szCs w:val="21"/>
                <w:lang w:eastAsia="en-US"/>
              </w:rPr>
            </w:pPr>
            <w:r w:rsidRPr="008879D8">
              <w:rPr>
                <w:rFonts w:eastAsiaTheme="minorEastAsia"/>
                <w:color w:val="000000" w:themeColor="text1"/>
                <w:szCs w:val="21"/>
                <w:lang w:eastAsia="en-US"/>
              </w:rPr>
              <w:t>×</w:t>
            </w:r>
          </w:p>
        </w:tc>
        <w:tc>
          <w:tcPr>
            <w:tcW w:w="6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B8A9A"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shd w:val="clear" w:color="auto" w:fill="auto"/>
            <w:noWrap/>
            <w:vAlign w:val="center"/>
            <w:hideMark/>
          </w:tcPr>
          <w:p w14:paraId="6B310C8F"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664" w:type="pct"/>
            <w:tcBorders>
              <w:top w:val="single" w:sz="4" w:space="0" w:color="auto"/>
              <w:left w:val="nil"/>
              <w:bottom w:val="single" w:sz="4" w:space="0" w:color="auto"/>
              <w:right w:val="single" w:sz="4" w:space="0" w:color="auto"/>
            </w:tcBorders>
            <w:shd w:val="clear" w:color="auto" w:fill="auto"/>
            <w:noWrap/>
            <w:vAlign w:val="center"/>
            <w:hideMark/>
          </w:tcPr>
          <w:p w14:paraId="53BBC940"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c>
          <w:tcPr>
            <w:tcW w:w="833" w:type="pct"/>
            <w:tcBorders>
              <w:top w:val="single" w:sz="4" w:space="0" w:color="auto"/>
              <w:left w:val="nil"/>
              <w:bottom w:val="single" w:sz="4" w:space="0" w:color="auto"/>
              <w:right w:val="single" w:sz="4" w:space="0" w:color="auto"/>
            </w:tcBorders>
            <w:shd w:val="clear" w:color="auto" w:fill="auto"/>
            <w:noWrap/>
            <w:vAlign w:val="center"/>
            <w:hideMark/>
          </w:tcPr>
          <w:p w14:paraId="66248D77" w14:textId="77777777" w:rsidR="00967CE6" w:rsidRPr="008879D8" w:rsidRDefault="00967CE6" w:rsidP="00967CE6">
            <w:pPr>
              <w:widowControl/>
              <w:adjustRightInd w:val="0"/>
              <w:snapToGrid w:val="0"/>
              <w:jc w:val="center"/>
              <w:rPr>
                <w:rFonts w:eastAsiaTheme="minorEastAsia"/>
                <w:color w:val="000000" w:themeColor="text1"/>
                <w:kern w:val="0"/>
                <w:szCs w:val="21"/>
              </w:rPr>
            </w:pPr>
            <w:r w:rsidRPr="008879D8">
              <w:rPr>
                <w:rFonts w:eastAsiaTheme="minorEastAsia"/>
                <w:color w:val="000000" w:themeColor="text1"/>
                <w:szCs w:val="21"/>
                <w:lang w:eastAsia="en-US"/>
              </w:rPr>
              <w:t>×</w:t>
            </w:r>
          </w:p>
        </w:tc>
      </w:tr>
      <w:tr w:rsidR="00967CE6" w:rsidRPr="008879D8" w14:paraId="2EB89DF7" w14:textId="77777777" w:rsidTr="008879D8">
        <w:trPr>
          <w:trHeight w:val="300"/>
          <w:jc w:val="center"/>
        </w:trPr>
        <w:tc>
          <w:tcPr>
            <w:tcW w:w="9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2C83E8" w14:textId="56AA9E78" w:rsidR="00967CE6" w:rsidRPr="008879D8" w:rsidRDefault="00967CE6">
            <w:pPr>
              <w:widowControl/>
              <w:adjustRightInd w:val="0"/>
              <w:snapToGrid w:val="0"/>
              <w:jc w:val="center"/>
              <w:rPr>
                <w:rFonts w:eastAsiaTheme="minorEastAsia"/>
                <w:color w:val="000000" w:themeColor="text1"/>
                <w:kern w:val="0"/>
                <w:szCs w:val="21"/>
              </w:rPr>
            </w:pPr>
            <w:r w:rsidRPr="008879D8">
              <w:rPr>
                <w:rFonts w:eastAsiaTheme="minorEastAsia" w:hint="eastAsia"/>
                <w:color w:val="000000" w:themeColor="text1"/>
                <w:kern w:val="0"/>
                <w:szCs w:val="21"/>
              </w:rPr>
              <w:t>收集伴随治疗</w:t>
            </w:r>
            <w:r w:rsidRPr="008879D8">
              <w:rPr>
                <w:rFonts w:eastAsiaTheme="minorEastAsia" w:hint="eastAsia"/>
                <w:color w:val="000000" w:themeColor="text1"/>
                <w:kern w:val="0"/>
                <w:szCs w:val="21"/>
                <w:vertAlign w:val="superscript"/>
              </w:rPr>
              <w:t>（</w:t>
            </w:r>
            <w:r w:rsidR="00B901F5" w:rsidRPr="008879D8">
              <w:rPr>
                <w:rFonts w:eastAsiaTheme="minorEastAsia"/>
                <w:color w:val="000000" w:themeColor="text1"/>
                <w:kern w:val="0"/>
                <w:szCs w:val="21"/>
                <w:vertAlign w:val="superscript"/>
              </w:rPr>
              <w:t>2</w:t>
            </w:r>
            <w:r w:rsidR="00B901F5">
              <w:rPr>
                <w:rFonts w:eastAsiaTheme="minorEastAsia"/>
                <w:color w:val="000000" w:themeColor="text1"/>
                <w:kern w:val="0"/>
                <w:szCs w:val="21"/>
                <w:vertAlign w:val="superscript"/>
              </w:rPr>
              <w:t>2</w:t>
            </w:r>
            <w:r w:rsidRPr="008879D8">
              <w:rPr>
                <w:rFonts w:eastAsiaTheme="minorEastAsia" w:hint="eastAsia"/>
                <w:color w:val="000000" w:themeColor="text1"/>
                <w:kern w:val="0"/>
                <w:szCs w:val="21"/>
                <w:vertAlign w:val="superscript"/>
              </w:rPr>
              <w:t>）</w:t>
            </w:r>
          </w:p>
        </w:tc>
        <w:tc>
          <w:tcPr>
            <w:tcW w:w="585" w:type="pct"/>
            <w:tcBorders>
              <w:top w:val="single" w:sz="4" w:space="0" w:color="auto"/>
              <w:left w:val="nil"/>
              <w:bottom w:val="single" w:sz="4" w:space="0" w:color="auto"/>
              <w:right w:val="single" w:sz="4" w:space="0" w:color="auto"/>
            </w:tcBorders>
            <w:shd w:val="clear" w:color="auto" w:fill="auto"/>
            <w:noWrap/>
            <w:vAlign w:val="center"/>
          </w:tcPr>
          <w:p w14:paraId="2CCD12E2" w14:textId="77777777" w:rsidR="00967CE6" w:rsidRPr="008879D8" w:rsidRDefault="00967CE6" w:rsidP="00967CE6">
            <w:pPr>
              <w:widowControl/>
              <w:adjustRightInd w:val="0"/>
              <w:snapToGrid w:val="0"/>
              <w:jc w:val="center"/>
              <w:rPr>
                <w:rFonts w:eastAsiaTheme="minorEastAsia"/>
                <w:color w:val="000000" w:themeColor="text1"/>
                <w:szCs w:val="21"/>
                <w:lang w:eastAsia="en-US"/>
              </w:rPr>
            </w:pPr>
          </w:p>
        </w:tc>
        <w:tc>
          <w:tcPr>
            <w:tcW w:w="681" w:type="pct"/>
            <w:tcBorders>
              <w:top w:val="single" w:sz="4" w:space="0" w:color="auto"/>
              <w:left w:val="nil"/>
              <w:bottom w:val="single" w:sz="4" w:space="0" w:color="auto"/>
              <w:right w:val="single" w:sz="4" w:space="0" w:color="auto"/>
            </w:tcBorders>
            <w:vAlign w:val="center"/>
          </w:tcPr>
          <w:p w14:paraId="525A2A0A" w14:textId="1FEEBEB2" w:rsidR="00967CE6" w:rsidRPr="008879D8" w:rsidRDefault="00967CE6" w:rsidP="00967CE6">
            <w:pPr>
              <w:widowControl/>
              <w:adjustRightInd w:val="0"/>
              <w:snapToGrid w:val="0"/>
              <w:jc w:val="center"/>
              <w:rPr>
                <w:rFonts w:eastAsiaTheme="minorEastAsia"/>
                <w:color w:val="000000" w:themeColor="text1"/>
                <w:szCs w:val="21"/>
                <w:lang w:eastAsia="en-US"/>
              </w:rPr>
            </w:pPr>
            <w:r w:rsidRPr="008879D8">
              <w:rPr>
                <w:rFonts w:eastAsiaTheme="minorEastAsia"/>
                <w:color w:val="000000" w:themeColor="text1"/>
                <w:szCs w:val="21"/>
                <w:lang w:eastAsia="en-US"/>
              </w:rPr>
              <w:t>×</w:t>
            </w:r>
          </w:p>
        </w:tc>
        <w:tc>
          <w:tcPr>
            <w:tcW w:w="63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0B957A" w14:textId="251665D8" w:rsidR="00967CE6" w:rsidRPr="008879D8" w:rsidRDefault="00967CE6" w:rsidP="00967CE6">
            <w:pPr>
              <w:widowControl/>
              <w:adjustRightInd w:val="0"/>
              <w:snapToGrid w:val="0"/>
              <w:jc w:val="center"/>
              <w:rPr>
                <w:rFonts w:eastAsiaTheme="minorEastAsia"/>
                <w:color w:val="000000" w:themeColor="text1"/>
                <w:szCs w:val="21"/>
                <w:lang w:eastAsia="en-US"/>
              </w:rPr>
            </w:pPr>
            <w:r w:rsidRPr="008879D8">
              <w:rPr>
                <w:rFonts w:eastAsiaTheme="minorEastAsia"/>
                <w:color w:val="000000" w:themeColor="text1"/>
                <w:szCs w:val="21"/>
                <w:lang w:eastAsia="en-US"/>
              </w:rPr>
              <w:t>×</w:t>
            </w:r>
          </w:p>
        </w:tc>
        <w:tc>
          <w:tcPr>
            <w:tcW w:w="681" w:type="pct"/>
            <w:tcBorders>
              <w:top w:val="single" w:sz="4" w:space="0" w:color="auto"/>
              <w:left w:val="nil"/>
              <w:bottom w:val="single" w:sz="4" w:space="0" w:color="auto"/>
              <w:right w:val="single" w:sz="4" w:space="0" w:color="auto"/>
            </w:tcBorders>
            <w:shd w:val="clear" w:color="auto" w:fill="auto"/>
            <w:noWrap/>
            <w:vAlign w:val="center"/>
          </w:tcPr>
          <w:p w14:paraId="1F724CFA" w14:textId="674DC544" w:rsidR="00967CE6" w:rsidRPr="008879D8" w:rsidRDefault="00967CE6" w:rsidP="00967CE6">
            <w:pPr>
              <w:widowControl/>
              <w:adjustRightInd w:val="0"/>
              <w:snapToGrid w:val="0"/>
              <w:jc w:val="center"/>
              <w:rPr>
                <w:rFonts w:eastAsiaTheme="minorEastAsia"/>
                <w:color w:val="000000" w:themeColor="text1"/>
                <w:szCs w:val="21"/>
                <w:lang w:eastAsia="en-US"/>
              </w:rPr>
            </w:pPr>
            <w:r w:rsidRPr="008879D8">
              <w:rPr>
                <w:rFonts w:eastAsiaTheme="minorEastAsia"/>
                <w:color w:val="000000" w:themeColor="text1"/>
                <w:szCs w:val="21"/>
                <w:lang w:eastAsia="en-US"/>
              </w:rPr>
              <w:t>×</w:t>
            </w:r>
          </w:p>
        </w:tc>
        <w:tc>
          <w:tcPr>
            <w:tcW w:w="664" w:type="pct"/>
            <w:tcBorders>
              <w:top w:val="single" w:sz="4" w:space="0" w:color="auto"/>
              <w:left w:val="nil"/>
              <w:bottom w:val="single" w:sz="4" w:space="0" w:color="auto"/>
              <w:right w:val="single" w:sz="4" w:space="0" w:color="auto"/>
            </w:tcBorders>
            <w:shd w:val="clear" w:color="auto" w:fill="auto"/>
            <w:noWrap/>
            <w:vAlign w:val="center"/>
          </w:tcPr>
          <w:p w14:paraId="7EFFDC9F" w14:textId="2D95AB94" w:rsidR="00967CE6" w:rsidRPr="008879D8" w:rsidRDefault="00967CE6" w:rsidP="00967CE6">
            <w:pPr>
              <w:widowControl/>
              <w:adjustRightInd w:val="0"/>
              <w:snapToGrid w:val="0"/>
              <w:jc w:val="center"/>
              <w:rPr>
                <w:rFonts w:eastAsiaTheme="minorEastAsia"/>
                <w:color w:val="000000" w:themeColor="text1"/>
                <w:szCs w:val="21"/>
                <w:lang w:eastAsia="en-US"/>
              </w:rPr>
            </w:pPr>
            <w:r w:rsidRPr="008879D8">
              <w:rPr>
                <w:rFonts w:eastAsiaTheme="minorEastAsia"/>
                <w:color w:val="000000" w:themeColor="text1"/>
                <w:szCs w:val="21"/>
                <w:lang w:eastAsia="en-US"/>
              </w:rPr>
              <w:t>×</w:t>
            </w:r>
          </w:p>
        </w:tc>
        <w:tc>
          <w:tcPr>
            <w:tcW w:w="833" w:type="pct"/>
            <w:tcBorders>
              <w:top w:val="single" w:sz="4" w:space="0" w:color="auto"/>
              <w:left w:val="nil"/>
              <w:bottom w:val="single" w:sz="4" w:space="0" w:color="auto"/>
              <w:right w:val="single" w:sz="4" w:space="0" w:color="auto"/>
            </w:tcBorders>
            <w:shd w:val="clear" w:color="auto" w:fill="auto"/>
            <w:noWrap/>
            <w:vAlign w:val="center"/>
          </w:tcPr>
          <w:p w14:paraId="38BFBCBE" w14:textId="61E4197E" w:rsidR="00967CE6" w:rsidRPr="008879D8" w:rsidRDefault="00967CE6" w:rsidP="00967CE6">
            <w:pPr>
              <w:widowControl/>
              <w:adjustRightInd w:val="0"/>
              <w:snapToGrid w:val="0"/>
              <w:jc w:val="center"/>
              <w:rPr>
                <w:rFonts w:eastAsiaTheme="minorEastAsia"/>
                <w:color w:val="000000" w:themeColor="text1"/>
                <w:szCs w:val="21"/>
                <w:lang w:eastAsia="en-US"/>
              </w:rPr>
            </w:pPr>
            <w:r w:rsidRPr="008879D8">
              <w:rPr>
                <w:rFonts w:eastAsiaTheme="minorEastAsia"/>
                <w:color w:val="000000" w:themeColor="text1"/>
                <w:szCs w:val="21"/>
                <w:lang w:eastAsia="en-US"/>
              </w:rPr>
              <w:t>×</w:t>
            </w:r>
          </w:p>
        </w:tc>
      </w:tr>
    </w:tbl>
    <w:p w14:paraId="235FCE5C" w14:textId="77777777" w:rsidR="00C84A5B" w:rsidRPr="00E91C34" w:rsidRDefault="00C84A5B" w:rsidP="00C84A5B">
      <w:pPr>
        <w:adjustRightInd w:val="0"/>
        <w:snapToGrid w:val="0"/>
        <w:jc w:val="left"/>
        <w:rPr>
          <w:color w:val="000000" w:themeColor="text1"/>
          <w:szCs w:val="21"/>
        </w:rPr>
      </w:pPr>
      <w:r w:rsidRPr="00E91C34">
        <w:rPr>
          <w:color w:val="000000" w:themeColor="text1"/>
          <w:szCs w:val="21"/>
        </w:rPr>
        <w:t>注：</w:t>
      </w:r>
    </w:p>
    <w:p w14:paraId="2D7C7118" w14:textId="0FD3F6E3" w:rsidR="00C84A5B" w:rsidRDefault="00C84A5B" w:rsidP="00B309EA">
      <w:pPr>
        <w:pStyle w:val="a6"/>
        <w:numPr>
          <w:ilvl w:val="0"/>
          <w:numId w:val="38"/>
        </w:numPr>
        <w:spacing w:line="360" w:lineRule="auto"/>
        <w:ind w:left="0" w:firstLine="420"/>
        <w:rPr>
          <w:rFonts w:ascii="Times New Roman" w:hAnsi="Times New Roman"/>
          <w:color w:val="000000" w:themeColor="text1"/>
          <w:szCs w:val="21"/>
        </w:rPr>
      </w:pPr>
      <w:r>
        <w:rPr>
          <w:rFonts w:ascii="Times New Roman" w:hAnsi="Times New Roman"/>
          <w:color w:val="000000" w:themeColor="text1"/>
          <w:szCs w:val="21"/>
        </w:rPr>
        <w:t>人口学资料包括：</w:t>
      </w:r>
      <w:r w:rsidR="00B309EA" w:rsidRPr="00B309EA">
        <w:rPr>
          <w:rFonts w:ascii="Times New Roman" w:hAnsi="Times New Roman" w:hint="eastAsia"/>
          <w:color w:val="000000" w:themeColor="text1"/>
          <w:szCs w:val="21"/>
        </w:rPr>
        <w:t>出生日期，籍贯，民族，吸烟及饮酒史，是否生育，对于已生育女性，收集首次生育年龄及育有子女个数</w:t>
      </w:r>
      <w:r>
        <w:rPr>
          <w:rFonts w:ascii="Times New Roman" w:hAnsi="Times New Roman" w:hint="eastAsia"/>
          <w:color w:val="000000" w:themeColor="text1"/>
          <w:szCs w:val="21"/>
        </w:rPr>
        <w:t>；</w:t>
      </w:r>
    </w:p>
    <w:p w14:paraId="0CA80FBA" w14:textId="7962F093" w:rsidR="00C84A5B" w:rsidRDefault="00C84A5B" w:rsidP="001D44F1">
      <w:pPr>
        <w:pStyle w:val="a6"/>
        <w:numPr>
          <w:ilvl w:val="0"/>
          <w:numId w:val="38"/>
        </w:numPr>
        <w:spacing w:line="360" w:lineRule="auto"/>
        <w:ind w:left="0" w:firstLine="420"/>
        <w:rPr>
          <w:rFonts w:ascii="Times New Roman" w:hAnsi="Times New Roman"/>
          <w:color w:val="000000" w:themeColor="text1"/>
          <w:szCs w:val="21"/>
        </w:rPr>
      </w:pPr>
      <w:r>
        <w:rPr>
          <w:rFonts w:ascii="Times New Roman" w:hAnsi="Times New Roman" w:hint="eastAsia"/>
          <w:color w:val="000000" w:themeColor="text1"/>
          <w:szCs w:val="21"/>
        </w:rPr>
        <w:t>月经</w:t>
      </w:r>
      <w:r>
        <w:rPr>
          <w:rFonts w:ascii="Times New Roman" w:hAnsi="Times New Roman"/>
          <w:color w:val="000000" w:themeColor="text1"/>
          <w:szCs w:val="21"/>
        </w:rPr>
        <w:t>情况包括：</w:t>
      </w:r>
      <w:r w:rsidR="00B309EA">
        <w:rPr>
          <w:rFonts w:ascii="Times New Roman" w:hAnsi="Times New Roman" w:hint="eastAsia"/>
          <w:color w:val="000000" w:themeColor="text1"/>
          <w:szCs w:val="21"/>
        </w:rPr>
        <w:t>筛选期</w:t>
      </w:r>
      <w:r w:rsidR="00690CDA" w:rsidRPr="00690CDA">
        <w:rPr>
          <w:rFonts w:ascii="Times New Roman" w:hAnsi="Times New Roman" w:hint="eastAsia"/>
          <w:color w:val="000000" w:themeColor="text1"/>
          <w:szCs w:val="21"/>
        </w:rPr>
        <w:t>收集首次月经来潮年龄，绝经年龄（对于已绝经女性），月经</w:t>
      </w:r>
      <w:r w:rsidR="00B309EA">
        <w:rPr>
          <w:rFonts w:ascii="Times New Roman" w:hAnsi="Times New Roman" w:hint="eastAsia"/>
          <w:color w:val="000000" w:themeColor="text1"/>
          <w:szCs w:val="21"/>
        </w:rPr>
        <w:t>周期</w:t>
      </w:r>
      <w:r w:rsidR="00B309EA">
        <w:rPr>
          <w:rFonts w:ascii="Times New Roman" w:hAnsi="Times New Roman"/>
          <w:color w:val="000000" w:themeColor="text1"/>
          <w:szCs w:val="21"/>
        </w:rPr>
        <w:t>及</w:t>
      </w:r>
      <w:r w:rsidR="00B309EA">
        <w:rPr>
          <w:rFonts w:ascii="Times New Roman" w:hAnsi="Times New Roman" w:hint="eastAsia"/>
          <w:color w:val="000000" w:themeColor="text1"/>
          <w:szCs w:val="21"/>
        </w:rPr>
        <w:t>经期</w:t>
      </w:r>
      <w:r w:rsidR="00B309EA">
        <w:rPr>
          <w:rFonts w:ascii="Times New Roman" w:hAnsi="Times New Roman"/>
          <w:color w:val="000000" w:themeColor="text1"/>
          <w:szCs w:val="21"/>
        </w:rPr>
        <w:t>，</w:t>
      </w:r>
      <w:r w:rsidR="00B309EA" w:rsidRPr="00690CDA">
        <w:rPr>
          <w:rFonts w:ascii="Times New Roman" w:hAnsi="Times New Roman" w:hint="eastAsia"/>
          <w:color w:val="000000" w:themeColor="text1"/>
          <w:szCs w:val="21"/>
        </w:rPr>
        <w:t>末次月经结束日期</w:t>
      </w:r>
      <w:r w:rsidR="00B309EA">
        <w:rPr>
          <w:rFonts w:ascii="Times New Roman" w:hAnsi="Times New Roman" w:hint="eastAsia"/>
          <w:color w:val="000000" w:themeColor="text1"/>
          <w:szCs w:val="21"/>
        </w:rPr>
        <w:t>，</w:t>
      </w:r>
      <w:r w:rsidR="00B309EA">
        <w:rPr>
          <w:rFonts w:ascii="Times New Roman" w:hAnsi="Times New Roman"/>
          <w:color w:val="000000" w:themeColor="text1"/>
          <w:szCs w:val="21"/>
        </w:rPr>
        <w:t>月经</w:t>
      </w:r>
      <w:r w:rsidR="00690CDA" w:rsidRPr="00690CDA">
        <w:rPr>
          <w:rFonts w:ascii="Times New Roman" w:hAnsi="Times New Roman" w:hint="eastAsia"/>
          <w:color w:val="000000" w:themeColor="text1"/>
          <w:szCs w:val="21"/>
        </w:rPr>
        <w:t>状况（月经量、颜色、是否有血块）</w:t>
      </w:r>
      <w:r w:rsidR="00690CDA">
        <w:rPr>
          <w:rFonts w:ascii="Times New Roman" w:hAnsi="Times New Roman" w:hint="eastAsia"/>
          <w:color w:val="000000" w:themeColor="text1"/>
          <w:szCs w:val="21"/>
        </w:rPr>
        <w:t>；</w:t>
      </w:r>
      <w:r w:rsidR="00B309EA">
        <w:rPr>
          <w:rFonts w:ascii="Times New Roman" w:hAnsi="Times New Roman" w:hint="eastAsia"/>
          <w:color w:val="000000" w:themeColor="text1"/>
          <w:szCs w:val="21"/>
        </w:rPr>
        <w:t>后续</w:t>
      </w:r>
      <w:r w:rsidR="00B309EA">
        <w:rPr>
          <w:rFonts w:ascii="Times New Roman" w:hAnsi="Times New Roman"/>
          <w:color w:val="000000" w:themeColor="text1"/>
          <w:szCs w:val="21"/>
        </w:rPr>
        <w:t>访视</w:t>
      </w:r>
      <w:r w:rsidR="00511540">
        <w:rPr>
          <w:rFonts w:ascii="Times New Roman" w:hAnsi="Times New Roman" w:hint="eastAsia"/>
          <w:color w:val="000000" w:themeColor="text1"/>
          <w:szCs w:val="21"/>
        </w:rPr>
        <w:t>仅</w:t>
      </w:r>
      <w:r w:rsidR="00B309EA">
        <w:rPr>
          <w:rFonts w:ascii="Times New Roman" w:hAnsi="Times New Roman"/>
          <w:color w:val="000000" w:themeColor="text1"/>
          <w:szCs w:val="21"/>
        </w:rPr>
        <w:t>收集</w:t>
      </w:r>
      <w:r w:rsidR="00B309EA" w:rsidRPr="00690CDA">
        <w:rPr>
          <w:rFonts w:ascii="Times New Roman" w:hAnsi="Times New Roman" w:hint="eastAsia"/>
          <w:color w:val="000000" w:themeColor="text1"/>
          <w:szCs w:val="21"/>
        </w:rPr>
        <w:t>末次月经结束日期</w:t>
      </w:r>
      <w:r w:rsidR="00B309EA">
        <w:rPr>
          <w:rFonts w:ascii="Times New Roman" w:hAnsi="Times New Roman" w:hint="eastAsia"/>
          <w:color w:val="000000" w:themeColor="text1"/>
          <w:szCs w:val="21"/>
        </w:rPr>
        <w:t>，</w:t>
      </w:r>
      <w:r w:rsidR="00B309EA">
        <w:rPr>
          <w:rFonts w:ascii="Times New Roman" w:hAnsi="Times New Roman"/>
          <w:color w:val="000000" w:themeColor="text1"/>
          <w:szCs w:val="21"/>
        </w:rPr>
        <w:t>月经</w:t>
      </w:r>
      <w:r w:rsidR="00B309EA" w:rsidRPr="00690CDA">
        <w:rPr>
          <w:rFonts w:ascii="Times New Roman" w:hAnsi="Times New Roman" w:hint="eastAsia"/>
          <w:color w:val="000000" w:themeColor="text1"/>
          <w:szCs w:val="21"/>
        </w:rPr>
        <w:t>状况（月经量、颜色、是否有血块）</w:t>
      </w:r>
      <w:r w:rsidR="00B309EA">
        <w:rPr>
          <w:rFonts w:ascii="Times New Roman" w:hAnsi="Times New Roman" w:hint="eastAsia"/>
          <w:color w:val="000000" w:themeColor="text1"/>
          <w:szCs w:val="21"/>
        </w:rPr>
        <w:t>；</w:t>
      </w:r>
    </w:p>
    <w:p w14:paraId="1D4E4067" w14:textId="17EF8644" w:rsidR="00B309EA" w:rsidRDefault="00B309EA" w:rsidP="00B309EA">
      <w:pPr>
        <w:pStyle w:val="a6"/>
        <w:numPr>
          <w:ilvl w:val="0"/>
          <w:numId w:val="38"/>
        </w:numPr>
        <w:spacing w:line="360" w:lineRule="auto"/>
        <w:ind w:left="0" w:firstLine="420"/>
        <w:rPr>
          <w:rFonts w:ascii="Times New Roman" w:hAnsi="Times New Roman"/>
          <w:color w:val="000000" w:themeColor="text1"/>
          <w:szCs w:val="21"/>
        </w:rPr>
      </w:pPr>
      <w:r>
        <w:rPr>
          <w:rFonts w:ascii="Times New Roman" w:hAnsi="Times New Roman" w:hint="eastAsia"/>
          <w:color w:val="000000" w:themeColor="text1"/>
          <w:szCs w:val="21"/>
        </w:rPr>
        <w:t>过敏史、</w:t>
      </w:r>
      <w:r>
        <w:rPr>
          <w:rFonts w:ascii="Times New Roman" w:hAnsi="Times New Roman"/>
          <w:color w:val="000000" w:themeColor="text1"/>
          <w:szCs w:val="21"/>
        </w:rPr>
        <w:t>家族史：</w:t>
      </w:r>
      <w:r w:rsidRPr="00B309EA">
        <w:rPr>
          <w:rFonts w:ascii="Times New Roman" w:hAnsi="Times New Roman" w:hint="eastAsia"/>
          <w:color w:val="000000" w:themeColor="text1"/>
          <w:szCs w:val="21"/>
        </w:rPr>
        <w:t>药物</w:t>
      </w:r>
      <w:r w:rsidRPr="00B309EA">
        <w:rPr>
          <w:rFonts w:ascii="Times New Roman" w:hAnsi="Times New Roman" w:hint="eastAsia"/>
          <w:color w:val="000000" w:themeColor="text1"/>
          <w:szCs w:val="21"/>
        </w:rPr>
        <w:t>/</w:t>
      </w:r>
      <w:r w:rsidRPr="00B309EA">
        <w:rPr>
          <w:rFonts w:ascii="Times New Roman" w:hAnsi="Times New Roman" w:hint="eastAsia"/>
          <w:color w:val="000000" w:themeColor="text1"/>
          <w:szCs w:val="21"/>
        </w:rPr>
        <w:t>食物的过敏史，乳腺疾病的家族史</w:t>
      </w:r>
      <w:r w:rsidR="007F59D1">
        <w:rPr>
          <w:rFonts w:ascii="Times New Roman" w:hAnsi="Times New Roman" w:hint="eastAsia"/>
          <w:color w:val="000000" w:themeColor="text1"/>
          <w:szCs w:val="21"/>
        </w:rPr>
        <w:t>；</w:t>
      </w:r>
    </w:p>
    <w:p w14:paraId="645DBE4F" w14:textId="0747BF19" w:rsidR="007F59D1" w:rsidRDefault="007F59D1" w:rsidP="008A5D45">
      <w:pPr>
        <w:pStyle w:val="a6"/>
        <w:numPr>
          <w:ilvl w:val="0"/>
          <w:numId w:val="38"/>
        </w:numPr>
        <w:spacing w:line="360" w:lineRule="auto"/>
        <w:ind w:left="0" w:firstLine="420"/>
        <w:rPr>
          <w:rFonts w:ascii="Times New Roman" w:hAnsi="Times New Roman"/>
          <w:color w:val="000000" w:themeColor="text1"/>
          <w:szCs w:val="21"/>
        </w:rPr>
      </w:pPr>
      <w:r w:rsidRPr="007F59D1">
        <w:rPr>
          <w:rFonts w:ascii="Times New Roman" w:hAnsi="Times New Roman" w:hint="eastAsia"/>
          <w:color w:val="000000" w:themeColor="text1"/>
          <w:szCs w:val="21"/>
        </w:rPr>
        <w:t>乳腺增生病诊断和治疗</w:t>
      </w:r>
      <w:r>
        <w:rPr>
          <w:rFonts w:ascii="Times New Roman" w:hAnsi="Times New Roman" w:hint="eastAsia"/>
          <w:color w:val="000000" w:themeColor="text1"/>
          <w:szCs w:val="21"/>
        </w:rPr>
        <w:t>：</w:t>
      </w:r>
      <w:r w:rsidRPr="007F59D1">
        <w:rPr>
          <w:rFonts w:ascii="Times New Roman" w:hAnsi="Times New Roman" w:hint="eastAsia"/>
          <w:color w:val="000000" w:themeColor="text1"/>
          <w:szCs w:val="21"/>
        </w:rPr>
        <w:t>如为首次就诊，则需根据方案中规定的西医和中医诊断标准，明确诊断；如乳腺增生病既往已确诊，则收集确诊日期和既往治疗情况，并根据方案中规定的西医和中医诊断标准，再次复核诊断</w:t>
      </w:r>
      <w:r w:rsidR="000E6692">
        <w:rPr>
          <w:rFonts w:ascii="Times New Roman" w:hAnsi="Times New Roman" w:hint="eastAsia"/>
          <w:color w:val="000000" w:themeColor="text1"/>
          <w:szCs w:val="21"/>
        </w:rPr>
        <w:t>；</w:t>
      </w:r>
    </w:p>
    <w:p w14:paraId="0BF2042C" w14:textId="4AD1FC19" w:rsidR="00690CDA" w:rsidRPr="00E91C34" w:rsidRDefault="00690CDA" w:rsidP="008A5D45">
      <w:pPr>
        <w:pStyle w:val="a6"/>
        <w:numPr>
          <w:ilvl w:val="0"/>
          <w:numId w:val="38"/>
        </w:numPr>
        <w:spacing w:line="360" w:lineRule="auto"/>
        <w:ind w:left="0" w:firstLine="420"/>
        <w:rPr>
          <w:rFonts w:ascii="Times New Roman" w:hAnsi="Times New Roman"/>
          <w:color w:val="000000" w:themeColor="text1"/>
          <w:szCs w:val="21"/>
        </w:rPr>
      </w:pPr>
      <w:r w:rsidRPr="00E91C34">
        <w:rPr>
          <w:rFonts w:ascii="Times New Roman" w:hAnsi="Times New Roman"/>
          <w:color w:val="000000" w:themeColor="text1"/>
          <w:szCs w:val="21"/>
        </w:rPr>
        <w:t>既往病史及既往治疗史：包括曾患有影响主要器官功能的疾病的名称、确诊时间、治疗方法、痊愈或转归时间；</w:t>
      </w:r>
    </w:p>
    <w:p w14:paraId="64A2ED79" w14:textId="4B533AA4" w:rsidR="00690CDA" w:rsidRDefault="007F59D1" w:rsidP="008A5D45">
      <w:pPr>
        <w:pStyle w:val="a6"/>
        <w:numPr>
          <w:ilvl w:val="0"/>
          <w:numId w:val="38"/>
        </w:numPr>
        <w:spacing w:line="360" w:lineRule="auto"/>
        <w:ind w:left="0" w:firstLine="420"/>
        <w:rPr>
          <w:rFonts w:ascii="Times New Roman" w:hAnsi="Times New Roman"/>
          <w:color w:val="000000" w:themeColor="text1"/>
          <w:szCs w:val="21"/>
        </w:rPr>
      </w:pPr>
      <w:r>
        <w:rPr>
          <w:rFonts w:ascii="Times New Roman" w:hAnsi="Times New Roman" w:hint="eastAsia"/>
          <w:color w:val="000000" w:themeColor="text1"/>
          <w:szCs w:val="21"/>
        </w:rPr>
        <w:t>现患</w:t>
      </w:r>
      <w:r w:rsidR="00690CDA" w:rsidRPr="00E91C34">
        <w:rPr>
          <w:rFonts w:ascii="Times New Roman" w:hAnsi="Times New Roman"/>
          <w:color w:val="000000" w:themeColor="text1"/>
          <w:szCs w:val="21"/>
        </w:rPr>
        <w:t>疾病</w:t>
      </w:r>
      <w:r>
        <w:rPr>
          <w:rFonts w:ascii="Times New Roman" w:hAnsi="Times New Roman" w:hint="eastAsia"/>
          <w:color w:val="000000" w:themeColor="text1"/>
          <w:szCs w:val="21"/>
        </w:rPr>
        <w:t>及</w:t>
      </w:r>
      <w:r w:rsidR="00690CDA" w:rsidRPr="00E91C34">
        <w:rPr>
          <w:rFonts w:ascii="Times New Roman" w:hAnsi="Times New Roman"/>
          <w:color w:val="000000" w:themeColor="text1"/>
          <w:szCs w:val="21"/>
        </w:rPr>
        <w:t>伴随治疗：</w:t>
      </w:r>
      <w:r w:rsidRPr="007F59D1">
        <w:rPr>
          <w:rFonts w:ascii="Times New Roman" w:hAnsi="Times New Roman" w:hint="eastAsia"/>
          <w:color w:val="000000" w:themeColor="text1"/>
          <w:szCs w:val="21"/>
        </w:rPr>
        <w:t>受试者筛选时仍患有的疾病信息，包括疾病名称、确诊时间，目前治疗方法（包括药物治疗和非药物治疗）</w:t>
      </w:r>
      <w:r>
        <w:rPr>
          <w:rFonts w:ascii="Times New Roman" w:hAnsi="Times New Roman" w:hint="eastAsia"/>
          <w:color w:val="000000" w:themeColor="text1"/>
          <w:szCs w:val="21"/>
        </w:rPr>
        <w:t>；</w:t>
      </w:r>
    </w:p>
    <w:p w14:paraId="751FA56E" w14:textId="354C90E2" w:rsidR="00CB2440" w:rsidRPr="008A5D45" w:rsidRDefault="00CB2440" w:rsidP="008A5D45">
      <w:pPr>
        <w:pStyle w:val="a6"/>
        <w:numPr>
          <w:ilvl w:val="0"/>
          <w:numId w:val="38"/>
        </w:numPr>
        <w:spacing w:line="360" w:lineRule="auto"/>
        <w:ind w:left="0" w:firstLine="420"/>
        <w:rPr>
          <w:rFonts w:ascii="Times New Roman" w:hAnsi="Times New Roman"/>
          <w:color w:val="000000" w:themeColor="text1"/>
          <w:szCs w:val="21"/>
        </w:rPr>
      </w:pPr>
      <w:r w:rsidRPr="008A5D45">
        <w:rPr>
          <w:rFonts w:ascii="Times New Roman" w:hAnsi="Times New Roman" w:hint="eastAsia"/>
          <w:color w:val="000000" w:themeColor="text1"/>
          <w:szCs w:val="21"/>
        </w:rPr>
        <w:t>乳腺疼痛</w:t>
      </w:r>
      <w:r w:rsidRPr="008A5D45">
        <w:rPr>
          <w:rFonts w:ascii="Times New Roman" w:hAnsi="Times New Roman"/>
          <w:color w:val="000000" w:themeColor="text1"/>
          <w:szCs w:val="21"/>
        </w:rPr>
        <w:t>NRS</w:t>
      </w:r>
      <w:r w:rsidRPr="008A5D45">
        <w:rPr>
          <w:rFonts w:ascii="Times New Roman" w:hAnsi="Times New Roman" w:hint="eastAsia"/>
          <w:color w:val="000000" w:themeColor="text1"/>
          <w:szCs w:val="21"/>
        </w:rPr>
        <w:t>评分：</w:t>
      </w:r>
      <w:r w:rsidR="00B901F5">
        <w:rPr>
          <w:rFonts w:ascii="Times New Roman" w:hAnsi="Times New Roman" w:hint="eastAsia"/>
          <w:color w:val="000000" w:themeColor="text1"/>
          <w:szCs w:val="21"/>
        </w:rPr>
        <w:t>筛选期</w:t>
      </w:r>
      <w:r w:rsidR="00B901F5">
        <w:rPr>
          <w:rFonts w:ascii="Times New Roman" w:hAnsi="Times New Roman"/>
          <w:color w:val="000000" w:themeColor="text1"/>
          <w:szCs w:val="21"/>
        </w:rPr>
        <w:t>，受试者回顾</w:t>
      </w:r>
      <w:r w:rsidR="00B901F5">
        <w:rPr>
          <w:rFonts w:ascii="Times New Roman" w:hAnsi="Times New Roman" w:hint="eastAsia"/>
          <w:color w:val="000000" w:themeColor="text1"/>
          <w:szCs w:val="21"/>
        </w:rPr>
        <w:t>1</w:t>
      </w:r>
      <w:r w:rsidR="00B901F5">
        <w:rPr>
          <w:rFonts w:ascii="Times New Roman" w:hAnsi="Times New Roman" w:hint="eastAsia"/>
          <w:color w:val="000000" w:themeColor="text1"/>
          <w:szCs w:val="21"/>
        </w:rPr>
        <w:t>个月</w:t>
      </w:r>
      <w:r w:rsidR="00B901F5">
        <w:rPr>
          <w:rFonts w:ascii="Times New Roman" w:hAnsi="Times New Roman"/>
          <w:color w:val="000000" w:themeColor="text1"/>
          <w:szCs w:val="21"/>
        </w:rPr>
        <w:t>内疼痛时的乳腺疼痛程度；</w:t>
      </w:r>
      <w:r w:rsidR="00511540" w:rsidRPr="008A5D45">
        <w:rPr>
          <w:rFonts w:ascii="Times New Roman" w:hAnsi="Times New Roman" w:hint="eastAsia"/>
          <w:color w:val="000000" w:themeColor="text1"/>
          <w:szCs w:val="21"/>
        </w:rPr>
        <w:t>进入导入期</w:t>
      </w:r>
      <w:r w:rsidR="00B901F5">
        <w:rPr>
          <w:rFonts w:ascii="Times New Roman" w:hAnsi="Times New Roman" w:hint="eastAsia"/>
          <w:color w:val="000000" w:themeColor="text1"/>
          <w:szCs w:val="21"/>
        </w:rPr>
        <w:t>后</w:t>
      </w:r>
      <w:r w:rsidR="00511540" w:rsidRPr="008A5D45">
        <w:rPr>
          <w:rFonts w:ascii="Times New Roman" w:hAnsi="Times New Roman" w:hint="eastAsia"/>
          <w:color w:val="000000" w:themeColor="text1"/>
          <w:szCs w:val="21"/>
        </w:rPr>
        <w:t>，受试者每天于日记卡中自评，记录自己当天</w:t>
      </w:r>
      <w:r w:rsidR="008879D8" w:rsidRPr="008A5D45">
        <w:rPr>
          <w:rFonts w:ascii="Times New Roman" w:hAnsi="Times New Roman" w:hint="eastAsia"/>
          <w:color w:val="000000" w:themeColor="text1"/>
          <w:szCs w:val="21"/>
        </w:rPr>
        <w:t>疼痛最严重的程度，</w:t>
      </w:r>
      <w:r w:rsidR="00511540" w:rsidRPr="009839A8">
        <w:rPr>
          <w:rFonts w:ascii="Times New Roman" w:hAnsi="Times New Roman" w:hint="eastAsia"/>
          <w:color w:val="000000" w:themeColor="text1"/>
          <w:szCs w:val="21"/>
        </w:rPr>
        <w:t>并于访视时由研究者回收</w:t>
      </w:r>
      <w:r w:rsidR="008879D8" w:rsidRPr="008A5D45">
        <w:rPr>
          <w:rFonts w:ascii="Times New Roman" w:hAnsi="Times New Roman" w:hint="eastAsia"/>
          <w:color w:val="000000" w:themeColor="text1"/>
          <w:szCs w:val="21"/>
        </w:rPr>
        <w:t>；</w:t>
      </w:r>
    </w:p>
    <w:p w14:paraId="566CB515" w14:textId="61BFDC4C" w:rsidR="00CB2440" w:rsidRDefault="00CB2440" w:rsidP="008A5D45">
      <w:pPr>
        <w:pStyle w:val="a6"/>
        <w:numPr>
          <w:ilvl w:val="0"/>
          <w:numId w:val="38"/>
        </w:numPr>
        <w:spacing w:line="360" w:lineRule="auto"/>
        <w:ind w:left="0" w:firstLine="420"/>
        <w:rPr>
          <w:rFonts w:ascii="Times New Roman" w:hAnsi="Times New Roman"/>
          <w:color w:val="000000" w:themeColor="text1"/>
          <w:szCs w:val="21"/>
        </w:rPr>
      </w:pPr>
      <w:r>
        <w:rPr>
          <w:rFonts w:ascii="Times New Roman" w:hAnsi="Times New Roman" w:hint="eastAsia"/>
          <w:color w:val="000000" w:themeColor="text1"/>
          <w:szCs w:val="21"/>
        </w:rPr>
        <w:t>乳腺</w:t>
      </w:r>
      <w:r w:rsidRPr="00E91C34">
        <w:rPr>
          <w:rFonts w:ascii="Times New Roman" w:hAnsi="Times New Roman"/>
          <w:color w:val="000000" w:themeColor="text1"/>
          <w:szCs w:val="21"/>
        </w:rPr>
        <w:t>检查</w:t>
      </w:r>
      <w:r>
        <w:rPr>
          <w:rFonts w:ascii="Times New Roman" w:hAnsi="Times New Roman" w:hint="eastAsia"/>
          <w:color w:val="000000" w:themeColor="text1"/>
          <w:szCs w:val="21"/>
        </w:rPr>
        <w:t>：</w:t>
      </w:r>
      <w:r w:rsidRPr="00CB2440">
        <w:rPr>
          <w:rFonts w:ascii="Times New Roman" w:hAnsi="Times New Roman" w:hint="eastAsia"/>
          <w:color w:val="000000" w:themeColor="text1"/>
          <w:szCs w:val="21"/>
        </w:rPr>
        <w:t>乳腺触痛情况，靶肿块的象限范围、大小和</w:t>
      </w:r>
      <w:r w:rsidR="00F0595D">
        <w:rPr>
          <w:rFonts w:ascii="Times New Roman" w:hAnsi="Times New Roman" w:hint="eastAsia"/>
          <w:color w:val="000000" w:themeColor="text1"/>
          <w:szCs w:val="21"/>
        </w:rPr>
        <w:t>质地</w:t>
      </w:r>
      <w:r w:rsidRPr="00CB2440">
        <w:rPr>
          <w:rFonts w:ascii="Times New Roman" w:hAnsi="Times New Roman" w:hint="eastAsia"/>
          <w:color w:val="000000" w:themeColor="text1"/>
          <w:szCs w:val="21"/>
        </w:rPr>
        <w:t>，并记录于中医症状量表中</w:t>
      </w:r>
      <w:r>
        <w:rPr>
          <w:rFonts w:ascii="Times New Roman" w:hAnsi="Times New Roman" w:hint="eastAsia"/>
          <w:color w:val="000000" w:themeColor="text1"/>
          <w:szCs w:val="21"/>
        </w:rPr>
        <w:t>；</w:t>
      </w:r>
    </w:p>
    <w:p w14:paraId="5D602E55" w14:textId="3EC64D0F" w:rsidR="00AD1128" w:rsidRPr="008A5D45" w:rsidRDefault="00AD1128" w:rsidP="008A5D45">
      <w:pPr>
        <w:pStyle w:val="a6"/>
        <w:numPr>
          <w:ilvl w:val="0"/>
          <w:numId w:val="38"/>
        </w:numPr>
        <w:spacing w:line="360" w:lineRule="auto"/>
        <w:ind w:left="0" w:firstLine="420"/>
        <w:rPr>
          <w:rFonts w:ascii="Times New Roman" w:hAnsi="Times New Roman"/>
          <w:color w:val="000000" w:themeColor="text1"/>
          <w:szCs w:val="21"/>
        </w:rPr>
      </w:pPr>
      <w:r w:rsidRPr="008A5D45">
        <w:rPr>
          <w:rFonts w:ascii="Times New Roman" w:hAnsi="Times New Roman" w:hint="eastAsia"/>
          <w:color w:val="000000" w:themeColor="text1"/>
          <w:szCs w:val="21"/>
        </w:rPr>
        <w:t>身高、体重：</w:t>
      </w:r>
      <w:r w:rsidRPr="008A5D45">
        <w:rPr>
          <w:rFonts w:ascii="Times New Roman" w:hAnsi="Times New Roman"/>
          <w:color w:val="000000" w:themeColor="text1"/>
          <w:szCs w:val="21"/>
        </w:rPr>
        <w:t>V1</w:t>
      </w:r>
      <w:r w:rsidRPr="008A5D45">
        <w:rPr>
          <w:rFonts w:ascii="Times New Roman" w:hAnsi="Times New Roman" w:hint="eastAsia"/>
          <w:color w:val="000000" w:themeColor="text1"/>
          <w:szCs w:val="21"/>
        </w:rPr>
        <w:t>进行身高、体重</w:t>
      </w:r>
      <w:r w:rsidR="00FA2BBE">
        <w:rPr>
          <w:rFonts w:ascii="Times New Roman" w:hAnsi="Times New Roman" w:hint="eastAsia"/>
          <w:color w:val="000000" w:themeColor="text1"/>
          <w:szCs w:val="21"/>
        </w:rPr>
        <w:t>测量</w:t>
      </w:r>
      <w:r w:rsidRPr="008A5D45">
        <w:rPr>
          <w:rFonts w:ascii="Times New Roman" w:hAnsi="Times New Roman" w:hint="eastAsia"/>
          <w:color w:val="000000" w:themeColor="text1"/>
          <w:szCs w:val="21"/>
        </w:rPr>
        <w:t>，</w:t>
      </w:r>
      <w:r w:rsidRPr="008A5D45">
        <w:rPr>
          <w:rFonts w:ascii="Times New Roman" w:hAnsi="Times New Roman"/>
          <w:color w:val="000000" w:themeColor="text1"/>
          <w:szCs w:val="21"/>
        </w:rPr>
        <w:t>V2~V5</w:t>
      </w:r>
      <w:r w:rsidRPr="008A5D45">
        <w:rPr>
          <w:rFonts w:ascii="Times New Roman" w:hAnsi="Times New Roman" w:hint="eastAsia"/>
          <w:color w:val="000000" w:themeColor="text1"/>
          <w:szCs w:val="21"/>
        </w:rPr>
        <w:t>仅进行体重</w:t>
      </w:r>
      <w:r w:rsidR="00FA2BBE">
        <w:rPr>
          <w:rFonts w:ascii="Times New Roman" w:hAnsi="Times New Roman" w:hint="eastAsia"/>
          <w:color w:val="000000" w:themeColor="text1"/>
          <w:szCs w:val="21"/>
        </w:rPr>
        <w:t>测量</w:t>
      </w:r>
      <w:r w:rsidRPr="008A5D45">
        <w:rPr>
          <w:rFonts w:ascii="Times New Roman" w:hAnsi="Times New Roman" w:hint="eastAsia"/>
          <w:color w:val="000000" w:themeColor="text1"/>
          <w:szCs w:val="21"/>
        </w:rPr>
        <w:t>；</w:t>
      </w:r>
    </w:p>
    <w:p w14:paraId="2DB2B621" w14:textId="7CB7689B" w:rsidR="00AD1128" w:rsidRPr="00E91C34" w:rsidRDefault="00AD1128" w:rsidP="008A5D45">
      <w:pPr>
        <w:pStyle w:val="a6"/>
        <w:numPr>
          <w:ilvl w:val="0"/>
          <w:numId w:val="38"/>
        </w:numPr>
        <w:spacing w:line="360" w:lineRule="auto"/>
        <w:ind w:left="0" w:firstLine="420"/>
        <w:rPr>
          <w:rFonts w:ascii="Times New Roman" w:hAnsi="Times New Roman"/>
          <w:color w:val="000000" w:themeColor="text1"/>
          <w:szCs w:val="21"/>
        </w:rPr>
      </w:pPr>
      <w:r w:rsidRPr="00E91C34">
        <w:rPr>
          <w:rFonts w:ascii="Times New Roman" w:hAnsi="Times New Roman"/>
          <w:color w:val="000000" w:themeColor="text1"/>
          <w:szCs w:val="21"/>
        </w:rPr>
        <w:t>生命体征检查：腋下体温，坐位心率及血压</w:t>
      </w:r>
      <w:r>
        <w:rPr>
          <w:rFonts w:ascii="Times New Roman" w:hAnsi="Times New Roman" w:hint="eastAsia"/>
          <w:color w:val="000000" w:themeColor="text1"/>
          <w:szCs w:val="21"/>
        </w:rPr>
        <w:t>；</w:t>
      </w:r>
    </w:p>
    <w:p w14:paraId="284EFA9B" w14:textId="260120D9" w:rsidR="00690CDA" w:rsidRPr="00B901F5" w:rsidRDefault="00AD1128" w:rsidP="00095951">
      <w:pPr>
        <w:pStyle w:val="a6"/>
        <w:numPr>
          <w:ilvl w:val="0"/>
          <w:numId w:val="38"/>
        </w:numPr>
        <w:spacing w:line="360" w:lineRule="auto"/>
        <w:ind w:left="0" w:firstLine="420"/>
        <w:rPr>
          <w:rFonts w:ascii="Times New Roman" w:hAnsi="Times New Roman"/>
          <w:color w:val="000000" w:themeColor="text1"/>
          <w:szCs w:val="21"/>
        </w:rPr>
      </w:pPr>
      <w:r w:rsidRPr="00B901F5">
        <w:rPr>
          <w:rFonts w:ascii="Times New Roman" w:hAnsi="Times New Roman" w:hint="eastAsia"/>
          <w:color w:val="000000" w:themeColor="text1"/>
          <w:szCs w:val="21"/>
        </w:rPr>
        <w:t>乳腺</w:t>
      </w:r>
      <w:r w:rsidRPr="00B901F5">
        <w:rPr>
          <w:rFonts w:ascii="Times New Roman" w:hAnsi="Times New Roman"/>
          <w:color w:val="000000" w:themeColor="text1"/>
          <w:szCs w:val="21"/>
        </w:rPr>
        <w:t>B</w:t>
      </w:r>
      <w:r w:rsidRPr="00B901F5">
        <w:rPr>
          <w:rFonts w:ascii="Times New Roman" w:hAnsi="Times New Roman" w:hint="eastAsia"/>
          <w:color w:val="000000" w:themeColor="text1"/>
          <w:szCs w:val="21"/>
        </w:rPr>
        <w:t>超检查：</w:t>
      </w:r>
      <w:r w:rsidRPr="00B901F5">
        <w:rPr>
          <w:rFonts w:ascii="Times New Roman" w:hAnsi="Times New Roman"/>
          <w:color w:val="000000" w:themeColor="text1"/>
          <w:szCs w:val="21"/>
        </w:rPr>
        <w:t>V1</w:t>
      </w:r>
      <w:r w:rsidRPr="00B901F5">
        <w:rPr>
          <w:rFonts w:ascii="Times New Roman" w:hAnsi="Times New Roman" w:hint="eastAsia"/>
          <w:color w:val="000000" w:themeColor="text1"/>
          <w:szCs w:val="21"/>
        </w:rPr>
        <w:t>，</w:t>
      </w:r>
      <w:r w:rsidRPr="00B901F5">
        <w:rPr>
          <w:rFonts w:ascii="Times New Roman" w:hAnsi="Times New Roman"/>
          <w:color w:val="000000" w:themeColor="text1"/>
          <w:szCs w:val="21"/>
        </w:rPr>
        <w:t>V2</w:t>
      </w:r>
      <w:r w:rsidRPr="00B901F5">
        <w:rPr>
          <w:rFonts w:ascii="Times New Roman" w:hAnsi="Times New Roman" w:hint="eastAsia"/>
          <w:color w:val="000000" w:themeColor="text1"/>
          <w:szCs w:val="21"/>
        </w:rPr>
        <w:t>，</w:t>
      </w:r>
      <w:r w:rsidRPr="00B901F5">
        <w:rPr>
          <w:rFonts w:ascii="Times New Roman" w:hAnsi="Times New Roman"/>
          <w:color w:val="000000" w:themeColor="text1"/>
          <w:szCs w:val="21"/>
        </w:rPr>
        <w:t>V5</w:t>
      </w:r>
      <w:r w:rsidRPr="00B901F5">
        <w:rPr>
          <w:rFonts w:ascii="Times New Roman" w:hAnsi="Times New Roman" w:hint="eastAsia"/>
          <w:color w:val="000000" w:themeColor="text1"/>
          <w:szCs w:val="21"/>
        </w:rPr>
        <w:t>进行。</w:t>
      </w:r>
      <w:r w:rsidR="008F72DB" w:rsidRPr="008F72DB">
        <w:rPr>
          <w:rFonts w:ascii="Times New Roman" w:hAnsi="Times New Roman" w:hint="eastAsia"/>
          <w:color w:val="000000" w:themeColor="text1"/>
          <w:szCs w:val="21"/>
        </w:rPr>
        <w:t>于</w:t>
      </w:r>
      <w:r w:rsidR="008F72DB" w:rsidRPr="008F72DB">
        <w:rPr>
          <w:rFonts w:ascii="Times New Roman" w:hAnsi="Times New Roman" w:hint="eastAsia"/>
          <w:color w:val="000000" w:themeColor="text1"/>
          <w:szCs w:val="21"/>
        </w:rPr>
        <w:t>B</w:t>
      </w:r>
      <w:r w:rsidR="008F72DB" w:rsidRPr="008F72DB">
        <w:rPr>
          <w:rFonts w:ascii="Times New Roman" w:hAnsi="Times New Roman" w:hint="eastAsia"/>
          <w:color w:val="000000" w:themeColor="text1"/>
          <w:szCs w:val="21"/>
        </w:rPr>
        <w:t>超下根据触诊靶肿块提示的</w:t>
      </w:r>
      <w:r w:rsidR="00FF140F">
        <w:rPr>
          <w:rFonts w:ascii="Times New Roman" w:hAnsi="Times New Roman" w:hint="eastAsia"/>
          <w:color w:val="000000" w:themeColor="text1"/>
          <w:szCs w:val="21"/>
        </w:rPr>
        <w:t>区域</w:t>
      </w:r>
      <w:r w:rsidR="008F72DB" w:rsidRPr="008F72DB">
        <w:rPr>
          <w:rFonts w:ascii="Times New Roman" w:hAnsi="Times New Roman" w:hint="eastAsia"/>
          <w:color w:val="000000" w:themeColor="text1"/>
          <w:szCs w:val="21"/>
        </w:rPr>
        <w:t>，测量腺体最大厚度；</w:t>
      </w:r>
      <w:r w:rsidR="00715221">
        <w:rPr>
          <w:rFonts w:ascii="Times New Roman" w:hAnsi="Times New Roman" w:hint="eastAsia"/>
          <w:color w:val="000000" w:themeColor="text1"/>
          <w:szCs w:val="21"/>
        </w:rPr>
        <w:t>记录</w:t>
      </w:r>
      <w:r w:rsidR="00715221">
        <w:rPr>
          <w:rFonts w:ascii="Times New Roman" w:hAnsi="Times New Roman"/>
          <w:color w:val="000000" w:themeColor="text1"/>
          <w:szCs w:val="21"/>
        </w:rPr>
        <w:t>异常情况</w:t>
      </w:r>
      <w:r w:rsidR="00715221">
        <w:rPr>
          <w:rFonts w:ascii="Times New Roman" w:hAnsi="Times New Roman" w:hint="eastAsia"/>
          <w:color w:val="000000" w:themeColor="text1"/>
          <w:szCs w:val="21"/>
        </w:rPr>
        <w:t>（结节</w:t>
      </w:r>
      <w:r w:rsidR="00715221">
        <w:rPr>
          <w:rFonts w:ascii="Times New Roman" w:hAnsi="Times New Roman"/>
          <w:color w:val="000000" w:themeColor="text1"/>
          <w:szCs w:val="21"/>
        </w:rPr>
        <w:t>、结节样改变、导管扩张</w:t>
      </w:r>
      <w:r w:rsidR="00715221">
        <w:rPr>
          <w:rFonts w:ascii="Times New Roman" w:hAnsi="Times New Roman" w:hint="eastAsia"/>
          <w:color w:val="000000" w:themeColor="text1"/>
          <w:szCs w:val="21"/>
        </w:rPr>
        <w:t>）</w:t>
      </w:r>
      <w:r w:rsidR="00715221">
        <w:rPr>
          <w:rFonts w:ascii="Times New Roman" w:hAnsi="Times New Roman"/>
          <w:color w:val="000000" w:themeColor="text1"/>
          <w:szCs w:val="21"/>
        </w:rPr>
        <w:t>：</w:t>
      </w:r>
      <w:r w:rsidR="008F72DB" w:rsidRPr="008F72DB">
        <w:rPr>
          <w:rFonts w:ascii="Times New Roman" w:hAnsi="Times New Roman" w:hint="eastAsia"/>
          <w:color w:val="000000" w:themeColor="text1"/>
          <w:szCs w:val="21"/>
        </w:rPr>
        <w:t>如</w:t>
      </w:r>
      <w:r w:rsidR="008F72DB" w:rsidRPr="008F72DB">
        <w:rPr>
          <w:rFonts w:ascii="Times New Roman" w:hAnsi="Times New Roman" w:hint="eastAsia"/>
          <w:color w:val="000000" w:themeColor="text1"/>
          <w:szCs w:val="21"/>
        </w:rPr>
        <w:t>B</w:t>
      </w:r>
      <w:r w:rsidR="008F72DB" w:rsidRPr="008F72DB">
        <w:rPr>
          <w:rFonts w:ascii="Times New Roman" w:hAnsi="Times New Roman" w:hint="eastAsia"/>
          <w:color w:val="000000" w:themeColor="text1"/>
          <w:szCs w:val="21"/>
        </w:rPr>
        <w:t>超下存在结节，则额外收集结节</w:t>
      </w:r>
      <w:r w:rsidR="00431BD5">
        <w:rPr>
          <w:rFonts w:ascii="Times New Roman" w:hAnsi="Times New Roman" w:hint="eastAsia"/>
          <w:color w:val="000000" w:themeColor="text1"/>
          <w:szCs w:val="21"/>
        </w:rPr>
        <w:t>的数目</w:t>
      </w:r>
      <w:r w:rsidR="00715221">
        <w:rPr>
          <w:rFonts w:ascii="Times New Roman" w:hAnsi="Times New Roman" w:hint="eastAsia"/>
          <w:color w:val="000000" w:themeColor="text1"/>
          <w:szCs w:val="21"/>
        </w:rPr>
        <w:t>、</w:t>
      </w:r>
      <w:r w:rsidR="00431BD5">
        <w:rPr>
          <w:rFonts w:ascii="Times New Roman" w:hAnsi="Times New Roman" w:hint="eastAsia"/>
          <w:color w:val="000000" w:themeColor="text1"/>
          <w:szCs w:val="21"/>
        </w:rPr>
        <w:t>最大</w:t>
      </w:r>
      <w:r w:rsidR="00715221">
        <w:rPr>
          <w:rFonts w:ascii="Times New Roman" w:hAnsi="Times New Roman" w:hint="eastAsia"/>
          <w:color w:val="000000" w:themeColor="text1"/>
          <w:szCs w:val="21"/>
        </w:rPr>
        <w:t>结节大小</w:t>
      </w:r>
      <w:r w:rsidRPr="00B901F5">
        <w:rPr>
          <w:rFonts w:ascii="Times New Roman" w:hAnsi="Times New Roman" w:hint="eastAsia"/>
          <w:color w:val="000000" w:themeColor="text1"/>
          <w:szCs w:val="21"/>
        </w:rPr>
        <w:t>。</w:t>
      </w:r>
      <w:r w:rsidRPr="00B901F5">
        <w:rPr>
          <w:rFonts w:ascii="Times New Roman" w:hAnsi="Times New Roman"/>
          <w:color w:val="000000" w:themeColor="text1"/>
          <w:szCs w:val="21"/>
        </w:rPr>
        <w:t>V1</w:t>
      </w:r>
      <w:r w:rsidRPr="00B901F5">
        <w:rPr>
          <w:rFonts w:ascii="Times New Roman" w:hAnsi="Times New Roman" w:hint="eastAsia"/>
          <w:color w:val="000000" w:themeColor="text1"/>
          <w:szCs w:val="21"/>
        </w:rPr>
        <w:t>和</w:t>
      </w:r>
      <w:r w:rsidRPr="00B901F5">
        <w:rPr>
          <w:rFonts w:ascii="Times New Roman" w:hAnsi="Times New Roman"/>
          <w:color w:val="000000" w:themeColor="text1"/>
          <w:szCs w:val="21"/>
        </w:rPr>
        <w:t>V5</w:t>
      </w:r>
      <w:r w:rsidRPr="00B901F5">
        <w:rPr>
          <w:rFonts w:ascii="Times New Roman" w:hAnsi="Times New Roman" w:hint="eastAsia"/>
          <w:color w:val="000000" w:themeColor="text1"/>
          <w:szCs w:val="21"/>
        </w:rPr>
        <w:t>还需进行</w:t>
      </w:r>
      <w:r w:rsidRPr="00B901F5">
        <w:rPr>
          <w:rFonts w:ascii="Times New Roman" w:hAnsi="Times New Roman"/>
          <w:color w:val="000000" w:themeColor="text1"/>
          <w:szCs w:val="21"/>
        </w:rPr>
        <w:t>BI-RADS</w:t>
      </w:r>
      <w:r w:rsidRPr="00B901F5">
        <w:rPr>
          <w:rFonts w:ascii="Times New Roman" w:hAnsi="Times New Roman" w:hint="eastAsia"/>
          <w:color w:val="000000" w:themeColor="text1"/>
          <w:szCs w:val="21"/>
        </w:rPr>
        <w:t>分级评估；</w:t>
      </w:r>
    </w:p>
    <w:p w14:paraId="75C812A5" w14:textId="1455EA72" w:rsidR="00AD1128" w:rsidRDefault="00AD1128" w:rsidP="008A5D45">
      <w:pPr>
        <w:pStyle w:val="a6"/>
        <w:numPr>
          <w:ilvl w:val="0"/>
          <w:numId w:val="38"/>
        </w:numPr>
        <w:spacing w:line="360" w:lineRule="auto"/>
        <w:ind w:left="0" w:firstLine="420"/>
        <w:rPr>
          <w:rFonts w:ascii="Times New Roman" w:hAnsi="Times New Roman"/>
          <w:color w:val="000000" w:themeColor="text1"/>
          <w:szCs w:val="21"/>
        </w:rPr>
      </w:pPr>
      <w:r w:rsidRPr="00AD1128">
        <w:rPr>
          <w:rFonts w:ascii="Times New Roman" w:hAnsi="Times New Roman" w:hint="eastAsia"/>
          <w:color w:val="000000" w:themeColor="text1"/>
          <w:szCs w:val="21"/>
        </w:rPr>
        <w:t>乳腺钼靶检查</w:t>
      </w:r>
      <w:r>
        <w:rPr>
          <w:rFonts w:ascii="Times New Roman" w:hAnsi="Times New Roman" w:hint="eastAsia"/>
          <w:color w:val="000000" w:themeColor="text1"/>
          <w:szCs w:val="21"/>
        </w:rPr>
        <w:t>：</w:t>
      </w:r>
      <w:r w:rsidRPr="00AD1128">
        <w:rPr>
          <w:rFonts w:ascii="Times New Roman" w:hAnsi="Times New Roman" w:hint="eastAsia"/>
          <w:color w:val="000000" w:themeColor="text1"/>
          <w:szCs w:val="21"/>
        </w:rPr>
        <w:t>大于等于</w:t>
      </w:r>
      <w:r w:rsidR="00B901F5">
        <w:rPr>
          <w:rFonts w:ascii="Times New Roman" w:hAnsi="Times New Roman"/>
          <w:color w:val="000000" w:themeColor="text1"/>
          <w:szCs w:val="21"/>
        </w:rPr>
        <w:t>4</w:t>
      </w:r>
      <w:r w:rsidR="00B901F5" w:rsidRPr="00AD1128">
        <w:rPr>
          <w:rFonts w:ascii="Times New Roman" w:hAnsi="Times New Roman" w:hint="eastAsia"/>
          <w:color w:val="000000" w:themeColor="text1"/>
          <w:szCs w:val="21"/>
        </w:rPr>
        <w:t>0</w:t>
      </w:r>
      <w:r w:rsidRPr="00AD1128">
        <w:rPr>
          <w:rFonts w:ascii="Times New Roman" w:hAnsi="Times New Roman" w:hint="eastAsia"/>
          <w:color w:val="000000" w:themeColor="text1"/>
          <w:szCs w:val="21"/>
        </w:rPr>
        <w:t>岁受试者，</w:t>
      </w:r>
      <w:r w:rsidR="000F7D0D">
        <w:rPr>
          <w:rFonts w:ascii="Times New Roman" w:hAnsi="Times New Roman" w:hint="eastAsia"/>
          <w:color w:val="000000" w:themeColor="text1"/>
          <w:szCs w:val="21"/>
        </w:rPr>
        <w:t>及小于</w:t>
      </w:r>
      <w:r w:rsidR="000F7D0D">
        <w:rPr>
          <w:rFonts w:ascii="Times New Roman" w:hAnsi="Times New Roman" w:hint="eastAsia"/>
          <w:color w:val="000000" w:themeColor="text1"/>
          <w:szCs w:val="21"/>
        </w:rPr>
        <w:t>40</w:t>
      </w:r>
      <w:r w:rsidR="000F7D0D">
        <w:rPr>
          <w:rFonts w:ascii="Times New Roman" w:hAnsi="Times New Roman" w:hint="eastAsia"/>
          <w:color w:val="000000" w:themeColor="text1"/>
          <w:szCs w:val="21"/>
        </w:rPr>
        <w:t>岁受试者</w:t>
      </w:r>
      <w:r w:rsidR="000F7D0D">
        <w:rPr>
          <w:rFonts w:ascii="Times New Roman" w:hAnsi="Times New Roman"/>
          <w:color w:val="000000" w:themeColor="text1"/>
          <w:szCs w:val="21"/>
        </w:rPr>
        <w:t>经</w:t>
      </w:r>
      <w:r w:rsidR="00E76E44">
        <w:rPr>
          <w:rFonts w:ascii="Times New Roman" w:hAnsi="Times New Roman" w:hint="eastAsia"/>
          <w:color w:val="000000" w:themeColor="text1"/>
          <w:szCs w:val="21"/>
        </w:rPr>
        <w:t>研究</w:t>
      </w:r>
      <w:r w:rsidR="00E76E44">
        <w:rPr>
          <w:rFonts w:ascii="Times New Roman" w:hAnsi="Times New Roman"/>
          <w:color w:val="000000" w:themeColor="text1"/>
          <w:szCs w:val="21"/>
        </w:rPr>
        <w:t>医生判断</w:t>
      </w:r>
      <w:r w:rsidR="00E76E44">
        <w:rPr>
          <w:rFonts w:ascii="Times New Roman" w:hAnsi="Times New Roman" w:hint="eastAsia"/>
          <w:color w:val="000000" w:themeColor="text1"/>
          <w:szCs w:val="21"/>
        </w:rPr>
        <w:t>该</w:t>
      </w:r>
      <w:r w:rsidR="00E76E44">
        <w:rPr>
          <w:rFonts w:ascii="Times New Roman" w:hAnsi="Times New Roman"/>
          <w:color w:val="000000" w:themeColor="text1"/>
          <w:szCs w:val="21"/>
        </w:rPr>
        <w:t>受试者乳腺</w:t>
      </w:r>
      <w:r w:rsidR="00E76E44">
        <w:rPr>
          <w:rFonts w:ascii="Times New Roman" w:hAnsi="Times New Roman" w:hint="eastAsia"/>
          <w:color w:val="000000" w:themeColor="text1"/>
          <w:szCs w:val="21"/>
        </w:rPr>
        <w:t>肿块</w:t>
      </w:r>
      <w:r w:rsidR="00E76E44">
        <w:rPr>
          <w:rFonts w:ascii="Times New Roman" w:hAnsi="Times New Roman"/>
          <w:color w:val="000000" w:themeColor="text1"/>
          <w:szCs w:val="21"/>
        </w:rPr>
        <w:t>有恶性可能者，</w:t>
      </w:r>
      <w:r w:rsidRPr="00AD1128">
        <w:rPr>
          <w:rFonts w:ascii="Times New Roman" w:hAnsi="Times New Roman" w:hint="eastAsia"/>
          <w:color w:val="000000" w:themeColor="text1"/>
          <w:szCs w:val="21"/>
        </w:rPr>
        <w:t>需进行钼靶</w:t>
      </w:r>
      <w:r w:rsidRPr="00AD1128">
        <w:rPr>
          <w:rFonts w:ascii="Times New Roman" w:hAnsi="Times New Roman" w:hint="eastAsia"/>
          <w:color w:val="000000" w:themeColor="text1"/>
          <w:szCs w:val="21"/>
        </w:rPr>
        <w:t>X</w:t>
      </w:r>
      <w:r w:rsidRPr="00AD1128">
        <w:rPr>
          <w:rFonts w:ascii="Times New Roman" w:hAnsi="Times New Roman" w:hint="eastAsia"/>
          <w:color w:val="000000" w:themeColor="text1"/>
          <w:szCs w:val="21"/>
        </w:rPr>
        <w:t>射线检查，如受试者近</w:t>
      </w:r>
      <w:r w:rsidRPr="00AD1128">
        <w:rPr>
          <w:rFonts w:ascii="Times New Roman" w:hAnsi="Times New Roman" w:hint="eastAsia"/>
          <w:color w:val="000000" w:themeColor="text1"/>
          <w:szCs w:val="21"/>
        </w:rPr>
        <w:t>1</w:t>
      </w:r>
      <w:r w:rsidRPr="00AD1128">
        <w:rPr>
          <w:rFonts w:ascii="Times New Roman" w:hAnsi="Times New Roman" w:hint="eastAsia"/>
          <w:color w:val="000000" w:themeColor="text1"/>
          <w:szCs w:val="21"/>
        </w:rPr>
        <w:t>年内进行过该项检查，需提供检查报告，本次筛选可接收既往</w:t>
      </w:r>
      <w:r w:rsidR="00997B3F">
        <w:rPr>
          <w:rFonts w:ascii="Times New Roman" w:hAnsi="Times New Roman" w:hint="eastAsia"/>
          <w:color w:val="000000" w:themeColor="text1"/>
          <w:szCs w:val="21"/>
        </w:rPr>
        <w:t>三级甲等医院的</w:t>
      </w:r>
      <w:r w:rsidRPr="00AD1128">
        <w:rPr>
          <w:rFonts w:ascii="Times New Roman" w:hAnsi="Times New Roman" w:hint="eastAsia"/>
          <w:color w:val="000000" w:themeColor="text1"/>
          <w:szCs w:val="21"/>
        </w:rPr>
        <w:t>检查结果，不再重复检查</w:t>
      </w:r>
      <w:r>
        <w:rPr>
          <w:rFonts w:ascii="Times New Roman" w:hAnsi="Times New Roman" w:hint="eastAsia"/>
          <w:color w:val="000000" w:themeColor="text1"/>
          <w:szCs w:val="21"/>
        </w:rPr>
        <w:t>；</w:t>
      </w:r>
    </w:p>
    <w:p w14:paraId="318B6FB3" w14:textId="1FE98742" w:rsidR="00725326" w:rsidRDefault="00AD1128" w:rsidP="008A5D45">
      <w:pPr>
        <w:pStyle w:val="a6"/>
        <w:numPr>
          <w:ilvl w:val="0"/>
          <w:numId w:val="38"/>
        </w:numPr>
        <w:spacing w:line="360" w:lineRule="auto"/>
        <w:ind w:left="0" w:firstLine="420"/>
        <w:rPr>
          <w:rFonts w:ascii="Times New Roman" w:hAnsi="Times New Roman"/>
          <w:color w:val="000000" w:themeColor="text1"/>
          <w:szCs w:val="21"/>
        </w:rPr>
      </w:pPr>
      <w:r>
        <w:rPr>
          <w:rFonts w:ascii="Times New Roman" w:hAnsi="Times New Roman" w:hint="eastAsia"/>
          <w:color w:val="000000" w:themeColor="text1"/>
          <w:szCs w:val="21"/>
        </w:rPr>
        <w:lastRenderedPageBreak/>
        <w:t>心电图检查</w:t>
      </w:r>
      <w:r>
        <w:rPr>
          <w:rFonts w:ascii="Times New Roman" w:hAnsi="Times New Roman"/>
          <w:color w:val="000000" w:themeColor="text1"/>
          <w:szCs w:val="21"/>
        </w:rPr>
        <w:t>：</w:t>
      </w:r>
      <w:r>
        <w:rPr>
          <w:rFonts w:ascii="Times New Roman" w:hAnsi="Times New Roman" w:hint="eastAsia"/>
          <w:color w:val="000000" w:themeColor="text1"/>
          <w:szCs w:val="21"/>
        </w:rPr>
        <w:t>V1</w:t>
      </w:r>
      <w:r>
        <w:rPr>
          <w:rFonts w:ascii="Times New Roman" w:hAnsi="Times New Roman" w:hint="eastAsia"/>
          <w:color w:val="000000" w:themeColor="text1"/>
          <w:szCs w:val="21"/>
        </w:rPr>
        <w:t>，</w:t>
      </w:r>
      <w:r>
        <w:rPr>
          <w:rFonts w:ascii="Times New Roman" w:hAnsi="Times New Roman" w:hint="eastAsia"/>
          <w:color w:val="000000" w:themeColor="text1"/>
          <w:szCs w:val="21"/>
        </w:rPr>
        <w:t>V3</w:t>
      </w:r>
      <w:r>
        <w:rPr>
          <w:rFonts w:ascii="Times New Roman" w:hAnsi="Times New Roman" w:hint="eastAsia"/>
          <w:color w:val="000000" w:themeColor="text1"/>
          <w:szCs w:val="21"/>
        </w:rPr>
        <w:t>，</w:t>
      </w:r>
      <w:r>
        <w:rPr>
          <w:rFonts w:ascii="Times New Roman" w:hAnsi="Times New Roman" w:hint="eastAsia"/>
          <w:color w:val="000000" w:themeColor="text1"/>
          <w:szCs w:val="21"/>
        </w:rPr>
        <w:t>V5</w:t>
      </w:r>
      <w:r>
        <w:rPr>
          <w:rFonts w:ascii="Times New Roman" w:hAnsi="Times New Roman" w:hint="eastAsia"/>
          <w:color w:val="000000" w:themeColor="text1"/>
          <w:szCs w:val="21"/>
        </w:rPr>
        <w:t>进行</w:t>
      </w:r>
      <w:r w:rsidR="00725326">
        <w:rPr>
          <w:rFonts w:ascii="Times New Roman" w:hAnsi="Times New Roman" w:hint="eastAsia"/>
          <w:color w:val="000000" w:themeColor="text1"/>
          <w:szCs w:val="21"/>
        </w:rPr>
        <w:t>；</w:t>
      </w:r>
    </w:p>
    <w:p w14:paraId="068944E1" w14:textId="77777777" w:rsidR="00725326" w:rsidRDefault="00725326" w:rsidP="008A5D45">
      <w:pPr>
        <w:pStyle w:val="a6"/>
        <w:numPr>
          <w:ilvl w:val="0"/>
          <w:numId w:val="38"/>
        </w:numPr>
        <w:spacing w:line="360" w:lineRule="auto"/>
        <w:ind w:left="0" w:firstLine="420"/>
        <w:rPr>
          <w:rFonts w:ascii="Times New Roman" w:hAnsi="Times New Roman"/>
          <w:color w:val="000000" w:themeColor="text1"/>
          <w:szCs w:val="21"/>
        </w:rPr>
      </w:pPr>
      <w:r w:rsidRPr="008A5D45">
        <w:rPr>
          <w:rFonts w:ascii="Times New Roman" w:hAnsi="Times New Roman" w:hint="eastAsia"/>
          <w:color w:val="000000" w:themeColor="text1"/>
          <w:szCs w:val="21"/>
        </w:rPr>
        <w:t>血妊娠检查：</w:t>
      </w:r>
      <w:r>
        <w:rPr>
          <w:rFonts w:ascii="Times New Roman" w:hAnsi="Times New Roman" w:hint="eastAsia"/>
          <w:color w:val="000000" w:themeColor="text1"/>
          <w:szCs w:val="21"/>
        </w:rPr>
        <w:t>V1</w:t>
      </w:r>
      <w:r>
        <w:rPr>
          <w:rFonts w:ascii="Times New Roman" w:hAnsi="Times New Roman" w:hint="eastAsia"/>
          <w:color w:val="000000" w:themeColor="text1"/>
          <w:szCs w:val="21"/>
        </w:rPr>
        <w:t>，</w:t>
      </w:r>
      <w:r>
        <w:rPr>
          <w:rFonts w:ascii="Times New Roman" w:hAnsi="Times New Roman" w:hint="eastAsia"/>
          <w:color w:val="000000" w:themeColor="text1"/>
          <w:szCs w:val="21"/>
        </w:rPr>
        <w:t>V5</w:t>
      </w:r>
      <w:r>
        <w:rPr>
          <w:rFonts w:ascii="Times New Roman" w:hAnsi="Times New Roman" w:hint="eastAsia"/>
          <w:color w:val="000000" w:themeColor="text1"/>
          <w:szCs w:val="21"/>
        </w:rPr>
        <w:t>进行；</w:t>
      </w:r>
    </w:p>
    <w:p w14:paraId="6218E9A8" w14:textId="77777777" w:rsidR="00725326" w:rsidRDefault="00725326" w:rsidP="008A5D45">
      <w:pPr>
        <w:pStyle w:val="a6"/>
        <w:numPr>
          <w:ilvl w:val="0"/>
          <w:numId w:val="38"/>
        </w:numPr>
        <w:spacing w:line="360" w:lineRule="auto"/>
        <w:ind w:left="0" w:firstLine="420"/>
        <w:rPr>
          <w:rFonts w:ascii="Times New Roman" w:hAnsi="Times New Roman"/>
          <w:color w:val="000000" w:themeColor="text1"/>
          <w:szCs w:val="21"/>
        </w:rPr>
      </w:pPr>
      <w:r>
        <w:rPr>
          <w:rFonts w:ascii="Times New Roman" w:hAnsi="Times New Roman" w:hint="eastAsia"/>
          <w:color w:val="000000" w:themeColor="text1"/>
          <w:szCs w:val="21"/>
        </w:rPr>
        <w:t>肝功能、</w:t>
      </w:r>
      <w:r>
        <w:rPr>
          <w:rFonts w:ascii="Times New Roman" w:hAnsi="Times New Roman"/>
          <w:color w:val="000000" w:themeColor="text1"/>
          <w:szCs w:val="21"/>
        </w:rPr>
        <w:t>肾功能：</w:t>
      </w:r>
      <w:r>
        <w:rPr>
          <w:rFonts w:ascii="Times New Roman" w:hAnsi="Times New Roman" w:hint="eastAsia"/>
          <w:color w:val="000000" w:themeColor="text1"/>
          <w:szCs w:val="21"/>
        </w:rPr>
        <w:t>V1</w:t>
      </w:r>
      <w:r>
        <w:rPr>
          <w:rFonts w:ascii="Times New Roman" w:hAnsi="Times New Roman" w:hint="eastAsia"/>
          <w:color w:val="000000" w:themeColor="text1"/>
          <w:szCs w:val="21"/>
        </w:rPr>
        <w:t>，</w:t>
      </w:r>
      <w:r>
        <w:rPr>
          <w:rFonts w:ascii="Times New Roman" w:hAnsi="Times New Roman" w:hint="eastAsia"/>
          <w:color w:val="000000" w:themeColor="text1"/>
          <w:szCs w:val="21"/>
        </w:rPr>
        <w:t>V</w:t>
      </w:r>
      <w:r>
        <w:rPr>
          <w:rFonts w:ascii="Times New Roman" w:hAnsi="Times New Roman"/>
          <w:color w:val="000000" w:themeColor="text1"/>
          <w:szCs w:val="21"/>
        </w:rPr>
        <w:t>2</w:t>
      </w:r>
      <w:r>
        <w:rPr>
          <w:rFonts w:ascii="Times New Roman" w:hAnsi="Times New Roman" w:hint="eastAsia"/>
          <w:color w:val="000000" w:themeColor="text1"/>
          <w:szCs w:val="21"/>
        </w:rPr>
        <w:t>，</w:t>
      </w:r>
      <w:r>
        <w:rPr>
          <w:rFonts w:ascii="Times New Roman" w:hAnsi="Times New Roman" w:hint="eastAsia"/>
          <w:color w:val="000000" w:themeColor="text1"/>
          <w:szCs w:val="21"/>
        </w:rPr>
        <w:t>V3</w:t>
      </w:r>
      <w:r>
        <w:rPr>
          <w:rFonts w:ascii="Times New Roman" w:hAnsi="Times New Roman" w:hint="eastAsia"/>
          <w:color w:val="000000" w:themeColor="text1"/>
          <w:szCs w:val="21"/>
        </w:rPr>
        <w:t>，</w:t>
      </w:r>
      <w:r>
        <w:rPr>
          <w:rFonts w:ascii="Times New Roman" w:hAnsi="Times New Roman" w:hint="eastAsia"/>
          <w:color w:val="000000" w:themeColor="text1"/>
          <w:szCs w:val="21"/>
        </w:rPr>
        <w:t>V5</w:t>
      </w:r>
      <w:r>
        <w:rPr>
          <w:rFonts w:ascii="Times New Roman" w:hAnsi="Times New Roman" w:hint="eastAsia"/>
          <w:color w:val="000000" w:themeColor="text1"/>
          <w:szCs w:val="21"/>
        </w:rPr>
        <w:t>进行，</w:t>
      </w:r>
      <w:r>
        <w:rPr>
          <w:rFonts w:ascii="Times New Roman" w:hAnsi="Times New Roman"/>
          <w:color w:val="000000" w:themeColor="text1"/>
          <w:szCs w:val="21"/>
        </w:rPr>
        <w:t>包括</w:t>
      </w:r>
      <w:r w:rsidRPr="00E91C34">
        <w:rPr>
          <w:rFonts w:ascii="Times New Roman" w:hAnsi="Times New Roman"/>
          <w:color w:val="000000" w:themeColor="text1"/>
          <w:szCs w:val="21"/>
        </w:rPr>
        <w:t>ALT</w:t>
      </w:r>
      <w:r w:rsidRPr="00E91C34">
        <w:rPr>
          <w:rFonts w:ascii="Times New Roman" w:hAnsi="Times New Roman"/>
          <w:color w:val="000000" w:themeColor="text1"/>
          <w:szCs w:val="21"/>
        </w:rPr>
        <w:t>、</w:t>
      </w:r>
      <w:r w:rsidRPr="00E91C34">
        <w:rPr>
          <w:rFonts w:ascii="Times New Roman" w:hAnsi="Times New Roman"/>
          <w:color w:val="000000" w:themeColor="text1"/>
          <w:szCs w:val="21"/>
        </w:rPr>
        <w:t>AST</w:t>
      </w:r>
      <w:r w:rsidRPr="00E91C34">
        <w:rPr>
          <w:rFonts w:ascii="Times New Roman" w:hAnsi="Times New Roman"/>
          <w:color w:val="000000" w:themeColor="text1"/>
          <w:szCs w:val="21"/>
        </w:rPr>
        <w:t>、</w:t>
      </w:r>
      <w:r w:rsidRPr="00E91C34">
        <w:rPr>
          <w:rFonts w:ascii="Times New Roman" w:hAnsi="Times New Roman"/>
          <w:color w:val="000000" w:themeColor="text1"/>
          <w:szCs w:val="21"/>
        </w:rPr>
        <w:t>TBil</w:t>
      </w:r>
      <w:r w:rsidRPr="00E91C34">
        <w:rPr>
          <w:rFonts w:ascii="Times New Roman" w:hAnsi="Times New Roman"/>
          <w:color w:val="000000" w:themeColor="text1"/>
          <w:szCs w:val="21"/>
        </w:rPr>
        <w:t>、</w:t>
      </w:r>
      <w:r w:rsidRPr="00E91C34">
        <w:rPr>
          <w:rFonts w:ascii="Times New Roman" w:hAnsi="Times New Roman"/>
          <w:color w:val="000000" w:themeColor="text1"/>
          <w:szCs w:val="21"/>
        </w:rPr>
        <w:t>ALP</w:t>
      </w:r>
      <w:r>
        <w:rPr>
          <w:rFonts w:ascii="Times New Roman" w:hAnsi="Times New Roman" w:hint="eastAsia"/>
          <w:color w:val="000000" w:themeColor="text1"/>
          <w:szCs w:val="21"/>
        </w:rPr>
        <w:t>、</w:t>
      </w:r>
      <w:r w:rsidRPr="00725326">
        <w:rPr>
          <w:rFonts w:ascii="Times New Roman" w:hAnsi="Times New Roman" w:hint="eastAsia"/>
          <w:color w:val="000000" w:themeColor="text1"/>
          <w:szCs w:val="21"/>
        </w:rPr>
        <w:t>GGT</w:t>
      </w:r>
      <w:r w:rsidRPr="00725326">
        <w:rPr>
          <w:rFonts w:ascii="Times New Roman" w:hAnsi="Times New Roman" w:hint="eastAsia"/>
          <w:color w:val="000000" w:themeColor="text1"/>
          <w:szCs w:val="21"/>
        </w:rPr>
        <w:t>、</w:t>
      </w:r>
      <w:r w:rsidRPr="00725326">
        <w:rPr>
          <w:rFonts w:ascii="Times New Roman" w:hAnsi="Times New Roman" w:hint="eastAsia"/>
          <w:color w:val="000000" w:themeColor="text1"/>
          <w:szCs w:val="21"/>
        </w:rPr>
        <w:t>Cr</w:t>
      </w:r>
      <w:r w:rsidRPr="00725326">
        <w:rPr>
          <w:rFonts w:ascii="Times New Roman" w:hAnsi="Times New Roman" w:hint="eastAsia"/>
          <w:color w:val="000000" w:themeColor="text1"/>
          <w:szCs w:val="21"/>
        </w:rPr>
        <w:t>、</w:t>
      </w:r>
      <w:r w:rsidRPr="00725326">
        <w:rPr>
          <w:rFonts w:ascii="Times New Roman" w:hAnsi="Times New Roman" w:hint="eastAsia"/>
          <w:color w:val="000000" w:themeColor="text1"/>
          <w:szCs w:val="21"/>
        </w:rPr>
        <w:t>BUN</w:t>
      </w:r>
      <w:r>
        <w:rPr>
          <w:rFonts w:ascii="Times New Roman" w:hAnsi="Times New Roman" w:hint="eastAsia"/>
          <w:color w:val="000000" w:themeColor="text1"/>
          <w:szCs w:val="21"/>
        </w:rPr>
        <w:t>；</w:t>
      </w:r>
    </w:p>
    <w:p w14:paraId="16BD4792" w14:textId="3EBBD7B5" w:rsidR="00690CDA" w:rsidRPr="00E91C34" w:rsidRDefault="00725326" w:rsidP="008A5D45">
      <w:pPr>
        <w:pStyle w:val="a6"/>
        <w:numPr>
          <w:ilvl w:val="0"/>
          <w:numId w:val="38"/>
        </w:numPr>
        <w:spacing w:line="360" w:lineRule="auto"/>
        <w:ind w:left="0" w:firstLine="420"/>
        <w:rPr>
          <w:rFonts w:ascii="Times New Roman" w:hAnsi="Times New Roman"/>
          <w:color w:val="000000" w:themeColor="text1"/>
          <w:szCs w:val="21"/>
        </w:rPr>
      </w:pPr>
      <w:r w:rsidRPr="008A5D45">
        <w:rPr>
          <w:rFonts w:ascii="Times New Roman" w:hAnsi="Times New Roman" w:hint="eastAsia"/>
          <w:color w:val="000000" w:themeColor="text1"/>
          <w:szCs w:val="21"/>
        </w:rPr>
        <w:t>血常规、尿常规</w:t>
      </w:r>
      <w:r w:rsidRPr="008A5D45">
        <w:rPr>
          <w:rFonts w:ascii="Times New Roman" w:hAnsi="Times New Roman"/>
          <w:color w:val="000000" w:themeColor="text1"/>
          <w:szCs w:val="21"/>
        </w:rPr>
        <w:t>+</w:t>
      </w:r>
      <w:r w:rsidRPr="008A5D45">
        <w:rPr>
          <w:rFonts w:ascii="Times New Roman" w:hAnsi="Times New Roman" w:hint="eastAsia"/>
          <w:color w:val="000000" w:themeColor="text1"/>
          <w:szCs w:val="21"/>
        </w:rPr>
        <w:t>镜检、便常规</w:t>
      </w:r>
      <w:r w:rsidRPr="008A5D45">
        <w:rPr>
          <w:rFonts w:ascii="Times New Roman" w:hAnsi="Times New Roman"/>
          <w:color w:val="000000" w:themeColor="text1"/>
          <w:szCs w:val="21"/>
        </w:rPr>
        <w:t>+</w:t>
      </w:r>
      <w:r w:rsidRPr="008A5D45">
        <w:rPr>
          <w:rFonts w:ascii="Times New Roman" w:hAnsi="Times New Roman" w:hint="eastAsia"/>
          <w:color w:val="000000" w:themeColor="text1"/>
          <w:szCs w:val="21"/>
        </w:rPr>
        <w:t>潜血：</w:t>
      </w:r>
      <w:r>
        <w:rPr>
          <w:rFonts w:ascii="Times New Roman" w:hAnsi="Times New Roman" w:hint="eastAsia"/>
          <w:color w:val="000000" w:themeColor="text1"/>
          <w:szCs w:val="21"/>
        </w:rPr>
        <w:t>V1</w:t>
      </w:r>
      <w:r>
        <w:rPr>
          <w:rFonts w:ascii="Times New Roman" w:hAnsi="Times New Roman" w:hint="eastAsia"/>
          <w:color w:val="000000" w:themeColor="text1"/>
          <w:szCs w:val="21"/>
        </w:rPr>
        <w:t>，</w:t>
      </w:r>
      <w:r>
        <w:rPr>
          <w:rFonts w:ascii="Times New Roman" w:hAnsi="Times New Roman" w:hint="eastAsia"/>
          <w:color w:val="000000" w:themeColor="text1"/>
          <w:szCs w:val="21"/>
        </w:rPr>
        <w:t>V</w:t>
      </w:r>
      <w:r>
        <w:rPr>
          <w:rFonts w:ascii="Times New Roman" w:hAnsi="Times New Roman"/>
          <w:color w:val="000000" w:themeColor="text1"/>
          <w:szCs w:val="21"/>
        </w:rPr>
        <w:t>2</w:t>
      </w:r>
      <w:r>
        <w:rPr>
          <w:rFonts w:ascii="Times New Roman" w:hAnsi="Times New Roman" w:hint="eastAsia"/>
          <w:color w:val="000000" w:themeColor="text1"/>
          <w:szCs w:val="21"/>
        </w:rPr>
        <w:t>，</w:t>
      </w:r>
      <w:r>
        <w:rPr>
          <w:rFonts w:ascii="Times New Roman" w:hAnsi="Times New Roman" w:hint="eastAsia"/>
          <w:color w:val="000000" w:themeColor="text1"/>
          <w:szCs w:val="21"/>
        </w:rPr>
        <w:t>V3</w:t>
      </w:r>
      <w:r>
        <w:rPr>
          <w:rFonts w:ascii="Times New Roman" w:hAnsi="Times New Roman" w:hint="eastAsia"/>
          <w:color w:val="000000" w:themeColor="text1"/>
          <w:szCs w:val="21"/>
        </w:rPr>
        <w:t>，</w:t>
      </w:r>
      <w:r>
        <w:rPr>
          <w:rFonts w:ascii="Times New Roman" w:hAnsi="Times New Roman" w:hint="eastAsia"/>
          <w:color w:val="000000" w:themeColor="text1"/>
          <w:szCs w:val="21"/>
        </w:rPr>
        <w:t>V5</w:t>
      </w:r>
      <w:r>
        <w:rPr>
          <w:rFonts w:ascii="Times New Roman" w:hAnsi="Times New Roman" w:hint="eastAsia"/>
          <w:color w:val="000000" w:themeColor="text1"/>
          <w:szCs w:val="21"/>
        </w:rPr>
        <w:t>进行；</w:t>
      </w:r>
    </w:p>
    <w:p w14:paraId="1A704293" w14:textId="57A5F1EE" w:rsidR="00C84A5B" w:rsidRPr="00E91C34" w:rsidRDefault="00C84A5B" w:rsidP="008A5D45">
      <w:pPr>
        <w:pStyle w:val="a6"/>
        <w:numPr>
          <w:ilvl w:val="0"/>
          <w:numId w:val="38"/>
        </w:numPr>
        <w:spacing w:line="360" w:lineRule="auto"/>
        <w:ind w:left="0" w:firstLine="420"/>
        <w:rPr>
          <w:rFonts w:ascii="Times New Roman" w:hAnsi="Times New Roman"/>
          <w:color w:val="000000" w:themeColor="text1"/>
          <w:szCs w:val="21"/>
        </w:rPr>
      </w:pPr>
      <w:r w:rsidRPr="00E91C34">
        <w:rPr>
          <w:rFonts w:ascii="Times New Roman" w:hAnsi="Times New Roman"/>
          <w:color w:val="000000" w:themeColor="text1"/>
          <w:szCs w:val="21"/>
        </w:rPr>
        <w:t>性激素检查项目：</w:t>
      </w:r>
      <w:r w:rsidR="00725326">
        <w:rPr>
          <w:rFonts w:ascii="Times New Roman" w:hAnsi="Times New Roman" w:hint="eastAsia"/>
          <w:color w:val="000000" w:themeColor="text1"/>
          <w:szCs w:val="21"/>
        </w:rPr>
        <w:t>V</w:t>
      </w:r>
      <w:r w:rsidR="00725326">
        <w:rPr>
          <w:rFonts w:ascii="Times New Roman" w:hAnsi="Times New Roman"/>
          <w:color w:val="000000" w:themeColor="text1"/>
          <w:szCs w:val="21"/>
        </w:rPr>
        <w:t>2</w:t>
      </w:r>
      <w:r w:rsidR="00725326">
        <w:rPr>
          <w:rFonts w:ascii="Times New Roman" w:hAnsi="Times New Roman" w:hint="eastAsia"/>
          <w:color w:val="000000" w:themeColor="text1"/>
          <w:szCs w:val="21"/>
        </w:rPr>
        <w:t>，</w:t>
      </w:r>
      <w:r w:rsidR="00725326">
        <w:rPr>
          <w:rFonts w:ascii="Times New Roman" w:hAnsi="Times New Roman" w:hint="eastAsia"/>
          <w:color w:val="000000" w:themeColor="text1"/>
          <w:szCs w:val="21"/>
        </w:rPr>
        <w:t>V5</w:t>
      </w:r>
      <w:r w:rsidR="00725326">
        <w:rPr>
          <w:rFonts w:ascii="Times New Roman" w:hAnsi="Times New Roman" w:hint="eastAsia"/>
          <w:color w:val="000000" w:themeColor="text1"/>
          <w:szCs w:val="21"/>
        </w:rPr>
        <w:t>进行，</w:t>
      </w:r>
      <w:r w:rsidR="00725326">
        <w:rPr>
          <w:rFonts w:ascii="Times New Roman" w:hAnsi="Times New Roman"/>
          <w:color w:val="000000" w:themeColor="text1"/>
          <w:szCs w:val="21"/>
        </w:rPr>
        <w:t>包括</w:t>
      </w:r>
      <w:r w:rsidRPr="00E91C34">
        <w:rPr>
          <w:rFonts w:ascii="Times New Roman" w:hAnsi="Times New Roman"/>
          <w:color w:val="000000" w:themeColor="text1"/>
          <w:szCs w:val="21"/>
        </w:rPr>
        <w:t>雌二醇、孕酮、黄体生成素、促卵泡成熟素、催乳素、睾酮；</w:t>
      </w:r>
    </w:p>
    <w:p w14:paraId="5FB6BAB9" w14:textId="0F82B583" w:rsidR="00C84A5B" w:rsidRPr="00E91C34" w:rsidRDefault="001A6132" w:rsidP="008A5D45">
      <w:pPr>
        <w:pStyle w:val="a6"/>
        <w:numPr>
          <w:ilvl w:val="0"/>
          <w:numId w:val="38"/>
        </w:numPr>
        <w:spacing w:line="360" w:lineRule="auto"/>
        <w:ind w:left="0" w:firstLine="420"/>
        <w:rPr>
          <w:rFonts w:ascii="Times New Roman" w:hAnsi="Times New Roman"/>
          <w:color w:val="000000" w:themeColor="text1"/>
          <w:szCs w:val="21"/>
        </w:rPr>
      </w:pPr>
      <w:r>
        <w:rPr>
          <w:rFonts w:ascii="Times New Roman" w:hAnsi="Times New Roman" w:hint="eastAsia"/>
          <w:color w:val="000000" w:themeColor="text1"/>
          <w:szCs w:val="21"/>
        </w:rPr>
        <w:t>中医证候评分</w:t>
      </w:r>
      <w:r>
        <w:rPr>
          <w:rFonts w:ascii="Times New Roman" w:hAnsi="Times New Roman"/>
          <w:color w:val="000000" w:themeColor="text1"/>
          <w:szCs w:val="21"/>
        </w:rPr>
        <w:t>：</w:t>
      </w:r>
      <w:r>
        <w:rPr>
          <w:rFonts w:ascii="Times New Roman" w:hAnsi="Times New Roman" w:hint="eastAsia"/>
          <w:color w:val="000000" w:themeColor="text1"/>
          <w:szCs w:val="21"/>
        </w:rPr>
        <w:t>V</w:t>
      </w:r>
      <w:r>
        <w:rPr>
          <w:rFonts w:ascii="Times New Roman" w:hAnsi="Times New Roman"/>
          <w:color w:val="000000" w:themeColor="text1"/>
          <w:szCs w:val="21"/>
        </w:rPr>
        <w:t>2</w:t>
      </w:r>
      <w:r>
        <w:rPr>
          <w:rFonts w:ascii="Times New Roman" w:hAnsi="Times New Roman" w:hint="eastAsia"/>
          <w:color w:val="000000" w:themeColor="text1"/>
          <w:szCs w:val="21"/>
        </w:rPr>
        <w:t>~V</w:t>
      </w:r>
      <w:r>
        <w:rPr>
          <w:rFonts w:ascii="Times New Roman" w:hAnsi="Times New Roman"/>
          <w:color w:val="000000" w:themeColor="text1"/>
          <w:szCs w:val="21"/>
        </w:rPr>
        <w:t>6</w:t>
      </w:r>
      <w:r>
        <w:rPr>
          <w:rFonts w:ascii="Times New Roman" w:hAnsi="Times New Roman" w:hint="eastAsia"/>
          <w:color w:val="000000" w:themeColor="text1"/>
          <w:szCs w:val="21"/>
        </w:rPr>
        <w:t>进行</w:t>
      </w:r>
      <w:r>
        <w:rPr>
          <w:rFonts w:ascii="Times New Roman" w:hAnsi="Times New Roman"/>
          <w:color w:val="000000" w:themeColor="text1"/>
          <w:szCs w:val="21"/>
        </w:rPr>
        <w:t>，</w:t>
      </w:r>
      <w:r w:rsidRPr="001A6132">
        <w:rPr>
          <w:rFonts w:ascii="Times New Roman" w:hAnsi="Times New Roman" w:hint="eastAsia"/>
          <w:color w:val="000000" w:themeColor="text1"/>
          <w:szCs w:val="21"/>
        </w:rPr>
        <w:t>涉及乳腺疼痛（结合</w:t>
      </w:r>
      <w:r w:rsidRPr="001A6132">
        <w:rPr>
          <w:rFonts w:ascii="Times New Roman" w:hAnsi="Times New Roman" w:hint="eastAsia"/>
          <w:color w:val="000000" w:themeColor="text1"/>
          <w:szCs w:val="21"/>
        </w:rPr>
        <w:t>NRS</w:t>
      </w:r>
      <w:r w:rsidRPr="001A6132">
        <w:rPr>
          <w:rFonts w:ascii="Times New Roman" w:hAnsi="Times New Roman" w:hint="eastAsia"/>
          <w:color w:val="000000" w:themeColor="text1"/>
          <w:szCs w:val="21"/>
        </w:rPr>
        <w:t>日记卡信息、乳腺检查触痛情况和问诊进行收集）、触诊肿块评价（乳腺检查收集并记录）的信息，尽量使用已有的检查数据，不再重复评价</w:t>
      </w:r>
      <w:r>
        <w:rPr>
          <w:rFonts w:ascii="Times New Roman" w:hAnsi="Times New Roman" w:hint="eastAsia"/>
          <w:color w:val="000000" w:themeColor="text1"/>
          <w:szCs w:val="21"/>
        </w:rPr>
        <w:t>；</w:t>
      </w:r>
    </w:p>
    <w:p w14:paraId="00262354" w14:textId="5887015A" w:rsidR="00C84A5B" w:rsidRDefault="001A6132" w:rsidP="008A5D45">
      <w:pPr>
        <w:pStyle w:val="a6"/>
        <w:numPr>
          <w:ilvl w:val="0"/>
          <w:numId w:val="38"/>
        </w:numPr>
        <w:spacing w:line="360" w:lineRule="auto"/>
        <w:ind w:left="0" w:firstLine="420"/>
        <w:rPr>
          <w:rFonts w:ascii="Times New Roman" w:hAnsi="Times New Roman"/>
          <w:color w:val="000000" w:themeColor="text1"/>
          <w:szCs w:val="21"/>
        </w:rPr>
      </w:pPr>
      <w:r>
        <w:rPr>
          <w:rFonts w:ascii="Times New Roman" w:hAnsi="Times New Roman" w:hint="eastAsia"/>
          <w:color w:val="000000" w:themeColor="text1"/>
          <w:szCs w:val="21"/>
        </w:rPr>
        <w:t>核对入</w:t>
      </w:r>
      <w:r w:rsidR="00FA2BBE">
        <w:rPr>
          <w:rFonts w:ascii="Times New Roman" w:hAnsi="Times New Roman" w:hint="eastAsia"/>
          <w:color w:val="000000" w:themeColor="text1"/>
          <w:szCs w:val="21"/>
        </w:rPr>
        <w:t>选</w:t>
      </w:r>
      <w:r w:rsidR="00FA2BBE">
        <w:rPr>
          <w:rFonts w:ascii="Times New Roman" w:hAnsi="Times New Roman"/>
          <w:color w:val="000000" w:themeColor="text1"/>
          <w:szCs w:val="21"/>
        </w:rPr>
        <w:t>标准和</w:t>
      </w:r>
      <w:r w:rsidR="00FA2BBE">
        <w:rPr>
          <w:rFonts w:ascii="Times New Roman" w:hAnsi="Times New Roman" w:hint="eastAsia"/>
          <w:color w:val="000000" w:themeColor="text1"/>
          <w:szCs w:val="21"/>
        </w:rPr>
        <w:t>排除</w:t>
      </w:r>
      <w:r w:rsidR="00FA2BBE">
        <w:rPr>
          <w:rFonts w:ascii="Times New Roman" w:hAnsi="Times New Roman"/>
          <w:color w:val="000000" w:themeColor="text1"/>
          <w:szCs w:val="21"/>
        </w:rPr>
        <w:t>标准</w:t>
      </w:r>
      <w:r>
        <w:rPr>
          <w:rFonts w:ascii="Times New Roman" w:hAnsi="Times New Roman" w:hint="eastAsia"/>
          <w:color w:val="000000" w:themeColor="text1"/>
          <w:szCs w:val="21"/>
        </w:rPr>
        <w:t>：</w:t>
      </w:r>
      <w:r>
        <w:rPr>
          <w:rFonts w:ascii="Times New Roman" w:hAnsi="Times New Roman" w:hint="eastAsia"/>
          <w:color w:val="000000" w:themeColor="text1"/>
          <w:szCs w:val="21"/>
        </w:rPr>
        <w:t>V1</w:t>
      </w:r>
      <w:r>
        <w:rPr>
          <w:rFonts w:ascii="Times New Roman" w:hAnsi="Times New Roman" w:hint="eastAsia"/>
          <w:color w:val="000000" w:themeColor="text1"/>
          <w:szCs w:val="21"/>
        </w:rPr>
        <w:t>，</w:t>
      </w:r>
      <w:r>
        <w:rPr>
          <w:rFonts w:ascii="Times New Roman" w:hAnsi="Times New Roman" w:hint="eastAsia"/>
          <w:color w:val="000000" w:themeColor="text1"/>
          <w:szCs w:val="21"/>
        </w:rPr>
        <w:t>V2</w:t>
      </w:r>
      <w:r>
        <w:rPr>
          <w:rFonts w:ascii="Times New Roman" w:hAnsi="Times New Roman" w:hint="eastAsia"/>
          <w:color w:val="000000" w:themeColor="text1"/>
          <w:szCs w:val="21"/>
        </w:rPr>
        <w:t>进行</w:t>
      </w:r>
      <w:r>
        <w:rPr>
          <w:rFonts w:ascii="Times New Roman" w:hAnsi="Times New Roman"/>
          <w:color w:val="000000" w:themeColor="text1"/>
          <w:szCs w:val="21"/>
        </w:rPr>
        <w:t>，其中</w:t>
      </w:r>
      <w:r>
        <w:rPr>
          <w:rFonts w:ascii="Times New Roman" w:hAnsi="Times New Roman" w:hint="eastAsia"/>
          <w:color w:val="000000" w:themeColor="text1"/>
          <w:szCs w:val="21"/>
        </w:rPr>
        <w:t>V2</w:t>
      </w:r>
      <w:r>
        <w:rPr>
          <w:rFonts w:ascii="Times New Roman" w:hAnsi="Times New Roman" w:hint="eastAsia"/>
          <w:color w:val="000000" w:themeColor="text1"/>
          <w:szCs w:val="21"/>
        </w:rPr>
        <w:t>仅复</w:t>
      </w:r>
      <w:r>
        <w:rPr>
          <w:rFonts w:ascii="Times New Roman" w:hAnsi="Times New Roman"/>
          <w:color w:val="000000" w:themeColor="text1"/>
          <w:szCs w:val="21"/>
        </w:rPr>
        <w:t>核</w:t>
      </w:r>
      <w:r w:rsidRPr="001A6132">
        <w:rPr>
          <w:rFonts w:ascii="Times New Roman" w:hAnsi="Times New Roman" w:hint="eastAsia"/>
          <w:color w:val="000000" w:themeColor="text1"/>
          <w:szCs w:val="21"/>
        </w:rPr>
        <w:t>入选标准（</w:t>
      </w:r>
      <w:r w:rsidRPr="001A6132">
        <w:rPr>
          <w:rFonts w:ascii="Times New Roman" w:hAnsi="Times New Roman" w:hint="eastAsia"/>
          <w:color w:val="000000" w:themeColor="text1"/>
          <w:szCs w:val="21"/>
        </w:rPr>
        <w:t>7</w:t>
      </w:r>
      <w:r w:rsidRPr="001A6132">
        <w:rPr>
          <w:rFonts w:ascii="Times New Roman" w:hAnsi="Times New Roman" w:hint="eastAsia"/>
          <w:color w:val="000000" w:themeColor="text1"/>
          <w:szCs w:val="21"/>
        </w:rPr>
        <w:t>）</w:t>
      </w:r>
      <w:r w:rsidRPr="001A6132">
        <w:rPr>
          <w:rFonts w:ascii="Times New Roman" w:hAnsi="Times New Roman" w:hint="eastAsia"/>
          <w:color w:val="000000" w:themeColor="text1"/>
          <w:szCs w:val="21"/>
        </w:rPr>
        <w:t>/</w:t>
      </w:r>
      <w:r w:rsidRPr="001A6132">
        <w:rPr>
          <w:rFonts w:ascii="Times New Roman" w:hAnsi="Times New Roman" w:hint="eastAsia"/>
          <w:color w:val="000000" w:themeColor="text1"/>
          <w:szCs w:val="21"/>
        </w:rPr>
        <w:t>排除标准（</w:t>
      </w:r>
      <w:r w:rsidRPr="001A6132">
        <w:rPr>
          <w:rFonts w:ascii="Times New Roman" w:hAnsi="Times New Roman" w:hint="eastAsia"/>
          <w:color w:val="000000" w:themeColor="text1"/>
          <w:szCs w:val="21"/>
        </w:rPr>
        <w:t>6~9</w:t>
      </w:r>
      <w:r w:rsidRPr="001A6132">
        <w:rPr>
          <w:rFonts w:ascii="Times New Roman" w:hAnsi="Times New Roman" w:hint="eastAsia"/>
          <w:color w:val="000000" w:themeColor="text1"/>
          <w:szCs w:val="21"/>
        </w:rPr>
        <w:t>）</w:t>
      </w:r>
      <w:r>
        <w:rPr>
          <w:rFonts w:ascii="Times New Roman" w:hAnsi="Times New Roman" w:hint="eastAsia"/>
          <w:color w:val="000000" w:themeColor="text1"/>
          <w:szCs w:val="21"/>
        </w:rPr>
        <w:t>；</w:t>
      </w:r>
    </w:p>
    <w:p w14:paraId="12304753" w14:textId="0864EC19" w:rsidR="001A6132" w:rsidRDefault="001A6132" w:rsidP="008A5D45">
      <w:pPr>
        <w:pStyle w:val="a6"/>
        <w:numPr>
          <w:ilvl w:val="0"/>
          <w:numId w:val="38"/>
        </w:numPr>
        <w:spacing w:line="360" w:lineRule="auto"/>
        <w:ind w:left="0" w:firstLine="420"/>
        <w:rPr>
          <w:rFonts w:ascii="Times New Roman" w:hAnsi="Times New Roman"/>
          <w:color w:val="000000" w:themeColor="text1"/>
          <w:szCs w:val="21"/>
        </w:rPr>
      </w:pPr>
      <w:r>
        <w:rPr>
          <w:rFonts w:ascii="Times New Roman" w:hAnsi="Times New Roman" w:hint="eastAsia"/>
          <w:color w:val="000000" w:themeColor="text1"/>
          <w:szCs w:val="21"/>
        </w:rPr>
        <w:t>V</w:t>
      </w:r>
      <w:r w:rsidRPr="001A6132">
        <w:rPr>
          <w:rFonts w:ascii="Times New Roman" w:hAnsi="Times New Roman" w:hint="eastAsia"/>
          <w:color w:val="000000" w:themeColor="text1"/>
          <w:szCs w:val="21"/>
        </w:rPr>
        <w:t>5</w:t>
      </w:r>
      <w:r w:rsidRPr="001A6132">
        <w:rPr>
          <w:rFonts w:ascii="Times New Roman" w:hAnsi="Times New Roman" w:hint="eastAsia"/>
          <w:color w:val="000000" w:themeColor="text1"/>
          <w:szCs w:val="21"/>
        </w:rPr>
        <w:t>不再发放试验药物，仅发放受试者日记卡</w:t>
      </w:r>
      <w:r>
        <w:rPr>
          <w:rFonts w:ascii="Times New Roman" w:hAnsi="Times New Roman" w:hint="eastAsia"/>
          <w:color w:val="000000" w:themeColor="text1"/>
          <w:szCs w:val="21"/>
        </w:rPr>
        <w:t>；</w:t>
      </w:r>
    </w:p>
    <w:p w14:paraId="2C726E64" w14:textId="7F46D21F" w:rsidR="001A6132" w:rsidRDefault="001A6132" w:rsidP="008A5D45">
      <w:pPr>
        <w:pStyle w:val="a6"/>
        <w:numPr>
          <w:ilvl w:val="0"/>
          <w:numId w:val="38"/>
        </w:numPr>
        <w:spacing w:line="360" w:lineRule="auto"/>
        <w:ind w:left="0" w:firstLine="420"/>
        <w:rPr>
          <w:rFonts w:ascii="Times New Roman" w:hAnsi="Times New Roman"/>
          <w:color w:val="000000" w:themeColor="text1"/>
          <w:szCs w:val="21"/>
        </w:rPr>
      </w:pPr>
      <w:r>
        <w:rPr>
          <w:rFonts w:ascii="Times New Roman" w:hAnsi="Times New Roman" w:hint="eastAsia"/>
          <w:color w:val="000000" w:themeColor="text1"/>
          <w:szCs w:val="21"/>
        </w:rPr>
        <w:t>V6</w:t>
      </w:r>
      <w:r>
        <w:rPr>
          <w:rFonts w:ascii="Times New Roman" w:hAnsi="Times New Roman" w:hint="eastAsia"/>
          <w:color w:val="000000" w:themeColor="text1"/>
          <w:szCs w:val="21"/>
        </w:rPr>
        <w:t>仅</w:t>
      </w:r>
      <w:r w:rsidRPr="001A6132">
        <w:rPr>
          <w:rFonts w:ascii="Times New Roman" w:hAnsi="Times New Roman" w:hint="eastAsia"/>
          <w:color w:val="000000" w:themeColor="text1"/>
          <w:szCs w:val="21"/>
        </w:rPr>
        <w:t>回收随访期受试者日记卡</w:t>
      </w:r>
      <w:r>
        <w:rPr>
          <w:rFonts w:ascii="Times New Roman" w:hAnsi="Times New Roman" w:hint="eastAsia"/>
          <w:color w:val="000000" w:themeColor="text1"/>
          <w:szCs w:val="21"/>
        </w:rPr>
        <w:t>；</w:t>
      </w:r>
    </w:p>
    <w:p w14:paraId="700DE3CE" w14:textId="36E48F87" w:rsidR="00511540" w:rsidRPr="00E91C34" w:rsidRDefault="00511540" w:rsidP="008A5D45">
      <w:pPr>
        <w:pStyle w:val="a6"/>
        <w:numPr>
          <w:ilvl w:val="0"/>
          <w:numId w:val="38"/>
        </w:numPr>
        <w:spacing w:line="360" w:lineRule="auto"/>
        <w:ind w:left="0" w:firstLine="420"/>
        <w:rPr>
          <w:rFonts w:ascii="Times New Roman" w:hAnsi="Times New Roman"/>
          <w:color w:val="000000" w:themeColor="text1"/>
          <w:szCs w:val="21"/>
        </w:rPr>
      </w:pPr>
      <w:r>
        <w:rPr>
          <w:rFonts w:ascii="Times New Roman" w:hAnsi="Times New Roman" w:hint="eastAsia"/>
          <w:color w:val="000000" w:themeColor="text1"/>
          <w:szCs w:val="21"/>
        </w:rPr>
        <w:t>收集伴随治疗：</w:t>
      </w:r>
      <w:r>
        <w:rPr>
          <w:rFonts w:ascii="Times New Roman" w:hAnsi="Times New Roman" w:hint="eastAsia"/>
          <w:color w:val="000000" w:themeColor="text1"/>
          <w:szCs w:val="21"/>
        </w:rPr>
        <w:t>V1</w:t>
      </w:r>
      <w:r>
        <w:rPr>
          <w:rFonts w:ascii="Times New Roman" w:hAnsi="Times New Roman"/>
          <w:color w:val="000000" w:themeColor="text1"/>
          <w:szCs w:val="21"/>
        </w:rPr>
        <w:t>~V6</w:t>
      </w:r>
      <w:r>
        <w:rPr>
          <w:rFonts w:ascii="Times New Roman" w:hAnsi="Times New Roman" w:hint="eastAsia"/>
          <w:color w:val="000000" w:themeColor="text1"/>
          <w:szCs w:val="21"/>
        </w:rPr>
        <w:t>收集，</w:t>
      </w:r>
      <w:r>
        <w:rPr>
          <w:rFonts w:ascii="Times New Roman" w:hAnsi="Times New Roman" w:hint="eastAsia"/>
          <w:color w:val="000000" w:themeColor="text1"/>
          <w:szCs w:val="21"/>
        </w:rPr>
        <w:t>V1</w:t>
      </w:r>
      <w:r>
        <w:rPr>
          <w:rFonts w:ascii="Times New Roman" w:hAnsi="Times New Roman" w:hint="eastAsia"/>
          <w:color w:val="000000" w:themeColor="text1"/>
          <w:szCs w:val="21"/>
        </w:rPr>
        <w:t>为</w:t>
      </w:r>
      <w:r>
        <w:rPr>
          <w:rFonts w:ascii="Times New Roman" w:hAnsi="Times New Roman"/>
          <w:color w:val="000000" w:themeColor="text1"/>
          <w:szCs w:val="21"/>
        </w:rPr>
        <w:t>现患疾病的治疗情况，</w:t>
      </w:r>
      <w:r>
        <w:rPr>
          <w:rFonts w:ascii="Times New Roman" w:hAnsi="Times New Roman"/>
          <w:color w:val="000000" w:themeColor="text1"/>
          <w:szCs w:val="21"/>
        </w:rPr>
        <w:t>V2~V6</w:t>
      </w:r>
      <w:r>
        <w:rPr>
          <w:rFonts w:ascii="Times New Roman" w:hAnsi="Times New Roman" w:hint="eastAsia"/>
          <w:color w:val="000000" w:themeColor="text1"/>
          <w:szCs w:val="21"/>
        </w:rPr>
        <w:t>仍需</w:t>
      </w:r>
      <w:r>
        <w:rPr>
          <w:rFonts w:ascii="Times New Roman" w:hAnsi="Times New Roman"/>
          <w:color w:val="000000" w:themeColor="text1"/>
          <w:szCs w:val="21"/>
        </w:rPr>
        <w:t>持续收集伴随疾病的治疗情况</w:t>
      </w:r>
      <w:r>
        <w:rPr>
          <w:rFonts w:ascii="Times New Roman" w:hAnsi="Times New Roman" w:hint="eastAsia"/>
          <w:color w:val="000000" w:themeColor="text1"/>
          <w:szCs w:val="21"/>
        </w:rPr>
        <w:t>，</w:t>
      </w:r>
      <w:r>
        <w:rPr>
          <w:rFonts w:ascii="Times New Roman" w:hAnsi="Times New Roman"/>
          <w:color w:val="000000" w:themeColor="text1"/>
          <w:szCs w:val="21"/>
        </w:rPr>
        <w:t>以及新发</w:t>
      </w:r>
      <w:r>
        <w:rPr>
          <w:rFonts w:ascii="Times New Roman" w:hAnsi="Times New Roman" w:hint="eastAsia"/>
          <w:color w:val="000000" w:themeColor="text1"/>
          <w:szCs w:val="21"/>
        </w:rPr>
        <w:t>疾病</w:t>
      </w:r>
      <w:r>
        <w:rPr>
          <w:rFonts w:ascii="Times New Roman" w:hAnsi="Times New Roman"/>
          <w:color w:val="000000" w:themeColor="text1"/>
          <w:szCs w:val="21"/>
        </w:rPr>
        <w:t>或</w:t>
      </w:r>
      <w:r>
        <w:rPr>
          <w:rFonts w:ascii="Times New Roman" w:hAnsi="Times New Roman" w:hint="eastAsia"/>
          <w:color w:val="000000" w:themeColor="text1"/>
          <w:szCs w:val="21"/>
        </w:rPr>
        <w:t>原有</w:t>
      </w:r>
      <w:r>
        <w:rPr>
          <w:rFonts w:ascii="Times New Roman" w:hAnsi="Times New Roman"/>
          <w:color w:val="000000" w:themeColor="text1"/>
          <w:szCs w:val="21"/>
        </w:rPr>
        <w:t>疾病病情变化导致的</w:t>
      </w:r>
      <w:r>
        <w:rPr>
          <w:rFonts w:ascii="Times New Roman" w:hAnsi="Times New Roman" w:hint="eastAsia"/>
          <w:color w:val="000000" w:themeColor="text1"/>
          <w:szCs w:val="21"/>
        </w:rPr>
        <w:t>新的</w:t>
      </w:r>
      <w:r>
        <w:rPr>
          <w:rFonts w:ascii="Times New Roman" w:hAnsi="Times New Roman"/>
          <w:color w:val="000000" w:themeColor="text1"/>
          <w:szCs w:val="21"/>
        </w:rPr>
        <w:t>伴随用药</w:t>
      </w:r>
      <w:r>
        <w:rPr>
          <w:rFonts w:ascii="Times New Roman" w:hAnsi="Times New Roman" w:hint="eastAsia"/>
          <w:color w:val="000000" w:themeColor="text1"/>
          <w:szCs w:val="21"/>
        </w:rPr>
        <w:t>和</w:t>
      </w:r>
      <w:r>
        <w:rPr>
          <w:rFonts w:ascii="Times New Roman" w:hAnsi="Times New Roman"/>
          <w:color w:val="000000" w:themeColor="text1"/>
          <w:szCs w:val="21"/>
        </w:rPr>
        <w:t>伴随用药的变化情况。</w:t>
      </w:r>
    </w:p>
    <w:p w14:paraId="490F96E9" w14:textId="6EC817D7" w:rsidR="00C84A5B" w:rsidRPr="00E91C34" w:rsidRDefault="00C84A5B" w:rsidP="00C84A5B">
      <w:pPr>
        <w:adjustRightInd w:val="0"/>
        <w:snapToGrid w:val="0"/>
        <w:ind w:firstLineChars="200" w:firstLine="480"/>
        <w:jc w:val="left"/>
        <w:rPr>
          <w:color w:val="000000" w:themeColor="text1"/>
          <w:sz w:val="24"/>
        </w:rPr>
        <w:sectPr w:rsidR="00C84A5B" w:rsidRPr="00E91C34" w:rsidSect="008A5D45">
          <w:headerReference w:type="default" r:id="rId10"/>
          <w:footerReference w:type="default" r:id="rId11"/>
          <w:pgSz w:w="16838" w:h="11906" w:orient="landscape" w:code="9"/>
          <w:pgMar w:top="1418" w:right="1134" w:bottom="1418" w:left="1134" w:header="1077" w:footer="1077" w:gutter="0"/>
          <w:pgBorders>
            <w:bottom w:val="single" w:sz="4" w:space="1" w:color="auto"/>
          </w:pgBorders>
          <w:cols w:space="425"/>
          <w:docGrid w:linePitch="312"/>
        </w:sectPr>
      </w:pPr>
    </w:p>
    <w:p w14:paraId="5E188C6B" w14:textId="278925BA" w:rsidR="00BC3621" w:rsidRPr="00E91C34" w:rsidRDefault="00BC3621" w:rsidP="001D44F1">
      <w:pPr>
        <w:rPr>
          <w:b/>
          <w:color w:val="000000" w:themeColor="text1"/>
          <w:sz w:val="28"/>
          <w:szCs w:val="36"/>
        </w:rPr>
      </w:pPr>
      <w:bookmarkStart w:id="253" w:name="_Toc523140001"/>
    </w:p>
    <w:p w14:paraId="0E8D68C8" w14:textId="1A08C920" w:rsidR="0046062F" w:rsidRPr="00E91C34" w:rsidRDefault="0046062F" w:rsidP="00DE3D93">
      <w:pPr>
        <w:adjustRightInd w:val="0"/>
        <w:snapToGrid w:val="0"/>
        <w:spacing w:line="360" w:lineRule="auto"/>
        <w:jc w:val="center"/>
        <w:outlineLvl w:val="0"/>
        <w:rPr>
          <w:b/>
          <w:color w:val="000000" w:themeColor="text1"/>
          <w:sz w:val="28"/>
          <w:szCs w:val="36"/>
        </w:rPr>
      </w:pPr>
      <w:bookmarkStart w:id="254" w:name="_Toc11266836"/>
      <w:r w:rsidRPr="00AA73DF">
        <w:rPr>
          <w:rFonts w:hint="eastAsia"/>
          <w:b/>
          <w:color w:val="000000" w:themeColor="text1"/>
          <w:sz w:val="28"/>
          <w:szCs w:val="36"/>
        </w:rPr>
        <w:t>缩略语表</w:t>
      </w:r>
      <w:bookmarkEnd w:id="253"/>
      <w:bookmarkEnd w:id="2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2"/>
        <w:gridCol w:w="4411"/>
        <w:gridCol w:w="3573"/>
      </w:tblGrid>
      <w:tr w:rsidR="00977DE2" w:rsidRPr="001C55AA" w14:paraId="0AAEB242" w14:textId="77777777" w:rsidTr="00C07FE6">
        <w:trPr>
          <w:cantSplit/>
          <w:trHeight w:val="340"/>
        </w:trPr>
        <w:tc>
          <w:tcPr>
            <w:tcW w:w="701" w:type="pct"/>
            <w:vAlign w:val="center"/>
          </w:tcPr>
          <w:p w14:paraId="61F9690A" w14:textId="06D2DADC" w:rsidR="00977DE2" w:rsidRPr="001C55AA" w:rsidRDefault="00977DE2" w:rsidP="00977DE2">
            <w:pPr>
              <w:adjustRightInd w:val="0"/>
              <w:snapToGrid w:val="0"/>
              <w:rPr>
                <w:bCs/>
                <w:color w:val="000000" w:themeColor="text1"/>
                <w:szCs w:val="21"/>
              </w:rPr>
            </w:pPr>
            <w:r w:rsidRPr="001C55AA">
              <w:rPr>
                <w:bCs/>
                <w:color w:val="000000" w:themeColor="text1"/>
                <w:szCs w:val="21"/>
              </w:rPr>
              <w:t>缩写</w:t>
            </w:r>
          </w:p>
        </w:tc>
        <w:tc>
          <w:tcPr>
            <w:tcW w:w="2375" w:type="pct"/>
            <w:vAlign w:val="center"/>
          </w:tcPr>
          <w:p w14:paraId="383FA12A" w14:textId="6222D6A7" w:rsidR="00977DE2" w:rsidRPr="001C55AA" w:rsidRDefault="00977DE2" w:rsidP="00977DE2">
            <w:pPr>
              <w:adjustRightInd w:val="0"/>
              <w:snapToGrid w:val="0"/>
              <w:rPr>
                <w:color w:val="000000" w:themeColor="text1"/>
                <w:szCs w:val="21"/>
              </w:rPr>
            </w:pPr>
            <w:r w:rsidRPr="001C55AA">
              <w:rPr>
                <w:color w:val="000000" w:themeColor="text1"/>
                <w:szCs w:val="21"/>
              </w:rPr>
              <w:t>英文全称</w:t>
            </w:r>
          </w:p>
        </w:tc>
        <w:tc>
          <w:tcPr>
            <w:tcW w:w="1924" w:type="pct"/>
            <w:vAlign w:val="center"/>
          </w:tcPr>
          <w:p w14:paraId="7C169DBF" w14:textId="6D91AF5D" w:rsidR="00977DE2" w:rsidRPr="001C55AA" w:rsidRDefault="00977DE2" w:rsidP="00977DE2">
            <w:pPr>
              <w:adjustRightInd w:val="0"/>
              <w:snapToGrid w:val="0"/>
              <w:rPr>
                <w:color w:val="000000" w:themeColor="text1"/>
                <w:szCs w:val="21"/>
              </w:rPr>
            </w:pPr>
            <w:r w:rsidRPr="001C55AA">
              <w:rPr>
                <w:color w:val="000000" w:themeColor="text1"/>
                <w:szCs w:val="21"/>
              </w:rPr>
              <w:t>中文</w:t>
            </w:r>
          </w:p>
        </w:tc>
      </w:tr>
      <w:tr w:rsidR="00977DE2" w:rsidRPr="001C55AA" w14:paraId="173A5CC0" w14:textId="77777777" w:rsidTr="00C07FE6">
        <w:trPr>
          <w:cantSplit/>
          <w:trHeight w:val="340"/>
        </w:trPr>
        <w:tc>
          <w:tcPr>
            <w:tcW w:w="701" w:type="pct"/>
            <w:vAlign w:val="center"/>
          </w:tcPr>
          <w:p w14:paraId="13ED2132" w14:textId="090175CE" w:rsidR="00977DE2" w:rsidRPr="001C55AA" w:rsidRDefault="00977DE2" w:rsidP="00977DE2">
            <w:pPr>
              <w:adjustRightInd w:val="0"/>
              <w:snapToGrid w:val="0"/>
              <w:jc w:val="left"/>
              <w:rPr>
                <w:bCs/>
                <w:color w:val="000000" w:themeColor="text1"/>
                <w:szCs w:val="21"/>
              </w:rPr>
            </w:pPr>
            <w:r w:rsidRPr="00FB5581">
              <w:rPr>
                <w:color w:val="000000" w:themeColor="text1"/>
                <w:szCs w:val="21"/>
              </w:rPr>
              <w:t>AE</w:t>
            </w:r>
          </w:p>
        </w:tc>
        <w:tc>
          <w:tcPr>
            <w:tcW w:w="2375" w:type="pct"/>
            <w:vAlign w:val="center"/>
          </w:tcPr>
          <w:p w14:paraId="0B1F29C6" w14:textId="18110C6C" w:rsidR="00977DE2" w:rsidRPr="001C55AA" w:rsidRDefault="00977DE2" w:rsidP="00977DE2">
            <w:pPr>
              <w:adjustRightInd w:val="0"/>
              <w:snapToGrid w:val="0"/>
              <w:jc w:val="left"/>
              <w:rPr>
                <w:color w:val="000000" w:themeColor="text1"/>
                <w:szCs w:val="21"/>
              </w:rPr>
            </w:pPr>
            <w:r w:rsidRPr="00FB5581">
              <w:rPr>
                <w:color w:val="000000" w:themeColor="text1"/>
                <w:szCs w:val="21"/>
              </w:rPr>
              <w:t>Adverse Event</w:t>
            </w:r>
          </w:p>
        </w:tc>
        <w:tc>
          <w:tcPr>
            <w:tcW w:w="1924" w:type="pct"/>
            <w:vAlign w:val="center"/>
          </w:tcPr>
          <w:p w14:paraId="459243A8" w14:textId="611641A1" w:rsidR="00977DE2" w:rsidRPr="001C55AA" w:rsidRDefault="00977DE2" w:rsidP="00977DE2">
            <w:pPr>
              <w:adjustRightInd w:val="0"/>
              <w:snapToGrid w:val="0"/>
              <w:jc w:val="left"/>
              <w:rPr>
                <w:color w:val="000000" w:themeColor="text1"/>
                <w:szCs w:val="21"/>
              </w:rPr>
            </w:pPr>
            <w:r w:rsidRPr="00FB5581">
              <w:rPr>
                <w:color w:val="000000" w:themeColor="text1"/>
                <w:szCs w:val="21"/>
              </w:rPr>
              <w:t>不良事件</w:t>
            </w:r>
          </w:p>
        </w:tc>
      </w:tr>
      <w:tr w:rsidR="00977DE2" w:rsidRPr="001C55AA" w14:paraId="7C32F963" w14:textId="77777777" w:rsidTr="00C07FE6">
        <w:trPr>
          <w:cantSplit/>
          <w:trHeight w:val="340"/>
        </w:trPr>
        <w:tc>
          <w:tcPr>
            <w:tcW w:w="701" w:type="pct"/>
            <w:vAlign w:val="center"/>
          </w:tcPr>
          <w:p w14:paraId="6AF949D8" w14:textId="2DE0B8BF" w:rsidR="00977DE2" w:rsidRPr="001C55AA" w:rsidRDefault="00977DE2" w:rsidP="00977DE2">
            <w:pPr>
              <w:adjustRightInd w:val="0"/>
              <w:snapToGrid w:val="0"/>
              <w:jc w:val="left"/>
              <w:rPr>
                <w:bCs/>
                <w:color w:val="000000" w:themeColor="text1"/>
                <w:szCs w:val="21"/>
              </w:rPr>
            </w:pPr>
            <w:r w:rsidRPr="00FB5581">
              <w:rPr>
                <w:color w:val="000000" w:themeColor="text1"/>
                <w:szCs w:val="21"/>
              </w:rPr>
              <w:t>ALP</w:t>
            </w:r>
          </w:p>
        </w:tc>
        <w:tc>
          <w:tcPr>
            <w:tcW w:w="2375" w:type="pct"/>
            <w:vAlign w:val="center"/>
          </w:tcPr>
          <w:p w14:paraId="7892C253" w14:textId="211C4983" w:rsidR="00977DE2" w:rsidRPr="001C55AA" w:rsidRDefault="00977DE2" w:rsidP="00977DE2">
            <w:pPr>
              <w:adjustRightInd w:val="0"/>
              <w:snapToGrid w:val="0"/>
              <w:jc w:val="left"/>
              <w:rPr>
                <w:color w:val="000000" w:themeColor="text1"/>
                <w:szCs w:val="21"/>
              </w:rPr>
            </w:pPr>
            <w:r w:rsidRPr="00FB5581">
              <w:rPr>
                <w:color w:val="000000" w:themeColor="text1"/>
                <w:szCs w:val="21"/>
              </w:rPr>
              <w:t>Alkaline Phosphatase</w:t>
            </w:r>
          </w:p>
        </w:tc>
        <w:tc>
          <w:tcPr>
            <w:tcW w:w="1924" w:type="pct"/>
            <w:vAlign w:val="center"/>
          </w:tcPr>
          <w:p w14:paraId="3135E8DB" w14:textId="553CDD10" w:rsidR="00977DE2" w:rsidRPr="001C55AA" w:rsidRDefault="00977DE2" w:rsidP="00977DE2">
            <w:pPr>
              <w:adjustRightInd w:val="0"/>
              <w:snapToGrid w:val="0"/>
              <w:jc w:val="left"/>
              <w:rPr>
                <w:color w:val="000000" w:themeColor="text1"/>
                <w:szCs w:val="21"/>
              </w:rPr>
            </w:pPr>
            <w:r w:rsidRPr="00FB5581">
              <w:rPr>
                <w:color w:val="000000" w:themeColor="text1"/>
                <w:szCs w:val="21"/>
              </w:rPr>
              <w:t>碱性磷酸酶</w:t>
            </w:r>
          </w:p>
        </w:tc>
      </w:tr>
      <w:tr w:rsidR="00977DE2" w:rsidRPr="001C55AA" w14:paraId="246B3046" w14:textId="77777777" w:rsidTr="00C07FE6">
        <w:trPr>
          <w:cantSplit/>
          <w:trHeight w:val="340"/>
        </w:trPr>
        <w:tc>
          <w:tcPr>
            <w:tcW w:w="701" w:type="pct"/>
            <w:vAlign w:val="center"/>
          </w:tcPr>
          <w:p w14:paraId="4A965761" w14:textId="1AF98AAD" w:rsidR="00977DE2" w:rsidRPr="001C55AA" w:rsidRDefault="00977DE2" w:rsidP="00977DE2">
            <w:pPr>
              <w:adjustRightInd w:val="0"/>
              <w:snapToGrid w:val="0"/>
              <w:jc w:val="left"/>
              <w:rPr>
                <w:bCs/>
                <w:color w:val="000000" w:themeColor="text1"/>
                <w:szCs w:val="21"/>
              </w:rPr>
            </w:pPr>
            <w:r w:rsidRPr="00FB5581">
              <w:rPr>
                <w:color w:val="000000" w:themeColor="text1"/>
                <w:szCs w:val="21"/>
              </w:rPr>
              <w:t>ALT</w:t>
            </w:r>
          </w:p>
        </w:tc>
        <w:tc>
          <w:tcPr>
            <w:tcW w:w="2375" w:type="pct"/>
            <w:vAlign w:val="center"/>
          </w:tcPr>
          <w:p w14:paraId="04A30D5E" w14:textId="16AA4E0C" w:rsidR="00977DE2" w:rsidRPr="001C55AA" w:rsidRDefault="00977DE2" w:rsidP="00977DE2">
            <w:pPr>
              <w:adjustRightInd w:val="0"/>
              <w:snapToGrid w:val="0"/>
              <w:jc w:val="left"/>
              <w:rPr>
                <w:color w:val="000000" w:themeColor="text1"/>
                <w:szCs w:val="21"/>
              </w:rPr>
            </w:pPr>
            <w:r w:rsidRPr="00FB5581">
              <w:rPr>
                <w:color w:val="000000" w:themeColor="text1"/>
                <w:szCs w:val="21"/>
              </w:rPr>
              <w:t>Alanine Aminotransferase</w:t>
            </w:r>
          </w:p>
        </w:tc>
        <w:tc>
          <w:tcPr>
            <w:tcW w:w="1924" w:type="pct"/>
            <w:vAlign w:val="center"/>
          </w:tcPr>
          <w:p w14:paraId="7E447C8D" w14:textId="1E80D457" w:rsidR="00977DE2" w:rsidRPr="001C55AA" w:rsidRDefault="00977DE2" w:rsidP="00977DE2">
            <w:pPr>
              <w:adjustRightInd w:val="0"/>
              <w:snapToGrid w:val="0"/>
              <w:jc w:val="left"/>
              <w:rPr>
                <w:color w:val="000000" w:themeColor="text1"/>
                <w:szCs w:val="21"/>
              </w:rPr>
            </w:pPr>
            <w:r w:rsidRPr="00FB5581">
              <w:rPr>
                <w:color w:val="000000" w:themeColor="text1"/>
                <w:szCs w:val="21"/>
              </w:rPr>
              <w:t>丙氨酸转氨酶</w:t>
            </w:r>
          </w:p>
        </w:tc>
      </w:tr>
      <w:tr w:rsidR="00977DE2" w:rsidRPr="001C55AA" w14:paraId="166787FD" w14:textId="77777777" w:rsidTr="00C07FE6">
        <w:trPr>
          <w:cantSplit/>
          <w:trHeight w:val="340"/>
        </w:trPr>
        <w:tc>
          <w:tcPr>
            <w:tcW w:w="701" w:type="pct"/>
            <w:vAlign w:val="center"/>
          </w:tcPr>
          <w:p w14:paraId="3F27BB6E" w14:textId="4F5EC700" w:rsidR="00977DE2" w:rsidRPr="001C55AA" w:rsidRDefault="00977DE2" w:rsidP="00977DE2">
            <w:pPr>
              <w:adjustRightInd w:val="0"/>
              <w:snapToGrid w:val="0"/>
              <w:jc w:val="left"/>
              <w:rPr>
                <w:bCs/>
                <w:color w:val="000000" w:themeColor="text1"/>
                <w:szCs w:val="21"/>
              </w:rPr>
            </w:pPr>
            <w:r w:rsidRPr="00FB5581">
              <w:rPr>
                <w:color w:val="000000" w:themeColor="text1"/>
                <w:szCs w:val="21"/>
              </w:rPr>
              <w:t>AST</w:t>
            </w:r>
          </w:p>
        </w:tc>
        <w:tc>
          <w:tcPr>
            <w:tcW w:w="2375" w:type="pct"/>
            <w:vAlign w:val="center"/>
          </w:tcPr>
          <w:p w14:paraId="724E482B" w14:textId="02052A17" w:rsidR="00977DE2" w:rsidRPr="001C55AA" w:rsidRDefault="00977DE2" w:rsidP="00977DE2">
            <w:pPr>
              <w:adjustRightInd w:val="0"/>
              <w:snapToGrid w:val="0"/>
              <w:jc w:val="left"/>
              <w:rPr>
                <w:color w:val="000000" w:themeColor="text1"/>
                <w:szCs w:val="21"/>
              </w:rPr>
            </w:pPr>
            <w:r w:rsidRPr="00FB5581">
              <w:rPr>
                <w:color w:val="000000" w:themeColor="text1"/>
                <w:szCs w:val="21"/>
              </w:rPr>
              <w:t>Aspartate Aminotransferase</w:t>
            </w:r>
          </w:p>
        </w:tc>
        <w:tc>
          <w:tcPr>
            <w:tcW w:w="1924" w:type="pct"/>
            <w:vAlign w:val="center"/>
          </w:tcPr>
          <w:p w14:paraId="40339853" w14:textId="1B2C54BA" w:rsidR="00977DE2" w:rsidRPr="001C55AA" w:rsidRDefault="00977DE2" w:rsidP="00977DE2">
            <w:pPr>
              <w:adjustRightInd w:val="0"/>
              <w:snapToGrid w:val="0"/>
              <w:jc w:val="left"/>
              <w:rPr>
                <w:color w:val="000000" w:themeColor="text1"/>
                <w:szCs w:val="21"/>
              </w:rPr>
            </w:pPr>
            <w:r w:rsidRPr="00FB5581">
              <w:rPr>
                <w:color w:val="000000" w:themeColor="text1"/>
                <w:szCs w:val="21"/>
              </w:rPr>
              <w:t>谷氨酸转氨酶</w:t>
            </w:r>
          </w:p>
        </w:tc>
      </w:tr>
      <w:tr w:rsidR="00977DE2" w:rsidRPr="001C55AA" w14:paraId="3125EE96" w14:textId="77777777" w:rsidTr="00C07FE6">
        <w:trPr>
          <w:cantSplit/>
          <w:trHeight w:val="340"/>
        </w:trPr>
        <w:tc>
          <w:tcPr>
            <w:tcW w:w="701" w:type="pct"/>
            <w:vAlign w:val="center"/>
          </w:tcPr>
          <w:p w14:paraId="1CD8B49A" w14:textId="0EBB2909" w:rsidR="00977DE2" w:rsidRPr="001C55AA" w:rsidRDefault="00977DE2" w:rsidP="00977DE2">
            <w:pPr>
              <w:adjustRightInd w:val="0"/>
              <w:snapToGrid w:val="0"/>
              <w:jc w:val="left"/>
              <w:rPr>
                <w:bCs/>
                <w:color w:val="000000" w:themeColor="text1"/>
                <w:szCs w:val="21"/>
              </w:rPr>
            </w:pPr>
            <w:r w:rsidRPr="00FB5581">
              <w:rPr>
                <w:rFonts w:hint="eastAsia"/>
                <w:color w:val="000000" w:themeColor="text1"/>
                <w:szCs w:val="21"/>
              </w:rPr>
              <w:t>AUC</w:t>
            </w:r>
          </w:p>
        </w:tc>
        <w:tc>
          <w:tcPr>
            <w:tcW w:w="2375" w:type="pct"/>
            <w:vAlign w:val="center"/>
          </w:tcPr>
          <w:p w14:paraId="40953A8F" w14:textId="3D21F0FF" w:rsidR="00977DE2" w:rsidRPr="001C55AA" w:rsidRDefault="00977DE2" w:rsidP="00977DE2">
            <w:pPr>
              <w:adjustRightInd w:val="0"/>
              <w:snapToGrid w:val="0"/>
              <w:jc w:val="left"/>
              <w:rPr>
                <w:color w:val="000000" w:themeColor="text1"/>
                <w:szCs w:val="21"/>
              </w:rPr>
            </w:pPr>
            <w:r w:rsidRPr="00FB5581">
              <w:rPr>
                <w:color w:val="000000" w:themeColor="text1"/>
                <w:szCs w:val="21"/>
              </w:rPr>
              <w:t>Area Under Curve</w:t>
            </w:r>
          </w:p>
        </w:tc>
        <w:tc>
          <w:tcPr>
            <w:tcW w:w="1924" w:type="pct"/>
            <w:vAlign w:val="center"/>
          </w:tcPr>
          <w:p w14:paraId="37F445C9" w14:textId="5A273F5A" w:rsidR="00977DE2" w:rsidRPr="001C55AA" w:rsidRDefault="00977DE2" w:rsidP="00977DE2">
            <w:pPr>
              <w:adjustRightInd w:val="0"/>
              <w:snapToGrid w:val="0"/>
              <w:jc w:val="left"/>
              <w:rPr>
                <w:color w:val="000000" w:themeColor="text1"/>
                <w:szCs w:val="21"/>
              </w:rPr>
            </w:pPr>
            <w:r w:rsidRPr="00FB5581">
              <w:rPr>
                <w:rFonts w:hint="eastAsia"/>
                <w:color w:val="000000" w:themeColor="text1"/>
                <w:szCs w:val="21"/>
              </w:rPr>
              <w:t>曲线</w:t>
            </w:r>
            <w:r w:rsidRPr="00FB5581">
              <w:rPr>
                <w:color w:val="000000" w:themeColor="text1"/>
                <w:szCs w:val="21"/>
              </w:rPr>
              <w:t>下面积</w:t>
            </w:r>
          </w:p>
        </w:tc>
      </w:tr>
      <w:tr w:rsidR="00977DE2" w:rsidRPr="001C55AA" w14:paraId="6B27A4FE" w14:textId="77777777" w:rsidTr="00C07FE6">
        <w:trPr>
          <w:cantSplit/>
          <w:trHeight w:val="340"/>
        </w:trPr>
        <w:tc>
          <w:tcPr>
            <w:tcW w:w="701" w:type="pct"/>
            <w:vAlign w:val="center"/>
          </w:tcPr>
          <w:p w14:paraId="173EBDAC" w14:textId="2EB63BEF" w:rsidR="00977DE2" w:rsidRPr="001C55AA" w:rsidRDefault="00977DE2" w:rsidP="00977DE2">
            <w:pPr>
              <w:adjustRightInd w:val="0"/>
              <w:snapToGrid w:val="0"/>
              <w:jc w:val="left"/>
              <w:rPr>
                <w:bCs/>
                <w:color w:val="000000" w:themeColor="text1"/>
                <w:szCs w:val="21"/>
              </w:rPr>
            </w:pPr>
            <w:r w:rsidRPr="00FB5581">
              <w:rPr>
                <w:color w:val="000000" w:themeColor="text1"/>
                <w:szCs w:val="21"/>
              </w:rPr>
              <w:t>BI-RADS</w:t>
            </w:r>
          </w:p>
        </w:tc>
        <w:tc>
          <w:tcPr>
            <w:tcW w:w="2375" w:type="pct"/>
            <w:vAlign w:val="center"/>
          </w:tcPr>
          <w:p w14:paraId="5CFF2668" w14:textId="20260A4E" w:rsidR="00977DE2" w:rsidRPr="001C55AA" w:rsidRDefault="00977DE2" w:rsidP="00977DE2">
            <w:pPr>
              <w:adjustRightInd w:val="0"/>
              <w:snapToGrid w:val="0"/>
              <w:jc w:val="left"/>
              <w:rPr>
                <w:color w:val="000000" w:themeColor="text1"/>
                <w:szCs w:val="21"/>
              </w:rPr>
            </w:pPr>
            <w:r w:rsidRPr="00FB5581">
              <w:rPr>
                <w:color w:val="000000" w:themeColor="text1"/>
                <w:szCs w:val="21"/>
              </w:rPr>
              <w:t>Breast Imaging Reporting and Data System</w:t>
            </w:r>
          </w:p>
        </w:tc>
        <w:tc>
          <w:tcPr>
            <w:tcW w:w="1924" w:type="pct"/>
            <w:vAlign w:val="center"/>
          </w:tcPr>
          <w:p w14:paraId="43714317" w14:textId="6E661AF0" w:rsidR="00977DE2" w:rsidRPr="001C55AA" w:rsidRDefault="00977DE2" w:rsidP="00977DE2">
            <w:pPr>
              <w:adjustRightInd w:val="0"/>
              <w:snapToGrid w:val="0"/>
              <w:jc w:val="left"/>
              <w:rPr>
                <w:color w:val="000000" w:themeColor="text1"/>
                <w:szCs w:val="21"/>
              </w:rPr>
            </w:pPr>
            <w:r w:rsidRPr="00FB5581">
              <w:rPr>
                <w:color w:val="000000" w:themeColor="text1"/>
                <w:szCs w:val="21"/>
              </w:rPr>
              <w:t>乳腺影像报告和数据系统</w:t>
            </w:r>
          </w:p>
        </w:tc>
      </w:tr>
      <w:tr w:rsidR="00977DE2" w:rsidRPr="001C55AA" w14:paraId="393D8D07" w14:textId="77777777" w:rsidTr="00C07FE6">
        <w:trPr>
          <w:cantSplit/>
          <w:trHeight w:val="340"/>
        </w:trPr>
        <w:tc>
          <w:tcPr>
            <w:tcW w:w="701" w:type="pct"/>
            <w:vAlign w:val="center"/>
          </w:tcPr>
          <w:p w14:paraId="6AF183BB" w14:textId="5E2469C3" w:rsidR="00977DE2" w:rsidRPr="001C55AA" w:rsidRDefault="00977DE2" w:rsidP="00977DE2">
            <w:pPr>
              <w:adjustRightInd w:val="0"/>
              <w:snapToGrid w:val="0"/>
              <w:jc w:val="left"/>
              <w:rPr>
                <w:bCs/>
                <w:color w:val="000000" w:themeColor="text1"/>
                <w:szCs w:val="21"/>
              </w:rPr>
            </w:pPr>
            <w:r w:rsidRPr="00FB5581">
              <w:rPr>
                <w:color w:val="000000" w:themeColor="text1"/>
                <w:szCs w:val="21"/>
              </w:rPr>
              <w:t>BUN</w:t>
            </w:r>
          </w:p>
        </w:tc>
        <w:tc>
          <w:tcPr>
            <w:tcW w:w="2375" w:type="pct"/>
            <w:vAlign w:val="center"/>
          </w:tcPr>
          <w:p w14:paraId="4E5786A8" w14:textId="35FA525B" w:rsidR="00977DE2" w:rsidRPr="001C55AA" w:rsidRDefault="00977DE2" w:rsidP="00977DE2">
            <w:pPr>
              <w:adjustRightInd w:val="0"/>
              <w:snapToGrid w:val="0"/>
              <w:jc w:val="left"/>
              <w:rPr>
                <w:color w:val="000000" w:themeColor="text1"/>
                <w:szCs w:val="21"/>
              </w:rPr>
            </w:pPr>
            <w:r w:rsidRPr="00FB5581">
              <w:rPr>
                <w:color w:val="000000" w:themeColor="text1"/>
                <w:szCs w:val="21"/>
              </w:rPr>
              <w:t>Blood Urea Nitrogen</w:t>
            </w:r>
          </w:p>
        </w:tc>
        <w:tc>
          <w:tcPr>
            <w:tcW w:w="1924" w:type="pct"/>
            <w:vAlign w:val="center"/>
          </w:tcPr>
          <w:p w14:paraId="0ED5C043" w14:textId="5F3631D7" w:rsidR="00977DE2" w:rsidRPr="001C55AA" w:rsidRDefault="00977DE2" w:rsidP="00977DE2">
            <w:pPr>
              <w:adjustRightInd w:val="0"/>
              <w:snapToGrid w:val="0"/>
              <w:jc w:val="left"/>
              <w:rPr>
                <w:color w:val="000000" w:themeColor="text1"/>
                <w:szCs w:val="21"/>
              </w:rPr>
            </w:pPr>
            <w:r w:rsidRPr="00FB5581">
              <w:rPr>
                <w:color w:val="000000" w:themeColor="text1"/>
                <w:szCs w:val="21"/>
              </w:rPr>
              <w:t>尿素氮</w:t>
            </w:r>
          </w:p>
        </w:tc>
      </w:tr>
      <w:tr w:rsidR="00977DE2" w:rsidRPr="001C55AA" w14:paraId="1551E53C" w14:textId="77777777" w:rsidTr="00C07FE6">
        <w:trPr>
          <w:cantSplit/>
          <w:trHeight w:val="340"/>
        </w:trPr>
        <w:tc>
          <w:tcPr>
            <w:tcW w:w="701" w:type="pct"/>
            <w:vAlign w:val="center"/>
          </w:tcPr>
          <w:p w14:paraId="09581259" w14:textId="3D22FB91" w:rsidR="00977DE2" w:rsidRPr="001C55AA" w:rsidRDefault="00977DE2" w:rsidP="00977DE2">
            <w:pPr>
              <w:adjustRightInd w:val="0"/>
              <w:snapToGrid w:val="0"/>
              <w:jc w:val="left"/>
              <w:rPr>
                <w:bCs/>
                <w:color w:val="000000" w:themeColor="text1"/>
                <w:szCs w:val="21"/>
              </w:rPr>
            </w:pPr>
            <w:r w:rsidRPr="00FB5581">
              <w:rPr>
                <w:color w:val="000000" w:themeColor="text1"/>
                <w:szCs w:val="21"/>
              </w:rPr>
              <w:t>CI</w:t>
            </w:r>
          </w:p>
        </w:tc>
        <w:tc>
          <w:tcPr>
            <w:tcW w:w="2375" w:type="pct"/>
            <w:vAlign w:val="center"/>
          </w:tcPr>
          <w:p w14:paraId="12C49AC7" w14:textId="0219CA30" w:rsidR="00977DE2" w:rsidRPr="001C55AA" w:rsidRDefault="00977DE2" w:rsidP="00977DE2">
            <w:pPr>
              <w:adjustRightInd w:val="0"/>
              <w:snapToGrid w:val="0"/>
              <w:jc w:val="left"/>
              <w:rPr>
                <w:color w:val="000000" w:themeColor="text1"/>
                <w:szCs w:val="21"/>
              </w:rPr>
            </w:pPr>
            <w:r w:rsidRPr="00FB5581">
              <w:rPr>
                <w:color w:val="000000" w:themeColor="text1"/>
                <w:szCs w:val="21"/>
              </w:rPr>
              <w:t>Confidence interval</w:t>
            </w:r>
          </w:p>
        </w:tc>
        <w:tc>
          <w:tcPr>
            <w:tcW w:w="1924" w:type="pct"/>
            <w:vAlign w:val="center"/>
          </w:tcPr>
          <w:p w14:paraId="1B7291D9" w14:textId="326E451E" w:rsidR="00977DE2" w:rsidRPr="001C55AA" w:rsidRDefault="00977DE2" w:rsidP="00977DE2">
            <w:pPr>
              <w:adjustRightInd w:val="0"/>
              <w:snapToGrid w:val="0"/>
              <w:jc w:val="left"/>
              <w:rPr>
                <w:color w:val="000000" w:themeColor="text1"/>
                <w:szCs w:val="21"/>
              </w:rPr>
            </w:pPr>
            <w:r w:rsidRPr="00FB5581">
              <w:rPr>
                <w:color w:val="000000" w:themeColor="text1"/>
                <w:szCs w:val="21"/>
              </w:rPr>
              <w:t>置信区间</w:t>
            </w:r>
          </w:p>
        </w:tc>
      </w:tr>
      <w:tr w:rsidR="00977DE2" w:rsidRPr="001C55AA" w14:paraId="2E328CD4" w14:textId="77777777" w:rsidTr="00C07FE6">
        <w:trPr>
          <w:cantSplit/>
          <w:trHeight w:val="340"/>
        </w:trPr>
        <w:tc>
          <w:tcPr>
            <w:tcW w:w="701" w:type="pct"/>
            <w:vAlign w:val="center"/>
          </w:tcPr>
          <w:p w14:paraId="01D3F981" w14:textId="4B5E53C9" w:rsidR="00977DE2" w:rsidRPr="001C55AA" w:rsidRDefault="00977DE2" w:rsidP="00977DE2">
            <w:pPr>
              <w:adjustRightInd w:val="0"/>
              <w:snapToGrid w:val="0"/>
              <w:jc w:val="left"/>
              <w:rPr>
                <w:bCs/>
                <w:color w:val="000000" w:themeColor="text1"/>
                <w:szCs w:val="21"/>
              </w:rPr>
            </w:pPr>
            <w:r w:rsidRPr="00FB5581">
              <w:rPr>
                <w:color w:val="000000" w:themeColor="text1"/>
                <w:szCs w:val="21"/>
              </w:rPr>
              <w:t>Cr</w:t>
            </w:r>
          </w:p>
        </w:tc>
        <w:tc>
          <w:tcPr>
            <w:tcW w:w="2375" w:type="pct"/>
            <w:vAlign w:val="center"/>
          </w:tcPr>
          <w:p w14:paraId="3C178103" w14:textId="7CC12639" w:rsidR="00977DE2" w:rsidRPr="001C55AA" w:rsidRDefault="00977DE2" w:rsidP="00977DE2">
            <w:pPr>
              <w:adjustRightInd w:val="0"/>
              <w:snapToGrid w:val="0"/>
              <w:jc w:val="left"/>
              <w:rPr>
                <w:color w:val="000000" w:themeColor="text1"/>
                <w:szCs w:val="21"/>
              </w:rPr>
            </w:pPr>
            <w:r w:rsidRPr="00FB5581">
              <w:rPr>
                <w:color w:val="000000" w:themeColor="text1"/>
                <w:szCs w:val="21"/>
              </w:rPr>
              <w:t>Creatinine</w:t>
            </w:r>
          </w:p>
        </w:tc>
        <w:tc>
          <w:tcPr>
            <w:tcW w:w="1924" w:type="pct"/>
            <w:vAlign w:val="center"/>
          </w:tcPr>
          <w:p w14:paraId="6CBD1DF1" w14:textId="18E4619B" w:rsidR="00977DE2" w:rsidRPr="001C55AA" w:rsidRDefault="00977DE2" w:rsidP="00977DE2">
            <w:pPr>
              <w:adjustRightInd w:val="0"/>
              <w:snapToGrid w:val="0"/>
              <w:jc w:val="left"/>
              <w:rPr>
                <w:color w:val="000000" w:themeColor="text1"/>
                <w:szCs w:val="21"/>
              </w:rPr>
            </w:pPr>
            <w:r w:rsidRPr="00FB5581">
              <w:rPr>
                <w:color w:val="000000" w:themeColor="text1"/>
                <w:szCs w:val="21"/>
              </w:rPr>
              <w:t>肌酐</w:t>
            </w:r>
          </w:p>
        </w:tc>
      </w:tr>
      <w:tr w:rsidR="00977DE2" w:rsidRPr="001C55AA" w14:paraId="174F53CC" w14:textId="77777777" w:rsidTr="00C07FE6">
        <w:trPr>
          <w:cantSplit/>
          <w:trHeight w:val="340"/>
        </w:trPr>
        <w:tc>
          <w:tcPr>
            <w:tcW w:w="701" w:type="pct"/>
            <w:vAlign w:val="center"/>
          </w:tcPr>
          <w:p w14:paraId="6451789B" w14:textId="0C812565" w:rsidR="00977DE2" w:rsidRPr="001C55AA" w:rsidRDefault="00977DE2" w:rsidP="00977DE2">
            <w:pPr>
              <w:adjustRightInd w:val="0"/>
              <w:snapToGrid w:val="0"/>
              <w:jc w:val="left"/>
              <w:rPr>
                <w:color w:val="000000" w:themeColor="text1"/>
                <w:szCs w:val="21"/>
              </w:rPr>
            </w:pPr>
            <w:r w:rsidRPr="00FB5581">
              <w:rPr>
                <w:color w:val="000000" w:themeColor="text1"/>
                <w:szCs w:val="21"/>
              </w:rPr>
              <w:t>CRF</w:t>
            </w:r>
          </w:p>
        </w:tc>
        <w:tc>
          <w:tcPr>
            <w:tcW w:w="2375" w:type="pct"/>
            <w:vAlign w:val="center"/>
          </w:tcPr>
          <w:p w14:paraId="248CB91D" w14:textId="51843C01" w:rsidR="00977DE2" w:rsidRPr="001C55AA" w:rsidRDefault="00977DE2" w:rsidP="00977DE2">
            <w:pPr>
              <w:adjustRightInd w:val="0"/>
              <w:snapToGrid w:val="0"/>
              <w:jc w:val="left"/>
              <w:rPr>
                <w:color w:val="000000" w:themeColor="text1"/>
                <w:szCs w:val="21"/>
              </w:rPr>
            </w:pPr>
            <w:r w:rsidRPr="00FB5581">
              <w:rPr>
                <w:color w:val="000000" w:themeColor="text1"/>
                <w:szCs w:val="21"/>
              </w:rPr>
              <w:t>Case Report Form</w:t>
            </w:r>
          </w:p>
        </w:tc>
        <w:tc>
          <w:tcPr>
            <w:tcW w:w="1924" w:type="pct"/>
            <w:vAlign w:val="center"/>
          </w:tcPr>
          <w:p w14:paraId="45A6491A" w14:textId="58FEC190" w:rsidR="00977DE2" w:rsidRPr="001C55AA" w:rsidRDefault="00977DE2" w:rsidP="00977DE2">
            <w:pPr>
              <w:adjustRightInd w:val="0"/>
              <w:snapToGrid w:val="0"/>
              <w:jc w:val="left"/>
              <w:rPr>
                <w:color w:val="000000" w:themeColor="text1"/>
                <w:szCs w:val="21"/>
              </w:rPr>
            </w:pPr>
            <w:r w:rsidRPr="00FB5581">
              <w:rPr>
                <w:color w:val="000000" w:themeColor="text1"/>
                <w:szCs w:val="21"/>
              </w:rPr>
              <w:t>病例报告表</w:t>
            </w:r>
          </w:p>
        </w:tc>
      </w:tr>
      <w:tr w:rsidR="00977DE2" w:rsidRPr="001C55AA" w14:paraId="6E3292AD" w14:textId="77777777" w:rsidTr="00C07FE6">
        <w:trPr>
          <w:cantSplit/>
          <w:trHeight w:val="340"/>
        </w:trPr>
        <w:tc>
          <w:tcPr>
            <w:tcW w:w="701" w:type="pct"/>
            <w:vAlign w:val="center"/>
          </w:tcPr>
          <w:p w14:paraId="594E7B6B" w14:textId="40548AED" w:rsidR="00977DE2" w:rsidRPr="001C55AA" w:rsidRDefault="00977DE2" w:rsidP="00977DE2">
            <w:pPr>
              <w:adjustRightInd w:val="0"/>
              <w:snapToGrid w:val="0"/>
              <w:jc w:val="left"/>
              <w:rPr>
                <w:bCs/>
                <w:color w:val="000000" w:themeColor="text1"/>
                <w:szCs w:val="21"/>
              </w:rPr>
            </w:pPr>
            <w:r w:rsidRPr="00FB5581">
              <w:rPr>
                <w:color w:val="000000" w:themeColor="text1"/>
                <w:szCs w:val="21"/>
              </w:rPr>
              <w:t>CTCAE</w:t>
            </w:r>
          </w:p>
        </w:tc>
        <w:tc>
          <w:tcPr>
            <w:tcW w:w="2375" w:type="pct"/>
            <w:vAlign w:val="center"/>
          </w:tcPr>
          <w:p w14:paraId="32E1AE8F" w14:textId="0662893B" w:rsidR="00977DE2" w:rsidRPr="001C55AA" w:rsidRDefault="00977DE2" w:rsidP="00977DE2">
            <w:pPr>
              <w:adjustRightInd w:val="0"/>
              <w:snapToGrid w:val="0"/>
              <w:jc w:val="left"/>
              <w:rPr>
                <w:color w:val="000000" w:themeColor="text1"/>
                <w:szCs w:val="21"/>
              </w:rPr>
            </w:pPr>
            <w:r w:rsidRPr="00FB5581">
              <w:rPr>
                <w:color w:val="000000" w:themeColor="text1"/>
                <w:szCs w:val="21"/>
              </w:rPr>
              <w:t>Common Terminology Criteria for Adverse Events</w:t>
            </w:r>
          </w:p>
        </w:tc>
        <w:tc>
          <w:tcPr>
            <w:tcW w:w="1924" w:type="pct"/>
            <w:vAlign w:val="center"/>
          </w:tcPr>
          <w:p w14:paraId="16F27300" w14:textId="0D375BD4" w:rsidR="00977DE2" w:rsidRPr="001C55AA" w:rsidRDefault="00977DE2" w:rsidP="00977DE2">
            <w:pPr>
              <w:adjustRightInd w:val="0"/>
              <w:snapToGrid w:val="0"/>
              <w:jc w:val="left"/>
              <w:rPr>
                <w:color w:val="000000" w:themeColor="text1"/>
                <w:szCs w:val="21"/>
              </w:rPr>
            </w:pPr>
            <w:r w:rsidRPr="00FB5581">
              <w:rPr>
                <w:color w:val="000000" w:themeColor="text1"/>
                <w:szCs w:val="21"/>
              </w:rPr>
              <w:t>常见不良事件评价标准</w:t>
            </w:r>
          </w:p>
        </w:tc>
      </w:tr>
      <w:tr w:rsidR="00977DE2" w:rsidRPr="001C55AA" w14:paraId="302E4FE2" w14:textId="77777777" w:rsidTr="00C07FE6">
        <w:trPr>
          <w:cantSplit/>
          <w:trHeight w:val="340"/>
        </w:trPr>
        <w:tc>
          <w:tcPr>
            <w:tcW w:w="701" w:type="pct"/>
            <w:vAlign w:val="center"/>
          </w:tcPr>
          <w:p w14:paraId="7C3F3B12" w14:textId="1FCA7AC1" w:rsidR="00977DE2" w:rsidRPr="001C55AA" w:rsidRDefault="00977DE2" w:rsidP="00977DE2">
            <w:pPr>
              <w:adjustRightInd w:val="0"/>
              <w:snapToGrid w:val="0"/>
              <w:jc w:val="left"/>
              <w:rPr>
                <w:color w:val="000000" w:themeColor="text1"/>
                <w:szCs w:val="21"/>
              </w:rPr>
            </w:pPr>
            <w:r w:rsidRPr="00FB5581">
              <w:rPr>
                <w:color w:val="000000" w:themeColor="text1"/>
                <w:szCs w:val="21"/>
              </w:rPr>
              <w:t>DILI</w:t>
            </w:r>
          </w:p>
        </w:tc>
        <w:tc>
          <w:tcPr>
            <w:tcW w:w="2375" w:type="pct"/>
            <w:vAlign w:val="center"/>
          </w:tcPr>
          <w:p w14:paraId="20CA23EB" w14:textId="35D4146E" w:rsidR="00977DE2" w:rsidRPr="001C55AA" w:rsidRDefault="00977DE2" w:rsidP="00977DE2">
            <w:pPr>
              <w:adjustRightInd w:val="0"/>
              <w:snapToGrid w:val="0"/>
              <w:jc w:val="left"/>
              <w:rPr>
                <w:color w:val="000000" w:themeColor="text1"/>
                <w:szCs w:val="21"/>
              </w:rPr>
            </w:pPr>
            <w:r w:rsidRPr="00FB5581">
              <w:rPr>
                <w:color w:val="000000" w:themeColor="text1"/>
                <w:szCs w:val="21"/>
              </w:rPr>
              <w:t>Drug Induced Liver Injury</w:t>
            </w:r>
          </w:p>
        </w:tc>
        <w:tc>
          <w:tcPr>
            <w:tcW w:w="1924" w:type="pct"/>
            <w:vAlign w:val="center"/>
          </w:tcPr>
          <w:p w14:paraId="05D0A3F3" w14:textId="2420A365" w:rsidR="00977DE2" w:rsidRPr="001C55AA" w:rsidRDefault="00977DE2" w:rsidP="00977DE2">
            <w:pPr>
              <w:adjustRightInd w:val="0"/>
              <w:snapToGrid w:val="0"/>
              <w:jc w:val="left"/>
              <w:rPr>
                <w:color w:val="000000" w:themeColor="text1"/>
                <w:szCs w:val="21"/>
              </w:rPr>
            </w:pPr>
            <w:r w:rsidRPr="00FB5581">
              <w:rPr>
                <w:color w:val="000000" w:themeColor="text1"/>
                <w:szCs w:val="21"/>
              </w:rPr>
              <w:t>药物性肝损伤</w:t>
            </w:r>
          </w:p>
        </w:tc>
      </w:tr>
      <w:tr w:rsidR="00977DE2" w:rsidRPr="001C55AA" w14:paraId="2E478861" w14:textId="77777777" w:rsidTr="00C07FE6">
        <w:trPr>
          <w:cantSplit/>
          <w:trHeight w:val="340"/>
        </w:trPr>
        <w:tc>
          <w:tcPr>
            <w:tcW w:w="701" w:type="pct"/>
            <w:vAlign w:val="center"/>
          </w:tcPr>
          <w:p w14:paraId="2531E239" w14:textId="13290E98" w:rsidR="00977DE2" w:rsidRPr="001C55AA" w:rsidRDefault="00977DE2" w:rsidP="00977DE2">
            <w:pPr>
              <w:adjustRightInd w:val="0"/>
              <w:snapToGrid w:val="0"/>
              <w:jc w:val="left"/>
              <w:rPr>
                <w:color w:val="000000" w:themeColor="text1"/>
                <w:szCs w:val="21"/>
              </w:rPr>
            </w:pPr>
            <w:r w:rsidRPr="00FB5581">
              <w:rPr>
                <w:color w:val="000000" w:themeColor="text1"/>
                <w:szCs w:val="21"/>
              </w:rPr>
              <w:t>eCRF</w:t>
            </w:r>
          </w:p>
        </w:tc>
        <w:tc>
          <w:tcPr>
            <w:tcW w:w="2375" w:type="pct"/>
            <w:vAlign w:val="center"/>
          </w:tcPr>
          <w:p w14:paraId="05C0636D" w14:textId="292199D6" w:rsidR="00977DE2" w:rsidRPr="001C55AA" w:rsidRDefault="00977DE2" w:rsidP="00977DE2">
            <w:pPr>
              <w:adjustRightInd w:val="0"/>
              <w:snapToGrid w:val="0"/>
              <w:jc w:val="left"/>
              <w:rPr>
                <w:color w:val="000000" w:themeColor="text1"/>
                <w:szCs w:val="21"/>
              </w:rPr>
            </w:pPr>
            <w:r w:rsidRPr="00FB5581">
              <w:rPr>
                <w:color w:val="000000" w:themeColor="text1"/>
                <w:szCs w:val="21"/>
              </w:rPr>
              <w:t>Electronic Case Report Form</w:t>
            </w:r>
          </w:p>
        </w:tc>
        <w:tc>
          <w:tcPr>
            <w:tcW w:w="1924" w:type="pct"/>
            <w:vAlign w:val="center"/>
          </w:tcPr>
          <w:p w14:paraId="40B30159" w14:textId="09177E90" w:rsidR="00977DE2" w:rsidRPr="001C55AA" w:rsidRDefault="00977DE2" w:rsidP="00977DE2">
            <w:pPr>
              <w:adjustRightInd w:val="0"/>
              <w:snapToGrid w:val="0"/>
              <w:jc w:val="left"/>
              <w:rPr>
                <w:color w:val="000000" w:themeColor="text1"/>
                <w:szCs w:val="21"/>
              </w:rPr>
            </w:pPr>
            <w:r w:rsidRPr="00FB5581">
              <w:rPr>
                <w:rFonts w:hint="eastAsia"/>
                <w:color w:val="000000" w:themeColor="text1"/>
                <w:szCs w:val="21"/>
              </w:rPr>
              <w:t>电子</w:t>
            </w:r>
            <w:r w:rsidRPr="00FB5581">
              <w:rPr>
                <w:color w:val="000000" w:themeColor="text1"/>
                <w:szCs w:val="21"/>
              </w:rPr>
              <w:t>病例报告表</w:t>
            </w:r>
          </w:p>
        </w:tc>
      </w:tr>
      <w:tr w:rsidR="00977DE2" w:rsidRPr="001C55AA" w14:paraId="65D56C01" w14:textId="77777777" w:rsidTr="00C07FE6">
        <w:trPr>
          <w:cantSplit/>
          <w:trHeight w:val="340"/>
        </w:trPr>
        <w:tc>
          <w:tcPr>
            <w:tcW w:w="701" w:type="pct"/>
            <w:vAlign w:val="center"/>
          </w:tcPr>
          <w:p w14:paraId="0947AAF0" w14:textId="655F094A" w:rsidR="00977DE2" w:rsidRPr="001C55AA" w:rsidRDefault="00977DE2" w:rsidP="00977DE2">
            <w:pPr>
              <w:adjustRightInd w:val="0"/>
              <w:snapToGrid w:val="0"/>
              <w:jc w:val="left"/>
              <w:rPr>
                <w:bCs/>
                <w:color w:val="000000" w:themeColor="text1"/>
                <w:szCs w:val="21"/>
              </w:rPr>
            </w:pPr>
            <w:r w:rsidRPr="00FB5581">
              <w:rPr>
                <w:color w:val="000000" w:themeColor="text1"/>
                <w:szCs w:val="21"/>
              </w:rPr>
              <w:t>EDC</w:t>
            </w:r>
          </w:p>
        </w:tc>
        <w:tc>
          <w:tcPr>
            <w:tcW w:w="2375" w:type="pct"/>
            <w:vAlign w:val="center"/>
          </w:tcPr>
          <w:p w14:paraId="1D75676C" w14:textId="09F457D1" w:rsidR="00977DE2" w:rsidRPr="001C55AA" w:rsidRDefault="00977DE2" w:rsidP="00977DE2">
            <w:pPr>
              <w:adjustRightInd w:val="0"/>
              <w:snapToGrid w:val="0"/>
              <w:jc w:val="left"/>
              <w:rPr>
                <w:color w:val="000000" w:themeColor="text1"/>
                <w:szCs w:val="21"/>
              </w:rPr>
            </w:pPr>
            <w:r w:rsidRPr="00FB5581">
              <w:rPr>
                <w:color w:val="000000" w:themeColor="text1"/>
                <w:szCs w:val="21"/>
              </w:rPr>
              <w:t>Electronic Data Capture</w:t>
            </w:r>
          </w:p>
        </w:tc>
        <w:tc>
          <w:tcPr>
            <w:tcW w:w="1924" w:type="pct"/>
            <w:vAlign w:val="center"/>
          </w:tcPr>
          <w:p w14:paraId="3C0D507C" w14:textId="7DD9B108" w:rsidR="00977DE2" w:rsidRPr="001C55AA" w:rsidRDefault="00977DE2" w:rsidP="00977DE2">
            <w:pPr>
              <w:adjustRightInd w:val="0"/>
              <w:snapToGrid w:val="0"/>
              <w:jc w:val="left"/>
              <w:rPr>
                <w:color w:val="000000" w:themeColor="text1"/>
                <w:szCs w:val="21"/>
              </w:rPr>
            </w:pPr>
            <w:r w:rsidRPr="00FB5581">
              <w:rPr>
                <w:color w:val="000000" w:themeColor="text1"/>
                <w:szCs w:val="21"/>
              </w:rPr>
              <w:t>电子化数据采集</w:t>
            </w:r>
          </w:p>
        </w:tc>
      </w:tr>
      <w:tr w:rsidR="00977DE2" w:rsidRPr="001C55AA" w14:paraId="393A3A09" w14:textId="77777777" w:rsidTr="00C07FE6">
        <w:trPr>
          <w:cantSplit/>
          <w:trHeight w:val="340"/>
        </w:trPr>
        <w:tc>
          <w:tcPr>
            <w:tcW w:w="701" w:type="pct"/>
            <w:vAlign w:val="center"/>
          </w:tcPr>
          <w:p w14:paraId="479D3CBA" w14:textId="23698462" w:rsidR="00977DE2" w:rsidRPr="001C55AA" w:rsidRDefault="00977DE2" w:rsidP="00977DE2">
            <w:pPr>
              <w:adjustRightInd w:val="0"/>
              <w:snapToGrid w:val="0"/>
              <w:jc w:val="left"/>
              <w:rPr>
                <w:bCs/>
                <w:color w:val="000000" w:themeColor="text1"/>
                <w:szCs w:val="21"/>
              </w:rPr>
            </w:pPr>
            <w:r w:rsidRPr="00FB5581">
              <w:rPr>
                <w:color w:val="000000" w:themeColor="text1"/>
                <w:szCs w:val="21"/>
              </w:rPr>
              <w:t>FAS</w:t>
            </w:r>
          </w:p>
        </w:tc>
        <w:tc>
          <w:tcPr>
            <w:tcW w:w="2375" w:type="pct"/>
            <w:vAlign w:val="center"/>
          </w:tcPr>
          <w:p w14:paraId="762F87A7" w14:textId="22085C79" w:rsidR="00977DE2" w:rsidRPr="001C55AA" w:rsidRDefault="00977DE2" w:rsidP="00977DE2">
            <w:pPr>
              <w:adjustRightInd w:val="0"/>
              <w:snapToGrid w:val="0"/>
              <w:jc w:val="left"/>
              <w:rPr>
                <w:color w:val="000000" w:themeColor="text1"/>
                <w:szCs w:val="21"/>
              </w:rPr>
            </w:pPr>
            <w:r w:rsidRPr="00FB5581">
              <w:rPr>
                <w:color w:val="000000" w:themeColor="text1"/>
                <w:szCs w:val="21"/>
              </w:rPr>
              <w:t>Full Analysis Set</w:t>
            </w:r>
          </w:p>
        </w:tc>
        <w:tc>
          <w:tcPr>
            <w:tcW w:w="1924" w:type="pct"/>
            <w:vAlign w:val="center"/>
          </w:tcPr>
          <w:p w14:paraId="18741AF0" w14:textId="35D062A0" w:rsidR="00977DE2" w:rsidRPr="001C55AA" w:rsidRDefault="00977DE2" w:rsidP="00977DE2">
            <w:pPr>
              <w:adjustRightInd w:val="0"/>
              <w:snapToGrid w:val="0"/>
              <w:jc w:val="left"/>
              <w:rPr>
                <w:color w:val="000000" w:themeColor="text1"/>
                <w:szCs w:val="21"/>
              </w:rPr>
            </w:pPr>
            <w:r w:rsidRPr="00FB5581">
              <w:rPr>
                <w:color w:val="000000" w:themeColor="text1"/>
                <w:szCs w:val="21"/>
              </w:rPr>
              <w:t>全分析集</w:t>
            </w:r>
          </w:p>
        </w:tc>
      </w:tr>
      <w:tr w:rsidR="00977DE2" w:rsidRPr="001C55AA" w14:paraId="3AD7E422" w14:textId="77777777" w:rsidTr="00C07FE6">
        <w:trPr>
          <w:cantSplit/>
          <w:trHeight w:val="340"/>
        </w:trPr>
        <w:tc>
          <w:tcPr>
            <w:tcW w:w="701" w:type="pct"/>
            <w:vAlign w:val="center"/>
          </w:tcPr>
          <w:p w14:paraId="09D144BD" w14:textId="166477B5" w:rsidR="00977DE2" w:rsidRPr="001C55AA" w:rsidRDefault="00977DE2" w:rsidP="00977DE2">
            <w:pPr>
              <w:adjustRightInd w:val="0"/>
              <w:snapToGrid w:val="0"/>
              <w:jc w:val="left"/>
              <w:rPr>
                <w:bCs/>
                <w:color w:val="000000" w:themeColor="text1"/>
                <w:szCs w:val="21"/>
              </w:rPr>
            </w:pPr>
            <w:r w:rsidRPr="00FB5581">
              <w:rPr>
                <w:color w:val="000000" w:themeColor="text1"/>
                <w:szCs w:val="21"/>
              </w:rPr>
              <w:t>GCP</w:t>
            </w:r>
          </w:p>
        </w:tc>
        <w:tc>
          <w:tcPr>
            <w:tcW w:w="2375" w:type="pct"/>
            <w:vAlign w:val="center"/>
          </w:tcPr>
          <w:p w14:paraId="3C46B57E" w14:textId="27511D97" w:rsidR="00977DE2" w:rsidRPr="001C55AA" w:rsidRDefault="00977DE2" w:rsidP="00977DE2">
            <w:pPr>
              <w:adjustRightInd w:val="0"/>
              <w:snapToGrid w:val="0"/>
              <w:jc w:val="left"/>
              <w:rPr>
                <w:color w:val="000000" w:themeColor="text1"/>
                <w:szCs w:val="21"/>
              </w:rPr>
            </w:pPr>
            <w:r w:rsidRPr="00FB5581">
              <w:rPr>
                <w:color w:val="000000" w:themeColor="text1"/>
                <w:szCs w:val="21"/>
              </w:rPr>
              <w:t>Good Clinical Practice</w:t>
            </w:r>
          </w:p>
        </w:tc>
        <w:tc>
          <w:tcPr>
            <w:tcW w:w="1924" w:type="pct"/>
            <w:vAlign w:val="center"/>
          </w:tcPr>
          <w:p w14:paraId="7FAD6A67" w14:textId="6DE90497" w:rsidR="00977DE2" w:rsidRPr="001C55AA" w:rsidRDefault="00977DE2" w:rsidP="00977DE2">
            <w:pPr>
              <w:adjustRightInd w:val="0"/>
              <w:snapToGrid w:val="0"/>
              <w:jc w:val="left"/>
              <w:rPr>
                <w:color w:val="000000" w:themeColor="text1"/>
                <w:szCs w:val="21"/>
              </w:rPr>
            </w:pPr>
            <w:r w:rsidRPr="00FB5581">
              <w:rPr>
                <w:color w:val="000000" w:themeColor="text1"/>
                <w:szCs w:val="21"/>
              </w:rPr>
              <w:t>药物临床试验质量管理规范</w:t>
            </w:r>
          </w:p>
        </w:tc>
      </w:tr>
      <w:tr w:rsidR="00977DE2" w:rsidRPr="001C55AA" w14:paraId="526C6C4A" w14:textId="77777777" w:rsidTr="00C07FE6">
        <w:trPr>
          <w:cantSplit/>
          <w:trHeight w:val="340"/>
        </w:trPr>
        <w:tc>
          <w:tcPr>
            <w:tcW w:w="701" w:type="pct"/>
            <w:vAlign w:val="center"/>
          </w:tcPr>
          <w:p w14:paraId="0757C9CA" w14:textId="1F6213C9" w:rsidR="00977DE2" w:rsidRPr="001C55AA" w:rsidRDefault="00977DE2" w:rsidP="00977DE2">
            <w:pPr>
              <w:adjustRightInd w:val="0"/>
              <w:snapToGrid w:val="0"/>
              <w:jc w:val="left"/>
              <w:rPr>
                <w:color w:val="000000" w:themeColor="text1"/>
                <w:szCs w:val="21"/>
              </w:rPr>
            </w:pPr>
            <w:r w:rsidRPr="00FB5581">
              <w:rPr>
                <w:rFonts w:hint="eastAsia"/>
                <w:color w:val="000000" w:themeColor="text1"/>
                <w:szCs w:val="21"/>
              </w:rPr>
              <w:t>GGT</w:t>
            </w:r>
          </w:p>
        </w:tc>
        <w:tc>
          <w:tcPr>
            <w:tcW w:w="2375" w:type="pct"/>
            <w:vAlign w:val="center"/>
          </w:tcPr>
          <w:p w14:paraId="4DE51144" w14:textId="11ECE041" w:rsidR="00977DE2" w:rsidRPr="001C55AA" w:rsidRDefault="00977DE2" w:rsidP="00977DE2">
            <w:pPr>
              <w:adjustRightInd w:val="0"/>
              <w:snapToGrid w:val="0"/>
              <w:jc w:val="left"/>
              <w:rPr>
                <w:color w:val="000000" w:themeColor="text1"/>
                <w:szCs w:val="21"/>
              </w:rPr>
            </w:pPr>
            <w:r w:rsidRPr="00FB5581">
              <w:rPr>
                <w:color w:val="000000" w:themeColor="text1"/>
                <w:szCs w:val="21"/>
              </w:rPr>
              <w:t>γ-glutamyl-transferase</w:t>
            </w:r>
          </w:p>
        </w:tc>
        <w:tc>
          <w:tcPr>
            <w:tcW w:w="1924" w:type="pct"/>
            <w:vAlign w:val="center"/>
          </w:tcPr>
          <w:p w14:paraId="67D43119" w14:textId="4763DD3A" w:rsidR="00977DE2" w:rsidRPr="001C55AA" w:rsidRDefault="00977DE2" w:rsidP="00977DE2">
            <w:pPr>
              <w:adjustRightInd w:val="0"/>
              <w:snapToGrid w:val="0"/>
              <w:jc w:val="left"/>
              <w:rPr>
                <w:color w:val="000000" w:themeColor="text1"/>
                <w:szCs w:val="21"/>
              </w:rPr>
            </w:pPr>
            <w:r w:rsidRPr="00FB5581">
              <w:rPr>
                <w:color w:val="000000" w:themeColor="text1"/>
                <w:szCs w:val="21"/>
              </w:rPr>
              <w:t>γ-</w:t>
            </w:r>
            <w:r w:rsidRPr="00FB5581">
              <w:rPr>
                <w:color w:val="000000" w:themeColor="text1"/>
                <w:szCs w:val="21"/>
              </w:rPr>
              <w:t>谷氨酰转肽酶</w:t>
            </w:r>
          </w:p>
        </w:tc>
      </w:tr>
      <w:tr w:rsidR="00C7316B" w:rsidRPr="001C55AA" w14:paraId="12AD9BBA" w14:textId="77777777" w:rsidTr="00C07FE6">
        <w:trPr>
          <w:cantSplit/>
          <w:trHeight w:val="340"/>
        </w:trPr>
        <w:tc>
          <w:tcPr>
            <w:tcW w:w="701" w:type="pct"/>
            <w:vAlign w:val="center"/>
          </w:tcPr>
          <w:p w14:paraId="566CC577" w14:textId="2976959F" w:rsidR="00C7316B" w:rsidRPr="00FB5581" w:rsidRDefault="00C7316B" w:rsidP="00977DE2">
            <w:pPr>
              <w:adjustRightInd w:val="0"/>
              <w:snapToGrid w:val="0"/>
              <w:jc w:val="left"/>
              <w:rPr>
                <w:color w:val="000000" w:themeColor="text1"/>
                <w:szCs w:val="21"/>
              </w:rPr>
            </w:pPr>
            <w:r>
              <w:rPr>
                <w:rFonts w:hint="eastAsia"/>
                <w:color w:val="000000" w:themeColor="text1"/>
                <w:szCs w:val="21"/>
              </w:rPr>
              <w:t>H</w:t>
            </w:r>
            <w:r>
              <w:rPr>
                <w:color w:val="000000" w:themeColor="text1"/>
                <w:szCs w:val="21"/>
              </w:rPr>
              <w:t>ED</w:t>
            </w:r>
          </w:p>
        </w:tc>
        <w:tc>
          <w:tcPr>
            <w:tcW w:w="2375" w:type="pct"/>
            <w:vAlign w:val="center"/>
          </w:tcPr>
          <w:p w14:paraId="25E038BA" w14:textId="02DA1E62" w:rsidR="00C7316B" w:rsidRPr="00FB5581" w:rsidRDefault="002A012B" w:rsidP="00977DE2">
            <w:pPr>
              <w:adjustRightInd w:val="0"/>
              <w:snapToGrid w:val="0"/>
              <w:jc w:val="left"/>
              <w:rPr>
                <w:color w:val="000000" w:themeColor="text1"/>
                <w:szCs w:val="21"/>
              </w:rPr>
            </w:pPr>
            <w:r>
              <w:rPr>
                <w:color w:val="000000" w:themeColor="text1"/>
                <w:szCs w:val="21"/>
              </w:rPr>
              <w:t>Human Equivalent D</w:t>
            </w:r>
            <w:r w:rsidR="00C7316B" w:rsidRPr="00ED234C">
              <w:rPr>
                <w:color w:val="000000" w:themeColor="text1"/>
                <w:szCs w:val="21"/>
              </w:rPr>
              <w:t>ose</w:t>
            </w:r>
          </w:p>
        </w:tc>
        <w:tc>
          <w:tcPr>
            <w:tcW w:w="1924" w:type="pct"/>
            <w:vAlign w:val="center"/>
          </w:tcPr>
          <w:p w14:paraId="25ED10E3" w14:textId="603B8D0D" w:rsidR="00C7316B" w:rsidRPr="00FB5581" w:rsidRDefault="00C7316B" w:rsidP="00977DE2">
            <w:pPr>
              <w:adjustRightInd w:val="0"/>
              <w:snapToGrid w:val="0"/>
              <w:jc w:val="left"/>
              <w:rPr>
                <w:color w:val="000000" w:themeColor="text1"/>
                <w:szCs w:val="21"/>
              </w:rPr>
            </w:pPr>
            <w:r>
              <w:rPr>
                <w:rFonts w:hint="eastAsia"/>
                <w:szCs w:val="21"/>
              </w:rPr>
              <w:t>人体等效剂量</w:t>
            </w:r>
          </w:p>
        </w:tc>
      </w:tr>
      <w:tr w:rsidR="00C7316B" w:rsidRPr="001C55AA" w14:paraId="52CB0B87" w14:textId="77777777" w:rsidTr="00C07FE6">
        <w:trPr>
          <w:cantSplit/>
          <w:trHeight w:val="340"/>
        </w:trPr>
        <w:tc>
          <w:tcPr>
            <w:tcW w:w="701" w:type="pct"/>
            <w:vAlign w:val="center"/>
          </w:tcPr>
          <w:p w14:paraId="3279E2D8" w14:textId="5D2ADC13" w:rsidR="00C7316B" w:rsidRPr="001C55AA" w:rsidRDefault="00C7316B" w:rsidP="00C7316B">
            <w:pPr>
              <w:adjustRightInd w:val="0"/>
              <w:snapToGrid w:val="0"/>
              <w:jc w:val="left"/>
              <w:rPr>
                <w:color w:val="000000" w:themeColor="text1"/>
                <w:szCs w:val="21"/>
              </w:rPr>
            </w:pPr>
            <w:r w:rsidRPr="00FB5581">
              <w:rPr>
                <w:color w:val="000000" w:themeColor="text1"/>
                <w:szCs w:val="21"/>
              </w:rPr>
              <w:t>ICH</w:t>
            </w:r>
          </w:p>
        </w:tc>
        <w:tc>
          <w:tcPr>
            <w:tcW w:w="2375" w:type="pct"/>
            <w:vAlign w:val="center"/>
          </w:tcPr>
          <w:p w14:paraId="0900554F" w14:textId="5049B538" w:rsidR="00C7316B" w:rsidRPr="001C55AA" w:rsidRDefault="00C7316B" w:rsidP="00C7316B">
            <w:pPr>
              <w:adjustRightInd w:val="0"/>
              <w:snapToGrid w:val="0"/>
              <w:jc w:val="left"/>
              <w:rPr>
                <w:color w:val="000000" w:themeColor="text1"/>
                <w:szCs w:val="21"/>
              </w:rPr>
            </w:pPr>
            <w:r w:rsidRPr="00FB5581">
              <w:rPr>
                <w:color w:val="000000" w:themeColor="text1"/>
                <w:szCs w:val="21"/>
              </w:rPr>
              <w:t>International Conference on Harmonization of Technical Requirements for Registration of Pharmaceuticals for Human Use</w:t>
            </w:r>
          </w:p>
        </w:tc>
        <w:tc>
          <w:tcPr>
            <w:tcW w:w="1924" w:type="pct"/>
            <w:vAlign w:val="center"/>
          </w:tcPr>
          <w:p w14:paraId="6CD56D32" w14:textId="36BA09E6" w:rsidR="00C7316B" w:rsidRPr="001C55AA" w:rsidRDefault="00C7316B" w:rsidP="00C7316B">
            <w:pPr>
              <w:adjustRightInd w:val="0"/>
              <w:snapToGrid w:val="0"/>
              <w:jc w:val="left"/>
              <w:rPr>
                <w:color w:val="000000" w:themeColor="text1"/>
                <w:szCs w:val="21"/>
              </w:rPr>
            </w:pPr>
            <w:r w:rsidRPr="00FB5581">
              <w:rPr>
                <w:color w:val="000000" w:themeColor="text1"/>
                <w:szCs w:val="21"/>
              </w:rPr>
              <w:t>人用药物注册技术要求国际协调会</w:t>
            </w:r>
          </w:p>
        </w:tc>
      </w:tr>
      <w:tr w:rsidR="00C7316B" w:rsidRPr="001C55AA" w14:paraId="0EBCFABD" w14:textId="77777777" w:rsidTr="00C07FE6">
        <w:trPr>
          <w:cantSplit/>
          <w:trHeight w:val="340"/>
        </w:trPr>
        <w:tc>
          <w:tcPr>
            <w:tcW w:w="701" w:type="pct"/>
            <w:vAlign w:val="center"/>
          </w:tcPr>
          <w:p w14:paraId="2483356A" w14:textId="1A1A8D41" w:rsidR="00C7316B" w:rsidRPr="001C55AA" w:rsidRDefault="00C7316B" w:rsidP="00C7316B">
            <w:pPr>
              <w:adjustRightInd w:val="0"/>
              <w:snapToGrid w:val="0"/>
              <w:jc w:val="left"/>
              <w:rPr>
                <w:color w:val="000000" w:themeColor="text1"/>
                <w:szCs w:val="21"/>
              </w:rPr>
            </w:pPr>
            <w:r w:rsidRPr="00FB5581">
              <w:rPr>
                <w:color w:val="000000" w:themeColor="text1"/>
                <w:szCs w:val="21"/>
              </w:rPr>
              <w:t>INR</w:t>
            </w:r>
          </w:p>
        </w:tc>
        <w:tc>
          <w:tcPr>
            <w:tcW w:w="2375" w:type="pct"/>
            <w:vAlign w:val="center"/>
          </w:tcPr>
          <w:p w14:paraId="58A4F7E0" w14:textId="07A9C225" w:rsidR="00C7316B" w:rsidRPr="001C55AA" w:rsidRDefault="00C7316B" w:rsidP="00C7316B">
            <w:pPr>
              <w:adjustRightInd w:val="0"/>
              <w:snapToGrid w:val="0"/>
              <w:jc w:val="left"/>
              <w:rPr>
                <w:color w:val="000000" w:themeColor="text1"/>
                <w:szCs w:val="21"/>
              </w:rPr>
            </w:pPr>
            <w:r w:rsidRPr="00FB5581">
              <w:rPr>
                <w:color w:val="000000" w:themeColor="text1"/>
                <w:szCs w:val="21"/>
              </w:rPr>
              <w:t>International Normalized Ratio</w:t>
            </w:r>
          </w:p>
        </w:tc>
        <w:tc>
          <w:tcPr>
            <w:tcW w:w="1924" w:type="pct"/>
            <w:vAlign w:val="center"/>
          </w:tcPr>
          <w:p w14:paraId="4BC63A72" w14:textId="1689BC84" w:rsidR="00C7316B" w:rsidRPr="001C55AA" w:rsidRDefault="00C7316B" w:rsidP="00C7316B">
            <w:pPr>
              <w:adjustRightInd w:val="0"/>
              <w:snapToGrid w:val="0"/>
              <w:jc w:val="left"/>
              <w:rPr>
                <w:color w:val="000000" w:themeColor="text1"/>
                <w:szCs w:val="21"/>
              </w:rPr>
            </w:pPr>
            <w:r w:rsidRPr="00FB5581">
              <w:rPr>
                <w:color w:val="000000" w:themeColor="text1"/>
                <w:szCs w:val="21"/>
              </w:rPr>
              <w:t>国际标准化比值</w:t>
            </w:r>
          </w:p>
        </w:tc>
      </w:tr>
      <w:tr w:rsidR="00C7316B" w:rsidRPr="001C55AA" w14:paraId="541A61AA" w14:textId="77777777" w:rsidTr="00C07FE6">
        <w:trPr>
          <w:cantSplit/>
          <w:trHeight w:val="340"/>
        </w:trPr>
        <w:tc>
          <w:tcPr>
            <w:tcW w:w="701" w:type="pct"/>
            <w:vAlign w:val="center"/>
          </w:tcPr>
          <w:p w14:paraId="02EBD78A" w14:textId="3D11DAD6" w:rsidR="00C7316B" w:rsidRPr="001C55AA" w:rsidRDefault="00C7316B" w:rsidP="00C7316B">
            <w:pPr>
              <w:adjustRightInd w:val="0"/>
              <w:snapToGrid w:val="0"/>
              <w:jc w:val="left"/>
              <w:rPr>
                <w:color w:val="000000" w:themeColor="text1"/>
                <w:szCs w:val="21"/>
              </w:rPr>
            </w:pPr>
            <w:r w:rsidRPr="00FB5581">
              <w:rPr>
                <w:color w:val="000000" w:themeColor="text1"/>
                <w:szCs w:val="21"/>
              </w:rPr>
              <w:t>MedDRA</w:t>
            </w:r>
          </w:p>
        </w:tc>
        <w:tc>
          <w:tcPr>
            <w:tcW w:w="2375" w:type="pct"/>
            <w:vAlign w:val="center"/>
          </w:tcPr>
          <w:p w14:paraId="2CB8896C" w14:textId="6B5579EC" w:rsidR="00C7316B" w:rsidRPr="001C55AA" w:rsidRDefault="00C7316B" w:rsidP="00C7316B">
            <w:pPr>
              <w:adjustRightInd w:val="0"/>
              <w:snapToGrid w:val="0"/>
              <w:jc w:val="left"/>
              <w:rPr>
                <w:color w:val="000000" w:themeColor="text1"/>
                <w:szCs w:val="21"/>
              </w:rPr>
            </w:pPr>
            <w:r w:rsidRPr="00FB5581">
              <w:rPr>
                <w:color w:val="000000" w:themeColor="text1"/>
                <w:szCs w:val="21"/>
              </w:rPr>
              <w:t>Medical Dictionary for Regulatory Activities</w:t>
            </w:r>
          </w:p>
        </w:tc>
        <w:tc>
          <w:tcPr>
            <w:tcW w:w="1924" w:type="pct"/>
            <w:vAlign w:val="center"/>
          </w:tcPr>
          <w:p w14:paraId="3E7CC83B" w14:textId="49333544" w:rsidR="00C7316B" w:rsidRPr="001C55AA" w:rsidRDefault="00C7316B" w:rsidP="00C7316B">
            <w:pPr>
              <w:adjustRightInd w:val="0"/>
              <w:snapToGrid w:val="0"/>
              <w:jc w:val="left"/>
              <w:rPr>
                <w:color w:val="000000" w:themeColor="text1"/>
                <w:szCs w:val="21"/>
              </w:rPr>
            </w:pPr>
            <w:r w:rsidRPr="00FB5581">
              <w:rPr>
                <w:color w:val="000000" w:themeColor="text1"/>
                <w:szCs w:val="21"/>
              </w:rPr>
              <w:t>国际医学用语词典</w:t>
            </w:r>
          </w:p>
        </w:tc>
      </w:tr>
      <w:tr w:rsidR="00C7316B" w:rsidRPr="001C55AA" w14:paraId="25E0942D" w14:textId="77777777" w:rsidTr="00C07FE6">
        <w:trPr>
          <w:cantSplit/>
          <w:trHeight w:val="340"/>
        </w:trPr>
        <w:tc>
          <w:tcPr>
            <w:tcW w:w="701" w:type="pct"/>
            <w:vAlign w:val="center"/>
          </w:tcPr>
          <w:p w14:paraId="1321959F" w14:textId="4C8F4626" w:rsidR="00C7316B" w:rsidRPr="001C55AA" w:rsidRDefault="00C7316B" w:rsidP="00C7316B">
            <w:pPr>
              <w:adjustRightInd w:val="0"/>
              <w:snapToGrid w:val="0"/>
              <w:jc w:val="left"/>
              <w:rPr>
                <w:color w:val="000000" w:themeColor="text1"/>
                <w:szCs w:val="21"/>
              </w:rPr>
            </w:pPr>
            <w:r w:rsidRPr="00FB5581">
              <w:rPr>
                <w:color w:val="000000" w:themeColor="text1"/>
                <w:szCs w:val="21"/>
              </w:rPr>
              <w:t>NOAEL</w:t>
            </w:r>
          </w:p>
        </w:tc>
        <w:tc>
          <w:tcPr>
            <w:tcW w:w="2375" w:type="pct"/>
            <w:vAlign w:val="center"/>
          </w:tcPr>
          <w:p w14:paraId="0A75A698" w14:textId="2F82EE7B" w:rsidR="00C7316B" w:rsidRPr="001C55AA" w:rsidRDefault="00C7316B" w:rsidP="00C7316B">
            <w:pPr>
              <w:adjustRightInd w:val="0"/>
              <w:snapToGrid w:val="0"/>
              <w:jc w:val="left"/>
              <w:rPr>
                <w:color w:val="000000" w:themeColor="text1"/>
                <w:szCs w:val="21"/>
              </w:rPr>
            </w:pPr>
            <w:r w:rsidRPr="00FB5581">
              <w:rPr>
                <w:color w:val="000000" w:themeColor="text1"/>
                <w:szCs w:val="21"/>
              </w:rPr>
              <w:t>No Observed Adverse Effect Level</w:t>
            </w:r>
          </w:p>
        </w:tc>
        <w:tc>
          <w:tcPr>
            <w:tcW w:w="1924" w:type="pct"/>
            <w:vAlign w:val="center"/>
          </w:tcPr>
          <w:p w14:paraId="5E84C0AD" w14:textId="4D03B3E2" w:rsidR="00C7316B" w:rsidRPr="001C55AA" w:rsidRDefault="00C7316B" w:rsidP="00C7316B">
            <w:pPr>
              <w:adjustRightInd w:val="0"/>
              <w:snapToGrid w:val="0"/>
              <w:jc w:val="left"/>
              <w:rPr>
                <w:color w:val="000000" w:themeColor="text1"/>
                <w:szCs w:val="21"/>
              </w:rPr>
            </w:pPr>
            <w:r w:rsidRPr="00FB5581">
              <w:rPr>
                <w:color w:val="000000" w:themeColor="text1"/>
                <w:szCs w:val="21"/>
              </w:rPr>
              <w:t>无可见有害作用水平</w:t>
            </w:r>
          </w:p>
        </w:tc>
      </w:tr>
      <w:tr w:rsidR="00C7316B" w:rsidRPr="001C55AA" w14:paraId="39EA82CE" w14:textId="77777777" w:rsidTr="00C07FE6">
        <w:trPr>
          <w:cantSplit/>
          <w:trHeight w:val="340"/>
        </w:trPr>
        <w:tc>
          <w:tcPr>
            <w:tcW w:w="701" w:type="pct"/>
            <w:vAlign w:val="center"/>
          </w:tcPr>
          <w:p w14:paraId="33A14855" w14:textId="2218BEB8" w:rsidR="00C7316B" w:rsidRPr="001C55AA" w:rsidRDefault="00C7316B" w:rsidP="00C7316B">
            <w:pPr>
              <w:adjustRightInd w:val="0"/>
              <w:snapToGrid w:val="0"/>
              <w:jc w:val="left"/>
              <w:rPr>
                <w:color w:val="000000" w:themeColor="text1"/>
                <w:szCs w:val="21"/>
              </w:rPr>
            </w:pPr>
            <w:r w:rsidRPr="00FB5581">
              <w:rPr>
                <w:color w:val="000000" w:themeColor="text1"/>
                <w:szCs w:val="21"/>
              </w:rPr>
              <w:t>NRS</w:t>
            </w:r>
          </w:p>
        </w:tc>
        <w:tc>
          <w:tcPr>
            <w:tcW w:w="2375" w:type="pct"/>
            <w:vAlign w:val="center"/>
          </w:tcPr>
          <w:p w14:paraId="4D60B161" w14:textId="2A59559D" w:rsidR="00C7316B" w:rsidRPr="001C55AA" w:rsidRDefault="00C7316B" w:rsidP="00C7316B">
            <w:pPr>
              <w:adjustRightInd w:val="0"/>
              <w:snapToGrid w:val="0"/>
              <w:jc w:val="left"/>
              <w:rPr>
                <w:color w:val="000000" w:themeColor="text1"/>
                <w:szCs w:val="21"/>
              </w:rPr>
            </w:pPr>
            <w:r w:rsidRPr="00FB5581">
              <w:rPr>
                <w:color w:val="000000" w:themeColor="text1"/>
                <w:szCs w:val="21"/>
              </w:rPr>
              <w:t>Numeric rating scales</w:t>
            </w:r>
          </w:p>
        </w:tc>
        <w:tc>
          <w:tcPr>
            <w:tcW w:w="1924" w:type="pct"/>
            <w:vAlign w:val="center"/>
          </w:tcPr>
          <w:p w14:paraId="1181C18A" w14:textId="4036276D" w:rsidR="00C7316B" w:rsidRPr="001C55AA" w:rsidRDefault="00C7316B" w:rsidP="00C7316B">
            <w:pPr>
              <w:adjustRightInd w:val="0"/>
              <w:snapToGrid w:val="0"/>
              <w:jc w:val="left"/>
              <w:rPr>
                <w:color w:val="000000" w:themeColor="text1"/>
                <w:szCs w:val="21"/>
              </w:rPr>
            </w:pPr>
            <w:r w:rsidRPr="00FB5581">
              <w:rPr>
                <w:color w:val="000000" w:themeColor="text1"/>
                <w:szCs w:val="21"/>
              </w:rPr>
              <w:t>数字评定量表</w:t>
            </w:r>
          </w:p>
        </w:tc>
      </w:tr>
      <w:tr w:rsidR="00C7316B" w:rsidRPr="001C55AA" w14:paraId="76686C97" w14:textId="77777777" w:rsidTr="00C07FE6">
        <w:trPr>
          <w:cantSplit/>
          <w:trHeight w:val="340"/>
        </w:trPr>
        <w:tc>
          <w:tcPr>
            <w:tcW w:w="701" w:type="pct"/>
            <w:vAlign w:val="center"/>
          </w:tcPr>
          <w:p w14:paraId="74A8F119" w14:textId="78934DB2" w:rsidR="00C7316B" w:rsidRPr="001C55AA" w:rsidRDefault="00C7316B" w:rsidP="00C7316B">
            <w:pPr>
              <w:adjustRightInd w:val="0"/>
              <w:snapToGrid w:val="0"/>
              <w:jc w:val="left"/>
              <w:rPr>
                <w:color w:val="000000" w:themeColor="text1"/>
                <w:szCs w:val="21"/>
              </w:rPr>
            </w:pPr>
            <w:r w:rsidRPr="00FB5581">
              <w:rPr>
                <w:color w:val="000000" w:themeColor="text1"/>
                <w:szCs w:val="21"/>
              </w:rPr>
              <w:t>PPS</w:t>
            </w:r>
          </w:p>
        </w:tc>
        <w:tc>
          <w:tcPr>
            <w:tcW w:w="2375" w:type="pct"/>
            <w:vAlign w:val="center"/>
          </w:tcPr>
          <w:p w14:paraId="10364B3D" w14:textId="4618A258" w:rsidR="00C7316B" w:rsidRPr="001C55AA" w:rsidRDefault="00C7316B" w:rsidP="00C7316B">
            <w:pPr>
              <w:adjustRightInd w:val="0"/>
              <w:snapToGrid w:val="0"/>
              <w:jc w:val="left"/>
              <w:rPr>
                <w:color w:val="000000" w:themeColor="text1"/>
                <w:szCs w:val="21"/>
              </w:rPr>
            </w:pPr>
            <w:r w:rsidRPr="00FB5581">
              <w:rPr>
                <w:color w:val="000000" w:themeColor="text1"/>
                <w:szCs w:val="21"/>
              </w:rPr>
              <w:t>Per Protocol Set</w:t>
            </w:r>
          </w:p>
        </w:tc>
        <w:tc>
          <w:tcPr>
            <w:tcW w:w="1924" w:type="pct"/>
            <w:vAlign w:val="center"/>
          </w:tcPr>
          <w:p w14:paraId="0DF12015" w14:textId="69583D51" w:rsidR="00C7316B" w:rsidRPr="001C55AA" w:rsidRDefault="00C7316B" w:rsidP="00C7316B">
            <w:pPr>
              <w:adjustRightInd w:val="0"/>
              <w:snapToGrid w:val="0"/>
              <w:jc w:val="left"/>
              <w:rPr>
                <w:color w:val="000000" w:themeColor="text1"/>
                <w:szCs w:val="21"/>
              </w:rPr>
            </w:pPr>
            <w:r w:rsidRPr="00FB5581">
              <w:rPr>
                <w:color w:val="000000" w:themeColor="text1"/>
                <w:szCs w:val="21"/>
              </w:rPr>
              <w:t>符合方案集</w:t>
            </w:r>
          </w:p>
        </w:tc>
      </w:tr>
      <w:tr w:rsidR="00C7316B" w:rsidRPr="001C55AA" w14:paraId="2892F603" w14:textId="77777777" w:rsidTr="00C07FE6">
        <w:trPr>
          <w:cantSplit/>
          <w:trHeight w:val="340"/>
        </w:trPr>
        <w:tc>
          <w:tcPr>
            <w:tcW w:w="701" w:type="pct"/>
            <w:vAlign w:val="center"/>
          </w:tcPr>
          <w:p w14:paraId="1F1AC815" w14:textId="79352F67" w:rsidR="00C7316B" w:rsidRPr="001C55AA" w:rsidRDefault="00C7316B" w:rsidP="00C7316B">
            <w:pPr>
              <w:adjustRightInd w:val="0"/>
              <w:snapToGrid w:val="0"/>
              <w:jc w:val="left"/>
              <w:rPr>
                <w:color w:val="000000" w:themeColor="text1"/>
                <w:szCs w:val="21"/>
              </w:rPr>
            </w:pPr>
            <w:r w:rsidRPr="00FB5581">
              <w:rPr>
                <w:color w:val="000000" w:themeColor="text1"/>
                <w:szCs w:val="21"/>
              </w:rPr>
              <w:t>SAE</w:t>
            </w:r>
          </w:p>
        </w:tc>
        <w:tc>
          <w:tcPr>
            <w:tcW w:w="2375" w:type="pct"/>
            <w:vAlign w:val="center"/>
          </w:tcPr>
          <w:p w14:paraId="617A7E68" w14:textId="0868809A" w:rsidR="00C7316B" w:rsidRPr="001C55AA" w:rsidRDefault="00C7316B" w:rsidP="00C7316B">
            <w:pPr>
              <w:adjustRightInd w:val="0"/>
              <w:snapToGrid w:val="0"/>
              <w:jc w:val="left"/>
              <w:rPr>
                <w:color w:val="000000" w:themeColor="text1"/>
                <w:szCs w:val="21"/>
              </w:rPr>
            </w:pPr>
            <w:r w:rsidRPr="00FB5581">
              <w:rPr>
                <w:color w:val="000000" w:themeColor="text1"/>
                <w:szCs w:val="21"/>
              </w:rPr>
              <w:t>Serious Adverse Event</w:t>
            </w:r>
          </w:p>
        </w:tc>
        <w:tc>
          <w:tcPr>
            <w:tcW w:w="1924" w:type="pct"/>
            <w:vAlign w:val="center"/>
          </w:tcPr>
          <w:p w14:paraId="33503F23" w14:textId="2C1A42ED" w:rsidR="00C7316B" w:rsidRPr="001C55AA" w:rsidRDefault="00C7316B" w:rsidP="00C7316B">
            <w:pPr>
              <w:adjustRightInd w:val="0"/>
              <w:snapToGrid w:val="0"/>
              <w:jc w:val="left"/>
              <w:rPr>
                <w:color w:val="000000" w:themeColor="text1"/>
                <w:szCs w:val="21"/>
              </w:rPr>
            </w:pPr>
            <w:r w:rsidRPr="00FB5581">
              <w:rPr>
                <w:color w:val="000000" w:themeColor="text1"/>
                <w:szCs w:val="21"/>
              </w:rPr>
              <w:t>严重不良事件</w:t>
            </w:r>
          </w:p>
        </w:tc>
      </w:tr>
      <w:tr w:rsidR="00C7316B" w:rsidRPr="001C55AA" w14:paraId="01CB8E53" w14:textId="77777777" w:rsidTr="00C07FE6">
        <w:trPr>
          <w:cantSplit/>
          <w:trHeight w:val="340"/>
        </w:trPr>
        <w:tc>
          <w:tcPr>
            <w:tcW w:w="701" w:type="pct"/>
            <w:vAlign w:val="center"/>
          </w:tcPr>
          <w:p w14:paraId="28F491D4" w14:textId="068653AB" w:rsidR="00C7316B" w:rsidRPr="001C55AA" w:rsidRDefault="00C7316B" w:rsidP="00C7316B">
            <w:pPr>
              <w:adjustRightInd w:val="0"/>
              <w:snapToGrid w:val="0"/>
              <w:jc w:val="left"/>
              <w:rPr>
                <w:bCs/>
                <w:color w:val="000000" w:themeColor="text1"/>
                <w:szCs w:val="21"/>
              </w:rPr>
            </w:pPr>
            <w:r w:rsidRPr="00FB5581">
              <w:rPr>
                <w:color w:val="000000" w:themeColor="text1"/>
                <w:szCs w:val="21"/>
              </w:rPr>
              <w:t>SAP</w:t>
            </w:r>
          </w:p>
        </w:tc>
        <w:tc>
          <w:tcPr>
            <w:tcW w:w="2375" w:type="pct"/>
            <w:vAlign w:val="center"/>
          </w:tcPr>
          <w:p w14:paraId="498B4975" w14:textId="6A448B3B" w:rsidR="00C7316B" w:rsidRPr="001C55AA" w:rsidRDefault="00C7316B" w:rsidP="00C7316B">
            <w:pPr>
              <w:adjustRightInd w:val="0"/>
              <w:snapToGrid w:val="0"/>
              <w:jc w:val="left"/>
              <w:rPr>
                <w:color w:val="000000" w:themeColor="text1"/>
                <w:szCs w:val="21"/>
              </w:rPr>
            </w:pPr>
            <w:r w:rsidRPr="00FB5581">
              <w:rPr>
                <w:color w:val="000000" w:themeColor="text1"/>
                <w:szCs w:val="21"/>
              </w:rPr>
              <w:t>Statistic Analysis Plan</w:t>
            </w:r>
          </w:p>
        </w:tc>
        <w:tc>
          <w:tcPr>
            <w:tcW w:w="1924" w:type="pct"/>
            <w:vAlign w:val="center"/>
          </w:tcPr>
          <w:p w14:paraId="7F8DE65E" w14:textId="629E348B" w:rsidR="00C7316B" w:rsidRPr="001C55AA" w:rsidRDefault="00C7316B" w:rsidP="00C7316B">
            <w:pPr>
              <w:adjustRightInd w:val="0"/>
              <w:snapToGrid w:val="0"/>
              <w:jc w:val="left"/>
              <w:rPr>
                <w:color w:val="000000" w:themeColor="text1"/>
                <w:szCs w:val="21"/>
              </w:rPr>
            </w:pPr>
            <w:r w:rsidRPr="00FB5581">
              <w:rPr>
                <w:color w:val="000000" w:themeColor="text1"/>
                <w:szCs w:val="21"/>
              </w:rPr>
              <w:t>统计分析计划</w:t>
            </w:r>
          </w:p>
        </w:tc>
      </w:tr>
      <w:tr w:rsidR="00C7316B" w:rsidRPr="001C55AA" w14:paraId="19000410" w14:textId="77777777" w:rsidTr="00C07FE6">
        <w:trPr>
          <w:cantSplit/>
          <w:trHeight w:val="340"/>
        </w:trPr>
        <w:tc>
          <w:tcPr>
            <w:tcW w:w="701" w:type="pct"/>
            <w:vAlign w:val="center"/>
          </w:tcPr>
          <w:p w14:paraId="791FC876" w14:textId="6A5297BA" w:rsidR="00C7316B" w:rsidRPr="001C55AA" w:rsidRDefault="00C7316B" w:rsidP="00C7316B">
            <w:pPr>
              <w:adjustRightInd w:val="0"/>
              <w:snapToGrid w:val="0"/>
              <w:jc w:val="left"/>
              <w:rPr>
                <w:bCs/>
                <w:color w:val="000000" w:themeColor="text1"/>
                <w:szCs w:val="21"/>
              </w:rPr>
            </w:pPr>
            <w:r w:rsidRPr="00FB5581">
              <w:rPr>
                <w:color w:val="000000" w:themeColor="text1"/>
                <w:szCs w:val="21"/>
              </w:rPr>
              <w:t>SAS</w:t>
            </w:r>
          </w:p>
        </w:tc>
        <w:tc>
          <w:tcPr>
            <w:tcW w:w="2375" w:type="pct"/>
            <w:vAlign w:val="center"/>
          </w:tcPr>
          <w:p w14:paraId="535A4D8E" w14:textId="7D93B599" w:rsidR="00C7316B" w:rsidRPr="001C55AA" w:rsidRDefault="00C7316B" w:rsidP="00C7316B">
            <w:pPr>
              <w:adjustRightInd w:val="0"/>
              <w:snapToGrid w:val="0"/>
              <w:jc w:val="left"/>
              <w:rPr>
                <w:color w:val="000000" w:themeColor="text1"/>
                <w:szCs w:val="21"/>
              </w:rPr>
            </w:pPr>
            <w:r w:rsidRPr="00FB5581">
              <w:rPr>
                <w:color w:val="000000" w:themeColor="text1"/>
                <w:szCs w:val="21"/>
              </w:rPr>
              <w:t xml:space="preserve">Statistical </w:t>
            </w:r>
            <w:r>
              <w:rPr>
                <w:color w:val="000000" w:themeColor="text1"/>
                <w:szCs w:val="21"/>
              </w:rPr>
              <w:t>A</w:t>
            </w:r>
            <w:r w:rsidRPr="00FB5581">
              <w:rPr>
                <w:color w:val="000000" w:themeColor="text1"/>
                <w:szCs w:val="21"/>
              </w:rPr>
              <w:t xml:space="preserve">nalysis </w:t>
            </w:r>
            <w:r>
              <w:rPr>
                <w:color w:val="000000" w:themeColor="text1"/>
                <w:szCs w:val="21"/>
              </w:rPr>
              <w:t>S</w:t>
            </w:r>
            <w:r w:rsidRPr="00FB5581">
              <w:rPr>
                <w:color w:val="000000" w:themeColor="text1"/>
                <w:szCs w:val="21"/>
              </w:rPr>
              <w:t xml:space="preserve">ystem </w:t>
            </w:r>
          </w:p>
        </w:tc>
        <w:tc>
          <w:tcPr>
            <w:tcW w:w="1924" w:type="pct"/>
            <w:vAlign w:val="center"/>
          </w:tcPr>
          <w:p w14:paraId="4A5E26B7" w14:textId="26AAB887" w:rsidR="00C7316B" w:rsidRPr="001C55AA" w:rsidRDefault="00C7316B" w:rsidP="00C7316B">
            <w:pPr>
              <w:adjustRightInd w:val="0"/>
              <w:snapToGrid w:val="0"/>
              <w:jc w:val="left"/>
              <w:rPr>
                <w:color w:val="000000" w:themeColor="text1"/>
                <w:szCs w:val="21"/>
              </w:rPr>
            </w:pPr>
            <w:r w:rsidRPr="00FB5581">
              <w:rPr>
                <w:color w:val="000000" w:themeColor="text1"/>
                <w:szCs w:val="21"/>
              </w:rPr>
              <w:t>统计分析系统软件</w:t>
            </w:r>
          </w:p>
        </w:tc>
      </w:tr>
      <w:tr w:rsidR="00C7316B" w:rsidRPr="001C55AA" w14:paraId="567B5492" w14:textId="77777777" w:rsidTr="00C07FE6">
        <w:trPr>
          <w:cantSplit/>
          <w:trHeight w:val="340"/>
        </w:trPr>
        <w:tc>
          <w:tcPr>
            <w:tcW w:w="701" w:type="pct"/>
            <w:vAlign w:val="center"/>
          </w:tcPr>
          <w:p w14:paraId="30A89B87" w14:textId="7E75D5F3" w:rsidR="00C7316B" w:rsidRPr="001C55AA" w:rsidRDefault="00C7316B" w:rsidP="00C7316B">
            <w:pPr>
              <w:adjustRightInd w:val="0"/>
              <w:snapToGrid w:val="0"/>
              <w:jc w:val="left"/>
              <w:rPr>
                <w:color w:val="000000" w:themeColor="text1"/>
                <w:szCs w:val="21"/>
              </w:rPr>
            </w:pPr>
            <w:r w:rsidRPr="00FB5581">
              <w:rPr>
                <w:color w:val="000000" w:themeColor="text1"/>
                <w:szCs w:val="21"/>
              </w:rPr>
              <w:t>SDV</w:t>
            </w:r>
          </w:p>
        </w:tc>
        <w:tc>
          <w:tcPr>
            <w:tcW w:w="2375" w:type="pct"/>
            <w:vAlign w:val="center"/>
          </w:tcPr>
          <w:p w14:paraId="4F6348FB" w14:textId="099DD35A" w:rsidR="00C7316B" w:rsidRPr="001C55AA" w:rsidRDefault="00C7316B" w:rsidP="00C7316B">
            <w:pPr>
              <w:adjustRightInd w:val="0"/>
              <w:snapToGrid w:val="0"/>
              <w:jc w:val="left"/>
              <w:rPr>
                <w:color w:val="000000" w:themeColor="text1"/>
                <w:szCs w:val="21"/>
              </w:rPr>
            </w:pPr>
            <w:r w:rsidRPr="00FB5581">
              <w:rPr>
                <w:color w:val="000000" w:themeColor="text1"/>
                <w:szCs w:val="21"/>
              </w:rPr>
              <w:t>Source Data Verification</w:t>
            </w:r>
          </w:p>
        </w:tc>
        <w:tc>
          <w:tcPr>
            <w:tcW w:w="1924" w:type="pct"/>
            <w:vAlign w:val="center"/>
          </w:tcPr>
          <w:p w14:paraId="2EF3B534" w14:textId="06C1D1C8" w:rsidR="00C7316B" w:rsidRPr="001C55AA" w:rsidRDefault="00C7316B" w:rsidP="00C7316B">
            <w:pPr>
              <w:adjustRightInd w:val="0"/>
              <w:snapToGrid w:val="0"/>
              <w:jc w:val="left"/>
              <w:rPr>
                <w:color w:val="000000" w:themeColor="text1"/>
                <w:szCs w:val="21"/>
              </w:rPr>
            </w:pPr>
            <w:r w:rsidRPr="00FB5581">
              <w:rPr>
                <w:color w:val="000000" w:themeColor="text1"/>
                <w:szCs w:val="21"/>
              </w:rPr>
              <w:t>原始数据核查</w:t>
            </w:r>
          </w:p>
        </w:tc>
      </w:tr>
      <w:tr w:rsidR="00C7316B" w:rsidRPr="001C55AA" w14:paraId="0FFFF1DE" w14:textId="77777777" w:rsidTr="00C07FE6">
        <w:trPr>
          <w:cantSplit/>
          <w:trHeight w:val="340"/>
        </w:trPr>
        <w:tc>
          <w:tcPr>
            <w:tcW w:w="701" w:type="pct"/>
            <w:vAlign w:val="center"/>
          </w:tcPr>
          <w:p w14:paraId="54684638" w14:textId="54998DF7" w:rsidR="00C7316B" w:rsidRPr="001C55AA" w:rsidRDefault="00C7316B" w:rsidP="00C7316B">
            <w:pPr>
              <w:adjustRightInd w:val="0"/>
              <w:snapToGrid w:val="0"/>
              <w:jc w:val="left"/>
              <w:rPr>
                <w:color w:val="000000" w:themeColor="text1"/>
                <w:szCs w:val="21"/>
              </w:rPr>
            </w:pPr>
            <w:r w:rsidRPr="00FB5581">
              <w:rPr>
                <w:color w:val="000000" w:themeColor="text1"/>
                <w:szCs w:val="21"/>
              </w:rPr>
              <w:t>SOC</w:t>
            </w:r>
          </w:p>
        </w:tc>
        <w:tc>
          <w:tcPr>
            <w:tcW w:w="2375" w:type="pct"/>
            <w:vAlign w:val="center"/>
          </w:tcPr>
          <w:p w14:paraId="3F5AC2BD" w14:textId="21E8324C" w:rsidR="00C7316B" w:rsidRPr="001C55AA" w:rsidRDefault="00C7316B" w:rsidP="00C7316B">
            <w:pPr>
              <w:adjustRightInd w:val="0"/>
              <w:snapToGrid w:val="0"/>
              <w:jc w:val="left"/>
              <w:rPr>
                <w:color w:val="000000" w:themeColor="text1"/>
                <w:szCs w:val="21"/>
              </w:rPr>
            </w:pPr>
            <w:r w:rsidRPr="00FB5581">
              <w:rPr>
                <w:color w:val="000000" w:themeColor="text1"/>
                <w:szCs w:val="21"/>
              </w:rPr>
              <w:t>System Organ Class</w:t>
            </w:r>
          </w:p>
        </w:tc>
        <w:tc>
          <w:tcPr>
            <w:tcW w:w="1924" w:type="pct"/>
            <w:vAlign w:val="center"/>
          </w:tcPr>
          <w:p w14:paraId="17ED91D2" w14:textId="63DE40DC" w:rsidR="00C7316B" w:rsidRPr="001C55AA" w:rsidRDefault="00C7316B" w:rsidP="00C7316B">
            <w:pPr>
              <w:adjustRightInd w:val="0"/>
              <w:snapToGrid w:val="0"/>
              <w:jc w:val="left"/>
              <w:rPr>
                <w:color w:val="000000" w:themeColor="text1"/>
                <w:szCs w:val="21"/>
              </w:rPr>
            </w:pPr>
            <w:r w:rsidRPr="00FB5581">
              <w:rPr>
                <w:color w:val="000000" w:themeColor="text1"/>
                <w:szCs w:val="21"/>
              </w:rPr>
              <w:t>系统器官分类</w:t>
            </w:r>
          </w:p>
        </w:tc>
      </w:tr>
      <w:tr w:rsidR="00C7316B" w:rsidRPr="001C55AA" w14:paraId="2764F754" w14:textId="77777777" w:rsidTr="00C07FE6">
        <w:trPr>
          <w:cantSplit/>
          <w:trHeight w:val="340"/>
        </w:trPr>
        <w:tc>
          <w:tcPr>
            <w:tcW w:w="701" w:type="pct"/>
            <w:vAlign w:val="center"/>
          </w:tcPr>
          <w:p w14:paraId="68EE9D8C" w14:textId="606B1B0D" w:rsidR="00C7316B" w:rsidRPr="001C55AA" w:rsidRDefault="00C7316B" w:rsidP="00C7316B">
            <w:pPr>
              <w:adjustRightInd w:val="0"/>
              <w:snapToGrid w:val="0"/>
              <w:jc w:val="left"/>
              <w:rPr>
                <w:color w:val="000000" w:themeColor="text1"/>
                <w:szCs w:val="21"/>
              </w:rPr>
            </w:pPr>
            <w:r w:rsidRPr="00FB5581">
              <w:rPr>
                <w:color w:val="000000" w:themeColor="text1"/>
                <w:szCs w:val="21"/>
              </w:rPr>
              <w:t>SS</w:t>
            </w:r>
          </w:p>
        </w:tc>
        <w:tc>
          <w:tcPr>
            <w:tcW w:w="2375" w:type="pct"/>
            <w:vAlign w:val="center"/>
          </w:tcPr>
          <w:p w14:paraId="251F0423" w14:textId="07F9A77B" w:rsidR="00C7316B" w:rsidRPr="001C55AA" w:rsidRDefault="00C7316B" w:rsidP="00C7316B">
            <w:pPr>
              <w:adjustRightInd w:val="0"/>
              <w:snapToGrid w:val="0"/>
              <w:jc w:val="left"/>
              <w:rPr>
                <w:color w:val="000000" w:themeColor="text1"/>
                <w:szCs w:val="21"/>
              </w:rPr>
            </w:pPr>
            <w:r w:rsidRPr="00FB5581">
              <w:rPr>
                <w:color w:val="000000" w:themeColor="text1"/>
                <w:szCs w:val="21"/>
              </w:rPr>
              <w:t>Safety Analysis Set</w:t>
            </w:r>
          </w:p>
        </w:tc>
        <w:tc>
          <w:tcPr>
            <w:tcW w:w="1924" w:type="pct"/>
            <w:vAlign w:val="center"/>
          </w:tcPr>
          <w:p w14:paraId="31EE8B5B" w14:textId="0F9AC06D" w:rsidR="00C7316B" w:rsidRPr="001C55AA" w:rsidRDefault="00C7316B" w:rsidP="00C7316B">
            <w:pPr>
              <w:adjustRightInd w:val="0"/>
              <w:snapToGrid w:val="0"/>
              <w:jc w:val="left"/>
              <w:rPr>
                <w:color w:val="000000" w:themeColor="text1"/>
                <w:szCs w:val="21"/>
              </w:rPr>
            </w:pPr>
            <w:r w:rsidRPr="00FB5581">
              <w:rPr>
                <w:color w:val="000000" w:themeColor="text1"/>
                <w:szCs w:val="21"/>
              </w:rPr>
              <w:t>安全性分析集</w:t>
            </w:r>
          </w:p>
        </w:tc>
      </w:tr>
      <w:tr w:rsidR="00C7316B" w:rsidRPr="001C55AA" w14:paraId="568C2E09" w14:textId="77777777" w:rsidTr="00C07FE6">
        <w:trPr>
          <w:cantSplit/>
          <w:trHeight w:val="340"/>
        </w:trPr>
        <w:tc>
          <w:tcPr>
            <w:tcW w:w="701" w:type="pct"/>
            <w:vAlign w:val="center"/>
          </w:tcPr>
          <w:p w14:paraId="6771201D" w14:textId="3ED4C58D" w:rsidR="00C7316B" w:rsidRPr="001C55AA" w:rsidRDefault="00C7316B" w:rsidP="00C7316B">
            <w:pPr>
              <w:adjustRightInd w:val="0"/>
              <w:snapToGrid w:val="0"/>
              <w:jc w:val="left"/>
              <w:rPr>
                <w:color w:val="000000" w:themeColor="text1"/>
                <w:szCs w:val="21"/>
              </w:rPr>
            </w:pPr>
            <w:r>
              <w:rPr>
                <w:color w:val="000000" w:themeColor="text1"/>
                <w:szCs w:val="21"/>
              </w:rPr>
              <w:t>TBIL</w:t>
            </w:r>
          </w:p>
        </w:tc>
        <w:tc>
          <w:tcPr>
            <w:tcW w:w="2375" w:type="pct"/>
            <w:vAlign w:val="center"/>
          </w:tcPr>
          <w:p w14:paraId="79E9E720" w14:textId="03AB95A8" w:rsidR="00C7316B" w:rsidRPr="001C55AA" w:rsidRDefault="00C7316B" w:rsidP="00C7316B">
            <w:pPr>
              <w:adjustRightInd w:val="0"/>
              <w:snapToGrid w:val="0"/>
              <w:jc w:val="left"/>
              <w:rPr>
                <w:color w:val="000000" w:themeColor="text1"/>
                <w:szCs w:val="21"/>
              </w:rPr>
            </w:pPr>
            <w:r w:rsidRPr="00FB5581">
              <w:rPr>
                <w:color w:val="000000" w:themeColor="text1"/>
                <w:szCs w:val="21"/>
              </w:rPr>
              <w:t>Total Bilirubin</w:t>
            </w:r>
          </w:p>
        </w:tc>
        <w:tc>
          <w:tcPr>
            <w:tcW w:w="1924" w:type="pct"/>
            <w:vAlign w:val="center"/>
          </w:tcPr>
          <w:p w14:paraId="1D54BABA" w14:textId="689902EE" w:rsidR="00C7316B" w:rsidRPr="001C55AA" w:rsidRDefault="00C7316B" w:rsidP="00C7316B">
            <w:pPr>
              <w:adjustRightInd w:val="0"/>
              <w:snapToGrid w:val="0"/>
              <w:jc w:val="left"/>
              <w:rPr>
                <w:color w:val="000000" w:themeColor="text1"/>
                <w:szCs w:val="21"/>
              </w:rPr>
            </w:pPr>
            <w:r w:rsidRPr="00FB5581">
              <w:rPr>
                <w:color w:val="000000" w:themeColor="text1"/>
                <w:szCs w:val="21"/>
              </w:rPr>
              <w:t>总胆红素</w:t>
            </w:r>
          </w:p>
        </w:tc>
      </w:tr>
      <w:tr w:rsidR="00C7316B" w:rsidRPr="001C55AA" w14:paraId="2F065DBD" w14:textId="77777777" w:rsidTr="00C07FE6">
        <w:trPr>
          <w:cantSplit/>
          <w:trHeight w:val="340"/>
        </w:trPr>
        <w:tc>
          <w:tcPr>
            <w:tcW w:w="701" w:type="pct"/>
            <w:vAlign w:val="center"/>
          </w:tcPr>
          <w:p w14:paraId="2685E355" w14:textId="2246DC40" w:rsidR="00C7316B" w:rsidRPr="001C55AA" w:rsidRDefault="00C7316B" w:rsidP="00C7316B">
            <w:pPr>
              <w:adjustRightInd w:val="0"/>
              <w:snapToGrid w:val="0"/>
              <w:jc w:val="left"/>
              <w:rPr>
                <w:color w:val="000000" w:themeColor="text1"/>
                <w:szCs w:val="21"/>
              </w:rPr>
            </w:pPr>
            <w:r w:rsidRPr="001C55AA">
              <w:rPr>
                <w:color w:val="000000" w:themeColor="text1"/>
                <w:szCs w:val="21"/>
              </w:rPr>
              <w:t>ULN</w:t>
            </w:r>
          </w:p>
        </w:tc>
        <w:tc>
          <w:tcPr>
            <w:tcW w:w="2375" w:type="pct"/>
            <w:vAlign w:val="center"/>
          </w:tcPr>
          <w:p w14:paraId="796F0087" w14:textId="3165F43F" w:rsidR="00C7316B" w:rsidRPr="001C55AA" w:rsidRDefault="00C7316B" w:rsidP="00C7316B">
            <w:pPr>
              <w:adjustRightInd w:val="0"/>
              <w:snapToGrid w:val="0"/>
              <w:jc w:val="left"/>
              <w:rPr>
                <w:color w:val="000000" w:themeColor="text1"/>
                <w:szCs w:val="21"/>
              </w:rPr>
            </w:pPr>
            <w:r w:rsidRPr="001C55AA">
              <w:rPr>
                <w:color w:val="000000" w:themeColor="text1"/>
                <w:szCs w:val="21"/>
              </w:rPr>
              <w:t>Upper Limit of Normal</w:t>
            </w:r>
          </w:p>
        </w:tc>
        <w:tc>
          <w:tcPr>
            <w:tcW w:w="1924" w:type="pct"/>
            <w:vAlign w:val="center"/>
          </w:tcPr>
          <w:p w14:paraId="32743447" w14:textId="58072E6D" w:rsidR="00C7316B" w:rsidRPr="001C55AA" w:rsidRDefault="00C7316B" w:rsidP="00C7316B">
            <w:pPr>
              <w:adjustRightInd w:val="0"/>
              <w:snapToGrid w:val="0"/>
              <w:jc w:val="left"/>
              <w:rPr>
                <w:color w:val="000000" w:themeColor="text1"/>
                <w:szCs w:val="21"/>
              </w:rPr>
            </w:pPr>
            <w:r w:rsidRPr="001C55AA">
              <w:rPr>
                <w:color w:val="000000" w:themeColor="text1"/>
                <w:szCs w:val="21"/>
              </w:rPr>
              <w:t>正常值上限</w:t>
            </w:r>
          </w:p>
        </w:tc>
      </w:tr>
    </w:tbl>
    <w:p w14:paraId="56647AA8" w14:textId="77777777" w:rsidR="00327C39" w:rsidRDefault="00327C39" w:rsidP="005C3D62">
      <w:pPr>
        <w:numPr>
          <w:ilvl w:val="3"/>
          <w:numId w:val="2"/>
        </w:numPr>
        <w:tabs>
          <w:tab w:val="clear" w:pos="420"/>
          <w:tab w:val="num" w:pos="284"/>
        </w:tabs>
        <w:topLinePunct/>
        <w:adjustRightInd w:val="0"/>
        <w:snapToGrid w:val="0"/>
        <w:spacing w:line="360" w:lineRule="auto"/>
        <w:ind w:left="0" w:firstLine="0"/>
        <w:jc w:val="left"/>
        <w:outlineLvl w:val="0"/>
        <w:rPr>
          <w:b/>
          <w:color w:val="000000" w:themeColor="text1"/>
          <w:sz w:val="28"/>
        </w:rPr>
        <w:sectPr w:rsidR="00327C39" w:rsidSect="006B7888">
          <w:headerReference w:type="default" r:id="rId12"/>
          <w:footerReference w:type="default" r:id="rId13"/>
          <w:pgSz w:w="11906" w:h="16838" w:code="9"/>
          <w:pgMar w:top="1134" w:right="1418" w:bottom="1134" w:left="1418" w:header="964" w:footer="850" w:gutter="0"/>
          <w:cols w:space="425"/>
          <w:docGrid w:linePitch="312"/>
        </w:sectPr>
      </w:pPr>
      <w:bookmarkStart w:id="259" w:name="_Toc174980809"/>
      <w:bookmarkStart w:id="260" w:name="_Toc18897"/>
      <w:bookmarkStart w:id="261" w:name="_Toc522869803"/>
    </w:p>
    <w:p w14:paraId="5436FA29" w14:textId="4D7681F5" w:rsidR="0046062F" w:rsidRPr="00E91C34" w:rsidRDefault="0046062F" w:rsidP="005C3D62">
      <w:pPr>
        <w:numPr>
          <w:ilvl w:val="3"/>
          <w:numId w:val="2"/>
        </w:numPr>
        <w:tabs>
          <w:tab w:val="clear" w:pos="420"/>
          <w:tab w:val="num" w:pos="284"/>
        </w:tabs>
        <w:topLinePunct/>
        <w:adjustRightInd w:val="0"/>
        <w:snapToGrid w:val="0"/>
        <w:spacing w:line="360" w:lineRule="auto"/>
        <w:ind w:left="0" w:firstLine="0"/>
        <w:jc w:val="left"/>
        <w:outlineLvl w:val="0"/>
        <w:rPr>
          <w:b/>
          <w:color w:val="000000" w:themeColor="text1"/>
          <w:sz w:val="28"/>
        </w:rPr>
      </w:pPr>
      <w:bookmarkStart w:id="262" w:name="_Toc11266837"/>
      <w:r w:rsidRPr="00E91C34">
        <w:rPr>
          <w:b/>
          <w:color w:val="000000" w:themeColor="text1"/>
          <w:sz w:val="28"/>
        </w:rPr>
        <w:lastRenderedPageBreak/>
        <w:t>研究背景</w:t>
      </w:r>
      <w:bookmarkStart w:id="263" w:name="_Toc174980810"/>
      <w:bookmarkEnd w:id="259"/>
      <w:bookmarkEnd w:id="260"/>
      <w:bookmarkEnd w:id="261"/>
      <w:bookmarkEnd w:id="262"/>
    </w:p>
    <w:p w14:paraId="5C27E8B6" w14:textId="6B97A8F0" w:rsidR="00A409DF" w:rsidRPr="00E91C34" w:rsidRDefault="00B76CBB" w:rsidP="00DE3D93">
      <w:pPr>
        <w:keepNext/>
        <w:widowControl/>
        <w:topLinePunct/>
        <w:adjustRightInd w:val="0"/>
        <w:snapToGrid w:val="0"/>
        <w:spacing w:line="360" w:lineRule="auto"/>
        <w:jc w:val="left"/>
        <w:outlineLvl w:val="1"/>
        <w:rPr>
          <w:b/>
          <w:color w:val="000000" w:themeColor="text1"/>
          <w:sz w:val="24"/>
        </w:rPr>
      </w:pPr>
      <w:bookmarkStart w:id="264" w:name="_Toc11266838"/>
      <w:r w:rsidRPr="00E91C34">
        <w:rPr>
          <w:b/>
          <w:color w:val="000000" w:themeColor="text1"/>
          <w:sz w:val="24"/>
        </w:rPr>
        <w:t>1.1</w:t>
      </w:r>
      <w:r w:rsidR="00327C39">
        <w:rPr>
          <w:b/>
          <w:color w:val="000000" w:themeColor="text1"/>
          <w:sz w:val="24"/>
        </w:rPr>
        <w:t xml:space="preserve"> </w:t>
      </w:r>
      <w:r w:rsidR="004B2189">
        <w:rPr>
          <w:b/>
          <w:color w:val="000000" w:themeColor="text1"/>
          <w:sz w:val="24"/>
        </w:rPr>
        <w:t>乳腺增生病</w:t>
      </w:r>
      <w:r w:rsidR="00A409DF" w:rsidRPr="00E91C34">
        <w:rPr>
          <w:b/>
          <w:color w:val="000000" w:themeColor="text1"/>
          <w:sz w:val="24"/>
        </w:rPr>
        <w:t>的概况</w:t>
      </w:r>
      <w:bookmarkEnd w:id="264"/>
    </w:p>
    <w:p w14:paraId="0E50A882" w14:textId="642FCBE9" w:rsidR="006A6327" w:rsidRPr="006A6327" w:rsidRDefault="006A6327" w:rsidP="00327C39">
      <w:pPr>
        <w:adjustRightInd w:val="0"/>
        <w:snapToGrid w:val="0"/>
        <w:spacing w:line="360" w:lineRule="auto"/>
        <w:ind w:firstLineChars="200" w:firstLine="480"/>
        <w:rPr>
          <w:rFonts w:eastAsiaTheme="minorEastAsia"/>
          <w:color w:val="000000" w:themeColor="text1"/>
          <w:sz w:val="24"/>
        </w:rPr>
      </w:pPr>
      <w:r w:rsidRPr="006A6327">
        <w:rPr>
          <w:rFonts w:eastAsiaTheme="minorEastAsia" w:hint="eastAsia"/>
          <w:color w:val="000000" w:themeColor="text1"/>
          <w:sz w:val="24"/>
        </w:rPr>
        <w:t>乳腺增生病是乳腺正常发育和退化过程失常导致的一种良性乳腺疾病，</w:t>
      </w:r>
      <w:r w:rsidRPr="006A6327">
        <w:rPr>
          <w:rFonts w:eastAsiaTheme="minorEastAsia"/>
          <w:color w:val="000000" w:themeColor="text1"/>
          <w:sz w:val="24"/>
        </w:rPr>
        <w:t>主要的临床表现为</w:t>
      </w:r>
      <w:r w:rsidRPr="006A6327">
        <w:rPr>
          <w:rFonts w:eastAsiaTheme="minorEastAsia" w:hint="eastAsia"/>
          <w:color w:val="000000" w:themeColor="text1"/>
          <w:sz w:val="24"/>
        </w:rPr>
        <w:t>乳房</w:t>
      </w:r>
      <w:r w:rsidRPr="006A6327">
        <w:rPr>
          <w:rFonts w:eastAsiaTheme="minorEastAsia"/>
          <w:color w:val="000000" w:themeColor="text1"/>
          <w:sz w:val="24"/>
        </w:rPr>
        <w:t>疼痛、</w:t>
      </w:r>
      <w:r w:rsidRPr="006A6327">
        <w:rPr>
          <w:rFonts w:eastAsiaTheme="minorEastAsia" w:hint="eastAsia"/>
          <w:color w:val="000000" w:themeColor="text1"/>
          <w:sz w:val="24"/>
        </w:rPr>
        <w:t>肿块</w:t>
      </w:r>
      <w:r w:rsidRPr="006A6327">
        <w:rPr>
          <w:rFonts w:eastAsiaTheme="minorEastAsia"/>
          <w:color w:val="000000" w:themeColor="text1"/>
          <w:sz w:val="24"/>
        </w:rPr>
        <w:t>或结节</w:t>
      </w:r>
      <w:r w:rsidR="005A01C9">
        <w:rPr>
          <w:rFonts w:eastAsiaTheme="minorEastAsia" w:hint="eastAsia"/>
          <w:color w:val="000000" w:themeColor="text1"/>
          <w:sz w:val="24"/>
        </w:rPr>
        <w:t>。</w:t>
      </w:r>
    </w:p>
    <w:p w14:paraId="475D37E7" w14:textId="3F5EBC11" w:rsidR="006A6327" w:rsidRPr="006A6327" w:rsidRDefault="006A6327" w:rsidP="00327C39">
      <w:pPr>
        <w:adjustRightInd w:val="0"/>
        <w:snapToGrid w:val="0"/>
        <w:spacing w:line="360" w:lineRule="auto"/>
        <w:ind w:firstLineChars="200" w:firstLine="480"/>
        <w:rPr>
          <w:rFonts w:eastAsiaTheme="minorEastAsia"/>
          <w:color w:val="000000" w:themeColor="text1"/>
          <w:sz w:val="24"/>
        </w:rPr>
      </w:pPr>
      <w:r w:rsidRPr="006A6327">
        <w:rPr>
          <w:rFonts w:eastAsiaTheme="minorEastAsia" w:hint="eastAsia"/>
          <w:color w:val="000000" w:themeColor="text1"/>
          <w:sz w:val="24"/>
        </w:rPr>
        <w:t>乳腺增生病</w:t>
      </w:r>
      <w:r w:rsidR="005A01C9">
        <w:rPr>
          <w:rFonts w:eastAsiaTheme="minorEastAsia" w:hint="eastAsia"/>
          <w:color w:val="000000" w:themeColor="text1"/>
          <w:sz w:val="24"/>
        </w:rPr>
        <w:t>的</w:t>
      </w:r>
      <w:r w:rsidR="005A01C9">
        <w:rPr>
          <w:rFonts w:eastAsiaTheme="minorEastAsia"/>
          <w:color w:val="000000" w:themeColor="text1"/>
          <w:sz w:val="24"/>
        </w:rPr>
        <w:t>外在病</w:t>
      </w:r>
      <w:r w:rsidR="005A01C9">
        <w:rPr>
          <w:rFonts w:eastAsiaTheme="minorEastAsia" w:hint="eastAsia"/>
          <w:color w:val="000000" w:themeColor="text1"/>
          <w:sz w:val="24"/>
        </w:rPr>
        <w:t>证</w:t>
      </w:r>
      <w:r w:rsidR="005A01C9">
        <w:rPr>
          <w:rFonts w:eastAsiaTheme="minorEastAsia"/>
          <w:color w:val="000000" w:themeColor="text1"/>
          <w:sz w:val="24"/>
        </w:rPr>
        <w:t>表现</w:t>
      </w:r>
      <w:r w:rsidRPr="006A6327">
        <w:rPr>
          <w:rFonts w:eastAsiaTheme="minorEastAsia" w:hint="eastAsia"/>
          <w:color w:val="000000" w:themeColor="text1"/>
          <w:sz w:val="24"/>
        </w:rPr>
        <w:t>符合中医的“乳癖”的</w:t>
      </w:r>
      <w:r w:rsidR="005A01C9">
        <w:rPr>
          <w:rFonts w:eastAsiaTheme="minorEastAsia" w:hint="eastAsia"/>
          <w:color w:val="000000" w:themeColor="text1"/>
          <w:sz w:val="24"/>
        </w:rPr>
        <w:t>辨证</w:t>
      </w:r>
      <w:r w:rsidRPr="006A6327">
        <w:rPr>
          <w:rFonts w:eastAsiaTheme="minorEastAsia" w:hint="eastAsia"/>
          <w:color w:val="000000" w:themeColor="text1"/>
          <w:sz w:val="24"/>
        </w:rPr>
        <w:t>。</w:t>
      </w:r>
      <w:r w:rsidR="00FD790E" w:rsidRPr="00FD790E">
        <w:rPr>
          <w:rFonts w:eastAsiaTheme="minorEastAsia"/>
          <w:color w:val="000000" w:themeColor="text1"/>
          <w:sz w:val="24"/>
        </w:rPr>
        <w:t>乳癖是乳腺组织的既非炎症也非肿瘤的良性增生性疾病。其临床特点是单侧或双侧乳房疼痛并出现肿块，乳痛和肿块与月经周期及情志变化密切相关。乳房肿块大小不等，形态不一，边界不清，质地不硬，活动度好。本病好发于</w:t>
      </w:r>
      <w:r w:rsidR="00FD790E" w:rsidRPr="00FD790E">
        <w:rPr>
          <w:rFonts w:eastAsiaTheme="minorEastAsia"/>
          <w:color w:val="000000" w:themeColor="text1"/>
          <w:sz w:val="24"/>
        </w:rPr>
        <w:t>25</w:t>
      </w:r>
      <w:r w:rsidR="001862B8">
        <w:rPr>
          <w:rFonts w:eastAsiaTheme="minorEastAsia" w:hint="eastAsia"/>
          <w:color w:val="000000" w:themeColor="text1"/>
          <w:sz w:val="24"/>
        </w:rPr>
        <w:t>~</w:t>
      </w:r>
      <w:r w:rsidR="001862B8" w:rsidRPr="00FD790E">
        <w:rPr>
          <w:rFonts w:eastAsiaTheme="minorEastAsia"/>
          <w:color w:val="000000" w:themeColor="text1"/>
          <w:sz w:val="24"/>
        </w:rPr>
        <w:t>45</w:t>
      </w:r>
      <w:r w:rsidR="00FD790E" w:rsidRPr="00FD790E">
        <w:rPr>
          <w:rFonts w:eastAsiaTheme="minorEastAsia"/>
          <w:color w:val="000000" w:themeColor="text1"/>
          <w:sz w:val="24"/>
        </w:rPr>
        <w:t>岁的中青年妇女，其发病率约占乳房疾病的</w:t>
      </w:r>
      <w:r w:rsidR="00FD790E" w:rsidRPr="00FD790E">
        <w:rPr>
          <w:rFonts w:eastAsiaTheme="minorEastAsia"/>
          <w:color w:val="000000" w:themeColor="text1"/>
          <w:sz w:val="24"/>
        </w:rPr>
        <w:t>75%</w:t>
      </w:r>
      <w:r w:rsidR="00FD790E" w:rsidRPr="00FD790E">
        <w:rPr>
          <w:rFonts w:eastAsiaTheme="minorEastAsia"/>
          <w:color w:val="000000" w:themeColor="text1"/>
          <w:sz w:val="24"/>
        </w:rPr>
        <w:t>，是临床上最常见的乳房疾病。由于情志不遂，久郁伤肝，或受到精神刺激，急躁易怒，导致肝气郁结，气机阻滞于乳房，经脉阻塞不通，不通则痛，引起乳房疼痛；肝气郁久化热，热灼津液为痰，气滞、痰凝、血瘀，即可形成乳房肿块</w:t>
      </w:r>
      <w:r w:rsidRPr="006A6327">
        <w:rPr>
          <w:rFonts w:eastAsiaTheme="minorEastAsia" w:hint="eastAsia"/>
          <w:color w:val="000000" w:themeColor="text1"/>
          <w:sz w:val="24"/>
          <w:vertAlign w:val="superscript"/>
        </w:rPr>
        <w:t>[</w:t>
      </w:r>
      <w:r w:rsidRPr="006A6327">
        <w:rPr>
          <w:rFonts w:eastAsiaTheme="minorEastAsia"/>
          <w:color w:val="000000" w:themeColor="text1"/>
          <w:sz w:val="24"/>
          <w:vertAlign w:val="superscript"/>
        </w:rPr>
        <w:t>1</w:t>
      </w:r>
      <w:r w:rsidRPr="006A6327">
        <w:rPr>
          <w:rFonts w:eastAsiaTheme="minorEastAsia" w:hint="eastAsia"/>
          <w:color w:val="000000" w:themeColor="text1"/>
          <w:sz w:val="24"/>
          <w:vertAlign w:val="superscript"/>
        </w:rPr>
        <w:t>]</w:t>
      </w:r>
      <w:r w:rsidRPr="006A6327">
        <w:rPr>
          <w:rFonts w:eastAsiaTheme="minorEastAsia" w:hint="eastAsia"/>
          <w:color w:val="000000" w:themeColor="text1"/>
          <w:sz w:val="24"/>
        </w:rPr>
        <w:t>。肝郁痰凝为乳腺增生病的重要病机。</w:t>
      </w:r>
    </w:p>
    <w:p w14:paraId="405EA944" w14:textId="4096E5E5" w:rsidR="00C2532F" w:rsidRPr="00E91C34" w:rsidRDefault="001E1869" w:rsidP="00327C39">
      <w:pPr>
        <w:keepNext/>
        <w:widowControl/>
        <w:topLinePunct/>
        <w:adjustRightInd w:val="0"/>
        <w:snapToGrid w:val="0"/>
        <w:spacing w:line="360" w:lineRule="auto"/>
        <w:outlineLvl w:val="1"/>
        <w:rPr>
          <w:b/>
          <w:color w:val="000000" w:themeColor="text1"/>
          <w:sz w:val="24"/>
        </w:rPr>
      </w:pPr>
      <w:bookmarkStart w:id="265" w:name="_Toc11266839"/>
      <w:r w:rsidRPr="00E91C34">
        <w:rPr>
          <w:b/>
          <w:color w:val="000000" w:themeColor="text1"/>
          <w:sz w:val="24"/>
        </w:rPr>
        <w:t>1.</w:t>
      </w:r>
      <w:r w:rsidR="00327C39">
        <w:rPr>
          <w:b/>
          <w:color w:val="000000" w:themeColor="text1"/>
          <w:sz w:val="24"/>
        </w:rPr>
        <w:t xml:space="preserve">2 </w:t>
      </w:r>
      <w:r w:rsidR="004B2189">
        <w:rPr>
          <w:b/>
          <w:color w:val="000000" w:themeColor="text1"/>
          <w:sz w:val="24"/>
        </w:rPr>
        <w:t>乳腺增生病</w:t>
      </w:r>
      <w:r w:rsidR="00C2532F" w:rsidRPr="00E91C34">
        <w:rPr>
          <w:b/>
          <w:color w:val="000000" w:themeColor="text1"/>
          <w:sz w:val="24"/>
        </w:rPr>
        <w:t>的分类及治疗</w:t>
      </w:r>
      <w:bookmarkEnd w:id="265"/>
    </w:p>
    <w:p w14:paraId="0A905D6A" w14:textId="032CBD87" w:rsidR="00C2532F" w:rsidRPr="00E91C34" w:rsidRDefault="004B2189" w:rsidP="00327C39">
      <w:pPr>
        <w:adjustRightInd w:val="0"/>
        <w:snapToGrid w:val="0"/>
        <w:spacing w:line="360" w:lineRule="auto"/>
        <w:ind w:firstLineChars="200" w:firstLine="480"/>
        <w:rPr>
          <w:rFonts w:eastAsiaTheme="minorEastAsia"/>
          <w:color w:val="000000" w:themeColor="text1"/>
          <w:sz w:val="24"/>
        </w:rPr>
      </w:pPr>
      <w:r>
        <w:rPr>
          <w:rFonts w:eastAsiaTheme="minorEastAsia"/>
          <w:color w:val="000000" w:themeColor="text1"/>
          <w:sz w:val="24"/>
        </w:rPr>
        <w:t>乳腺增生病</w:t>
      </w:r>
      <w:r w:rsidR="00C2532F" w:rsidRPr="00E91C34">
        <w:rPr>
          <w:rFonts w:eastAsiaTheme="minorEastAsia"/>
          <w:color w:val="000000" w:themeColor="text1"/>
          <w:sz w:val="24"/>
        </w:rPr>
        <w:t>的本质是乳腺结构的紊乱，因此对</w:t>
      </w:r>
      <w:r>
        <w:rPr>
          <w:rFonts w:eastAsiaTheme="minorEastAsia"/>
          <w:color w:val="000000" w:themeColor="text1"/>
          <w:sz w:val="24"/>
        </w:rPr>
        <w:t>乳腺增生病</w:t>
      </w:r>
      <w:r w:rsidR="00C2532F" w:rsidRPr="00E91C34">
        <w:rPr>
          <w:rFonts w:eastAsiaTheme="minorEastAsia"/>
          <w:color w:val="000000" w:themeColor="text1"/>
          <w:sz w:val="24"/>
        </w:rPr>
        <w:t>的分类多基于病理学的分类方法。乳腺疾病根据病理变化的严重程度，可由</w:t>
      </w:r>
      <w:r w:rsidR="00C2532F" w:rsidRPr="00E91C34">
        <w:rPr>
          <w:rFonts w:eastAsiaTheme="minorEastAsia"/>
          <w:color w:val="000000" w:themeColor="text1"/>
          <w:sz w:val="24"/>
        </w:rPr>
        <w:t>“</w:t>
      </w:r>
      <w:r w:rsidR="00C2532F" w:rsidRPr="00E91C34">
        <w:rPr>
          <w:rFonts w:eastAsiaTheme="minorEastAsia"/>
          <w:color w:val="000000" w:themeColor="text1"/>
          <w:sz w:val="24"/>
        </w:rPr>
        <w:t>乳腺影像报告和数据系统</w:t>
      </w:r>
      <w:r w:rsidR="00C2532F" w:rsidRPr="00E91C34">
        <w:rPr>
          <w:rFonts w:eastAsiaTheme="minorEastAsia"/>
          <w:color w:val="000000" w:themeColor="text1"/>
          <w:sz w:val="24"/>
        </w:rPr>
        <w:t>”</w:t>
      </w:r>
      <w:r w:rsidR="00C2532F" w:rsidRPr="00E91C34">
        <w:rPr>
          <w:rFonts w:eastAsiaTheme="minorEastAsia"/>
          <w:color w:val="000000" w:themeColor="text1"/>
          <w:sz w:val="24"/>
        </w:rPr>
        <w:t>（</w:t>
      </w:r>
      <w:r w:rsidR="00C2532F" w:rsidRPr="00E91C34">
        <w:rPr>
          <w:rFonts w:eastAsiaTheme="minorEastAsia"/>
          <w:color w:val="000000" w:themeColor="text1"/>
          <w:sz w:val="24"/>
        </w:rPr>
        <w:t>Breast imaging reporting and data system</w:t>
      </w:r>
      <w:r w:rsidR="005E754E">
        <w:rPr>
          <w:rFonts w:eastAsiaTheme="minorEastAsia" w:hint="eastAsia"/>
          <w:color w:val="000000" w:themeColor="text1"/>
          <w:sz w:val="24"/>
        </w:rPr>
        <w:t xml:space="preserve">, </w:t>
      </w:r>
      <w:r w:rsidR="00C2532F" w:rsidRPr="00E91C34">
        <w:rPr>
          <w:rFonts w:eastAsiaTheme="minorEastAsia"/>
          <w:color w:val="000000" w:themeColor="text1"/>
          <w:sz w:val="24"/>
        </w:rPr>
        <w:t>BI-RADS</w:t>
      </w:r>
      <w:r w:rsidR="00C2532F" w:rsidRPr="00E91C34">
        <w:rPr>
          <w:rFonts w:eastAsiaTheme="minorEastAsia"/>
          <w:color w:val="000000" w:themeColor="text1"/>
          <w:sz w:val="24"/>
        </w:rPr>
        <w:t>）分</w:t>
      </w:r>
      <w:r w:rsidR="00E51215">
        <w:rPr>
          <w:rFonts w:eastAsiaTheme="minorEastAsia" w:hint="eastAsia"/>
          <w:color w:val="000000" w:themeColor="text1"/>
          <w:sz w:val="24"/>
        </w:rPr>
        <w:t>（见</w:t>
      </w:r>
      <w:r w:rsidR="00E51215">
        <w:rPr>
          <w:rFonts w:eastAsiaTheme="minorEastAsia"/>
          <w:color w:val="000000" w:themeColor="text1"/>
          <w:sz w:val="24"/>
        </w:rPr>
        <w:t>附件</w:t>
      </w:r>
      <w:r w:rsidR="00E51215">
        <w:rPr>
          <w:rFonts w:eastAsiaTheme="minorEastAsia" w:hint="eastAsia"/>
          <w:color w:val="000000" w:themeColor="text1"/>
          <w:sz w:val="24"/>
        </w:rPr>
        <w:t>1</w:t>
      </w:r>
      <w:r w:rsidR="00E51215">
        <w:rPr>
          <w:rFonts w:eastAsiaTheme="minorEastAsia" w:hint="eastAsia"/>
          <w:color w:val="000000" w:themeColor="text1"/>
          <w:sz w:val="24"/>
        </w:rPr>
        <w:t>）</w:t>
      </w:r>
      <w:r w:rsidR="00C2532F" w:rsidRPr="00E91C34">
        <w:rPr>
          <w:rFonts w:eastAsiaTheme="minorEastAsia"/>
          <w:color w:val="000000" w:themeColor="text1"/>
          <w:sz w:val="24"/>
        </w:rPr>
        <w:t>为</w:t>
      </w:r>
      <w:r w:rsidR="00556EAF">
        <w:rPr>
          <w:rFonts w:eastAsiaTheme="minorEastAsia"/>
          <w:color w:val="000000" w:themeColor="text1"/>
          <w:sz w:val="24"/>
        </w:rPr>
        <w:t>0</w:t>
      </w:r>
      <w:r w:rsidR="00C2532F" w:rsidRPr="00E91C34">
        <w:rPr>
          <w:rFonts w:eastAsiaTheme="minorEastAsia"/>
          <w:color w:val="000000" w:themeColor="text1"/>
          <w:sz w:val="24"/>
        </w:rPr>
        <w:t>至</w:t>
      </w:r>
      <w:r w:rsidR="00C2532F" w:rsidRPr="00E91C34">
        <w:rPr>
          <w:rFonts w:eastAsiaTheme="minorEastAsia"/>
          <w:color w:val="000000" w:themeColor="text1"/>
          <w:sz w:val="24"/>
        </w:rPr>
        <w:t>6</w:t>
      </w:r>
      <w:r w:rsidR="00C2532F" w:rsidRPr="00E91C34">
        <w:rPr>
          <w:rFonts w:eastAsiaTheme="minorEastAsia"/>
          <w:color w:val="000000" w:themeColor="text1"/>
          <w:sz w:val="24"/>
        </w:rPr>
        <w:t>级：</w:t>
      </w:r>
      <w:r w:rsidR="00556EAF">
        <w:rPr>
          <w:rFonts w:eastAsiaTheme="minorEastAsia" w:hint="eastAsia"/>
          <w:color w:val="000000" w:themeColor="text1"/>
          <w:sz w:val="24"/>
        </w:rPr>
        <w:t>0</w:t>
      </w:r>
      <w:r w:rsidR="00556EAF">
        <w:rPr>
          <w:rFonts w:eastAsiaTheme="minorEastAsia" w:hint="eastAsia"/>
          <w:color w:val="000000" w:themeColor="text1"/>
          <w:sz w:val="24"/>
        </w:rPr>
        <w:t>级为</w:t>
      </w:r>
      <w:r w:rsidR="00556EAF">
        <w:rPr>
          <w:rFonts w:eastAsiaTheme="minorEastAsia"/>
          <w:color w:val="000000" w:themeColor="text1"/>
          <w:sz w:val="24"/>
        </w:rPr>
        <w:t>无法判断</w:t>
      </w:r>
      <w:r w:rsidR="00556EAF">
        <w:rPr>
          <w:rFonts w:eastAsiaTheme="minorEastAsia" w:hint="eastAsia"/>
          <w:color w:val="000000" w:themeColor="text1"/>
          <w:sz w:val="24"/>
        </w:rPr>
        <w:t>，</w:t>
      </w:r>
      <w:r w:rsidR="00C2532F" w:rsidRPr="00E91C34">
        <w:rPr>
          <w:rFonts w:eastAsiaTheme="minorEastAsia"/>
          <w:color w:val="000000" w:themeColor="text1"/>
          <w:sz w:val="24"/>
        </w:rPr>
        <w:t>1</w:t>
      </w:r>
      <w:r w:rsidR="00C2532F" w:rsidRPr="00E91C34">
        <w:rPr>
          <w:rFonts w:eastAsiaTheme="minorEastAsia"/>
          <w:color w:val="000000" w:themeColor="text1"/>
          <w:sz w:val="24"/>
        </w:rPr>
        <w:t>级为阴性，</w:t>
      </w:r>
      <w:r w:rsidR="00C2532F" w:rsidRPr="00E91C34">
        <w:rPr>
          <w:rFonts w:eastAsiaTheme="minorEastAsia"/>
          <w:color w:val="000000" w:themeColor="text1"/>
          <w:sz w:val="24"/>
        </w:rPr>
        <w:t>2</w:t>
      </w:r>
      <w:r w:rsidR="00C2532F" w:rsidRPr="00E91C34">
        <w:rPr>
          <w:rFonts w:eastAsiaTheme="minorEastAsia"/>
          <w:color w:val="000000" w:themeColor="text1"/>
          <w:sz w:val="24"/>
        </w:rPr>
        <w:t>级为良性，</w:t>
      </w:r>
      <w:r w:rsidR="00C2532F" w:rsidRPr="00E91C34">
        <w:rPr>
          <w:rFonts w:eastAsiaTheme="minorEastAsia"/>
          <w:color w:val="000000" w:themeColor="text1"/>
          <w:sz w:val="24"/>
        </w:rPr>
        <w:t>3</w:t>
      </w:r>
      <w:r w:rsidR="00C2532F" w:rsidRPr="00E91C34">
        <w:rPr>
          <w:rFonts w:eastAsiaTheme="minorEastAsia"/>
          <w:color w:val="000000" w:themeColor="text1"/>
          <w:sz w:val="24"/>
        </w:rPr>
        <w:t>级为很可能良性，</w:t>
      </w:r>
      <w:r w:rsidR="00C2532F" w:rsidRPr="00E91C34">
        <w:rPr>
          <w:rFonts w:eastAsiaTheme="minorEastAsia"/>
          <w:color w:val="000000" w:themeColor="text1"/>
          <w:sz w:val="24"/>
        </w:rPr>
        <w:t>4</w:t>
      </w:r>
      <w:r w:rsidR="00C2532F" w:rsidRPr="00E91C34">
        <w:rPr>
          <w:rFonts w:eastAsiaTheme="minorEastAsia"/>
          <w:color w:val="000000" w:themeColor="text1"/>
          <w:sz w:val="24"/>
        </w:rPr>
        <w:t>级为可疑恶性，</w:t>
      </w:r>
      <w:r w:rsidR="00C2532F" w:rsidRPr="00E91C34">
        <w:rPr>
          <w:rFonts w:eastAsiaTheme="minorEastAsia"/>
          <w:color w:val="000000" w:themeColor="text1"/>
          <w:sz w:val="24"/>
        </w:rPr>
        <w:t>5</w:t>
      </w:r>
      <w:r w:rsidR="00C2532F" w:rsidRPr="00E91C34">
        <w:rPr>
          <w:rFonts w:eastAsiaTheme="minorEastAsia"/>
          <w:color w:val="000000" w:themeColor="text1"/>
          <w:sz w:val="24"/>
        </w:rPr>
        <w:t>级为高度可疑恶性，</w:t>
      </w:r>
      <w:r w:rsidR="00C2532F" w:rsidRPr="00E91C34">
        <w:rPr>
          <w:rFonts w:eastAsiaTheme="minorEastAsia"/>
          <w:color w:val="000000" w:themeColor="text1"/>
          <w:sz w:val="24"/>
        </w:rPr>
        <w:t>6</w:t>
      </w:r>
      <w:r w:rsidR="00C2532F" w:rsidRPr="00E91C34">
        <w:rPr>
          <w:rFonts w:eastAsiaTheme="minorEastAsia"/>
          <w:color w:val="000000" w:themeColor="text1"/>
          <w:sz w:val="24"/>
        </w:rPr>
        <w:t>级为确诊的恶性。</w:t>
      </w:r>
    </w:p>
    <w:p w14:paraId="5F5C5877" w14:textId="3132BBBE" w:rsidR="00C2532F" w:rsidRPr="00E91C34" w:rsidRDefault="00C2532F" w:rsidP="00327C39">
      <w:pPr>
        <w:adjustRightInd w:val="0"/>
        <w:snapToGrid w:val="0"/>
        <w:spacing w:line="360" w:lineRule="auto"/>
        <w:ind w:firstLineChars="200" w:firstLine="480"/>
        <w:rPr>
          <w:rFonts w:eastAsiaTheme="minorEastAsia"/>
          <w:color w:val="000000" w:themeColor="text1"/>
          <w:sz w:val="24"/>
        </w:rPr>
      </w:pPr>
      <w:r w:rsidRPr="00E91C34">
        <w:rPr>
          <w:rFonts w:eastAsiaTheme="minorEastAsia"/>
          <w:color w:val="000000" w:themeColor="text1"/>
          <w:sz w:val="24"/>
        </w:rPr>
        <w:t>现对于</w:t>
      </w:r>
      <w:r w:rsidRPr="00E91C34">
        <w:rPr>
          <w:rFonts w:eastAsiaTheme="minorEastAsia"/>
          <w:color w:val="000000" w:themeColor="text1"/>
          <w:sz w:val="24"/>
        </w:rPr>
        <w:t>BI-RADS</w:t>
      </w:r>
      <w:r w:rsidRPr="00E91C34">
        <w:rPr>
          <w:rFonts w:eastAsiaTheme="minorEastAsia"/>
          <w:color w:val="000000" w:themeColor="text1"/>
          <w:sz w:val="24"/>
        </w:rPr>
        <w:t>分级为</w:t>
      </w:r>
      <w:r w:rsidRPr="00E91C34">
        <w:rPr>
          <w:rFonts w:eastAsiaTheme="minorEastAsia"/>
          <w:color w:val="000000" w:themeColor="text1"/>
          <w:sz w:val="24"/>
        </w:rPr>
        <w:t>2-3</w:t>
      </w:r>
      <w:r w:rsidRPr="00E91C34">
        <w:rPr>
          <w:rFonts w:eastAsiaTheme="minorEastAsia"/>
          <w:color w:val="000000" w:themeColor="text1"/>
          <w:sz w:val="24"/>
        </w:rPr>
        <w:t>级的</w:t>
      </w:r>
      <w:r w:rsidR="002A6FA6" w:rsidRPr="00E91C34">
        <w:rPr>
          <w:rFonts w:eastAsiaTheme="minorEastAsia"/>
          <w:color w:val="000000" w:themeColor="text1"/>
          <w:sz w:val="24"/>
        </w:rPr>
        <w:t>推荐</w:t>
      </w:r>
      <w:r w:rsidRPr="00E91C34">
        <w:rPr>
          <w:rFonts w:eastAsiaTheme="minorEastAsia"/>
          <w:color w:val="000000" w:themeColor="text1"/>
          <w:sz w:val="24"/>
        </w:rPr>
        <w:t>处置策略为进行生活习惯调节，并进行常规随访，观察其有无进展；</w:t>
      </w:r>
      <w:r w:rsidRPr="00E91C34">
        <w:rPr>
          <w:rFonts w:eastAsiaTheme="minorEastAsia"/>
          <w:color w:val="000000" w:themeColor="text1"/>
          <w:sz w:val="24"/>
        </w:rPr>
        <w:t>4-5</w:t>
      </w:r>
      <w:r w:rsidRPr="00E91C34">
        <w:rPr>
          <w:rFonts w:eastAsiaTheme="minorEastAsia"/>
          <w:color w:val="000000" w:themeColor="text1"/>
          <w:sz w:val="24"/>
        </w:rPr>
        <w:t>级则</w:t>
      </w:r>
      <w:r w:rsidR="000178C1" w:rsidRPr="00E91C34">
        <w:rPr>
          <w:rFonts w:eastAsiaTheme="minorEastAsia" w:hint="eastAsia"/>
          <w:color w:val="000000" w:themeColor="text1"/>
          <w:sz w:val="24"/>
        </w:rPr>
        <w:t>建议</w:t>
      </w:r>
      <w:r w:rsidRPr="00E91C34">
        <w:rPr>
          <w:rFonts w:eastAsiaTheme="minorEastAsia"/>
          <w:color w:val="000000" w:themeColor="text1"/>
          <w:sz w:val="24"/>
        </w:rPr>
        <w:t>进行乳腺活检，评估非典型增生及恶性病变的情况，对于其中具有手术指征的恶性病变，</w:t>
      </w:r>
      <w:r w:rsidR="000178C1" w:rsidRPr="00E91C34">
        <w:rPr>
          <w:rFonts w:eastAsiaTheme="minorEastAsia" w:hint="eastAsia"/>
          <w:color w:val="000000" w:themeColor="text1"/>
          <w:sz w:val="24"/>
        </w:rPr>
        <w:t>建议</w:t>
      </w:r>
      <w:r w:rsidRPr="00E91C34">
        <w:rPr>
          <w:rFonts w:eastAsiaTheme="minorEastAsia"/>
          <w:color w:val="000000" w:themeColor="text1"/>
          <w:sz w:val="24"/>
        </w:rPr>
        <w:t>进行手术切除；对于其中非典型增生而尚未发生恶性病变者，</w:t>
      </w:r>
      <w:r w:rsidR="00936481" w:rsidRPr="00E91C34">
        <w:rPr>
          <w:rFonts w:eastAsiaTheme="minorEastAsia" w:hint="eastAsia"/>
          <w:color w:val="000000" w:themeColor="text1"/>
          <w:sz w:val="24"/>
        </w:rPr>
        <w:t>建议</w:t>
      </w:r>
      <w:r w:rsidR="00936481" w:rsidRPr="00E91C34">
        <w:rPr>
          <w:rFonts w:eastAsiaTheme="minorEastAsia"/>
          <w:color w:val="000000" w:themeColor="text1"/>
          <w:sz w:val="24"/>
        </w:rPr>
        <w:t>采用以雌激素受体拮抗剂为代表的药物治疗</w:t>
      </w:r>
      <w:r w:rsidRPr="00E91C34">
        <w:rPr>
          <w:rFonts w:eastAsiaTheme="minorEastAsia"/>
          <w:color w:val="000000" w:themeColor="text1"/>
          <w:sz w:val="24"/>
        </w:rPr>
        <w:t>，以控制非典型增生的进展</w:t>
      </w:r>
      <w:r w:rsidR="003A347D" w:rsidRPr="00E91C34">
        <w:rPr>
          <w:rFonts w:eastAsiaTheme="minorEastAsia"/>
          <w:color w:val="000000" w:themeColor="text1"/>
          <w:sz w:val="24"/>
          <w:vertAlign w:val="superscript"/>
        </w:rPr>
        <w:t>[2][3]</w:t>
      </w:r>
      <w:r w:rsidRPr="00E91C34">
        <w:rPr>
          <w:rFonts w:eastAsiaTheme="minorEastAsia"/>
          <w:color w:val="000000" w:themeColor="text1"/>
          <w:sz w:val="24"/>
        </w:rPr>
        <w:t>。</w:t>
      </w:r>
    </w:p>
    <w:p w14:paraId="74BAA678" w14:textId="77FE4E9D" w:rsidR="00B76CBB" w:rsidRPr="00E91C34" w:rsidRDefault="001E1869" w:rsidP="00327C39">
      <w:pPr>
        <w:keepNext/>
        <w:widowControl/>
        <w:topLinePunct/>
        <w:adjustRightInd w:val="0"/>
        <w:snapToGrid w:val="0"/>
        <w:spacing w:line="360" w:lineRule="auto"/>
        <w:outlineLvl w:val="1"/>
        <w:rPr>
          <w:b/>
          <w:color w:val="000000" w:themeColor="text1"/>
          <w:sz w:val="24"/>
        </w:rPr>
      </w:pPr>
      <w:bookmarkStart w:id="266" w:name="_Toc11266840"/>
      <w:r w:rsidRPr="00E91C34">
        <w:rPr>
          <w:b/>
          <w:color w:val="000000" w:themeColor="text1"/>
          <w:sz w:val="24"/>
        </w:rPr>
        <w:t>1.</w:t>
      </w:r>
      <w:r w:rsidR="00327C39">
        <w:rPr>
          <w:b/>
          <w:color w:val="000000" w:themeColor="text1"/>
          <w:sz w:val="24"/>
        </w:rPr>
        <w:t xml:space="preserve">3 </w:t>
      </w:r>
      <w:r w:rsidR="00C2532F" w:rsidRPr="00E91C34">
        <w:rPr>
          <w:b/>
          <w:color w:val="000000" w:themeColor="text1"/>
          <w:sz w:val="24"/>
        </w:rPr>
        <w:t>香橘乳癖宁</w:t>
      </w:r>
      <w:r w:rsidR="00675A2E" w:rsidRPr="00E91C34">
        <w:rPr>
          <w:b/>
          <w:color w:val="000000" w:themeColor="text1"/>
          <w:sz w:val="24"/>
        </w:rPr>
        <w:t>胶囊</w:t>
      </w:r>
      <w:r w:rsidR="00C2532F" w:rsidRPr="00E91C34">
        <w:rPr>
          <w:b/>
          <w:color w:val="000000" w:themeColor="text1"/>
          <w:sz w:val="24"/>
        </w:rPr>
        <w:t>的临床定位及治疗优势</w:t>
      </w:r>
      <w:bookmarkEnd w:id="266"/>
    </w:p>
    <w:p w14:paraId="2EE5CD74" w14:textId="32A81CB5" w:rsidR="009954D8" w:rsidRDefault="009954D8" w:rsidP="00327C39">
      <w:pPr>
        <w:adjustRightInd w:val="0"/>
        <w:snapToGrid w:val="0"/>
        <w:spacing w:line="360" w:lineRule="auto"/>
        <w:ind w:firstLineChars="200" w:firstLine="480"/>
        <w:rPr>
          <w:color w:val="000000" w:themeColor="text1"/>
          <w:sz w:val="24"/>
        </w:rPr>
      </w:pPr>
      <w:r w:rsidRPr="009954D8">
        <w:rPr>
          <w:rFonts w:hint="eastAsia"/>
          <w:color w:val="000000" w:themeColor="text1"/>
          <w:sz w:val="24"/>
        </w:rPr>
        <w:t>香橘乳癖宁胶囊是由天士力医药集团股份有限公司研制的纯中药制剂，运用现代科学工艺精制而成，为口服硬胶囊剂型，属于</w:t>
      </w:r>
      <w:r w:rsidRPr="009954D8">
        <w:rPr>
          <w:rFonts w:hint="eastAsia"/>
          <w:color w:val="000000" w:themeColor="text1"/>
          <w:sz w:val="24"/>
        </w:rPr>
        <w:t>6</w:t>
      </w:r>
      <w:r w:rsidRPr="009954D8">
        <w:rPr>
          <w:rFonts w:hint="eastAsia"/>
          <w:color w:val="000000" w:themeColor="text1"/>
          <w:sz w:val="24"/>
        </w:rPr>
        <w:t>类中药新药。处方由</w:t>
      </w:r>
      <w:r w:rsidRPr="009954D8">
        <w:rPr>
          <w:color w:val="000000" w:themeColor="text1"/>
          <w:sz w:val="24"/>
        </w:rPr>
        <w:t>醋香附、橘叶、土贝母、夏枯草、丹参、延胡索、月季花</w:t>
      </w:r>
      <w:r w:rsidRPr="009954D8">
        <w:rPr>
          <w:rFonts w:hint="eastAsia"/>
          <w:color w:val="000000" w:themeColor="text1"/>
          <w:sz w:val="24"/>
        </w:rPr>
        <w:t>组成。</w:t>
      </w:r>
      <w:r w:rsidR="001C55AA">
        <w:rPr>
          <w:rFonts w:hint="eastAsia"/>
          <w:color w:val="000000" w:themeColor="text1"/>
          <w:sz w:val="24"/>
        </w:rPr>
        <w:t>功能主治为：</w:t>
      </w:r>
      <w:r w:rsidR="001C55AA" w:rsidRPr="001C55AA">
        <w:rPr>
          <w:rFonts w:hint="eastAsia"/>
          <w:color w:val="000000" w:themeColor="text1"/>
          <w:sz w:val="24"/>
        </w:rPr>
        <w:t>奏疏肝理气止痛，活血散结调经</w:t>
      </w:r>
      <w:r w:rsidR="001C55AA">
        <w:rPr>
          <w:rFonts w:hint="eastAsia"/>
          <w:color w:val="000000" w:themeColor="text1"/>
          <w:sz w:val="24"/>
        </w:rPr>
        <w:t>，</w:t>
      </w:r>
      <w:r w:rsidR="001C55AA" w:rsidRPr="001C55AA">
        <w:rPr>
          <w:rFonts w:hint="eastAsia"/>
          <w:color w:val="000000" w:themeColor="text1"/>
          <w:sz w:val="24"/>
        </w:rPr>
        <w:t>用于肝郁痰凝所致的乳腺增生证，症见乳房胀痛，扪之有肿块，胸胁胀满</w:t>
      </w:r>
      <w:r w:rsidR="001C55AA">
        <w:rPr>
          <w:rFonts w:hint="eastAsia"/>
          <w:color w:val="000000" w:themeColor="text1"/>
          <w:sz w:val="24"/>
        </w:rPr>
        <w:t>、</w:t>
      </w:r>
      <w:r w:rsidR="001C55AA" w:rsidRPr="001C55AA">
        <w:rPr>
          <w:rFonts w:hint="eastAsia"/>
          <w:color w:val="000000" w:themeColor="text1"/>
          <w:sz w:val="24"/>
        </w:rPr>
        <w:t>善郁易怒</w:t>
      </w:r>
      <w:r w:rsidR="001C55AA">
        <w:rPr>
          <w:rFonts w:hint="eastAsia"/>
          <w:color w:val="000000" w:themeColor="text1"/>
          <w:sz w:val="24"/>
        </w:rPr>
        <w:t>、</w:t>
      </w:r>
      <w:r w:rsidR="001C55AA" w:rsidRPr="001C55AA">
        <w:rPr>
          <w:rFonts w:hint="eastAsia"/>
          <w:color w:val="000000" w:themeColor="text1"/>
          <w:sz w:val="24"/>
        </w:rPr>
        <w:t>失眠多梦</w:t>
      </w:r>
      <w:r w:rsidR="001C55AA">
        <w:rPr>
          <w:rFonts w:hint="eastAsia"/>
          <w:color w:val="000000" w:themeColor="text1"/>
          <w:sz w:val="24"/>
        </w:rPr>
        <w:t>、</w:t>
      </w:r>
      <w:r w:rsidR="001C55AA" w:rsidRPr="001C55AA">
        <w:rPr>
          <w:rFonts w:hint="eastAsia"/>
          <w:color w:val="000000" w:themeColor="text1"/>
          <w:sz w:val="24"/>
        </w:rPr>
        <w:t>心烦口苦</w:t>
      </w:r>
      <w:r w:rsidR="006A6327">
        <w:rPr>
          <w:rFonts w:hint="eastAsia"/>
          <w:color w:val="000000" w:themeColor="text1"/>
          <w:sz w:val="24"/>
        </w:rPr>
        <w:t>。</w:t>
      </w:r>
    </w:p>
    <w:p w14:paraId="3791303F" w14:textId="721AE7BA" w:rsidR="00FB4317" w:rsidRPr="00E91C34" w:rsidRDefault="00675A2E" w:rsidP="00327C39">
      <w:pPr>
        <w:adjustRightInd w:val="0"/>
        <w:snapToGrid w:val="0"/>
        <w:spacing w:line="360" w:lineRule="auto"/>
        <w:ind w:firstLineChars="200" w:firstLine="480"/>
        <w:rPr>
          <w:color w:val="000000" w:themeColor="text1"/>
          <w:sz w:val="24"/>
        </w:rPr>
      </w:pPr>
      <w:r w:rsidRPr="00E91C34">
        <w:rPr>
          <w:color w:val="000000" w:themeColor="text1"/>
          <w:sz w:val="24"/>
        </w:rPr>
        <w:t>中医药的特点和优势是在疾病发生之前</w:t>
      </w:r>
      <w:r w:rsidR="00C83384" w:rsidRPr="00E91C34">
        <w:rPr>
          <w:color w:val="000000" w:themeColor="text1"/>
          <w:sz w:val="24"/>
        </w:rPr>
        <w:t>进行干预，防止疾病的进展。</w:t>
      </w:r>
      <w:r w:rsidR="00C83384" w:rsidRPr="00E91C34">
        <w:rPr>
          <w:color w:val="000000" w:themeColor="text1"/>
          <w:sz w:val="24"/>
        </w:rPr>
        <w:t>BI-RADS</w:t>
      </w:r>
      <w:r w:rsidR="00C83384" w:rsidRPr="00E91C34">
        <w:rPr>
          <w:color w:val="000000" w:themeColor="text1"/>
          <w:sz w:val="24"/>
        </w:rPr>
        <w:t>分级</w:t>
      </w:r>
      <w:r w:rsidR="00C83384" w:rsidRPr="00E91C34">
        <w:rPr>
          <w:color w:val="000000" w:themeColor="text1"/>
          <w:sz w:val="24"/>
        </w:rPr>
        <w:lastRenderedPageBreak/>
        <w:t>为</w:t>
      </w:r>
      <w:r w:rsidR="00C83384" w:rsidRPr="00E91C34">
        <w:rPr>
          <w:color w:val="000000" w:themeColor="text1"/>
          <w:sz w:val="24"/>
        </w:rPr>
        <w:t>2-3</w:t>
      </w:r>
      <w:r w:rsidR="00C83384" w:rsidRPr="00E91C34">
        <w:rPr>
          <w:color w:val="000000" w:themeColor="text1"/>
          <w:sz w:val="24"/>
        </w:rPr>
        <w:t>级的</w:t>
      </w:r>
      <w:r w:rsidR="004B2189">
        <w:rPr>
          <w:color w:val="000000" w:themeColor="text1"/>
          <w:sz w:val="24"/>
        </w:rPr>
        <w:t>乳腺增生病</w:t>
      </w:r>
      <w:r w:rsidR="00C83384" w:rsidRPr="00E91C34">
        <w:rPr>
          <w:color w:val="000000" w:themeColor="text1"/>
          <w:sz w:val="24"/>
        </w:rPr>
        <w:t>，已表现出临床症状。</w:t>
      </w:r>
      <w:r w:rsidR="00FB4317" w:rsidRPr="00E91C34">
        <w:rPr>
          <w:color w:val="000000" w:themeColor="text1"/>
          <w:sz w:val="24"/>
        </w:rPr>
        <w:t>目前西医医疗体系中，尚无对此阶段进行治疗、改善症状的</w:t>
      </w:r>
      <w:r w:rsidR="002A6FA6" w:rsidRPr="00E91C34">
        <w:rPr>
          <w:color w:val="000000" w:themeColor="text1"/>
          <w:sz w:val="24"/>
        </w:rPr>
        <w:t>推荐</w:t>
      </w:r>
      <w:r w:rsidR="00FB4317" w:rsidRPr="00E91C34">
        <w:rPr>
          <w:color w:val="000000" w:themeColor="text1"/>
          <w:sz w:val="24"/>
        </w:rPr>
        <w:t>药物。因此，选择此阶段为治疗目标，以改善</w:t>
      </w:r>
      <w:r w:rsidR="004B2189">
        <w:rPr>
          <w:color w:val="000000" w:themeColor="text1"/>
          <w:sz w:val="24"/>
        </w:rPr>
        <w:t>乳腺增生病</w:t>
      </w:r>
      <w:r w:rsidR="00FB4317" w:rsidRPr="00E91C34">
        <w:rPr>
          <w:color w:val="000000" w:themeColor="text1"/>
          <w:sz w:val="24"/>
        </w:rPr>
        <w:t>的症状</w:t>
      </w:r>
      <w:r w:rsidR="009954D8">
        <w:rPr>
          <w:rFonts w:hint="eastAsia"/>
          <w:color w:val="000000" w:themeColor="text1"/>
          <w:sz w:val="24"/>
        </w:rPr>
        <w:t>、</w:t>
      </w:r>
      <w:r w:rsidR="009954D8">
        <w:rPr>
          <w:color w:val="000000" w:themeColor="text1"/>
          <w:sz w:val="24"/>
        </w:rPr>
        <w:t>体征</w:t>
      </w:r>
      <w:r w:rsidR="00FB4317" w:rsidRPr="00E91C34">
        <w:rPr>
          <w:color w:val="000000" w:themeColor="text1"/>
          <w:sz w:val="24"/>
        </w:rPr>
        <w:t>为临床定位，</w:t>
      </w:r>
      <w:r w:rsidR="009954D8">
        <w:rPr>
          <w:rFonts w:hint="eastAsia"/>
          <w:color w:val="000000" w:themeColor="text1"/>
          <w:sz w:val="24"/>
        </w:rPr>
        <w:t>具有</w:t>
      </w:r>
      <w:r w:rsidR="009954D8">
        <w:rPr>
          <w:color w:val="000000" w:themeColor="text1"/>
          <w:sz w:val="24"/>
        </w:rPr>
        <w:t>临床价值</w:t>
      </w:r>
      <w:r w:rsidR="00FB4317" w:rsidRPr="00E91C34">
        <w:rPr>
          <w:color w:val="000000" w:themeColor="text1"/>
          <w:sz w:val="24"/>
        </w:rPr>
        <w:t>。</w:t>
      </w:r>
    </w:p>
    <w:p w14:paraId="61D1CD12" w14:textId="77777777" w:rsidR="0046062F" w:rsidRPr="00E91C34" w:rsidRDefault="0046062F" w:rsidP="008A5D45">
      <w:pPr>
        <w:numPr>
          <w:ilvl w:val="3"/>
          <w:numId w:val="2"/>
        </w:numPr>
        <w:tabs>
          <w:tab w:val="clear" w:pos="420"/>
          <w:tab w:val="num" w:pos="284"/>
        </w:tabs>
        <w:topLinePunct/>
        <w:adjustRightInd w:val="0"/>
        <w:snapToGrid w:val="0"/>
        <w:spacing w:line="360" w:lineRule="auto"/>
        <w:ind w:left="0" w:firstLine="0"/>
        <w:jc w:val="left"/>
        <w:outlineLvl w:val="0"/>
        <w:rPr>
          <w:b/>
          <w:color w:val="000000" w:themeColor="text1"/>
          <w:sz w:val="28"/>
        </w:rPr>
      </w:pPr>
      <w:bookmarkStart w:id="267" w:name="_Toc522869804"/>
      <w:bookmarkStart w:id="268" w:name="_Toc11266841"/>
      <w:bookmarkStart w:id="269" w:name="_Toc324937267"/>
      <w:bookmarkStart w:id="270" w:name="_Toc15111"/>
      <w:r w:rsidRPr="00E91C34">
        <w:rPr>
          <w:b/>
          <w:color w:val="000000" w:themeColor="text1"/>
          <w:sz w:val="28"/>
        </w:rPr>
        <w:t>试验药物信息</w:t>
      </w:r>
      <w:bookmarkEnd w:id="267"/>
      <w:bookmarkEnd w:id="268"/>
    </w:p>
    <w:p w14:paraId="6F8BE01D" w14:textId="138D756B" w:rsidR="006D4C2D" w:rsidRPr="00E91C34" w:rsidRDefault="006D4C2D" w:rsidP="00DE3D93">
      <w:pPr>
        <w:adjustRightInd w:val="0"/>
        <w:snapToGrid w:val="0"/>
        <w:spacing w:line="360" w:lineRule="auto"/>
        <w:ind w:firstLineChars="200" w:firstLine="480"/>
        <w:rPr>
          <w:color w:val="000000" w:themeColor="text1"/>
          <w:sz w:val="24"/>
        </w:rPr>
      </w:pPr>
      <w:r w:rsidRPr="00E91C34">
        <w:rPr>
          <w:color w:val="000000" w:themeColor="text1"/>
          <w:sz w:val="24"/>
        </w:rPr>
        <w:t>（</w:t>
      </w:r>
      <w:r w:rsidRPr="00E91C34">
        <w:rPr>
          <w:color w:val="000000" w:themeColor="text1"/>
          <w:sz w:val="24"/>
        </w:rPr>
        <w:t>1</w:t>
      </w:r>
      <w:r w:rsidRPr="00E91C34">
        <w:rPr>
          <w:color w:val="000000" w:themeColor="text1"/>
          <w:sz w:val="24"/>
        </w:rPr>
        <w:t>）药物名称：香橘乳癖宁胶囊；</w:t>
      </w:r>
    </w:p>
    <w:p w14:paraId="34DE3495" w14:textId="2C03458B" w:rsidR="006D4C2D" w:rsidRPr="00E91C34" w:rsidRDefault="006D4C2D" w:rsidP="00DE3D93">
      <w:pPr>
        <w:adjustRightInd w:val="0"/>
        <w:snapToGrid w:val="0"/>
        <w:spacing w:line="360" w:lineRule="auto"/>
        <w:ind w:firstLineChars="200" w:firstLine="480"/>
        <w:rPr>
          <w:color w:val="000000" w:themeColor="text1"/>
          <w:sz w:val="24"/>
        </w:rPr>
      </w:pPr>
      <w:r w:rsidRPr="00E91C34">
        <w:rPr>
          <w:color w:val="000000" w:themeColor="text1"/>
          <w:sz w:val="24"/>
        </w:rPr>
        <w:t>（</w:t>
      </w:r>
      <w:r w:rsidRPr="00E91C34">
        <w:rPr>
          <w:color w:val="000000" w:themeColor="text1"/>
          <w:sz w:val="24"/>
        </w:rPr>
        <w:t>2</w:t>
      </w:r>
      <w:r w:rsidRPr="00E91C34">
        <w:rPr>
          <w:color w:val="000000" w:themeColor="text1"/>
          <w:sz w:val="24"/>
        </w:rPr>
        <w:t>）剂型与规格：胶囊剂，</w:t>
      </w:r>
      <w:r w:rsidRPr="00E91C34">
        <w:rPr>
          <w:color w:val="000000" w:themeColor="text1"/>
          <w:sz w:val="24"/>
        </w:rPr>
        <w:t>0.45</w:t>
      </w:r>
      <w:r w:rsidR="00DE7B2C">
        <w:rPr>
          <w:color w:val="000000" w:themeColor="text1"/>
          <w:sz w:val="24"/>
        </w:rPr>
        <w:t> </w:t>
      </w:r>
      <w:r w:rsidRPr="00E91C34">
        <w:rPr>
          <w:color w:val="000000" w:themeColor="text1"/>
          <w:sz w:val="24"/>
        </w:rPr>
        <w:t>g/</w:t>
      </w:r>
      <w:r w:rsidRPr="00E91C34">
        <w:rPr>
          <w:color w:val="000000" w:themeColor="text1"/>
          <w:sz w:val="24"/>
        </w:rPr>
        <w:t>粒；</w:t>
      </w:r>
    </w:p>
    <w:p w14:paraId="2CB78E10" w14:textId="726765E7" w:rsidR="006D4C2D" w:rsidRPr="00E91C34" w:rsidRDefault="006D4C2D" w:rsidP="001C55AA">
      <w:pPr>
        <w:adjustRightInd w:val="0"/>
        <w:snapToGrid w:val="0"/>
        <w:spacing w:line="360" w:lineRule="auto"/>
        <w:ind w:firstLineChars="200" w:firstLine="480"/>
        <w:rPr>
          <w:color w:val="000000" w:themeColor="text1"/>
          <w:sz w:val="24"/>
        </w:rPr>
      </w:pPr>
      <w:r w:rsidRPr="00E91C34">
        <w:rPr>
          <w:color w:val="000000" w:themeColor="text1"/>
          <w:sz w:val="24"/>
        </w:rPr>
        <w:t>（</w:t>
      </w:r>
      <w:r w:rsidRPr="00E91C34">
        <w:rPr>
          <w:color w:val="000000" w:themeColor="text1"/>
          <w:sz w:val="24"/>
        </w:rPr>
        <w:t>3</w:t>
      </w:r>
      <w:r w:rsidRPr="00E91C34">
        <w:rPr>
          <w:color w:val="000000" w:themeColor="text1"/>
          <w:sz w:val="24"/>
        </w:rPr>
        <w:t>）处方组成：</w:t>
      </w:r>
      <w:r w:rsidR="006A6327" w:rsidRPr="006A6327">
        <w:rPr>
          <w:rFonts w:hint="eastAsia"/>
          <w:color w:val="000000" w:themeColor="text1"/>
          <w:sz w:val="24"/>
        </w:rPr>
        <w:t>香附</w:t>
      </w:r>
      <w:r w:rsidR="006A6327" w:rsidRPr="006A6327">
        <w:rPr>
          <w:rFonts w:hint="eastAsia"/>
          <w:color w:val="000000" w:themeColor="text1"/>
          <w:sz w:val="24"/>
        </w:rPr>
        <w:t>3.6</w:t>
      </w:r>
      <w:r w:rsidR="00DE7B2C">
        <w:rPr>
          <w:color w:val="000000" w:themeColor="text1"/>
          <w:sz w:val="24"/>
        </w:rPr>
        <w:t> </w:t>
      </w:r>
      <w:r w:rsidR="006A6327" w:rsidRPr="006A6327">
        <w:rPr>
          <w:rFonts w:hint="eastAsia"/>
          <w:color w:val="000000" w:themeColor="text1"/>
          <w:sz w:val="24"/>
        </w:rPr>
        <w:t>g</w:t>
      </w:r>
      <w:r w:rsidR="006A6327">
        <w:rPr>
          <w:rFonts w:hint="eastAsia"/>
          <w:color w:val="000000" w:themeColor="text1"/>
          <w:sz w:val="24"/>
        </w:rPr>
        <w:t>、</w:t>
      </w:r>
      <w:r w:rsidR="006A6327" w:rsidRPr="006A6327">
        <w:rPr>
          <w:rFonts w:hint="eastAsia"/>
          <w:color w:val="000000" w:themeColor="text1"/>
          <w:sz w:val="24"/>
        </w:rPr>
        <w:t>橘叶</w:t>
      </w:r>
      <w:r w:rsidR="006A6327" w:rsidRPr="006A6327">
        <w:rPr>
          <w:rFonts w:hint="eastAsia"/>
          <w:color w:val="000000" w:themeColor="text1"/>
          <w:sz w:val="24"/>
        </w:rPr>
        <w:t>2.4</w:t>
      </w:r>
      <w:r w:rsidR="00DE7B2C">
        <w:rPr>
          <w:color w:val="000000" w:themeColor="text1"/>
          <w:sz w:val="24"/>
        </w:rPr>
        <w:t> </w:t>
      </w:r>
      <w:r w:rsidR="006A6327" w:rsidRPr="006A6327">
        <w:rPr>
          <w:rFonts w:hint="eastAsia"/>
          <w:color w:val="000000" w:themeColor="text1"/>
          <w:sz w:val="24"/>
        </w:rPr>
        <w:t>g</w:t>
      </w:r>
      <w:r w:rsidR="006A6327">
        <w:rPr>
          <w:rFonts w:hint="eastAsia"/>
          <w:color w:val="000000" w:themeColor="text1"/>
          <w:sz w:val="24"/>
        </w:rPr>
        <w:t>、</w:t>
      </w:r>
      <w:r w:rsidR="006A6327" w:rsidRPr="006A6327">
        <w:rPr>
          <w:rFonts w:hint="eastAsia"/>
          <w:color w:val="000000" w:themeColor="text1"/>
          <w:sz w:val="24"/>
        </w:rPr>
        <w:t>夏枯草</w:t>
      </w:r>
      <w:r w:rsidR="006A6327" w:rsidRPr="006A6327">
        <w:rPr>
          <w:rFonts w:hint="eastAsia"/>
          <w:color w:val="000000" w:themeColor="text1"/>
          <w:sz w:val="24"/>
        </w:rPr>
        <w:t>4.8</w:t>
      </w:r>
      <w:r w:rsidR="00DE7B2C">
        <w:rPr>
          <w:color w:val="000000" w:themeColor="text1"/>
          <w:sz w:val="24"/>
        </w:rPr>
        <w:t> </w:t>
      </w:r>
      <w:r w:rsidR="006A6327" w:rsidRPr="006A6327">
        <w:rPr>
          <w:rFonts w:hint="eastAsia"/>
          <w:color w:val="000000" w:themeColor="text1"/>
          <w:sz w:val="24"/>
        </w:rPr>
        <w:t>g</w:t>
      </w:r>
      <w:r w:rsidR="006A6327">
        <w:rPr>
          <w:rFonts w:hint="eastAsia"/>
          <w:color w:val="000000" w:themeColor="text1"/>
          <w:sz w:val="24"/>
        </w:rPr>
        <w:t>、</w:t>
      </w:r>
      <w:r w:rsidR="006A6327" w:rsidRPr="006A6327">
        <w:rPr>
          <w:rFonts w:hint="eastAsia"/>
          <w:color w:val="000000" w:themeColor="text1"/>
          <w:sz w:val="24"/>
        </w:rPr>
        <w:t>丹参</w:t>
      </w:r>
      <w:r w:rsidR="006A6327" w:rsidRPr="006A6327">
        <w:rPr>
          <w:rFonts w:hint="eastAsia"/>
          <w:color w:val="000000" w:themeColor="text1"/>
          <w:sz w:val="24"/>
        </w:rPr>
        <w:t>3.6</w:t>
      </w:r>
      <w:r w:rsidR="00DE7B2C">
        <w:rPr>
          <w:color w:val="000000" w:themeColor="text1"/>
          <w:sz w:val="24"/>
        </w:rPr>
        <w:t> </w:t>
      </w:r>
      <w:r w:rsidR="006A6327" w:rsidRPr="006A6327">
        <w:rPr>
          <w:rFonts w:hint="eastAsia"/>
          <w:color w:val="000000" w:themeColor="text1"/>
          <w:sz w:val="24"/>
        </w:rPr>
        <w:t>g</w:t>
      </w:r>
      <w:r w:rsidR="006A6327">
        <w:rPr>
          <w:rFonts w:hint="eastAsia"/>
          <w:color w:val="000000" w:themeColor="text1"/>
          <w:sz w:val="24"/>
        </w:rPr>
        <w:t>、</w:t>
      </w:r>
      <w:r w:rsidR="006A6327" w:rsidRPr="006A6327">
        <w:rPr>
          <w:rFonts w:hint="eastAsia"/>
          <w:color w:val="000000" w:themeColor="text1"/>
          <w:sz w:val="24"/>
        </w:rPr>
        <w:t>土贝母</w:t>
      </w:r>
      <w:r w:rsidR="006A6327" w:rsidRPr="006A6327">
        <w:rPr>
          <w:rFonts w:hint="eastAsia"/>
          <w:color w:val="000000" w:themeColor="text1"/>
          <w:sz w:val="24"/>
        </w:rPr>
        <w:t>3.6</w:t>
      </w:r>
      <w:r w:rsidR="00DE7B2C">
        <w:rPr>
          <w:color w:val="000000" w:themeColor="text1"/>
          <w:sz w:val="24"/>
        </w:rPr>
        <w:t> </w:t>
      </w:r>
      <w:r w:rsidR="006A6327" w:rsidRPr="006A6327">
        <w:rPr>
          <w:rFonts w:hint="eastAsia"/>
          <w:color w:val="000000" w:themeColor="text1"/>
          <w:sz w:val="24"/>
        </w:rPr>
        <w:t>g</w:t>
      </w:r>
      <w:r w:rsidR="006A6327">
        <w:rPr>
          <w:rFonts w:hint="eastAsia"/>
          <w:color w:val="000000" w:themeColor="text1"/>
          <w:sz w:val="24"/>
        </w:rPr>
        <w:t>、</w:t>
      </w:r>
      <w:r w:rsidR="006A6327" w:rsidRPr="006A6327">
        <w:rPr>
          <w:rFonts w:hint="eastAsia"/>
          <w:color w:val="000000" w:themeColor="text1"/>
          <w:sz w:val="24"/>
        </w:rPr>
        <w:t>延胡索</w:t>
      </w:r>
      <w:r w:rsidR="006A6327" w:rsidRPr="006A6327">
        <w:rPr>
          <w:rFonts w:hint="eastAsia"/>
          <w:color w:val="000000" w:themeColor="text1"/>
          <w:sz w:val="24"/>
        </w:rPr>
        <w:t>3.6</w:t>
      </w:r>
      <w:r w:rsidR="00DE7B2C">
        <w:rPr>
          <w:color w:val="000000" w:themeColor="text1"/>
          <w:sz w:val="24"/>
        </w:rPr>
        <w:t> </w:t>
      </w:r>
      <w:r w:rsidR="006A6327" w:rsidRPr="006A6327">
        <w:rPr>
          <w:rFonts w:hint="eastAsia"/>
          <w:color w:val="000000" w:themeColor="text1"/>
          <w:sz w:val="24"/>
        </w:rPr>
        <w:t>g</w:t>
      </w:r>
      <w:r w:rsidR="006A6327">
        <w:rPr>
          <w:rFonts w:hint="eastAsia"/>
          <w:color w:val="000000" w:themeColor="text1"/>
          <w:sz w:val="24"/>
        </w:rPr>
        <w:t>、</w:t>
      </w:r>
      <w:r w:rsidR="006A6327" w:rsidRPr="006A6327">
        <w:rPr>
          <w:rFonts w:hint="eastAsia"/>
          <w:color w:val="000000" w:themeColor="text1"/>
          <w:sz w:val="24"/>
        </w:rPr>
        <w:t>月季花</w:t>
      </w:r>
      <w:r w:rsidR="006A6327" w:rsidRPr="006A6327">
        <w:rPr>
          <w:rFonts w:hint="eastAsia"/>
          <w:color w:val="000000" w:themeColor="text1"/>
          <w:sz w:val="24"/>
        </w:rPr>
        <w:t>1.2</w:t>
      </w:r>
      <w:r w:rsidR="00DE7B2C">
        <w:rPr>
          <w:color w:val="000000" w:themeColor="text1"/>
          <w:sz w:val="24"/>
        </w:rPr>
        <w:t> </w:t>
      </w:r>
      <w:r w:rsidR="006A6327" w:rsidRPr="006A6327">
        <w:rPr>
          <w:rFonts w:hint="eastAsia"/>
          <w:color w:val="000000" w:themeColor="text1"/>
          <w:sz w:val="24"/>
        </w:rPr>
        <w:t>g</w:t>
      </w:r>
      <w:r w:rsidR="006A6327">
        <w:rPr>
          <w:rFonts w:hint="eastAsia"/>
          <w:color w:val="000000" w:themeColor="text1"/>
          <w:sz w:val="24"/>
        </w:rPr>
        <w:t>；</w:t>
      </w:r>
    </w:p>
    <w:p w14:paraId="1F0853FB" w14:textId="41B9EA66" w:rsidR="006D4C2D" w:rsidRPr="00E91C34" w:rsidRDefault="00D36C8B" w:rsidP="00DE3D93">
      <w:pPr>
        <w:adjustRightInd w:val="0"/>
        <w:snapToGrid w:val="0"/>
        <w:spacing w:line="360" w:lineRule="auto"/>
        <w:ind w:firstLineChars="200" w:firstLine="480"/>
        <w:rPr>
          <w:color w:val="000000" w:themeColor="text1"/>
          <w:sz w:val="24"/>
        </w:rPr>
      </w:pPr>
      <w:r w:rsidRPr="00E91C34">
        <w:rPr>
          <w:color w:val="000000" w:themeColor="text1"/>
          <w:sz w:val="24"/>
        </w:rPr>
        <w:t>（</w:t>
      </w:r>
      <w:r w:rsidRPr="00E91C34">
        <w:rPr>
          <w:color w:val="000000" w:themeColor="text1"/>
          <w:sz w:val="24"/>
        </w:rPr>
        <w:t>4</w:t>
      </w:r>
      <w:r w:rsidRPr="00E91C34">
        <w:rPr>
          <w:color w:val="000000" w:themeColor="text1"/>
          <w:sz w:val="24"/>
        </w:rPr>
        <w:t>）保存条件：密封保存。</w:t>
      </w:r>
    </w:p>
    <w:p w14:paraId="56671775" w14:textId="67E10A93" w:rsidR="00593FBF" w:rsidRPr="00E91C34" w:rsidRDefault="00593FBF" w:rsidP="00DE3D93">
      <w:pPr>
        <w:keepNext/>
        <w:widowControl/>
        <w:topLinePunct/>
        <w:adjustRightInd w:val="0"/>
        <w:snapToGrid w:val="0"/>
        <w:spacing w:line="360" w:lineRule="auto"/>
        <w:jc w:val="left"/>
        <w:outlineLvl w:val="1"/>
        <w:rPr>
          <w:b/>
          <w:color w:val="000000" w:themeColor="text1"/>
          <w:sz w:val="24"/>
        </w:rPr>
      </w:pPr>
      <w:bookmarkStart w:id="271" w:name="_Toc11266842"/>
      <w:r w:rsidRPr="00E91C34">
        <w:rPr>
          <w:b/>
          <w:color w:val="000000" w:themeColor="text1"/>
          <w:sz w:val="24"/>
        </w:rPr>
        <w:t>2.1</w:t>
      </w:r>
      <w:r w:rsidR="00327C39">
        <w:rPr>
          <w:b/>
          <w:color w:val="000000" w:themeColor="text1"/>
          <w:sz w:val="24"/>
        </w:rPr>
        <w:t xml:space="preserve"> </w:t>
      </w:r>
      <w:r w:rsidRPr="00E91C34">
        <w:rPr>
          <w:b/>
          <w:color w:val="000000" w:themeColor="text1"/>
          <w:sz w:val="24"/>
        </w:rPr>
        <w:t>组方依据</w:t>
      </w:r>
      <w:bookmarkEnd w:id="271"/>
    </w:p>
    <w:bookmarkEnd w:id="269"/>
    <w:bookmarkEnd w:id="270"/>
    <w:p w14:paraId="1099551C" w14:textId="77874AD3" w:rsidR="0046062F" w:rsidRPr="00E91C34" w:rsidRDefault="00D36C8B" w:rsidP="00DE3D93">
      <w:pPr>
        <w:adjustRightInd w:val="0"/>
        <w:snapToGrid w:val="0"/>
        <w:spacing w:line="360" w:lineRule="auto"/>
        <w:ind w:firstLineChars="200" w:firstLine="480"/>
        <w:rPr>
          <w:color w:val="000000" w:themeColor="text1"/>
          <w:sz w:val="24"/>
        </w:rPr>
      </w:pPr>
      <w:r w:rsidRPr="00E91C34">
        <w:rPr>
          <w:color w:val="000000" w:themeColor="text1"/>
          <w:sz w:val="24"/>
        </w:rPr>
        <w:t>香附，可疏肝解郁，理气宽中，以醋制增其入肝经之效，为君药</w:t>
      </w:r>
      <w:r w:rsidR="00AC545F">
        <w:rPr>
          <w:rFonts w:hint="eastAsia"/>
          <w:color w:val="000000" w:themeColor="text1"/>
          <w:sz w:val="24"/>
        </w:rPr>
        <w:t>。</w:t>
      </w:r>
      <w:r w:rsidRPr="00E91C34">
        <w:rPr>
          <w:color w:val="000000" w:themeColor="text1"/>
          <w:sz w:val="24"/>
        </w:rPr>
        <w:t>丹参活血调经，祛瘀止痛，助君药疏通乳络；夏枯草、橘叶疏肝行气，兼消肿散结；土贝母散结消痈，共为臣药</w:t>
      </w:r>
      <w:r w:rsidR="00AC545F">
        <w:rPr>
          <w:rFonts w:hint="eastAsia"/>
          <w:color w:val="000000" w:themeColor="text1"/>
          <w:sz w:val="24"/>
        </w:rPr>
        <w:t>。</w:t>
      </w:r>
      <w:r w:rsidRPr="00E91C34">
        <w:rPr>
          <w:color w:val="000000" w:themeColor="text1"/>
          <w:sz w:val="24"/>
        </w:rPr>
        <w:t>延胡索行血中气滞，气中血滞，治一身上下诸痛</w:t>
      </w:r>
      <w:r w:rsidR="006A6327">
        <w:rPr>
          <w:rFonts w:hint="eastAsia"/>
          <w:color w:val="000000" w:themeColor="text1"/>
          <w:sz w:val="24"/>
        </w:rPr>
        <w:t>；</w:t>
      </w:r>
      <w:r w:rsidRPr="00E91C34">
        <w:rPr>
          <w:color w:val="000000" w:themeColor="text1"/>
          <w:sz w:val="24"/>
        </w:rPr>
        <w:t>月季花甘温，助臣药活血调经行气，又能防臣药太过寒凉，共为佐药。</w:t>
      </w:r>
      <w:r w:rsidR="008A477F" w:rsidRPr="00E91C34">
        <w:rPr>
          <w:color w:val="000000" w:themeColor="text1"/>
          <w:sz w:val="24"/>
        </w:rPr>
        <w:t>全方共</w:t>
      </w:r>
      <w:r w:rsidR="00AC545F" w:rsidRPr="00AC545F">
        <w:rPr>
          <w:rFonts w:hint="eastAsia"/>
          <w:color w:val="000000" w:themeColor="text1"/>
          <w:sz w:val="24"/>
        </w:rPr>
        <w:t>奏疏肝理气止痛，活血散结调经之功效</w:t>
      </w:r>
      <w:r w:rsidR="008A477F" w:rsidRPr="00E91C34">
        <w:rPr>
          <w:color w:val="000000" w:themeColor="text1"/>
          <w:sz w:val="24"/>
        </w:rPr>
        <w:t>，</w:t>
      </w:r>
      <w:r w:rsidR="00AC545F" w:rsidRPr="00AC545F">
        <w:rPr>
          <w:rFonts w:hint="eastAsia"/>
          <w:color w:val="000000" w:themeColor="text1"/>
          <w:sz w:val="24"/>
        </w:rPr>
        <w:t>用于肝郁气滞，痰凝血瘀所致的乳腺增生证</w:t>
      </w:r>
      <w:r w:rsidR="00AC545F">
        <w:rPr>
          <w:rFonts w:hint="eastAsia"/>
          <w:color w:val="000000" w:themeColor="text1"/>
          <w:sz w:val="24"/>
        </w:rPr>
        <w:t>，</w:t>
      </w:r>
      <w:r w:rsidR="000B18B3" w:rsidRPr="00E91C34">
        <w:rPr>
          <w:color w:val="000000" w:themeColor="text1"/>
          <w:sz w:val="24"/>
        </w:rPr>
        <w:t>辨证论治，方证相应，具有治疗的合理性。</w:t>
      </w:r>
    </w:p>
    <w:p w14:paraId="66A10BE1" w14:textId="34390190" w:rsidR="000B18B3" w:rsidRPr="00E91C34" w:rsidRDefault="000B18B3" w:rsidP="00DE3D93">
      <w:pPr>
        <w:keepNext/>
        <w:widowControl/>
        <w:topLinePunct/>
        <w:adjustRightInd w:val="0"/>
        <w:snapToGrid w:val="0"/>
        <w:spacing w:line="360" w:lineRule="auto"/>
        <w:jc w:val="left"/>
        <w:outlineLvl w:val="1"/>
        <w:rPr>
          <w:b/>
          <w:color w:val="000000" w:themeColor="text1"/>
          <w:sz w:val="24"/>
        </w:rPr>
      </w:pPr>
      <w:bookmarkStart w:id="272" w:name="_Toc11266843"/>
      <w:r w:rsidRPr="00E91C34">
        <w:rPr>
          <w:b/>
          <w:color w:val="000000" w:themeColor="text1"/>
          <w:sz w:val="24"/>
        </w:rPr>
        <w:t>2.2</w:t>
      </w:r>
      <w:r w:rsidR="00327C39">
        <w:rPr>
          <w:b/>
          <w:color w:val="000000" w:themeColor="text1"/>
          <w:sz w:val="24"/>
        </w:rPr>
        <w:t xml:space="preserve"> </w:t>
      </w:r>
      <w:r w:rsidRPr="00E91C34">
        <w:rPr>
          <w:b/>
          <w:color w:val="000000" w:themeColor="text1"/>
          <w:sz w:val="24"/>
        </w:rPr>
        <w:t>临床前研究信息</w:t>
      </w:r>
      <w:bookmarkEnd w:id="272"/>
    </w:p>
    <w:p w14:paraId="7FB06CF3" w14:textId="09FDCD41" w:rsidR="000B18B3" w:rsidRPr="00E91C34" w:rsidRDefault="000B18B3" w:rsidP="00DE3D93">
      <w:pPr>
        <w:adjustRightInd w:val="0"/>
        <w:snapToGrid w:val="0"/>
        <w:spacing w:line="360" w:lineRule="auto"/>
        <w:rPr>
          <w:b/>
          <w:color w:val="000000" w:themeColor="text1"/>
          <w:sz w:val="24"/>
        </w:rPr>
      </w:pPr>
      <w:r w:rsidRPr="00E91C34">
        <w:rPr>
          <w:b/>
          <w:color w:val="000000" w:themeColor="text1"/>
          <w:sz w:val="24"/>
        </w:rPr>
        <w:t>2.2.1</w:t>
      </w:r>
      <w:r w:rsidR="00327C39">
        <w:rPr>
          <w:b/>
          <w:color w:val="000000" w:themeColor="text1"/>
          <w:sz w:val="24"/>
        </w:rPr>
        <w:t xml:space="preserve"> </w:t>
      </w:r>
      <w:r w:rsidRPr="00E91C34">
        <w:rPr>
          <w:b/>
          <w:color w:val="000000" w:themeColor="text1"/>
          <w:sz w:val="24"/>
        </w:rPr>
        <w:t>临床前药效学研究</w:t>
      </w:r>
    </w:p>
    <w:p w14:paraId="575C015B" w14:textId="71E16E6E" w:rsidR="001D452C" w:rsidRPr="00E91C34" w:rsidRDefault="001D452C" w:rsidP="001D452C">
      <w:pPr>
        <w:adjustRightInd w:val="0"/>
        <w:snapToGrid w:val="0"/>
        <w:spacing w:line="360" w:lineRule="auto"/>
        <w:ind w:firstLineChars="200" w:firstLine="480"/>
        <w:rPr>
          <w:color w:val="000000" w:themeColor="text1"/>
          <w:sz w:val="24"/>
        </w:rPr>
      </w:pPr>
      <w:r w:rsidRPr="00E91C34">
        <w:rPr>
          <w:color w:val="000000" w:themeColor="text1"/>
          <w:sz w:val="24"/>
        </w:rPr>
        <w:t>在临床前药效学研究中</w:t>
      </w:r>
      <w:r w:rsidR="00192501" w:rsidRPr="00E91C34">
        <w:rPr>
          <w:color w:val="000000" w:themeColor="text1"/>
          <w:sz w:val="24"/>
        </w:rPr>
        <w:t>，进行了香橘乳癖宁胶囊抗大鼠及家兔乳腺增生作用的研究，以及小鼠</w:t>
      </w:r>
      <w:r w:rsidR="00327C39">
        <w:rPr>
          <w:rFonts w:hint="eastAsia"/>
          <w:color w:val="000000" w:themeColor="text1"/>
          <w:sz w:val="24"/>
        </w:rPr>
        <w:t>抗炎</w:t>
      </w:r>
      <w:r w:rsidR="00327C39">
        <w:rPr>
          <w:color w:val="000000" w:themeColor="text1"/>
          <w:sz w:val="24"/>
        </w:rPr>
        <w:t>和</w:t>
      </w:r>
      <w:r w:rsidR="00192501" w:rsidRPr="00E91C34">
        <w:rPr>
          <w:rFonts w:hint="eastAsia"/>
          <w:color w:val="000000" w:themeColor="text1"/>
          <w:sz w:val="24"/>
        </w:rPr>
        <w:t>镇</w:t>
      </w:r>
      <w:r w:rsidRPr="00E91C34">
        <w:rPr>
          <w:color w:val="000000" w:themeColor="text1"/>
          <w:sz w:val="24"/>
        </w:rPr>
        <w:t>痛作用研究。</w:t>
      </w:r>
    </w:p>
    <w:p w14:paraId="0CA7CC59" w14:textId="357CB697" w:rsidR="001D452C" w:rsidRPr="00E91C34" w:rsidRDefault="001D452C" w:rsidP="001D452C">
      <w:pPr>
        <w:adjustRightInd w:val="0"/>
        <w:snapToGrid w:val="0"/>
        <w:spacing w:line="360" w:lineRule="auto"/>
        <w:rPr>
          <w:b/>
          <w:color w:val="000000" w:themeColor="text1"/>
          <w:sz w:val="24"/>
        </w:rPr>
      </w:pPr>
      <w:r w:rsidRPr="00E91C34">
        <w:rPr>
          <w:b/>
          <w:color w:val="000000" w:themeColor="text1"/>
          <w:sz w:val="24"/>
        </w:rPr>
        <w:t>2.2.1.1</w:t>
      </w:r>
      <w:r w:rsidRPr="00E91C34">
        <w:rPr>
          <w:b/>
          <w:color w:val="000000" w:themeColor="text1"/>
          <w:sz w:val="24"/>
        </w:rPr>
        <w:t>抗乳腺增生作用</w:t>
      </w:r>
    </w:p>
    <w:p w14:paraId="7B65F4F0" w14:textId="1C4E6655" w:rsidR="00BF041D" w:rsidRPr="00E91C34" w:rsidRDefault="00CD4746" w:rsidP="00DE3D93">
      <w:pPr>
        <w:adjustRightInd w:val="0"/>
        <w:snapToGrid w:val="0"/>
        <w:spacing w:line="360" w:lineRule="auto"/>
        <w:ind w:firstLineChars="200" w:firstLine="480"/>
        <w:rPr>
          <w:color w:val="000000" w:themeColor="text1"/>
          <w:sz w:val="24"/>
        </w:rPr>
      </w:pPr>
      <w:r w:rsidRPr="00E91C34">
        <w:rPr>
          <w:color w:val="000000" w:themeColor="text1"/>
          <w:sz w:val="24"/>
        </w:rPr>
        <w:t>在抗乳腺增生作用的</w:t>
      </w:r>
      <w:r w:rsidR="00BF041D" w:rsidRPr="00E91C34">
        <w:rPr>
          <w:color w:val="000000" w:themeColor="text1"/>
          <w:sz w:val="24"/>
        </w:rPr>
        <w:t>研究中，以苯甲酸雌二醇联合黄体酮制作了</w:t>
      </w:r>
      <w:r w:rsidR="00AD5800" w:rsidRPr="00E91C34">
        <w:rPr>
          <w:color w:val="000000" w:themeColor="text1"/>
          <w:sz w:val="24"/>
        </w:rPr>
        <w:t>雌性</w:t>
      </w:r>
      <w:r w:rsidR="00BF041D" w:rsidRPr="00E91C34">
        <w:rPr>
          <w:color w:val="000000" w:themeColor="text1"/>
          <w:sz w:val="24"/>
        </w:rPr>
        <w:t>大鼠和家兔的乳腺增生模型，并以香橘乳癖宁胶囊进行治疗</w:t>
      </w:r>
      <w:r w:rsidR="00327C39">
        <w:rPr>
          <w:rFonts w:hint="eastAsia"/>
          <w:color w:val="000000" w:themeColor="text1"/>
          <w:sz w:val="24"/>
        </w:rPr>
        <w:t>。</w:t>
      </w:r>
    </w:p>
    <w:p w14:paraId="669B2C1E" w14:textId="06B89117" w:rsidR="00790174" w:rsidRPr="00E91C34" w:rsidRDefault="00790174" w:rsidP="00D83900">
      <w:pPr>
        <w:adjustRightInd w:val="0"/>
        <w:snapToGrid w:val="0"/>
        <w:spacing w:line="360" w:lineRule="auto"/>
        <w:ind w:firstLineChars="200" w:firstLine="480"/>
        <w:rPr>
          <w:color w:val="000000" w:themeColor="text1"/>
          <w:sz w:val="24"/>
        </w:rPr>
      </w:pPr>
      <w:r w:rsidRPr="00E91C34">
        <w:rPr>
          <w:color w:val="000000" w:themeColor="text1"/>
          <w:sz w:val="24"/>
        </w:rPr>
        <w:t>在</w:t>
      </w:r>
      <w:r w:rsidR="00205F7B" w:rsidRPr="00E91C34">
        <w:rPr>
          <w:color w:val="000000" w:themeColor="text1"/>
          <w:sz w:val="24"/>
        </w:rPr>
        <w:t>香橘乳癖宁胶囊抗大鼠乳腺增生的研究中，将雌性乳腺增生大鼠随机分为模型组、香橘乳癖宁胶囊高、中、低剂量组、</w:t>
      </w:r>
      <w:r w:rsidR="009B0443" w:rsidRPr="00E91C34">
        <w:rPr>
          <w:color w:val="000000" w:themeColor="text1"/>
          <w:sz w:val="24"/>
        </w:rPr>
        <w:t>乳结泰胶囊对照组</w:t>
      </w:r>
      <w:r w:rsidR="0061339C" w:rsidRPr="00E91C34">
        <w:rPr>
          <w:color w:val="000000" w:themeColor="text1"/>
          <w:sz w:val="24"/>
        </w:rPr>
        <w:t>，每组</w:t>
      </w:r>
      <w:r w:rsidR="0061339C" w:rsidRPr="00E91C34">
        <w:rPr>
          <w:color w:val="000000" w:themeColor="text1"/>
          <w:sz w:val="24"/>
        </w:rPr>
        <w:t>10</w:t>
      </w:r>
      <w:r w:rsidR="0061339C" w:rsidRPr="00E91C34">
        <w:rPr>
          <w:color w:val="000000" w:themeColor="text1"/>
          <w:sz w:val="24"/>
        </w:rPr>
        <w:t>只，并以</w:t>
      </w:r>
      <w:r w:rsidR="0061339C" w:rsidRPr="00E91C34">
        <w:rPr>
          <w:color w:val="000000" w:themeColor="text1"/>
          <w:sz w:val="24"/>
        </w:rPr>
        <w:t>10</w:t>
      </w:r>
      <w:r w:rsidR="0061339C" w:rsidRPr="00E91C34">
        <w:rPr>
          <w:color w:val="000000" w:themeColor="text1"/>
          <w:sz w:val="24"/>
        </w:rPr>
        <w:t>只正常雌性大鼠作为</w:t>
      </w:r>
      <w:r w:rsidR="00416CAD" w:rsidRPr="00E91C34">
        <w:rPr>
          <w:color w:val="000000" w:themeColor="text1"/>
          <w:sz w:val="24"/>
        </w:rPr>
        <w:t>正常</w:t>
      </w:r>
      <w:r w:rsidR="0061339C" w:rsidRPr="00E91C34">
        <w:rPr>
          <w:color w:val="000000" w:themeColor="text1"/>
          <w:sz w:val="24"/>
        </w:rPr>
        <w:t>对照组</w:t>
      </w:r>
      <w:r w:rsidR="00205F7B" w:rsidRPr="00E91C34">
        <w:rPr>
          <w:color w:val="000000" w:themeColor="text1"/>
          <w:sz w:val="24"/>
        </w:rPr>
        <w:t>。香橘乳癖宁高、中、低剂量组的剂量分别为：</w:t>
      </w:r>
      <w:r w:rsidR="00205F7B" w:rsidRPr="00E91C34">
        <w:rPr>
          <w:color w:val="000000" w:themeColor="text1"/>
          <w:sz w:val="24"/>
        </w:rPr>
        <w:t>4.86</w:t>
      </w:r>
      <w:r w:rsidR="00A06A0A" w:rsidRPr="00E91C34">
        <w:rPr>
          <w:color w:val="000000" w:themeColor="text1"/>
          <w:sz w:val="24"/>
        </w:rPr>
        <w:t> </w:t>
      </w:r>
      <w:r w:rsidR="00205F7B" w:rsidRPr="00E91C34">
        <w:rPr>
          <w:color w:val="000000" w:themeColor="text1"/>
          <w:sz w:val="24"/>
        </w:rPr>
        <w:t>g</w:t>
      </w:r>
      <w:r w:rsidR="00205F7B" w:rsidRPr="00E91C34">
        <w:rPr>
          <w:color w:val="000000" w:themeColor="text1"/>
          <w:sz w:val="24"/>
        </w:rPr>
        <w:t>生药</w:t>
      </w:r>
      <w:r w:rsidR="00205F7B" w:rsidRPr="00E91C34">
        <w:rPr>
          <w:color w:val="000000" w:themeColor="text1"/>
          <w:sz w:val="24"/>
        </w:rPr>
        <w:t>/kg</w:t>
      </w:r>
      <w:r w:rsidR="00205F7B" w:rsidRPr="00E91C34">
        <w:rPr>
          <w:color w:val="000000" w:themeColor="text1"/>
          <w:sz w:val="24"/>
        </w:rPr>
        <w:t>、</w:t>
      </w:r>
      <w:r w:rsidR="00205F7B" w:rsidRPr="00E91C34">
        <w:rPr>
          <w:color w:val="000000" w:themeColor="text1"/>
          <w:sz w:val="24"/>
        </w:rPr>
        <w:t>2.43</w:t>
      </w:r>
      <w:r w:rsidR="00A06A0A" w:rsidRPr="00E91C34">
        <w:rPr>
          <w:color w:val="000000" w:themeColor="text1"/>
          <w:sz w:val="24"/>
        </w:rPr>
        <w:t> </w:t>
      </w:r>
      <w:r w:rsidR="00205F7B" w:rsidRPr="00E91C34">
        <w:rPr>
          <w:color w:val="000000" w:themeColor="text1"/>
          <w:sz w:val="24"/>
        </w:rPr>
        <w:t>g</w:t>
      </w:r>
      <w:r w:rsidR="00205F7B" w:rsidRPr="00E91C34">
        <w:rPr>
          <w:color w:val="000000" w:themeColor="text1"/>
          <w:sz w:val="24"/>
        </w:rPr>
        <w:t>生药</w:t>
      </w:r>
      <w:r w:rsidR="00205F7B" w:rsidRPr="00E91C34">
        <w:rPr>
          <w:color w:val="000000" w:themeColor="text1"/>
          <w:sz w:val="24"/>
        </w:rPr>
        <w:t>/kg</w:t>
      </w:r>
      <w:r w:rsidR="00205F7B" w:rsidRPr="00E91C34">
        <w:rPr>
          <w:color w:val="000000" w:themeColor="text1"/>
          <w:sz w:val="24"/>
        </w:rPr>
        <w:t>、</w:t>
      </w:r>
      <w:r w:rsidR="00205F7B" w:rsidRPr="00E91C34">
        <w:rPr>
          <w:color w:val="000000" w:themeColor="text1"/>
          <w:sz w:val="24"/>
        </w:rPr>
        <w:t>1.22</w:t>
      </w:r>
      <w:r w:rsidR="00A06A0A" w:rsidRPr="00E91C34">
        <w:rPr>
          <w:color w:val="000000" w:themeColor="text1"/>
          <w:sz w:val="24"/>
        </w:rPr>
        <w:t> </w:t>
      </w:r>
      <w:r w:rsidR="00205F7B" w:rsidRPr="00E91C34">
        <w:rPr>
          <w:color w:val="000000" w:themeColor="text1"/>
          <w:sz w:val="24"/>
        </w:rPr>
        <w:t>g</w:t>
      </w:r>
      <w:r w:rsidR="00205F7B" w:rsidRPr="00E91C34">
        <w:rPr>
          <w:color w:val="000000" w:themeColor="text1"/>
          <w:sz w:val="24"/>
        </w:rPr>
        <w:t>生药</w:t>
      </w:r>
      <w:r w:rsidR="00205F7B" w:rsidRPr="00E91C34">
        <w:rPr>
          <w:color w:val="000000" w:themeColor="text1"/>
          <w:sz w:val="24"/>
        </w:rPr>
        <w:t>/kg</w:t>
      </w:r>
      <w:r w:rsidR="00205F7B" w:rsidRPr="00E91C34">
        <w:rPr>
          <w:color w:val="000000" w:themeColor="text1"/>
          <w:sz w:val="24"/>
        </w:rPr>
        <w:t>，治疗</w:t>
      </w:r>
      <w:r w:rsidR="00205F7B" w:rsidRPr="00E91C34">
        <w:rPr>
          <w:color w:val="000000" w:themeColor="text1"/>
          <w:sz w:val="24"/>
        </w:rPr>
        <w:t>30</w:t>
      </w:r>
      <w:r w:rsidR="00205F7B" w:rsidRPr="00E91C34">
        <w:rPr>
          <w:color w:val="000000" w:themeColor="text1"/>
          <w:sz w:val="24"/>
        </w:rPr>
        <w:t>天。其中</w:t>
      </w:r>
      <w:r w:rsidR="00205F7B" w:rsidRPr="00E91C34">
        <w:rPr>
          <w:color w:val="000000" w:themeColor="text1"/>
          <w:sz w:val="24"/>
        </w:rPr>
        <w:t>2.43</w:t>
      </w:r>
      <w:r w:rsidR="00A06A0A" w:rsidRPr="00E91C34">
        <w:rPr>
          <w:color w:val="000000" w:themeColor="text1"/>
          <w:sz w:val="24"/>
        </w:rPr>
        <w:t> </w:t>
      </w:r>
      <w:r w:rsidR="00205F7B" w:rsidRPr="00E91C34">
        <w:rPr>
          <w:color w:val="000000" w:themeColor="text1"/>
          <w:sz w:val="24"/>
        </w:rPr>
        <w:t>g/kg</w:t>
      </w:r>
      <w:r w:rsidR="00205F7B" w:rsidRPr="00E91C34">
        <w:rPr>
          <w:color w:val="000000" w:themeColor="text1"/>
          <w:sz w:val="24"/>
        </w:rPr>
        <w:t>为香橘乳癖宁胶囊院内临床应用剂量换算的大鼠剂量</w:t>
      </w:r>
      <w:r w:rsidR="009E72A6" w:rsidRPr="00E91C34">
        <w:rPr>
          <w:color w:val="000000" w:themeColor="text1"/>
          <w:sz w:val="24"/>
        </w:rPr>
        <w:t>（等效剂量）</w:t>
      </w:r>
      <w:r w:rsidR="00205F7B" w:rsidRPr="00E91C34">
        <w:rPr>
          <w:color w:val="000000" w:themeColor="text1"/>
          <w:sz w:val="24"/>
        </w:rPr>
        <w:t>。</w:t>
      </w:r>
    </w:p>
    <w:p w14:paraId="38C9B53C" w14:textId="6C9CCA6E" w:rsidR="00205F7B" w:rsidRPr="00E91C34" w:rsidRDefault="0061339C" w:rsidP="00D83900">
      <w:pPr>
        <w:adjustRightInd w:val="0"/>
        <w:snapToGrid w:val="0"/>
        <w:spacing w:line="360" w:lineRule="auto"/>
        <w:ind w:firstLineChars="200" w:firstLine="480"/>
        <w:rPr>
          <w:color w:val="000000" w:themeColor="text1"/>
          <w:sz w:val="24"/>
        </w:rPr>
      </w:pPr>
      <w:r w:rsidRPr="00E91C34">
        <w:rPr>
          <w:color w:val="000000" w:themeColor="text1"/>
          <w:sz w:val="24"/>
        </w:rPr>
        <w:t>在香橘乳癖宁胶囊抗家兔乳腺增生的研究中，将</w:t>
      </w:r>
      <w:r w:rsidR="00F46DE6" w:rsidRPr="00E91C34">
        <w:rPr>
          <w:color w:val="000000" w:themeColor="text1"/>
          <w:sz w:val="24"/>
        </w:rPr>
        <w:t>雌性乳腺增生家兔随机分为模型组、</w:t>
      </w:r>
      <w:r w:rsidR="00416CAD" w:rsidRPr="00E91C34">
        <w:rPr>
          <w:color w:val="000000" w:themeColor="text1"/>
          <w:sz w:val="24"/>
        </w:rPr>
        <w:t>香橘乳癖宁胶囊高、中、低剂量组、乳结泰胶囊对照组，每组</w:t>
      </w:r>
      <w:r w:rsidR="00416CAD" w:rsidRPr="00E91C34">
        <w:rPr>
          <w:color w:val="000000" w:themeColor="text1"/>
          <w:sz w:val="24"/>
        </w:rPr>
        <w:t>6</w:t>
      </w:r>
      <w:r w:rsidR="00416CAD" w:rsidRPr="00E91C34">
        <w:rPr>
          <w:color w:val="000000" w:themeColor="text1"/>
          <w:sz w:val="24"/>
        </w:rPr>
        <w:t>只，并以</w:t>
      </w:r>
      <w:r w:rsidR="00416CAD" w:rsidRPr="00E91C34">
        <w:rPr>
          <w:color w:val="000000" w:themeColor="text1"/>
          <w:sz w:val="24"/>
        </w:rPr>
        <w:t>6</w:t>
      </w:r>
      <w:r w:rsidR="00416CAD" w:rsidRPr="00E91C34">
        <w:rPr>
          <w:color w:val="000000" w:themeColor="text1"/>
          <w:sz w:val="24"/>
        </w:rPr>
        <w:t>只正常雌性</w:t>
      </w:r>
      <w:r w:rsidR="00416CAD" w:rsidRPr="00E91C34">
        <w:rPr>
          <w:color w:val="000000" w:themeColor="text1"/>
          <w:sz w:val="24"/>
        </w:rPr>
        <w:lastRenderedPageBreak/>
        <w:t>家兔作为正常对照组。香橘乳癖宁高、中、低剂量组的剂量分别为：</w:t>
      </w:r>
      <w:r w:rsidR="009E72A6" w:rsidRPr="00E91C34">
        <w:rPr>
          <w:color w:val="000000" w:themeColor="text1"/>
          <w:sz w:val="24"/>
        </w:rPr>
        <w:t>2.58</w:t>
      </w:r>
      <w:r w:rsidR="00A06A0A" w:rsidRPr="00E91C34">
        <w:rPr>
          <w:color w:val="000000" w:themeColor="text1"/>
          <w:sz w:val="24"/>
        </w:rPr>
        <w:t> </w:t>
      </w:r>
      <w:r w:rsidR="009E72A6" w:rsidRPr="00E91C34">
        <w:rPr>
          <w:color w:val="000000" w:themeColor="text1"/>
          <w:sz w:val="24"/>
        </w:rPr>
        <w:t>g</w:t>
      </w:r>
      <w:r w:rsidR="009E72A6" w:rsidRPr="00E91C34">
        <w:rPr>
          <w:color w:val="000000" w:themeColor="text1"/>
          <w:sz w:val="24"/>
        </w:rPr>
        <w:t>生药</w:t>
      </w:r>
      <w:r w:rsidR="009E72A6" w:rsidRPr="00E91C34">
        <w:rPr>
          <w:color w:val="000000" w:themeColor="text1"/>
          <w:sz w:val="24"/>
        </w:rPr>
        <w:t>/kg</w:t>
      </w:r>
      <w:r w:rsidR="009E72A6" w:rsidRPr="00E91C34">
        <w:rPr>
          <w:color w:val="000000" w:themeColor="text1"/>
          <w:sz w:val="24"/>
        </w:rPr>
        <w:t>、</w:t>
      </w:r>
      <w:r w:rsidR="009E72A6" w:rsidRPr="00E91C34">
        <w:rPr>
          <w:color w:val="000000" w:themeColor="text1"/>
          <w:sz w:val="24"/>
        </w:rPr>
        <w:t>1.29</w:t>
      </w:r>
      <w:r w:rsidR="00A06A0A" w:rsidRPr="00E91C34">
        <w:rPr>
          <w:color w:val="000000" w:themeColor="text1"/>
          <w:sz w:val="24"/>
        </w:rPr>
        <w:t> </w:t>
      </w:r>
      <w:r w:rsidR="009E72A6" w:rsidRPr="00E91C34">
        <w:rPr>
          <w:color w:val="000000" w:themeColor="text1"/>
          <w:sz w:val="24"/>
        </w:rPr>
        <w:t>g</w:t>
      </w:r>
      <w:r w:rsidR="009E72A6" w:rsidRPr="00E91C34">
        <w:rPr>
          <w:color w:val="000000" w:themeColor="text1"/>
          <w:sz w:val="24"/>
        </w:rPr>
        <w:t>生药</w:t>
      </w:r>
      <w:r w:rsidR="009E72A6" w:rsidRPr="00E91C34">
        <w:rPr>
          <w:color w:val="000000" w:themeColor="text1"/>
          <w:sz w:val="24"/>
        </w:rPr>
        <w:t>/kg</w:t>
      </w:r>
      <w:r w:rsidR="009E72A6" w:rsidRPr="00E91C34">
        <w:rPr>
          <w:color w:val="000000" w:themeColor="text1"/>
          <w:sz w:val="24"/>
        </w:rPr>
        <w:t>、</w:t>
      </w:r>
      <w:r w:rsidR="009E72A6" w:rsidRPr="00E91C34">
        <w:rPr>
          <w:color w:val="000000" w:themeColor="text1"/>
          <w:sz w:val="24"/>
        </w:rPr>
        <w:t>0.65</w:t>
      </w:r>
      <w:r w:rsidR="00A06A0A" w:rsidRPr="00E91C34">
        <w:rPr>
          <w:color w:val="000000" w:themeColor="text1"/>
          <w:sz w:val="24"/>
        </w:rPr>
        <w:t> </w:t>
      </w:r>
      <w:r w:rsidR="009E72A6" w:rsidRPr="00E91C34">
        <w:rPr>
          <w:color w:val="000000" w:themeColor="text1"/>
          <w:sz w:val="24"/>
        </w:rPr>
        <w:t>g</w:t>
      </w:r>
      <w:r w:rsidR="009E72A6" w:rsidRPr="00E91C34">
        <w:rPr>
          <w:color w:val="000000" w:themeColor="text1"/>
          <w:sz w:val="24"/>
        </w:rPr>
        <w:t>生药</w:t>
      </w:r>
      <w:r w:rsidR="009E72A6" w:rsidRPr="00E91C34">
        <w:rPr>
          <w:color w:val="000000" w:themeColor="text1"/>
          <w:sz w:val="24"/>
        </w:rPr>
        <w:t>/kg</w:t>
      </w:r>
      <w:r w:rsidR="009E72A6" w:rsidRPr="00E91C34">
        <w:rPr>
          <w:color w:val="000000" w:themeColor="text1"/>
          <w:sz w:val="24"/>
        </w:rPr>
        <w:t>，治疗</w:t>
      </w:r>
      <w:r w:rsidR="009E72A6" w:rsidRPr="00E91C34">
        <w:rPr>
          <w:color w:val="000000" w:themeColor="text1"/>
          <w:sz w:val="24"/>
        </w:rPr>
        <w:t>30</w:t>
      </w:r>
      <w:r w:rsidR="009E72A6" w:rsidRPr="00E91C34">
        <w:rPr>
          <w:color w:val="000000" w:themeColor="text1"/>
          <w:sz w:val="24"/>
        </w:rPr>
        <w:t>天。其中</w:t>
      </w:r>
      <w:r w:rsidR="009E72A6" w:rsidRPr="00E91C34">
        <w:rPr>
          <w:color w:val="000000" w:themeColor="text1"/>
          <w:sz w:val="24"/>
        </w:rPr>
        <w:t>1.29</w:t>
      </w:r>
      <w:r w:rsidR="00A06A0A" w:rsidRPr="00E91C34">
        <w:rPr>
          <w:color w:val="000000" w:themeColor="text1"/>
          <w:sz w:val="24"/>
        </w:rPr>
        <w:t> </w:t>
      </w:r>
      <w:r w:rsidR="009E72A6" w:rsidRPr="00E91C34">
        <w:rPr>
          <w:color w:val="000000" w:themeColor="text1"/>
          <w:sz w:val="24"/>
        </w:rPr>
        <w:t>g/kg</w:t>
      </w:r>
      <w:r w:rsidR="009E72A6" w:rsidRPr="00E91C34">
        <w:rPr>
          <w:color w:val="000000" w:themeColor="text1"/>
          <w:sz w:val="24"/>
        </w:rPr>
        <w:t>为香橘乳癖宁胶囊院内制剂临床应用剂量换算的家兔剂量（等效剂量）。</w:t>
      </w:r>
    </w:p>
    <w:p w14:paraId="5A4427CA" w14:textId="195845F4" w:rsidR="000B18B3" w:rsidRPr="00E91C34" w:rsidRDefault="009E72A6">
      <w:pPr>
        <w:adjustRightInd w:val="0"/>
        <w:snapToGrid w:val="0"/>
        <w:spacing w:line="360" w:lineRule="auto"/>
        <w:ind w:firstLineChars="200" w:firstLine="480"/>
        <w:rPr>
          <w:color w:val="000000" w:themeColor="text1"/>
          <w:sz w:val="24"/>
        </w:rPr>
      </w:pPr>
      <w:r w:rsidRPr="00E91C34">
        <w:rPr>
          <w:color w:val="000000" w:themeColor="text1"/>
          <w:sz w:val="24"/>
        </w:rPr>
        <w:t>以上两组模型的</w:t>
      </w:r>
      <w:r w:rsidR="00D001A5" w:rsidRPr="00E91C34">
        <w:rPr>
          <w:color w:val="000000" w:themeColor="text1"/>
          <w:sz w:val="24"/>
        </w:rPr>
        <w:t>研究观察</w:t>
      </w:r>
      <w:r w:rsidR="000B18B3" w:rsidRPr="00E91C34">
        <w:rPr>
          <w:color w:val="000000" w:themeColor="text1"/>
          <w:sz w:val="24"/>
        </w:rPr>
        <w:t>的指标有：乳头直径、高度、乳腺重量、病理分</w:t>
      </w:r>
      <w:r w:rsidR="00A66328" w:rsidRPr="00E91C34">
        <w:rPr>
          <w:color w:val="000000" w:themeColor="text1"/>
          <w:sz w:val="24"/>
        </w:rPr>
        <w:t>级、子宫重量、卵巢重量、子宫脏体比、卵巢脏体比、雌二醇、孕酮等</w:t>
      </w:r>
      <w:r w:rsidR="00D646FD">
        <w:rPr>
          <w:rFonts w:hint="eastAsia"/>
          <w:color w:val="000000" w:themeColor="text1"/>
          <w:sz w:val="24"/>
        </w:rPr>
        <w:t>。</w:t>
      </w:r>
      <w:r w:rsidR="00A66328" w:rsidRPr="00E91C34">
        <w:rPr>
          <w:color w:val="000000" w:themeColor="text1"/>
          <w:sz w:val="24"/>
        </w:rPr>
        <w:t>研究结果</w:t>
      </w:r>
      <w:r w:rsidR="00A93168">
        <w:rPr>
          <w:rFonts w:hint="eastAsia"/>
          <w:color w:val="000000" w:themeColor="text1"/>
          <w:sz w:val="24"/>
        </w:rPr>
        <w:t>表明，</w:t>
      </w:r>
      <w:r w:rsidR="00A93168" w:rsidRPr="00A93168">
        <w:rPr>
          <w:rFonts w:hint="eastAsia"/>
          <w:color w:val="000000" w:themeColor="text1"/>
          <w:sz w:val="24"/>
        </w:rPr>
        <w:t>香橘乳癖宁胶囊能抑制雌二醇与黄体酮引起的大鼠和家兔乳头和乳腺肿大，降低乳腺增生大鼠和家兔血清中的雌二醇水平，降低乳腺增生大鼠和家兔的乳腺腺泡数量和乳腺导管扩张程度，降低乳腺增生大鼠子宫的重量和脏体比</w:t>
      </w:r>
      <w:r w:rsidR="00152C19">
        <w:rPr>
          <w:rFonts w:hint="eastAsia"/>
          <w:color w:val="000000" w:themeColor="text1"/>
          <w:sz w:val="24"/>
        </w:rPr>
        <w:t>。</w:t>
      </w:r>
    </w:p>
    <w:p w14:paraId="25EDF202" w14:textId="628FA3EC" w:rsidR="001D452C" w:rsidRPr="00E91C34" w:rsidRDefault="001D452C">
      <w:pPr>
        <w:adjustRightInd w:val="0"/>
        <w:snapToGrid w:val="0"/>
        <w:spacing w:line="360" w:lineRule="auto"/>
        <w:rPr>
          <w:b/>
          <w:color w:val="000000" w:themeColor="text1"/>
          <w:sz w:val="24"/>
        </w:rPr>
      </w:pPr>
      <w:r w:rsidRPr="00E91C34">
        <w:rPr>
          <w:b/>
          <w:color w:val="000000" w:themeColor="text1"/>
          <w:sz w:val="24"/>
        </w:rPr>
        <w:t>2.2.1.2</w:t>
      </w:r>
      <w:r w:rsidRPr="00E91C34">
        <w:rPr>
          <w:b/>
          <w:color w:val="000000" w:themeColor="text1"/>
          <w:sz w:val="24"/>
        </w:rPr>
        <w:t>镇痛作用研究</w:t>
      </w:r>
    </w:p>
    <w:p w14:paraId="3AC6FBDB" w14:textId="3409D3D8" w:rsidR="003B4726" w:rsidRDefault="00CD4746">
      <w:pPr>
        <w:adjustRightInd w:val="0"/>
        <w:snapToGrid w:val="0"/>
        <w:spacing w:line="360" w:lineRule="auto"/>
        <w:ind w:firstLineChars="200" w:firstLine="480"/>
        <w:rPr>
          <w:color w:val="000000" w:themeColor="text1"/>
          <w:sz w:val="24"/>
        </w:rPr>
      </w:pPr>
      <w:r w:rsidRPr="00E91C34">
        <w:rPr>
          <w:color w:val="000000" w:themeColor="text1"/>
          <w:sz w:val="24"/>
        </w:rPr>
        <w:t>在镇痛作用研究中，以</w:t>
      </w:r>
      <w:r w:rsidR="001C7590" w:rsidRPr="00E91C34">
        <w:rPr>
          <w:color w:val="000000" w:themeColor="text1"/>
          <w:sz w:val="24"/>
        </w:rPr>
        <w:t>小鼠扭体法和小鼠热</w:t>
      </w:r>
      <w:r w:rsidR="00CF4834" w:rsidRPr="00E91C34">
        <w:rPr>
          <w:color w:val="000000" w:themeColor="text1"/>
          <w:sz w:val="24"/>
        </w:rPr>
        <w:t>板法考察</w:t>
      </w:r>
      <w:r w:rsidR="001C7590" w:rsidRPr="00E91C34">
        <w:rPr>
          <w:color w:val="000000" w:themeColor="text1"/>
          <w:sz w:val="24"/>
        </w:rPr>
        <w:t>了香橘乳癖宁胶囊的镇痛作用</w:t>
      </w:r>
      <w:r w:rsidR="0030486B">
        <w:rPr>
          <w:rFonts w:hint="eastAsia"/>
          <w:color w:val="000000" w:themeColor="text1"/>
          <w:sz w:val="24"/>
        </w:rPr>
        <w:t>。</w:t>
      </w:r>
      <w:r w:rsidR="00735C39" w:rsidRPr="00E91C34">
        <w:rPr>
          <w:color w:val="000000" w:themeColor="text1"/>
          <w:sz w:val="24"/>
        </w:rPr>
        <w:t>研究结果表明，高</w:t>
      </w:r>
      <w:r w:rsidR="0030486B">
        <w:rPr>
          <w:rFonts w:hint="eastAsia"/>
          <w:color w:val="000000" w:themeColor="text1"/>
          <w:sz w:val="24"/>
        </w:rPr>
        <w:t>（</w:t>
      </w:r>
      <w:r w:rsidR="0030486B" w:rsidRPr="0030486B">
        <w:rPr>
          <w:rFonts w:hint="eastAsia"/>
          <w:color w:val="000000" w:themeColor="text1"/>
          <w:sz w:val="24"/>
        </w:rPr>
        <w:t>6.</w:t>
      </w:r>
      <w:r w:rsidR="006202E6" w:rsidRPr="0030486B">
        <w:rPr>
          <w:rFonts w:hint="eastAsia"/>
          <w:color w:val="000000" w:themeColor="text1"/>
          <w:sz w:val="24"/>
        </w:rPr>
        <w:t>92</w:t>
      </w:r>
      <w:r w:rsidR="006202E6">
        <w:rPr>
          <w:color w:val="000000" w:themeColor="text1"/>
          <w:sz w:val="24"/>
        </w:rPr>
        <w:t> </w:t>
      </w:r>
      <w:r w:rsidR="0030486B" w:rsidRPr="0030486B">
        <w:rPr>
          <w:rFonts w:hint="eastAsia"/>
          <w:color w:val="000000" w:themeColor="text1"/>
          <w:sz w:val="24"/>
        </w:rPr>
        <w:t>g</w:t>
      </w:r>
      <w:r w:rsidR="0030486B" w:rsidRPr="0030486B">
        <w:rPr>
          <w:rFonts w:hint="eastAsia"/>
          <w:color w:val="000000" w:themeColor="text1"/>
          <w:sz w:val="24"/>
        </w:rPr>
        <w:t>生药</w:t>
      </w:r>
      <w:r w:rsidR="0030486B" w:rsidRPr="0030486B">
        <w:rPr>
          <w:rFonts w:hint="eastAsia"/>
          <w:color w:val="000000" w:themeColor="text1"/>
          <w:sz w:val="24"/>
        </w:rPr>
        <w:t>/kg</w:t>
      </w:r>
      <w:r w:rsidR="0030486B">
        <w:rPr>
          <w:rFonts w:hint="eastAsia"/>
          <w:color w:val="000000" w:themeColor="text1"/>
          <w:sz w:val="24"/>
        </w:rPr>
        <w:t>）</w:t>
      </w:r>
      <w:r w:rsidR="00735C39" w:rsidRPr="00E91C34">
        <w:rPr>
          <w:color w:val="000000" w:themeColor="text1"/>
          <w:sz w:val="24"/>
        </w:rPr>
        <w:t>、中</w:t>
      </w:r>
      <w:r w:rsidR="0030486B">
        <w:rPr>
          <w:rFonts w:hint="eastAsia"/>
          <w:color w:val="000000" w:themeColor="text1"/>
          <w:sz w:val="24"/>
        </w:rPr>
        <w:t>（</w:t>
      </w:r>
      <w:r w:rsidR="0030486B" w:rsidRPr="0030486B">
        <w:rPr>
          <w:rFonts w:hint="eastAsia"/>
          <w:color w:val="000000" w:themeColor="text1"/>
          <w:sz w:val="24"/>
        </w:rPr>
        <w:t>3.</w:t>
      </w:r>
      <w:r w:rsidR="006202E6" w:rsidRPr="0030486B">
        <w:rPr>
          <w:rFonts w:hint="eastAsia"/>
          <w:color w:val="000000" w:themeColor="text1"/>
          <w:sz w:val="24"/>
        </w:rPr>
        <w:t>46</w:t>
      </w:r>
      <w:r w:rsidR="006202E6">
        <w:rPr>
          <w:color w:val="000000" w:themeColor="text1"/>
          <w:sz w:val="24"/>
        </w:rPr>
        <w:t> </w:t>
      </w:r>
      <w:r w:rsidR="0030486B" w:rsidRPr="0030486B">
        <w:rPr>
          <w:rFonts w:hint="eastAsia"/>
          <w:color w:val="000000" w:themeColor="text1"/>
          <w:sz w:val="24"/>
        </w:rPr>
        <w:t>g</w:t>
      </w:r>
      <w:r w:rsidR="0030486B" w:rsidRPr="0030486B">
        <w:rPr>
          <w:rFonts w:hint="eastAsia"/>
          <w:color w:val="000000" w:themeColor="text1"/>
          <w:sz w:val="24"/>
        </w:rPr>
        <w:t>生药</w:t>
      </w:r>
      <w:r w:rsidR="0030486B" w:rsidRPr="0030486B">
        <w:rPr>
          <w:rFonts w:hint="eastAsia"/>
          <w:color w:val="000000" w:themeColor="text1"/>
          <w:sz w:val="24"/>
        </w:rPr>
        <w:t>/kg</w:t>
      </w:r>
      <w:r w:rsidR="0030486B">
        <w:rPr>
          <w:rFonts w:hint="eastAsia"/>
          <w:color w:val="000000" w:themeColor="text1"/>
          <w:sz w:val="24"/>
        </w:rPr>
        <w:t>）</w:t>
      </w:r>
      <w:r w:rsidR="00735C39" w:rsidRPr="00E91C34">
        <w:rPr>
          <w:color w:val="000000" w:themeColor="text1"/>
          <w:sz w:val="24"/>
        </w:rPr>
        <w:t>、低</w:t>
      </w:r>
      <w:r w:rsidR="0030486B">
        <w:rPr>
          <w:rFonts w:hint="eastAsia"/>
          <w:color w:val="000000" w:themeColor="text1"/>
          <w:sz w:val="24"/>
        </w:rPr>
        <w:t>（</w:t>
      </w:r>
      <w:r w:rsidR="0030486B" w:rsidRPr="0030486B">
        <w:rPr>
          <w:rFonts w:hint="eastAsia"/>
          <w:color w:val="000000" w:themeColor="text1"/>
          <w:sz w:val="24"/>
        </w:rPr>
        <w:t>1.</w:t>
      </w:r>
      <w:r w:rsidR="006202E6" w:rsidRPr="0030486B">
        <w:rPr>
          <w:rFonts w:hint="eastAsia"/>
          <w:color w:val="000000" w:themeColor="text1"/>
          <w:sz w:val="24"/>
        </w:rPr>
        <w:t>73</w:t>
      </w:r>
      <w:r w:rsidR="006202E6">
        <w:rPr>
          <w:color w:val="000000" w:themeColor="text1"/>
          <w:sz w:val="24"/>
        </w:rPr>
        <w:t> </w:t>
      </w:r>
      <w:r w:rsidR="0030486B" w:rsidRPr="0030486B">
        <w:rPr>
          <w:rFonts w:hint="eastAsia"/>
          <w:color w:val="000000" w:themeColor="text1"/>
          <w:sz w:val="24"/>
        </w:rPr>
        <w:t>g</w:t>
      </w:r>
      <w:r w:rsidR="0030486B" w:rsidRPr="0030486B">
        <w:rPr>
          <w:rFonts w:hint="eastAsia"/>
          <w:color w:val="000000" w:themeColor="text1"/>
          <w:sz w:val="24"/>
        </w:rPr>
        <w:t>生药</w:t>
      </w:r>
      <w:r w:rsidR="0030486B" w:rsidRPr="0030486B">
        <w:rPr>
          <w:rFonts w:hint="eastAsia"/>
          <w:color w:val="000000" w:themeColor="text1"/>
          <w:sz w:val="24"/>
        </w:rPr>
        <w:t>/kg</w:t>
      </w:r>
      <w:r w:rsidR="0030486B">
        <w:rPr>
          <w:rFonts w:hint="eastAsia"/>
          <w:color w:val="000000" w:themeColor="text1"/>
          <w:sz w:val="24"/>
        </w:rPr>
        <w:t>）</w:t>
      </w:r>
      <w:r w:rsidR="00735C39" w:rsidRPr="00E91C34">
        <w:rPr>
          <w:color w:val="000000" w:themeColor="text1"/>
          <w:sz w:val="24"/>
        </w:rPr>
        <w:t>剂量的香橘乳癖宁胶囊均可显著减少扭体次数</w:t>
      </w:r>
      <w:r w:rsidR="0030486B">
        <w:rPr>
          <w:rFonts w:hint="eastAsia"/>
          <w:color w:val="000000" w:themeColor="text1"/>
          <w:sz w:val="24"/>
        </w:rPr>
        <w:t>，</w:t>
      </w:r>
      <w:r w:rsidR="00207708" w:rsidRPr="00E91C34">
        <w:rPr>
          <w:color w:val="000000" w:themeColor="text1"/>
          <w:sz w:val="24"/>
        </w:rPr>
        <w:t>显著延长给药后</w:t>
      </w:r>
      <w:r w:rsidR="00207708" w:rsidRPr="00E91C34">
        <w:rPr>
          <w:color w:val="000000" w:themeColor="text1"/>
          <w:sz w:val="24"/>
        </w:rPr>
        <w:t>3</w:t>
      </w:r>
      <w:r w:rsidR="00207708" w:rsidRPr="00E91C34">
        <w:rPr>
          <w:color w:val="000000" w:themeColor="text1"/>
          <w:sz w:val="24"/>
        </w:rPr>
        <w:t>、</w:t>
      </w:r>
      <w:r w:rsidR="00207708" w:rsidRPr="00E91C34">
        <w:rPr>
          <w:color w:val="000000" w:themeColor="text1"/>
          <w:sz w:val="24"/>
        </w:rPr>
        <w:t>5</w:t>
      </w:r>
      <w:r w:rsidR="00207708" w:rsidRPr="00E91C34">
        <w:rPr>
          <w:color w:val="000000" w:themeColor="text1"/>
          <w:sz w:val="24"/>
        </w:rPr>
        <w:t>小时的</w:t>
      </w:r>
      <w:r w:rsidR="0030486B">
        <w:rPr>
          <w:rFonts w:hint="eastAsia"/>
          <w:color w:val="000000" w:themeColor="text1"/>
          <w:sz w:val="24"/>
        </w:rPr>
        <w:t>小鼠</w:t>
      </w:r>
      <w:r w:rsidR="00207708" w:rsidRPr="00E91C34">
        <w:rPr>
          <w:color w:val="000000" w:themeColor="text1"/>
          <w:sz w:val="24"/>
        </w:rPr>
        <w:t>痛阈值</w:t>
      </w:r>
      <w:r w:rsidR="0030486B">
        <w:rPr>
          <w:rFonts w:hint="eastAsia"/>
          <w:color w:val="000000" w:themeColor="text1"/>
          <w:sz w:val="24"/>
        </w:rPr>
        <w:t>，</w:t>
      </w:r>
      <w:r w:rsidR="00207708" w:rsidRPr="00E91C34">
        <w:rPr>
          <w:color w:val="000000" w:themeColor="text1"/>
          <w:sz w:val="24"/>
        </w:rPr>
        <w:t>具有显著的镇痛作用。</w:t>
      </w:r>
    </w:p>
    <w:p w14:paraId="6D9A4E0F" w14:textId="50175F9F" w:rsidR="0030486B" w:rsidRPr="008A5D45" w:rsidRDefault="0030486B" w:rsidP="008A5D45">
      <w:pPr>
        <w:adjustRightInd w:val="0"/>
        <w:snapToGrid w:val="0"/>
        <w:spacing w:line="360" w:lineRule="auto"/>
        <w:rPr>
          <w:b/>
          <w:color w:val="000000" w:themeColor="text1"/>
          <w:sz w:val="24"/>
        </w:rPr>
      </w:pPr>
      <w:r>
        <w:rPr>
          <w:rFonts w:hint="eastAsia"/>
          <w:b/>
          <w:color w:val="000000" w:themeColor="text1"/>
          <w:sz w:val="24"/>
        </w:rPr>
        <w:t>2.2.1.3</w:t>
      </w:r>
      <w:r w:rsidRPr="008A5D45">
        <w:rPr>
          <w:rFonts w:hint="eastAsia"/>
          <w:b/>
          <w:color w:val="000000" w:themeColor="text1"/>
          <w:sz w:val="24"/>
        </w:rPr>
        <w:t>抗炎作用研究</w:t>
      </w:r>
    </w:p>
    <w:p w14:paraId="12C7BF23" w14:textId="27AB148B" w:rsidR="0030486B" w:rsidRPr="00E91C34" w:rsidRDefault="0030486B" w:rsidP="0030486B">
      <w:pPr>
        <w:adjustRightInd w:val="0"/>
        <w:snapToGrid w:val="0"/>
        <w:spacing w:line="360" w:lineRule="auto"/>
        <w:ind w:firstLineChars="200" w:firstLine="480"/>
        <w:rPr>
          <w:color w:val="000000" w:themeColor="text1"/>
          <w:sz w:val="24"/>
        </w:rPr>
      </w:pPr>
      <w:r w:rsidRPr="0030486B">
        <w:rPr>
          <w:rFonts w:hint="eastAsia"/>
          <w:color w:val="000000" w:themeColor="text1"/>
          <w:sz w:val="24"/>
        </w:rPr>
        <w:t>在</w:t>
      </w:r>
      <w:r>
        <w:rPr>
          <w:rFonts w:hint="eastAsia"/>
          <w:color w:val="000000" w:themeColor="text1"/>
          <w:sz w:val="24"/>
        </w:rPr>
        <w:t>抗炎</w:t>
      </w:r>
      <w:r w:rsidRPr="0030486B">
        <w:rPr>
          <w:rFonts w:hint="eastAsia"/>
          <w:color w:val="000000" w:themeColor="text1"/>
          <w:sz w:val="24"/>
        </w:rPr>
        <w:t>作用研究中，以小鼠二甲苯耳廓肿法</w:t>
      </w:r>
      <w:r>
        <w:rPr>
          <w:rFonts w:hint="eastAsia"/>
          <w:color w:val="000000" w:themeColor="text1"/>
          <w:sz w:val="24"/>
        </w:rPr>
        <w:t>和</w:t>
      </w:r>
      <w:r w:rsidRPr="0030486B">
        <w:rPr>
          <w:rFonts w:hint="eastAsia"/>
          <w:color w:val="000000" w:themeColor="text1"/>
          <w:sz w:val="24"/>
        </w:rPr>
        <w:t>小鼠腹腔毛细血管通透法考察了香橘乳癖宁胶囊的</w:t>
      </w:r>
      <w:r>
        <w:rPr>
          <w:rFonts w:hint="eastAsia"/>
          <w:color w:val="000000" w:themeColor="text1"/>
          <w:sz w:val="24"/>
        </w:rPr>
        <w:t>抗炎</w:t>
      </w:r>
      <w:r w:rsidRPr="0030486B">
        <w:rPr>
          <w:rFonts w:hint="eastAsia"/>
          <w:color w:val="000000" w:themeColor="text1"/>
          <w:sz w:val="24"/>
        </w:rPr>
        <w:t>作用。研究结果表明，高（</w:t>
      </w:r>
      <w:r w:rsidRPr="0030486B">
        <w:rPr>
          <w:rFonts w:hint="eastAsia"/>
          <w:color w:val="000000" w:themeColor="text1"/>
          <w:sz w:val="24"/>
        </w:rPr>
        <w:t>6.</w:t>
      </w:r>
      <w:r w:rsidR="002C7C70" w:rsidRPr="0030486B">
        <w:rPr>
          <w:rFonts w:hint="eastAsia"/>
          <w:color w:val="000000" w:themeColor="text1"/>
          <w:sz w:val="24"/>
        </w:rPr>
        <w:t>92</w:t>
      </w:r>
      <w:r w:rsidR="002C7C70">
        <w:rPr>
          <w:color w:val="000000" w:themeColor="text1"/>
          <w:sz w:val="24"/>
        </w:rPr>
        <w:t> </w:t>
      </w:r>
      <w:r w:rsidRPr="0030486B">
        <w:rPr>
          <w:rFonts w:hint="eastAsia"/>
          <w:color w:val="000000" w:themeColor="text1"/>
          <w:sz w:val="24"/>
        </w:rPr>
        <w:t>g</w:t>
      </w:r>
      <w:r w:rsidRPr="0030486B">
        <w:rPr>
          <w:rFonts w:hint="eastAsia"/>
          <w:color w:val="000000" w:themeColor="text1"/>
          <w:sz w:val="24"/>
        </w:rPr>
        <w:t>生药</w:t>
      </w:r>
      <w:r w:rsidRPr="0030486B">
        <w:rPr>
          <w:rFonts w:hint="eastAsia"/>
          <w:color w:val="000000" w:themeColor="text1"/>
          <w:sz w:val="24"/>
        </w:rPr>
        <w:t>/kg</w:t>
      </w:r>
      <w:r w:rsidRPr="0030486B">
        <w:rPr>
          <w:rFonts w:hint="eastAsia"/>
          <w:color w:val="000000" w:themeColor="text1"/>
          <w:sz w:val="24"/>
        </w:rPr>
        <w:t>）、中（</w:t>
      </w:r>
      <w:r w:rsidRPr="0030486B">
        <w:rPr>
          <w:rFonts w:hint="eastAsia"/>
          <w:color w:val="000000" w:themeColor="text1"/>
          <w:sz w:val="24"/>
        </w:rPr>
        <w:t>3.</w:t>
      </w:r>
      <w:r w:rsidR="002C7C70" w:rsidRPr="0030486B">
        <w:rPr>
          <w:rFonts w:hint="eastAsia"/>
          <w:color w:val="000000" w:themeColor="text1"/>
          <w:sz w:val="24"/>
        </w:rPr>
        <w:t>46</w:t>
      </w:r>
      <w:r w:rsidR="002C7C70">
        <w:rPr>
          <w:color w:val="000000" w:themeColor="text1"/>
          <w:sz w:val="24"/>
        </w:rPr>
        <w:t> </w:t>
      </w:r>
      <w:r w:rsidRPr="0030486B">
        <w:rPr>
          <w:rFonts w:hint="eastAsia"/>
          <w:color w:val="000000" w:themeColor="text1"/>
          <w:sz w:val="24"/>
        </w:rPr>
        <w:t>g</w:t>
      </w:r>
      <w:r w:rsidRPr="0030486B">
        <w:rPr>
          <w:rFonts w:hint="eastAsia"/>
          <w:color w:val="000000" w:themeColor="text1"/>
          <w:sz w:val="24"/>
        </w:rPr>
        <w:t>生药</w:t>
      </w:r>
      <w:r w:rsidRPr="0030486B">
        <w:rPr>
          <w:rFonts w:hint="eastAsia"/>
          <w:color w:val="000000" w:themeColor="text1"/>
          <w:sz w:val="24"/>
        </w:rPr>
        <w:t>/kg</w:t>
      </w:r>
      <w:r w:rsidRPr="0030486B">
        <w:rPr>
          <w:rFonts w:hint="eastAsia"/>
          <w:color w:val="000000" w:themeColor="text1"/>
          <w:sz w:val="24"/>
        </w:rPr>
        <w:t>）、低（</w:t>
      </w:r>
      <w:r w:rsidRPr="0030486B">
        <w:rPr>
          <w:rFonts w:hint="eastAsia"/>
          <w:color w:val="000000" w:themeColor="text1"/>
          <w:sz w:val="24"/>
        </w:rPr>
        <w:t>1.</w:t>
      </w:r>
      <w:r w:rsidR="002C7C70" w:rsidRPr="0030486B">
        <w:rPr>
          <w:rFonts w:hint="eastAsia"/>
          <w:color w:val="000000" w:themeColor="text1"/>
          <w:sz w:val="24"/>
        </w:rPr>
        <w:t>73</w:t>
      </w:r>
      <w:r w:rsidR="002C7C70">
        <w:rPr>
          <w:color w:val="000000" w:themeColor="text1"/>
          <w:sz w:val="24"/>
        </w:rPr>
        <w:t> </w:t>
      </w:r>
      <w:r w:rsidRPr="0030486B">
        <w:rPr>
          <w:rFonts w:hint="eastAsia"/>
          <w:color w:val="000000" w:themeColor="text1"/>
          <w:sz w:val="24"/>
        </w:rPr>
        <w:t>g</w:t>
      </w:r>
      <w:r w:rsidRPr="0030486B">
        <w:rPr>
          <w:rFonts w:hint="eastAsia"/>
          <w:color w:val="000000" w:themeColor="text1"/>
          <w:sz w:val="24"/>
        </w:rPr>
        <w:t>生药</w:t>
      </w:r>
      <w:r w:rsidRPr="0030486B">
        <w:rPr>
          <w:rFonts w:hint="eastAsia"/>
          <w:color w:val="000000" w:themeColor="text1"/>
          <w:sz w:val="24"/>
        </w:rPr>
        <w:t>/kg</w:t>
      </w:r>
      <w:r w:rsidRPr="0030486B">
        <w:rPr>
          <w:rFonts w:hint="eastAsia"/>
          <w:color w:val="000000" w:themeColor="text1"/>
          <w:sz w:val="24"/>
        </w:rPr>
        <w:t>）剂量的香橘乳癖宁胶囊均有显著的抗炎性肿胀作用</w:t>
      </w:r>
      <w:r>
        <w:rPr>
          <w:rFonts w:hint="eastAsia"/>
          <w:color w:val="000000" w:themeColor="text1"/>
          <w:sz w:val="24"/>
        </w:rPr>
        <w:t>和</w:t>
      </w:r>
      <w:r w:rsidRPr="0030486B">
        <w:rPr>
          <w:rFonts w:hint="eastAsia"/>
          <w:color w:val="000000" w:themeColor="text1"/>
          <w:sz w:val="24"/>
        </w:rPr>
        <w:t>抗炎性渗出作用。</w:t>
      </w:r>
    </w:p>
    <w:p w14:paraId="4B1BE7E9" w14:textId="5E6B1444" w:rsidR="000B18B3" w:rsidRPr="00E91C34" w:rsidRDefault="000B18B3" w:rsidP="00DE3D93">
      <w:pPr>
        <w:adjustRightInd w:val="0"/>
        <w:snapToGrid w:val="0"/>
        <w:spacing w:line="360" w:lineRule="auto"/>
        <w:rPr>
          <w:b/>
          <w:color w:val="000000" w:themeColor="text1"/>
          <w:sz w:val="24"/>
        </w:rPr>
      </w:pPr>
      <w:r w:rsidRPr="00E91C34">
        <w:rPr>
          <w:b/>
          <w:color w:val="000000" w:themeColor="text1"/>
          <w:sz w:val="24"/>
        </w:rPr>
        <w:t>2.2.2</w:t>
      </w:r>
      <w:r w:rsidR="0032512F">
        <w:rPr>
          <w:b/>
          <w:color w:val="000000" w:themeColor="text1"/>
          <w:sz w:val="24"/>
        </w:rPr>
        <w:t xml:space="preserve"> </w:t>
      </w:r>
      <w:r w:rsidRPr="00E91C34">
        <w:rPr>
          <w:b/>
          <w:color w:val="000000" w:themeColor="text1"/>
          <w:sz w:val="24"/>
        </w:rPr>
        <w:t>临床前毒理学研究</w:t>
      </w:r>
    </w:p>
    <w:p w14:paraId="591E4823" w14:textId="2581BA47" w:rsidR="00725216" w:rsidRPr="00E91C34" w:rsidRDefault="00725216" w:rsidP="00725216">
      <w:pPr>
        <w:adjustRightInd w:val="0"/>
        <w:snapToGrid w:val="0"/>
        <w:spacing w:line="360" w:lineRule="auto"/>
        <w:ind w:firstLineChars="200" w:firstLine="480"/>
        <w:rPr>
          <w:color w:val="000000" w:themeColor="text1"/>
          <w:sz w:val="24"/>
        </w:rPr>
      </w:pPr>
      <w:r w:rsidRPr="00E91C34">
        <w:rPr>
          <w:color w:val="000000" w:themeColor="text1"/>
          <w:sz w:val="24"/>
        </w:rPr>
        <w:t>在临床前研究中，进行了大鼠的急性毒性试验和长期毒性试验。</w:t>
      </w:r>
    </w:p>
    <w:p w14:paraId="1BDC0DA7" w14:textId="1FC5A15E" w:rsidR="000B18B3" w:rsidRPr="00E91C34" w:rsidRDefault="00877737" w:rsidP="00DE3D93">
      <w:pPr>
        <w:adjustRightInd w:val="0"/>
        <w:snapToGrid w:val="0"/>
        <w:spacing w:line="360" w:lineRule="auto"/>
        <w:rPr>
          <w:b/>
          <w:color w:val="000000" w:themeColor="text1"/>
          <w:sz w:val="24"/>
        </w:rPr>
      </w:pPr>
      <w:r w:rsidRPr="00E91C34">
        <w:rPr>
          <w:b/>
          <w:color w:val="000000" w:themeColor="text1"/>
          <w:sz w:val="24"/>
        </w:rPr>
        <w:t>2.2.2.1</w:t>
      </w:r>
      <w:r w:rsidRPr="00E91C34">
        <w:rPr>
          <w:b/>
          <w:color w:val="000000" w:themeColor="text1"/>
          <w:sz w:val="24"/>
        </w:rPr>
        <w:t>急性毒性试验</w:t>
      </w:r>
    </w:p>
    <w:p w14:paraId="6A66C121" w14:textId="479B57AC" w:rsidR="00427002" w:rsidRPr="00E91C34" w:rsidRDefault="00427002" w:rsidP="00427002">
      <w:pPr>
        <w:adjustRightInd w:val="0"/>
        <w:snapToGrid w:val="0"/>
        <w:spacing w:line="360" w:lineRule="auto"/>
        <w:ind w:firstLineChars="200" w:firstLine="480"/>
        <w:rPr>
          <w:color w:val="000000" w:themeColor="text1"/>
          <w:sz w:val="24"/>
        </w:rPr>
      </w:pPr>
      <w:r w:rsidRPr="00E91C34">
        <w:rPr>
          <w:color w:val="000000" w:themeColor="text1"/>
          <w:sz w:val="24"/>
        </w:rPr>
        <w:t>在大鼠急性毒性</w:t>
      </w:r>
      <w:r w:rsidR="00301A7F" w:rsidRPr="00E91C34">
        <w:rPr>
          <w:color w:val="000000" w:themeColor="text1"/>
          <w:sz w:val="24"/>
        </w:rPr>
        <w:t>试验</w:t>
      </w:r>
      <w:r w:rsidRPr="00E91C34">
        <w:rPr>
          <w:color w:val="000000" w:themeColor="text1"/>
          <w:sz w:val="24"/>
        </w:rPr>
        <w:t>中，采用最大给药量法，将</w:t>
      </w:r>
      <w:r w:rsidR="007540EF" w:rsidRPr="00E91C34">
        <w:rPr>
          <w:color w:val="000000" w:themeColor="text1"/>
          <w:sz w:val="24"/>
        </w:rPr>
        <w:t>4</w:t>
      </w:r>
      <w:r w:rsidRPr="00E91C34">
        <w:rPr>
          <w:color w:val="000000" w:themeColor="text1"/>
          <w:sz w:val="24"/>
        </w:rPr>
        <w:t>0</w:t>
      </w:r>
      <w:r w:rsidRPr="00E91C34">
        <w:rPr>
          <w:color w:val="000000" w:themeColor="text1"/>
          <w:sz w:val="24"/>
        </w:rPr>
        <w:t>只大鼠（雌雄各半）</w:t>
      </w:r>
      <w:r w:rsidR="00436830" w:rsidRPr="00E91C34">
        <w:rPr>
          <w:color w:val="000000" w:themeColor="text1"/>
          <w:sz w:val="24"/>
        </w:rPr>
        <w:t>随机分为给药组和对照组，</w:t>
      </w:r>
      <w:r w:rsidR="007540EF" w:rsidRPr="00E91C34">
        <w:rPr>
          <w:color w:val="000000" w:themeColor="text1"/>
          <w:sz w:val="24"/>
        </w:rPr>
        <w:t>每组</w:t>
      </w:r>
      <w:r w:rsidR="007540EF" w:rsidRPr="00E91C34">
        <w:rPr>
          <w:color w:val="000000" w:themeColor="text1"/>
          <w:sz w:val="24"/>
        </w:rPr>
        <w:t>20</w:t>
      </w:r>
      <w:r w:rsidR="007540EF" w:rsidRPr="00E91C34">
        <w:rPr>
          <w:color w:val="000000" w:themeColor="text1"/>
          <w:sz w:val="24"/>
        </w:rPr>
        <w:t>只。给药组给予剂量为</w:t>
      </w:r>
      <w:r w:rsidR="00436830" w:rsidRPr="00E91C34">
        <w:rPr>
          <w:color w:val="000000" w:themeColor="text1"/>
          <w:sz w:val="24"/>
        </w:rPr>
        <w:t>126.6</w:t>
      </w:r>
      <w:r w:rsidR="007668DE" w:rsidRPr="00E91C34">
        <w:rPr>
          <w:color w:val="000000" w:themeColor="text1"/>
          <w:sz w:val="24"/>
        </w:rPr>
        <w:t> </w:t>
      </w:r>
      <w:r w:rsidR="00436830" w:rsidRPr="00E91C34">
        <w:rPr>
          <w:color w:val="000000" w:themeColor="text1"/>
          <w:sz w:val="24"/>
        </w:rPr>
        <w:t>g</w:t>
      </w:r>
      <w:r w:rsidR="00436830" w:rsidRPr="00E91C34">
        <w:rPr>
          <w:color w:val="000000" w:themeColor="text1"/>
          <w:sz w:val="24"/>
        </w:rPr>
        <w:t>生药</w:t>
      </w:r>
      <w:r w:rsidR="00436830" w:rsidRPr="00E91C34">
        <w:rPr>
          <w:color w:val="000000" w:themeColor="text1"/>
          <w:sz w:val="24"/>
        </w:rPr>
        <w:t>/kg</w:t>
      </w:r>
      <w:r w:rsidR="00BA4482" w:rsidRPr="00E91C34">
        <w:rPr>
          <w:color w:val="000000" w:themeColor="text1"/>
          <w:sz w:val="24"/>
        </w:rPr>
        <w:t>的香橘乳癖宁胶囊干膏粉。单次给药，</w:t>
      </w:r>
      <w:r w:rsidR="00436830" w:rsidRPr="00E91C34">
        <w:rPr>
          <w:color w:val="000000" w:themeColor="text1"/>
          <w:sz w:val="24"/>
        </w:rPr>
        <w:t>观察给药前和给药后</w:t>
      </w:r>
      <w:r w:rsidR="00436830" w:rsidRPr="00E91C34">
        <w:rPr>
          <w:color w:val="000000" w:themeColor="text1"/>
          <w:sz w:val="24"/>
        </w:rPr>
        <w:t>1</w:t>
      </w:r>
      <w:r w:rsidR="00436830" w:rsidRPr="00E91C34">
        <w:rPr>
          <w:color w:val="000000" w:themeColor="text1"/>
          <w:sz w:val="24"/>
        </w:rPr>
        <w:t>、</w:t>
      </w:r>
      <w:r w:rsidR="00436830" w:rsidRPr="00E91C34">
        <w:rPr>
          <w:color w:val="000000" w:themeColor="text1"/>
          <w:sz w:val="24"/>
        </w:rPr>
        <w:t>2</w:t>
      </w:r>
      <w:r w:rsidR="00436830" w:rsidRPr="00E91C34">
        <w:rPr>
          <w:color w:val="000000" w:themeColor="text1"/>
          <w:sz w:val="24"/>
        </w:rPr>
        <w:t>、</w:t>
      </w:r>
      <w:r w:rsidR="00436830" w:rsidRPr="00E91C34">
        <w:rPr>
          <w:color w:val="000000" w:themeColor="text1"/>
          <w:sz w:val="24"/>
        </w:rPr>
        <w:t>3</w:t>
      </w:r>
      <w:r w:rsidR="00436830" w:rsidRPr="00E91C34">
        <w:rPr>
          <w:color w:val="000000" w:themeColor="text1"/>
          <w:sz w:val="24"/>
        </w:rPr>
        <w:t>、</w:t>
      </w:r>
      <w:r w:rsidR="00436830" w:rsidRPr="00E91C34">
        <w:rPr>
          <w:color w:val="000000" w:themeColor="text1"/>
          <w:sz w:val="24"/>
        </w:rPr>
        <w:t>7</w:t>
      </w:r>
      <w:r w:rsidR="00436830" w:rsidRPr="00E91C34">
        <w:rPr>
          <w:color w:val="000000" w:themeColor="text1"/>
          <w:sz w:val="24"/>
        </w:rPr>
        <w:t>天和</w:t>
      </w:r>
      <w:r w:rsidR="00436830" w:rsidRPr="00E91C34">
        <w:rPr>
          <w:color w:val="000000" w:themeColor="text1"/>
          <w:sz w:val="24"/>
        </w:rPr>
        <w:t>14</w:t>
      </w:r>
      <w:r w:rsidR="00436830" w:rsidRPr="00E91C34">
        <w:rPr>
          <w:color w:val="000000" w:themeColor="text1"/>
          <w:sz w:val="24"/>
        </w:rPr>
        <w:t>天动物的体重、摄食量、饮水量及</w:t>
      </w:r>
      <w:r w:rsidR="00436830" w:rsidRPr="00E91C34">
        <w:rPr>
          <w:color w:val="000000" w:themeColor="text1"/>
          <w:sz w:val="24"/>
        </w:rPr>
        <w:t>14</w:t>
      </w:r>
      <w:r w:rsidR="00436830" w:rsidRPr="00E91C34">
        <w:rPr>
          <w:color w:val="000000" w:themeColor="text1"/>
          <w:sz w:val="24"/>
        </w:rPr>
        <w:t>天内动物的死亡情况及毒性反应。</w:t>
      </w:r>
    </w:p>
    <w:p w14:paraId="747FF384" w14:textId="2FB32045" w:rsidR="00710CA4" w:rsidRPr="00E91C34" w:rsidRDefault="00710CA4" w:rsidP="00710CA4">
      <w:pPr>
        <w:adjustRightInd w:val="0"/>
        <w:snapToGrid w:val="0"/>
        <w:spacing w:line="360" w:lineRule="auto"/>
        <w:ind w:firstLineChars="200" w:firstLine="480"/>
        <w:rPr>
          <w:color w:val="000000" w:themeColor="text1"/>
          <w:sz w:val="24"/>
        </w:rPr>
      </w:pPr>
      <w:r w:rsidRPr="00E91C34">
        <w:rPr>
          <w:color w:val="000000" w:themeColor="text1"/>
          <w:sz w:val="24"/>
        </w:rPr>
        <w:t>研究结果显示，</w:t>
      </w:r>
      <w:r w:rsidR="00C9495E" w:rsidRPr="00E91C34">
        <w:rPr>
          <w:rFonts w:ascii="宋体" w:hAnsi="宋体" w:cs="宋体" w:hint="eastAsia"/>
          <w:color w:val="000000" w:themeColor="text1"/>
          <w:sz w:val="24"/>
        </w:rPr>
        <w:t>①</w:t>
      </w:r>
      <w:r w:rsidRPr="00E91C34">
        <w:rPr>
          <w:color w:val="000000" w:themeColor="text1"/>
          <w:sz w:val="24"/>
        </w:rPr>
        <w:t>一般症状方面，给药组</w:t>
      </w:r>
      <w:r w:rsidR="006B3977" w:rsidRPr="00E91C34">
        <w:rPr>
          <w:color w:val="000000" w:themeColor="text1"/>
          <w:sz w:val="24"/>
        </w:rPr>
        <w:t>大鼠</w:t>
      </w:r>
      <w:r w:rsidRPr="00E91C34">
        <w:rPr>
          <w:color w:val="000000" w:themeColor="text1"/>
          <w:sz w:val="24"/>
        </w:rPr>
        <w:t>未见死亡及异常；</w:t>
      </w:r>
      <w:r w:rsidR="00C9495E" w:rsidRPr="00E91C34">
        <w:rPr>
          <w:rFonts w:ascii="宋体" w:hAnsi="宋体" w:cs="宋体" w:hint="eastAsia"/>
          <w:color w:val="000000" w:themeColor="text1"/>
          <w:sz w:val="24"/>
        </w:rPr>
        <w:t>②</w:t>
      </w:r>
      <w:r w:rsidRPr="00E91C34">
        <w:rPr>
          <w:color w:val="000000" w:themeColor="text1"/>
          <w:sz w:val="24"/>
        </w:rPr>
        <w:t>体重方面，给药组中雄鼠的体重增加幅度显著低于对照组；</w:t>
      </w:r>
      <w:r w:rsidR="00C9495E" w:rsidRPr="00E91C34">
        <w:rPr>
          <w:rFonts w:ascii="宋体" w:hAnsi="宋体" w:cs="宋体" w:hint="eastAsia"/>
          <w:color w:val="000000" w:themeColor="text1"/>
          <w:sz w:val="24"/>
        </w:rPr>
        <w:t>③</w:t>
      </w:r>
      <w:r w:rsidR="00C9495E" w:rsidRPr="00E91C34">
        <w:rPr>
          <w:color w:val="000000" w:themeColor="text1"/>
          <w:sz w:val="24"/>
        </w:rPr>
        <w:t>进</w:t>
      </w:r>
      <w:r w:rsidRPr="00E91C34">
        <w:rPr>
          <w:color w:val="000000" w:themeColor="text1"/>
          <w:sz w:val="24"/>
        </w:rPr>
        <w:t>食量方面，雌鼠在给药第一天、雄鼠在给药第</w:t>
      </w:r>
      <w:r w:rsidRPr="00E91C34">
        <w:rPr>
          <w:color w:val="000000" w:themeColor="text1"/>
          <w:sz w:val="24"/>
        </w:rPr>
        <w:t>1</w:t>
      </w:r>
      <w:r w:rsidRPr="00E91C34">
        <w:rPr>
          <w:color w:val="000000" w:themeColor="text1"/>
          <w:sz w:val="24"/>
        </w:rPr>
        <w:t>、</w:t>
      </w:r>
      <w:r w:rsidRPr="00E91C34">
        <w:rPr>
          <w:color w:val="000000" w:themeColor="text1"/>
          <w:sz w:val="24"/>
        </w:rPr>
        <w:t>2</w:t>
      </w:r>
      <w:r w:rsidRPr="00E91C34">
        <w:rPr>
          <w:color w:val="000000" w:themeColor="text1"/>
          <w:sz w:val="24"/>
        </w:rPr>
        <w:t>天进食量显著低于对照组；</w:t>
      </w:r>
      <w:r w:rsidR="004B3F77" w:rsidRPr="00E91C34">
        <w:rPr>
          <w:rFonts w:ascii="宋体" w:hAnsi="宋体" w:cs="宋体" w:hint="eastAsia"/>
          <w:color w:val="000000" w:themeColor="text1"/>
          <w:sz w:val="24"/>
        </w:rPr>
        <w:t>④</w:t>
      </w:r>
      <w:r w:rsidRPr="00E91C34">
        <w:rPr>
          <w:color w:val="000000" w:themeColor="text1"/>
          <w:sz w:val="24"/>
        </w:rPr>
        <w:t>饮水量及尸检方面，给药组</w:t>
      </w:r>
      <w:r w:rsidR="006B3977" w:rsidRPr="00E91C34">
        <w:rPr>
          <w:color w:val="000000" w:themeColor="text1"/>
          <w:sz w:val="24"/>
        </w:rPr>
        <w:t>大鼠</w:t>
      </w:r>
      <w:r w:rsidRPr="00E91C34">
        <w:rPr>
          <w:color w:val="000000" w:themeColor="text1"/>
          <w:sz w:val="24"/>
        </w:rPr>
        <w:t>未见异常。</w:t>
      </w:r>
    </w:p>
    <w:p w14:paraId="49037A0F" w14:textId="2927FA17" w:rsidR="00710CA4" w:rsidRPr="00E91C34" w:rsidRDefault="00784ED6" w:rsidP="00710CA4">
      <w:pPr>
        <w:adjustRightInd w:val="0"/>
        <w:snapToGrid w:val="0"/>
        <w:spacing w:line="360" w:lineRule="auto"/>
        <w:ind w:firstLineChars="200" w:firstLine="480"/>
        <w:rPr>
          <w:color w:val="000000" w:themeColor="text1"/>
          <w:sz w:val="24"/>
        </w:rPr>
      </w:pPr>
      <w:r>
        <w:rPr>
          <w:rFonts w:hint="eastAsia"/>
          <w:color w:val="000000" w:themeColor="text1"/>
          <w:sz w:val="24"/>
        </w:rPr>
        <w:t>研究提示</w:t>
      </w:r>
      <w:r w:rsidR="00BD65A7" w:rsidRPr="00E91C34">
        <w:rPr>
          <w:color w:val="000000" w:themeColor="text1"/>
          <w:sz w:val="24"/>
        </w:rPr>
        <w:t>，</w:t>
      </w:r>
      <w:r w:rsidR="002A7565" w:rsidRPr="00E91C34">
        <w:rPr>
          <w:color w:val="000000" w:themeColor="text1"/>
          <w:sz w:val="24"/>
        </w:rPr>
        <w:t>126.6</w:t>
      </w:r>
      <w:r w:rsidR="007668DE" w:rsidRPr="00E91C34">
        <w:rPr>
          <w:color w:val="000000" w:themeColor="text1"/>
          <w:sz w:val="24"/>
        </w:rPr>
        <w:t> </w:t>
      </w:r>
      <w:r w:rsidR="002A7565" w:rsidRPr="00E91C34">
        <w:rPr>
          <w:color w:val="000000" w:themeColor="text1"/>
          <w:sz w:val="24"/>
        </w:rPr>
        <w:t>g</w:t>
      </w:r>
      <w:r w:rsidR="002A7565" w:rsidRPr="00E91C34">
        <w:rPr>
          <w:color w:val="000000" w:themeColor="text1"/>
          <w:sz w:val="24"/>
        </w:rPr>
        <w:t>生药</w:t>
      </w:r>
      <w:r w:rsidR="002A7565" w:rsidRPr="00E91C34">
        <w:rPr>
          <w:color w:val="000000" w:themeColor="text1"/>
          <w:sz w:val="24"/>
        </w:rPr>
        <w:t>/kg</w:t>
      </w:r>
      <w:r w:rsidR="002A7565" w:rsidRPr="00E91C34">
        <w:rPr>
          <w:color w:val="000000" w:themeColor="text1"/>
          <w:sz w:val="24"/>
        </w:rPr>
        <w:t>剂量的香橘乳癖宁胶囊</w:t>
      </w:r>
      <w:r w:rsidR="0015622B" w:rsidRPr="00E91C34">
        <w:rPr>
          <w:color w:val="000000" w:themeColor="text1"/>
          <w:sz w:val="24"/>
        </w:rPr>
        <w:t>的</w:t>
      </w:r>
      <w:r w:rsidR="00BD65A7" w:rsidRPr="00E91C34">
        <w:rPr>
          <w:color w:val="000000" w:themeColor="text1"/>
          <w:sz w:val="24"/>
        </w:rPr>
        <w:t>大鼠急性毒性试验的毒性症状表现为摄食量减少和雄鼠体重增加减缓</w:t>
      </w:r>
      <w:r w:rsidR="00710CA4" w:rsidRPr="00E91C34">
        <w:rPr>
          <w:color w:val="000000" w:themeColor="text1"/>
          <w:sz w:val="24"/>
        </w:rPr>
        <w:t>。</w:t>
      </w:r>
    </w:p>
    <w:p w14:paraId="6A840E57" w14:textId="7336B643" w:rsidR="00877737" w:rsidRPr="00E91C34" w:rsidRDefault="00877737" w:rsidP="00DE3D93">
      <w:pPr>
        <w:adjustRightInd w:val="0"/>
        <w:snapToGrid w:val="0"/>
        <w:spacing w:line="360" w:lineRule="auto"/>
        <w:rPr>
          <w:b/>
          <w:color w:val="000000" w:themeColor="text1"/>
          <w:sz w:val="24"/>
        </w:rPr>
      </w:pPr>
      <w:r w:rsidRPr="00E91C34">
        <w:rPr>
          <w:b/>
          <w:color w:val="000000" w:themeColor="text1"/>
          <w:sz w:val="24"/>
        </w:rPr>
        <w:t>2.2.2</w:t>
      </w:r>
      <w:r w:rsidR="003875CD">
        <w:rPr>
          <w:rFonts w:hint="eastAsia"/>
          <w:b/>
          <w:color w:val="000000" w:themeColor="text1"/>
          <w:sz w:val="24"/>
        </w:rPr>
        <w:t>.2</w:t>
      </w:r>
      <w:r w:rsidRPr="00E91C34">
        <w:rPr>
          <w:b/>
          <w:color w:val="000000" w:themeColor="text1"/>
          <w:sz w:val="24"/>
        </w:rPr>
        <w:t>长期毒性试验</w:t>
      </w:r>
    </w:p>
    <w:p w14:paraId="1CB878C7" w14:textId="5338107E" w:rsidR="008B481F" w:rsidRPr="00784ED6" w:rsidRDefault="00D163B6" w:rsidP="00E718B8">
      <w:pPr>
        <w:adjustRightInd w:val="0"/>
        <w:snapToGrid w:val="0"/>
        <w:spacing w:line="360" w:lineRule="auto"/>
        <w:ind w:firstLineChars="200" w:firstLine="480"/>
        <w:rPr>
          <w:rFonts w:eastAsiaTheme="minorEastAsia"/>
          <w:color w:val="000000" w:themeColor="text1"/>
          <w:sz w:val="24"/>
        </w:rPr>
      </w:pPr>
      <w:r w:rsidRPr="00784ED6">
        <w:rPr>
          <w:rFonts w:hint="eastAsia"/>
          <w:color w:val="000000" w:themeColor="text1"/>
          <w:sz w:val="24"/>
        </w:rPr>
        <w:t>长期毒性试验包括</w:t>
      </w:r>
      <w:r w:rsidR="00132044" w:rsidRPr="00784ED6">
        <w:rPr>
          <w:color w:val="000000" w:themeColor="text1"/>
          <w:sz w:val="24"/>
        </w:rPr>
        <w:t>3</w:t>
      </w:r>
      <w:r w:rsidRPr="00784ED6">
        <w:rPr>
          <w:rFonts w:hint="eastAsia"/>
          <w:color w:val="000000" w:themeColor="text1"/>
          <w:sz w:val="24"/>
        </w:rPr>
        <w:t>个月、</w:t>
      </w:r>
      <w:r w:rsidR="00132044" w:rsidRPr="00784ED6">
        <w:rPr>
          <w:color w:val="000000" w:themeColor="text1"/>
          <w:sz w:val="24"/>
        </w:rPr>
        <w:t>6</w:t>
      </w:r>
      <w:r w:rsidRPr="00784ED6">
        <w:rPr>
          <w:rFonts w:hint="eastAsia"/>
          <w:color w:val="000000" w:themeColor="text1"/>
          <w:sz w:val="24"/>
        </w:rPr>
        <w:t>个月的长期毒性试验。</w:t>
      </w:r>
      <w:r w:rsidR="008B481F" w:rsidRPr="00784ED6">
        <w:rPr>
          <w:rFonts w:hint="eastAsia"/>
          <w:color w:val="000000" w:themeColor="text1"/>
          <w:sz w:val="24"/>
        </w:rPr>
        <w:t>将</w:t>
      </w:r>
      <w:r w:rsidRPr="00784ED6">
        <w:rPr>
          <w:color w:val="000000" w:themeColor="text1"/>
          <w:sz w:val="24"/>
        </w:rPr>
        <w:t>SD</w:t>
      </w:r>
      <w:r w:rsidR="008B481F" w:rsidRPr="00784ED6">
        <w:rPr>
          <w:rFonts w:eastAsiaTheme="minorEastAsia" w:hint="eastAsia"/>
          <w:color w:val="000000" w:themeColor="text1"/>
          <w:sz w:val="24"/>
        </w:rPr>
        <w:t>大鼠</w:t>
      </w:r>
      <w:r w:rsidR="00A73C44" w:rsidRPr="00784ED6">
        <w:rPr>
          <w:rFonts w:eastAsiaTheme="minorEastAsia" w:hint="eastAsia"/>
          <w:color w:val="000000" w:themeColor="text1"/>
          <w:sz w:val="24"/>
        </w:rPr>
        <w:t>（雌雄各半）随机</w:t>
      </w:r>
      <w:r w:rsidR="00A73C44" w:rsidRPr="00784ED6">
        <w:rPr>
          <w:rFonts w:eastAsiaTheme="minorEastAsia" w:hint="eastAsia"/>
          <w:color w:val="000000" w:themeColor="text1"/>
          <w:sz w:val="24"/>
        </w:rPr>
        <w:lastRenderedPageBreak/>
        <w:t>分为高、中、低</w:t>
      </w:r>
      <w:r w:rsidR="007540EF" w:rsidRPr="00784ED6">
        <w:rPr>
          <w:rFonts w:eastAsiaTheme="minorEastAsia" w:hint="eastAsia"/>
          <w:color w:val="000000" w:themeColor="text1"/>
          <w:sz w:val="24"/>
        </w:rPr>
        <w:t>剂量组，</w:t>
      </w:r>
      <w:r w:rsidRPr="00784ED6">
        <w:rPr>
          <w:rFonts w:eastAsiaTheme="minorEastAsia" w:hint="eastAsia"/>
          <w:color w:val="000000" w:themeColor="text1"/>
          <w:sz w:val="24"/>
        </w:rPr>
        <w:t>及对照组</w:t>
      </w:r>
      <w:r w:rsidR="008A64FD" w:rsidRPr="00784ED6">
        <w:rPr>
          <w:rFonts w:eastAsiaTheme="minorEastAsia" w:hint="eastAsia"/>
          <w:color w:val="000000" w:themeColor="text1"/>
          <w:sz w:val="24"/>
        </w:rPr>
        <w:t>。高、中、低剂量的剂量分别为：</w:t>
      </w:r>
      <w:r w:rsidR="007668DE" w:rsidRPr="00784ED6">
        <w:rPr>
          <w:rFonts w:eastAsiaTheme="minorEastAsia"/>
          <w:color w:val="000000" w:themeColor="text1"/>
          <w:sz w:val="24"/>
        </w:rPr>
        <w:t>40</w:t>
      </w:r>
      <w:r w:rsidR="002C7C70" w:rsidRPr="00784ED6">
        <w:rPr>
          <w:rFonts w:eastAsiaTheme="minorEastAsia"/>
          <w:color w:val="000000" w:themeColor="text1"/>
          <w:sz w:val="24"/>
        </w:rPr>
        <w:t> </w:t>
      </w:r>
      <w:r w:rsidR="007668DE" w:rsidRPr="00784ED6">
        <w:rPr>
          <w:rFonts w:eastAsiaTheme="minorEastAsia"/>
          <w:color w:val="000000" w:themeColor="text1"/>
          <w:sz w:val="24"/>
        </w:rPr>
        <w:t>g</w:t>
      </w:r>
      <w:r w:rsidR="008A64FD" w:rsidRPr="00784ED6">
        <w:rPr>
          <w:rFonts w:eastAsiaTheme="minorEastAsia" w:hint="eastAsia"/>
          <w:color w:val="000000" w:themeColor="text1"/>
          <w:sz w:val="24"/>
        </w:rPr>
        <w:t>生药</w:t>
      </w:r>
      <w:r w:rsidR="008A64FD" w:rsidRPr="00784ED6">
        <w:rPr>
          <w:rFonts w:eastAsiaTheme="minorEastAsia"/>
          <w:color w:val="000000" w:themeColor="text1"/>
          <w:sz w:val="24"/>
        </w:rPr>
        <w:t>/kg</w:t>
      </w:r>
      <w:r w:rsidR="008A64FD" w:rsidRPr="00784ED6">
        <w:rPr>
          <w:rFonts w:eastAsiaTheme="minorEastAsia" w:hint="eastAsia"/>
          <w:color w:val="000000" w:themeColor="text1"/>
          <w:sz w:val="24"/>
        </w:rPr>
        <w:t>、</w:t>
      </w:r>
      <w:r w:rsidR="008A64FD" w:rsidRPr="00784ED6">
        <w:rPr>
          <w:rFonts w:eastAsiaTheme="minorEastAsia"/>
          <w:color w:val="000000" w:themeColor="text1"/>
          <w:sz w:val="24"/>
        </w:rPr>
        <w:t>15</w:t>
      </w:r>
      <w:r w:rsidR="002C7C70" w:rsidRPr="00784ED6">
        <w:rPr>
          <w:rFonts w:eastAsiaTheme="minorEastAsia"/>
          <w:color w:val="000000" w:themeColor="text1"/>
          <w:sz w:val="24"/>
        </w:rPr>
        <w:t> </w:t>
      </w:r>
      <w:r w:rsidR="008A64FD" w:rsidRPr="00784ED6">
        <w:rPr>
          <w:rFonts w:eastAsiaTheme="minorEastAsia"/>
          <w:color w:val="000000" w:themeColor="text1"/>
          <w:sz w:val="24"/>
        </w:rPr>
        <w:t>g</w:t>
      </w:r>
      <w:r w:rsidR="008A64FD" w:rsidRPr="00784ED6">
        <w:rPr>
          <w:rFonts w:eastAsiaTheme="minorEastAsia" w:hint="eastAsia"/>
          <w:color w:val="000000" w:themeColor="text1"/>
          <w:sz w:val="24"/>
        </w:rPr>
        <w:t>生药</w:t>
      </w:r>
      <w:r w:rsidR="008A64FD" w:rsidRPr="00784ED6">
        <w:rPr>
          <w:rFonts w:eastAsiaTheme="minorEastAsia"/>
          <w:color w:val="000000" w:themeColor="text1"/>
          <w:sz w:val="24"/>
        </w:rPr>
        <w:t>/kg</w:t>
      </w:r>
      <w:r w:rsidR="008A64FD" w:rsidRPr="00784ED6">
        <w:rPr>
          <w:rFonts w:eastAsiaTheme="minorEastAsia" w:hint="eastAsia"/>
          <w:color w:val="000000" w:themeColor="text1"/>
          <w:sz w:val="24"/>
        </w:rPr>
        <w:t>、</w:t>
      </w:r>
      <w:r w:rsidR="008A64FD" w:rsidRPr="00784ED6">
        <w:rPr>
          <w:rFonts w:eastAsiaTheme="minorEastAsia"/>
          <w:color w:val="000000" w:themeColor="text1"/>
          <w:sz w:val="24"/>
        </w:rPr>
        <w:t>5</w:t>
      </w:r>
      <w:r w:rsidR="002C7C70">
        <w:rPr>
          <w:rFonts w:eastAsiaTheme="minorEastAsia"/>
          <w:color w:val="000000" w:themeColor="text1"/>
          <w:sz w:val="24"/>
        </w:rPr>
        <w:t> </w:t>
      </w:r>
      <w:r w:rsidR="008A64FD" w:rsidRPr="00784ED6">
        <w:rPr>
          <w:rFonts w:eastAsiaTheme="minorEastAsia"/>
          <w:color w:val="000000" w:themeColor="text1"/>
          <w:sz w:val="24"/>
        </w:rPr>
        <w:t>g</w:t>
      </w:r>
      <w:r w:rsidR="008A64FD" w:rsidRPr="00784ED6">
        <w:rPr>
          <w:rFonts w:eastAsiaTheme="minorEastAsia" w:hint="eastAsia"/>
          <w:color w:val="000000" w:themeColor="text1"/>
          <w:sz w:val="24"/>
        </w:rPr>
        <w:t>生药</w:t>
      </w:r>
      <w:r w:rsidR="008A64FD" w:rsidRPr="00784ED6">
        <w:rPr>
          <w:rFonts w:eastAsiaTheme="minorEastAsia"/>
          <w:color w:val="000000" w:themeColor="text1"/>
          <w:sz w:val="24"/>
        </w:rPr>
        <w:t>/kg</w:t>
      </w:r>
      <w:r w:rsidRPr="00784ED6">
        <w:rPr>
          <w:rFonts w:eastAsiaTheme="minorEastAsia" w:hint="eastAsia"/>
          <w:color w:val="000000" w:themeColor="text1"/>
          <w:sz w:val="24"/>
        </w:rPr>
        <w:t>。</w:t>
      </w:r>
      <w:r w:rsidR="008A64FD" w:rsidRPr="00784ED6">
        <w:rPr>
          <w:rFonts w:eastAsiaTheme="minorEastAsia" w:hint="eastAsia"/>
          <w:color w:val="000000" w:themeColor="text1"/>
          <w:sz w:val="24"/>
        </w:rPr>
        <w:t>观察</w:t>
      </w:r>
      <w:r w:rsidRPr="00784ED6">
        <w:rPr>
          <w:rFonts w:eastAsiaTheme="minorEastAsia" w:hint="eastAsia"/>
          <w:color w:val="000000" w:themeColor="text1"/>
          <w:sz w:val="24"/>
        </w:rPr>
        <w:t>给药</w:t>
      </w:r>
      <w:r w:rsidR="00CB09BF" w:rsidRPr="00784ED6">
        <w:rPr>
          <w:rFonts w:eastAsiaTheme="minorEastAsia"/>
          <w:color w:val="000000" w:themeColor="text1"/>
          <w:sz w:val="24"/>
        </w:rPr>
        <w:t>6</w:t>
      </w:r>
      <w:r w:rsidRPr="00784ED6">
        <w:rPr>
          <w:rFonts w:eastAsiaTheme="minorEastAsia" w:hint="eastAsia"/>
          <w:color w:val="000000" w:themeColor="text1"/>
          <w:sz w:val="24"/>
        </w:rPr>
        <w:t>个月、</w:t>
      </w:r>
      <w:r w:rsidR="00CB09BF" w:rsidRPr="00784ED6">
        <w:rPr>
          <w:rFonts w:eastAsiaTheme="minorEastAsia"/>
          <w:color w:val="000000" w:themeColor="text1"/>
          <w:sz w:val="24"/>
        </w:rPr>
        <w:t>3</w:t>
      </w:r>
      <w:r w:rsidRPr="00784ED6">
        <w:rPr>
          <w:rFonts w:eastAsiaTheme="minorEastAsia" w:hint="eastAsia"/>
          <w:color w:val="000000" w:themeColor="text1"/>
          <w:sz w:val="24"/>
        </w:rPr>
        <w:t>个月，及停药恢复期的</w:t>
      </w:r>
      <w:r w:rsidR="00F11DEE" w:rsidRPr="00784ED6">
        <w:rPr>
          <w:rFonts w:eastAsiaTheme="minorEastAsia" w:hint="eastAsia"/>
          <w:color w:val="000000" w:themeColor="text1"/>
          <w:sz w:val="24"/>
        </w:rPr>
        <w:t>一般症状、体重、食量、饮水量、血液学、血液生化、脏器重量系数及组织病理学检查。</w:t>
      </w:r>
    </w:p>
    <w:p w14:paraId="17C76181" w14:textId="72FCFF26" w:rsidR="00A56208" w:rsidRPr="00784ED6" w:rsidRDefault="00E94787" w:rsidP="008B481F">
      <w:pPr>
        <w:adjustRightInd w:val="0"/>
        <w:snapToGrid w:val="0"/>
        <w:spacing w:line="360" w:lineRule="auto"/>
        <w:ind w:firstLineChars="200" w:firstLine="480"/>
        <w:rPr>
          <w:color w:val="000000" w:themeColor="text1"/>
          <w:sz w:val="24"/>
        </w:rPr>
      </w:pPr>
      <w:r w:rsidRPr="008A5D45">
        <w:rPr>
          <w:color w:val="000000" w:themeColor="text1"/>
          <w:sz w:val="24"/>
        </w:rPr>
        <w:t>3</w:t>
      </w:r>
      <w:r w:rsidRPr="008A5D45">
        <w:rPr>
          <w:rFonts w:hint="eastAsia"/>
          <w:color w:val="000000" w:themeColor="text1"/>
          <w:sz w:val="24"/>
        </w:rPr>
        <w:t>个月的长毒结果为：</w:t>
      </w:r>
      <w:r w:rsidR="00925386" w:rsidRPr="008A5D45">
        <w:rPr>
          <w:rFonts w:hint="eastAsia"/>
          <w:color w:val="000000" w:themeColor="text1"/>
          <w:sz w:val="24"/>
        </w:rPr>
        <w:t>雄性大鼠高剂量组体重显著降低，雌、雄性高剂量组谷氨酰转肽酶显著升高，雌性大鼠高剂量组血清睾酮含量降低，均在停药</w:t>
      </w:r>
      <w:r w:rsidR="00925386" w:rsidRPr="008A5D45">
        <w:rPr>
          <w:color w:val="000000" w:themeColor="text1"/>
          <w:sz w:val="24"/>
        </w:rPr>
        <w:t>1</w:t>
      </w:r>
      <w:r w:rsidR="00925386" w:rsidRPr="008A5D45">
        <w:rPr>
          <w:rFonts w:hint="eastAsia"/>
          <w:color w:val="000000" w:themeColor="text1"/>
          <w:sz w:val="24"/>
        </w:rPr>
        <w:t>个月的恢复期后恢复。</w:t>
      </w:r>
      <w:r w:rsidR="00B81953" w:rsidRPr="008A5D45">
        <w:rPr>
          <w:rFonts w:hint="eastAsia"/>
          <w:color w:val="000000" w:themeColor="text1"/>
          <w:sz w:val="24"/>
        </w:rPr>
        <w:t>中、低剂量组各指标虽偶有统计学差异，但并未对动物的健康产生影响，亦未见与药物相关的严重毒性反应。综合判断连续灌胃给药</w:t>
      </w:r>
      <w:r w:rsidR="00B81953" w:rsidRPr="008A5D45">
        <w:rPr>
          <w:color w:val="000000" w:themeColor="text1"/>
          <w:sz w:val="24"/>
        </w:rPr>
        <w:t>3</w:t>
      </w:r>
      <w:r w:rsidR="00B81953" w:rsidRPr="008A5D45">
        <w:rPr>
          <w:rFonts w:hint="eastAsia"/>
          <w:color w:val="000000" w:themeColor="text1"/>
          <w:sz w:val="24"/>
        </w:rPr>
        <w:t>个月对大鼠的</w:t>
      </w:r>
      <w:r w:rsidR="00B81953" w:rsidRPr="008A5D45">
        <w:rPr>
          <w:color w:val="000000" w:themeColor="text1"/>
          <w:sz w:val="24"/>
        </w:rPr>
        <w:t>NOAEL</w:t>
      </w:r>
      <w:r w:rsidR="00B81953" w:rsidRPr="008A5D45">
        <w:rPr>
          <w:rFonts w:hint="eastAsia"/>
          <w:color w:val="000000" w:themeColor="text1"/>
          <w:sz w:val="24"/>
        </w:rPr>
        <w:t>为</w:t>
      </w:r>
      <w:r w:rsidR="00B81953" w:rsidRPr="008A5D45">
        <w:rPr>
          <w:color w:val="000000" w:themeColor="text1"/>
          <w:sz w:val="24"/>
        </w:rPr>
        <w:t>15</w:t>
      </w:r>
      <w:r w:rsidR="002C7C70">
        <w:rPr>
          <w:color w:val="000000" w:themeColor="text1"/>
          <w:sz w:val="24"/>
        </w:rPr>
        <w:t> </w:t>
      </w:r>
      <w:r w:rsidR="00B81953" w:rsidRPr="008A5D45">
        <w:rPr>
          <w:color w:val="000000" w:themeColor="text1"/>
          <w:sz w:val="24"/>
        </w:rPr>
        <w:t>g</w:t>
      </w:r>
      <w:r w:rsidR="00B81953" w:rsidRPr="008A5D45">
        <w:rPr>
          <w:color w:val="000000" w:themeColor="text1"/>
          <w:sz w:val="24"/>
        </w:rPr>
        <w:t>生药</w:t>
      </w:r>
      <w:r w:rsidR="00B81953" w:rsidRPr="008A5D45">
        <w:rPr>
          <w:color w:val="000000" w:themeColor="text1"/>
          <w:sz w:val="24"/>
        </w:rPr>
        <w:t>/kg</w:t>
      </w:r>
      <w:r w:rsidR="00B81953" w:rsidRPr="008A5D45">
        <w:rPr>
          <w:rFonts w:hint="eastAsia"/>
          <w:color w:val="000000" w:themeColor="text1"/>
          <w:sz w:val="24"/>
        </w:rPr>
        <w:t>。</w:t>
      </w:r>
      <w:r w:rsidR="00784ED6" w:rsidRPr="008A5D45">
        <w:rPr>
          <w:rFonts w:hint="eastAsia"/>
          <w:color w:val="000000" w:themeColor="text1"/>
          <w:sz w:val="24"/>
        </w:rPr>
        <w:t>研究</w:t>
      </w:r>
      <w:r w:rsidR="00B81953" w:rsidRPr="008A5D45">
        <w:rPr>
          <w:color w:val="000000" w:themeColor="text1"/>
          <w:sz w:val="24"/>
        </w:rPr>
        <w:t>结果提示，</w:t>
      </w:r>
      <w:r w:rsidR="001B1440" w:rsidRPr="008A5D45">
        <w:rPr>
          <w:rFonts w:hint="eastAsia"/>
          <w:color w:val="000000" w:themeColor="text1"/>
          <w:sz w:val="24"/>
        </w:rPr>
        <w:t>香橘乳癖宁胶囊在临床长期使用中，应注意监测血清睾酮含量、肝功能相关指标。</w:t>
      </w:r>
    </w:p>
    <w:p w14:paraId="62B33A18" w14:textId="1381CB0C" w:rsidR="00E94787" w:rsidRPr="00E91C34" w:rsidRDefault="00E94787" w:rsidP="00132044">
      <w:pPr>
        <w:adjustRightInd w:val="0"/>
        <w:snapToGrid w:val="0"/>
        <w:spacing w:line="360" w:lineRule="auto"/>
        <w:ind w:firstLineChars="200" w:firstLine="480"/>
        <w:rPr>
          <w:color w:val="000000" w:themeColor="text1"/>
          <w:sz w:val="24"/>
        </w:rPr>
      </w:pPr>
      <w:r w:rsidRPr="00E91C34">
        <w:rPr>
          <w:rFonts w:hint="eastAsia"/>
          <w:color w:val="000000" w:themeColor="text1"/>
          <w:sz w:val="24"/>
        </w:rPr>
        <w:t>6</w:t>
      </w:r>
      <w:r w:rsidRPr="00E91C34">
        <w:rPr>
          <w:rFonts w:hint="eastAsia"/>
          <w:color w:val="000000" w:themeColor="text1"/>
          <w:sz w:val="24"/>
        </w:rPr>
        <w:t>个</w:t>
      </w:r>
      <w:r w:rsidRPr="00E91C34">
        <w:rPr>
          <w:color w:val="000000" w:themeColor="text1"/>
          <w:sz w:val="24"/>
        </w:rPr>
        <w:t>月的长毒结果为：</w:t>
      </w:r>
      <w:r w:rsidR="0060282B" w:rsidRPr="00E91C34">
        <w:rPr>
          <w:rFonts w:hint="eastAsia"/>
          <w:color w:val="000000" w:themeColor="text1"/>
          <w:sz w:val="24"/>
        </w:rPr>
        <w:t>给药</w:t>
      </w:r>
      <w:r w:rsidR="0060282B" w:rsidRPr="00E91C34">
        <w:rPr>
          <w:rFonts w:hint="eastAsia"/>
          <w:color w:val="000000" w:themeColor="text1"/>
          <w:sz w:val="24"/>
        </w:rPr>
        <w:t>6</w:t>
      </w:r>
      <w:r w:rsidR="0060282B" w:rsidRPr="00E91C34">
        <w:rPr>
          <w:rFonts w:hint="eastAsia"/>
          <w:color w:val="000000" w:themeColor="text1"/>
          <w:sz w:val="24"/>
        </w:rPr>
        <w:t>个</w:t>
      </w:r>
      <w:r w:rsidR="0060282B" w:rsidRPr="00E91C34">
        <w:rPr>
          <w:color w:val="000000" w:themeColor="text1"/>
          <w:sz w:val="24"/>
        </w:rPr>
        <w:t>月及恢复期</w:t>
      </w:r>
      <w:r w:rsidR="0060282B" w:rsidRPr="00E91C34">
        <w:rPr>
          <w:rFonts w:hint="eastAsia"/>
          <w:color w:val="000000" w:themeColor="text1"/>
          <w:sz w:val="24"/>
        </w:rPr>
        <w:t>2</w:t>
      </w:r>
      <w:r w:rsidR="0060282B" w:rsidRPr="00E91C34">
        <w:rPr>
          <w:rFonts w:hint="eastAsia"/>
          <w:color w:val="000000" w:themeColor="text1"/>
          <w:sz w:val="24"/>
        </w:rPr>
        <w:t>个</w:t>
      </w:r>
      <w:r w:rsidR="0060282B" w:rsidRPr="00E91C34">
        <w:rPr>
          <w:color w:val="000000" w:themeColor="text1"/>
          <w:sz w:val="24"/>
        </w:rPr>
        <w:t>月</w:t>
      </w:r>
      <w:r w:rsidR="0060282B" w:rsidRPr="00E91C34">
        <w:rPr>
          <w:rFonts w:hint="eastAsia"/>
          <w:color w:val="000000" w:themeColor="text1"/>
          <w:sz w:val="24"/>
        </w:rPr>
        <w:t>后</w:t>
      </w:r>
      <w:r w:rsidR="0060282B" w:rsidRPr="00E91C34">
        <w:rPr>
          <w:color w:val="000000" w:themeColor="text1"/>
          <w:sz w:val="24"/>
        </w:rPr>
        <w:t>，</w:t>
      </w:r>
      <w:r w:rsidR="0060282B" w:rsidRPr="00E91C34">
        <w:rPr>
          <w:rFonts w:hint="eastAsia"/>
          <w:color w:val="000000" w:themeColor="text1"/>
          <w:sz w:val="24"/>
        </w:rPr>
        <w:t>5</w:t>
      </w:r>
      <w:r w:rsidR="0060282B" w:rsidRPr="00E91C34">
        <w:rPr>
          <w:rFonts w:hint="eastAsia"/>
          <w:color w:val="000000" w:themeColor="text1"/>
          <w:sz w:val="24"/>
        </w:rPr>
        <w:t>、</w:t>
      </w:r>
      <w:r w:rsidR="0060282B" w:rsidRPr="00E91C34">
        <w:rPr>
          <w:rFonts w:hint="eastAsia"/>
          <w:color w:val="000000" w:themeColor="text1"/>
          <w:sz w:val="24"/>
        </w:rPr>
        <w:t>15</w:t>
      </w:r>
      <w:r w:rsidR="00C7316B">
        <w:rPr>
          <w:color w:val="000000" w:themeColor="text1"/>
          <w:sz w:val="24"/>
        </w:rPr>
        <w:t> </w:t>
      </w:r>
      <w:r w:rsidR="0060282B" w:rsidRPr="00E91C34">
        <w:rPr>
          <w:color w:val="000000" w:themeColor="text1"/>
          <w:sz w:val="24"/>
        </w:rPr>
        <w:t>g</w:t>
      </w:r>
      <w:r w:rsidR="0060282B" w:rsidRPr="00E91C34">
        <w:rPr>
          <w:color w:val="000000" w:themeColor="text1"/>
          <w:sz w:val="24"/>
        </w:rPr>
        <w:t>生药</w:t>
      </w:r>
      <w:r w:rsidR="0060282B" w:rsidRPr="00E91C34">
        <w:rPr>
          <w:rFonts w:hint="eastAsia"/>
          <w:color w:val="000000" w:themeColor="text1"/>
          <w:sz w:val="24"/>
        </w:rPr>
        <w:t>/</w:t>
      </w:r>
      <w:r w:rsidR="0060282B" w:rsidRPr="00E91C34">
        <w:rPr>
          <w:color w:val="000000" w:themeColor="text1"/>
          <w:sz w:val="24"/>
        </w:rPr>
        <w:t>kg</w:t>
      </w:r>
      <w:r w:rsidR="0060282B" w:rsidRPr="00E91C34">
        <w:rPr>
          <w:color w:val="000000" w:themeColor="text1"/>
          <w:sz w:val="24"/>
        </w:rPr>
        <w:t>剂量未见毒性反应。</w:t>
      </w:r>
      <w:r w:rsidR="0060282B" w:rsidRPr="00E91C34">
        <w:rPr>
          <w:rFonts w:hint="eastAsia"/>
          <w:color w:val="000000" w:themeColor="text1"/>
          <w:sz w:val="24"/>
        </w:rPr>
        <w:t>40</w:t>
      </w:r>
      <w:r w:rsidR="006202E6">
        <w:rPr>
          <w:color w:val="000000" w:themeColor="text1"/>
          <w:sz w:val="24"/>
        </w:rPr>
        <w:t> </w:t>
      </w:r>
      <w:r w:rsidR="0060282B" w:rsidRPr="00E91C34">
        <w:rPr>
          <w:color w:val="000000" w:themeColor="text1"/>
          <w:sz w:val="24"/>
        </w:rPr>
        <w:t>g</w:t>
      </w:r>
      <w:r w:rsidR="0060282B" w:rsidRPr="00E91C34">
        <w:rPr>
          <w:color w:val="000000" w:themeColor="text1"/>
          <w:sz w:val="24"/>
        </w:rPr>
        <w:t>生药</w:t>
      </w:r>
      <w:r w:rsidR="0060282B" w:rsidRPr="00E91C34">
        <w:rPr>
          <w:rFonts w:hint="eastAsia"/>
          <w:color w:val="000000" w:themeColor="text1"/>
          <w:sz w:val="24"/>
        </w:rPr>
        <w:t>/</w:t>
      </w:r>
      <w:r w:rsidR="0060282B" w:rsidRPr="00E91C34">
        <w:rPr>
          <w:color w:val="000000" w:themeColor="text1"/>
          <w:sz w:val="24"/>
        </w:rPr>
        <w:t>kg</w:t>
      </w:r>
      <w:r w:rsidR="0060282B" w:rsidRPr="00E91C34">
        <w:rPr>
          <w:color w:val="000000" w:themeColor="text1"/>
          <w:sz w:val="24"/>
        </w:rPr>
        <w:t>剂量除雄鼠</w:t>
      </w:r>
      <w:r w:rsidR="0060282B" w:rsidRPr="00E91C34">
        <w:rPr>
          <w:rFonts w:hint="eastAsia"/>
          <w:color w:val="000000" w:themeColor="text1"/>
          <w:sz w:val="24"/>
        </w:rPr>
        <w:t>体重</w:t>
      </w:r>
      <w:r w:rsidR="0060282B" w:rsidRPr="00E91C34">
        <w:rPr>
          <w:color w:val="000000" w:themeColor="text1"/>
          <w:sz w:val="24"/>
        </w:rPr>
        <w:t>生长缓慢外，其他各项指标检查均未见异常，未观察到药物延迟的毒性反应。</w:t>
      </w:r>
      <w:r w:rsidR="0060282B" w:rsidRPr="00E91C34">
        <w:rPr>
          <w:color w:val="000000" w:themeColor="text1"/>
          <w:sz w:val="24"/>
        </w:rPr>
        <w:t>NOAEL</w:t>
      </w:r>
      <w:r w:rsidR="0060282B" w:rsidRPr="00E91C34">
        <w:rPr>
          <w:rFonts w:hint="eastAsia"/>
          <w:color w:val="000000" w:themeColor="text1"/>
          <w:sz w:val="24"/>
        </w:rPr>
        <w:t>为</w:t>
      </w:r>
      <w:r w:rsidR="0060282B" w:rsidRPr="00E91C34">
        <w:rPr>
          <w:rFonts w:hint="eastAsia"/>
          <w:color w:val="000000" w:themeColor="text1"/>
          <w:sz w:val="24"/>
        </w:rPr>
        <w:t>15</w:t>
      </w:r>
      <w:r w:rsidR="006202E6">
        <w:rPr>
          <w:color w:val="000000" w:themeColor="text1"/>
          <w:sz w:val="24"/>
        </w:rPr>
        <w:t> </w:t>
      </w:r>
      <w:r w:rsidR="0060282B" w:rsidRPr="00E91C34">
        <w:rPr>
          <w:color w:val="000000" w:themeColor="text1"/>
          <w:sz w:val="24"/>
        </w:rPr>
        <w:t>g</w:t>
      </w:r>
      <w:r w:rsidR="0060282B" w:rsidRPr="00E91C34">
        <w:rPr>
          <w:color w:val="000000" w:themeColor="text1"/>
          <w:sz w:val="24"/>
        </w:rPr>
        <w:t>生药</w:t>
      </w:r>
      <w:r w:rsidR="0060282B" w:rsidRPr="00E91C34">
        <w:rPr>
          <w:rFonts w:hint="eastAsia"/>
          <w:color w:val="000000" w:themeColor="text1"/>
          <w:sz w:val="24"/>
        </w:rPr>
        <w:t>/</w:t>
      </w:r>
      <w:r w:rsidR="0060282B" w:rsidRPr="00E91C34">
        <w:rPr>
          <w:color w:val="000000" w:themeColor="text1"/>
          <w:sz w:val="24"/>
        </w:rPr>
        <w:t>kg</w:t>
      </w:r>
      <w:r w:rsidR="0060282B" w:rsidRPr="00E91C34">
        <w:rPr>
          <w:color w:val="000000" w:themeColor="text1"/>
          <w:sz w:val="24"/>
        </w:rPr>
        <w:t>。</w:t>
      </w:r>
    </w:p>
    <w:p w14:paraId="6A68A92E" w14:textId="6203AEC9" w:rsidR="00D163B6" w:rsidRPr="00E91C34" w:rsidRDefault="00D163B6" w:rsidP="008B481F">
      <w:pPr>
        <w:adjustRightInd w:val="0"/>
        <w:snapToGrid w:val="0"/>
        <w:spacing w:line="360" w:lineRule="auto"/>
        <w:ind w:firstLineChars="200" w:firstLine="480"/>
        <w:rPr>
          <w:rFonts w:eastAsiaTheme="minorEastAsia"/>
          <w:color w:val="000000" w:themeColor="text1"/>
          <w:sz w:val="24"/>
        </w:rPr>
      </w:pPr>
      <w:r w:rsidRPr="00E91C34">
        <w:rPr>
          <w:rFonts w:hint="eastAsia"/>
          <w:color w:val="000000" w:themeColor="text1"/>
          <w:sz w:val="24"/>
        </w:rPr>
        <w:t>综合</w:t>
      </w:r>
      <w:r w:rsidR="00392A0E" w:rsidRPr="00E91C34">
        <w:rPr>
          <w:rFonts w:hint="eastAsia"/>
          <w:color w:val="000000" w:themeColor="text1"/>
          <w:sz w:val="24"/>
        </w:rPr>
        <w:t>以上</w:t>
      </w:r>
      <w:r w:rsidRPr="00E91C34">
        <w:rPr>
          <w:color w:val="000000" w:themeColor="text1"/>
          <w:sz w:val="24"/>
        </w:rPr>
        <w:t>两次长毒结果，</w:t>
      </w:r>
      <w:r w:rsidRPr="00E91C34">
        <w:rPr>
          <w:rFonts w:hint="eastAsia"/>
          <w:color w:val="000000" w:themeColor="text1"/>
          <w:sz w:val="24"/>
        </w:rPr>
        <w:t>NOAEL</w:t>
      </w:r>
      <w:r w:rsidRPr="00E91C34">
        <w:rPr>
          <w:rFonts w:hint="eastAsia"/>
          <w:color w:val="000000" w:themeColor="text1"/>
          <w:sz w:val="24"/>
        </w:rPr>
        <w:t>为</w:t>
      </w:r>
      <w:r w:rsidRPr="00E91C34">
        <w:rPr>
          <w:rFonts w:hint="eastAsia"/>
          <w:color w:val="000000" w:themeColor="text1"/>
          <w:sz w:val="24"/>
        </w:rPr>
        <w:t>15</w:t>
      </w:r>
      <w:r w:rsidR="006202E6">
        <w:rPr>
          <w:color w:val="000000" w:themeColor="text1"/>
          <w:sz w:val="24"/>
        </w:rPr>
        <w:t> </w:t>
      </w:r>
      <w:r w:rsidRPr="00E91C34">
        <w:rPr>
          <w:color w:val="000000" w:themeColor="text1"/>
          <w:sz w:val="24"/>
        </w:rPr>
        <w:t>g</w:t>
      </w:r>
      <w:r w:rsidRPr="00E91C34">
        <w:rPr>
          <w:color w:val="000000" w:themeColor="text1"/>
          <w:sz w:val="24"/>
        </w:rPr>
        <w:t>生药</w:t>
      </w:r>
      <w:r w:rsidRPr="00E91C34">
        <w:rPr>
          <w:rFonts w:hint="eastAsia"/>
          <w:color w:val="000000" w:themeColor="text1"/>
          <w:sz w:val="24"/>
        </w:rPr>
        <w:t>/</w:t>
      </w:r>
      <w:r w:rsidRPr="00E91C34">
        <w:rPr>
          <w:color w:val="000000" w:themeColor="text1"/>
          <w:sz w:val="24"/>
        </w:rPr>
        <w:t>kg</w:t>
      </w:r>
      <w:r w:rsidRPr="00E91C34">
        <w:rPr>
          <w:color w:val="000000" w:themeColor="text1"/>
          <w:sz w:val="24"/>
        </w:rPr>
        <w:t>。</w:t>
      </w:r>
      <w:r w:rsidR="0060282B" w:rsidRPr="00E91C34">
        <w:rPr>
          <w:rFonts w:hint="eastAsia"/>
          <w:color w:val="000000" w:themeColor="text1"/>
          <w:sz w:val="24"/>
        </w:rPr>
        <w:t>提示</w:t>
      </w:r>
      <w:r w:rsidR="00494D3F" w:rsidRPr="00E91C34">
        <w:rPr>
          <w:rFonts w:hint="eastAsia"/>
          <w:color w:val="000000" w:themeColor="text1"/>
          <w:sz w:val="24"/>
        </w:rPr>
        <w:t>在</w:t>
      </w:r>
      <w:r w:rsidR="00494D3F" w:rsidRPr="00E91C34">
        <w:rPr>
          <w:color w:val="000000" w:themeColor="text1"/>
          <w:sz w:val="24"/>
        </w:rPr>
        <w:t>临床试验中应注意监测肝功能相关指标</w:t>
      </w:r>
      <w:r w:rsidR="00E94787" w:rsidRPr="00E91C34">
        <w:rPr>
          <w:rFonts w:hint="eastAsia"/>
          <w:color w:val="000000" w:themeColor="text1"/>
          <w:sz w:val="24"/>
        </w:rPr>
        <w:t>及</w:t>
      </w:r>
      <w:r w:rsidR="003C4629" w:rsidRPr="00E91C34">
        <w:rPr>
          <w:rFonts w:hint="eastAsia"/>
          <w:color w:val="000000" w:themeColor="text1"/>
          <w:sz w:val="24"/>
        </w:rPr>
        <w:t>血清</w:t>
      </w:r>
      <w:r w:rsidR="00E94787" w:rsidRPr="00E91C34">
        <w:rPr>
          <w:color w:val="000000" w:themeColor="text1"/>
          <w:sz w:val="24"/>
        </w:rPr>
        <w:t>睾酮水平</w:t>
      </w:r>
      <w:r w:rsidR="00494D3F" w:rsidRPr="00E91C34">
        <w:rPr>
          <w:color w:val="000000" w:themeColor="text1"/>
          <w:sz w:val="24"/>
        </w:rPr>
        <w:t>。</w:t>
      </w:r>
    </w:p>
    <w:p w14:paraId="1FC6E466" w14:textId="4CF564A6" w:rsidR="000B18B3" w:rsidRPr="00E91C34" w:rsidRDefault="000B18B3" w:rsidP="00DE3D93">
      <w:pPr>
        <w:keepNext/>
        <w:widowControl/>
        <w:topLinePunct/>
        <w:adjustRightInd w:val="0"/>
        <w:snapToGrid w:val="0"/>
        <w:spacing w:line="360" w:lineRule="auto"/>
        <w:jc w:val="left"/>
        <w:outlineLvl w:val="1"/>
        <w:rPr>
          <w:b/>
          <w:color w:val="000000" w:themeColor="text1"/>
          <w:sz w:val="24"/>
        </w:rPr>
      </w:pPr>
      <w:bookmarkStart w:id="273" w:name="_Toc11266844"/>
      <w:r w:rsidRPr="00E91C34">
        <w:rPr>
          <w:b/>
          <w:color w:val="000000" w:themeColor="text1"/>
          <w:sz w:val="24"/>
        </w:rPr>
        <w:t>2.3</w:t>
      </w:r>
      <w:r w:rsidR="0032512F">
        <w:rPr>
          <w:b/>
          <w:color w:val="000000" w:themeColor="text1"/>
          <w:sz w:val="24"/>
        </w:rPr>
        <w:t xml:space="preserve"> </w:t>
      </w:r>
      <w:r w:rsidRPr="00E91C34">
        <w:rPr>
          <w:b/>
          <w:color w:val="000000" w:themeColor="text1"/>
          <w:sz w:val="24"/>
        </w:rPr>
        <w:t>相关临床研究信息</w:t>
      </w:r>
      <w:bookmarkEnd w:id="273"/>
    </w:p>
    <w:p w14:paraId="5AEE5397" w14:textId="322A7829" w:rsidR="00822283" w:rsidRPr="00784ED6" w:rsidRDefault="00822283" w:rsidP="00822283">
      <w:pPr>
        <w:adjustRightInd w:val="0"/>
        <w:snapToGrid w:val="0"/>
        <w:spacing w:line="360" w:lineRule="auto"/>
        <w:rPr>
          <w:b/>
          <w:color w:val="000000" w:themeColor="text1"/>
          <w:sz w:val="24"/>
        </w:rPr>
      </w:pPr>
      <w:r w:rsidRPr="00E91C34">
        <w:rPr>
          <w:b/>
          <w:color w:val="000000" w:themeColor="text1"/>
          <w:sz w:val="24"/>
        </w:rPr>
        <w:t xml:space="preserve">2.3.1 </w:t>
      </w:r>
      <w:r w:rsidRPr="008A5D45">
        <w:rPr>
          <w:rFonts w:hint="eastAsia"/>
          <w:b/>
          <w:color w:val="000000" w:themeColor="text1"/>
          <w:sz w:val="24"/>
        </w:rPr>
        <w:t>理气活血类中药治疗</w:t>
      </w:r>
      <w:r w:rsidR="004B2189" w:rsidRPr="008A5D45">
        <w:rPr>
          <w:rFonts w:hint="eastAsia"/>
          <w:b/>
          <w:color w:val="000000" w:themeColor="text1"/>
          <w:sz w:val="24"/>
        </w:rPr>
        <w:t>乳腺增生病</w:t>
      </w:r>
      <w:r w:rsidRPr="008A5D45">
        <w:rPr>
          <w:rFonts w:hint="eastAsia"/>
          <w:b/>
          <w:color w:val="000000" w:themeColor="text1"/>
          <w:sz w:val="24"/>
        </w:rPr>
        <w:t>的有效性研究</w:t>
      </w:r>
    </w:p>
    <w:p w14:paraId="558BE4C8" w14:textId="3D9AEFC1" w:rsidR="00593FBF" w:rsidRPr="00E91C34" w:rsidRDefault="00593FBF" w:rsidP="00DE3D93">
      <w:pPr>
        <w:adjustRightInd w:val="0"/>
        <w:snapToGrid w:val="0"/>
        <w:spacing w:line="360" w:lineRule="auto"/>
        <w:ind w:firstLineChars="200" w:firstLine="480"/>
        <w:rPr>
          <w:color w:val="000000" w:themeColor="text1"/>
          <w:sz w:val="24"/>
        </w:rPr>
      </w:pPr>
      <w:r w:rsidRPr="00E91C34">
        <w:rPr>
          <w:color w:val="000000" w:themeColor="text1"/>
          <w:sz w:val="24"/>
        </w:rPr>
        <w:t>目前香橘乳癖宁胶囊尚未进行临床研究，且并无香橘乳癖宁的中药汤剂进行临床研究的报道，但已有与香橘乳癖宁功效类似的</w:t>
      </w:r>
      <w:r w:rsidR="00784ED6" w:rsidRPr="00784ED6">
        <w:rPr>
          <w:rFonts w:hint="eastAsia"/>
          <w:color w:val="000000" w:themeColor="text1"/>
          <w:sz w:val="24"/>
        </w:rPr>
        <w:t>同类药物治疗肝郁痰凝型乳腺增生病的报道</w:t>
      </w:r>
      <w:r w:rsidR="00784ED6">
        <w:rPr>
          <w:rFonts w:hint="eastAsia"/>
          <w:color w:val="000000" w:themeColor="text1"/>
          <w:sz w:val="24"/>
        </w:rPr>
        <w:t>。</w:t>
      </w:r>
    </w:p>
    <w:p w14:paraId="39694ADC" w14:textId="29D1A161" w:rsidR="005F4CA7" w:rsidRPr="00E91C34" w:rsidRDefault="003C2DB4">
      <w:pPr>
        <w:adjustRightInd w:val="0"/>
        <w:snapToGrid w:val="0"/>
        <w:spacing w:line="360" w:lineRule="auto"/>
        <w:ind w:firstLineChars="200" w:firstLine="480"/>
        <w:rPr>
          <w:color w:val="000000" w:themeColor="text1"/>
          <w:sz w:val="24"/>
        </w:rPr>
      </w:pPr>
      <w:r w:rsidRPr="003C2DB4">
        <w:rPr>
          <w:rFonts w:hint="eastAsia"/>
          <w:color w:val="000000" w:themeColor="text1"/>
          <w:sz w:val="24"/>
        </w:rPr>
        <w:t>折娅欢等人采用中药周期治疗法治疗肝郁痰凝型乳腺增生病</w:t>
      </w:r>
      <w:r w:rsidRPr="003C2DB4">
        <w:rPr>
          <w:rFonts w:hint="eastAsia"/>
          <w:color w:val="000000" w:themeColor="text1"/>
          <w:sz w:val="24"/>
        </w:rPr>
        <w:t>60</w:t>
      </w:r>
      <w:r w:rsidRPr="003C2DB4">
        <w:rPr>
          <w:rFonts w:hint="eastAsia"/>
          <w:color w:val="000000" w:themeColor="text1"/>
          <w:sz w:val="24"/>
        </w:rPr>
        <w:t>例</w:t>
      </w:r>
      <w:r w:rsidR="00556B84" w:rsidRPr="00E91C34">
        <w:rPr>
          <w:color w:val="000000" w:themeColor="text1"/>
          <w:sz w:val="24"/>
        </w:rPr>
        <w:t>。</w:t>
      </w:r>
      <w:r w:rsidRPr="003C2DB4">
        <w:rPr>
          <w:rFonts w:hint="eastAsia"/>
          <w:color w:val="000000" w:themeColor="text1"/>
          <w:sz w:val="24"/>
        </w:rPr>
        <w:t>张红霞</w:t>
      </w:r>
      <w:r>
        <w:rPr>
          <w:rFonts w:hint="eastAsia"/>
          <w:color w:val="000000" w:themeColor="text1"/>
          <w:sz w:val="24"/>
        </w:rPr>
        <w:t>等人进行了软坚化癥汤治疗乳腺增生肝郁痰凝证的随机对照试验</w:t>
      </w:r>
      <w:r w:rsidR="006C101D" w:rsidRPr="00E91C34">
        <w:rPr>
          <w:color w:val="000000" w:themeColor="text1"/>
          <w:sz w:val="24"/>
        </w:rPr>
        <w:t>。</w:t>
      </w:r>
      <w:r w:rsidRPr="003C2DB4">
        <w:rPr>
          <w:rFonts w:hint="eastAsia"/>
          <w:color w:val="000000" w:themeColor="text1"/>
          <w:sz w:val="24"/>
        </w:rPr>
        <w:t>史振滏等人采用柴芍乳癖合剂治疗肝郁痰凝型乳腺增生</w:t>
      </w:r>
      <w:r w:rsidR="00CE3A89">
        <w:rPr>
          <w:rFonts w:hint="eastAsia"/>
          <w:color w:val="000000" w:themeColor="text1"/>
          <w:sz w:val="24"/>
        </w:rPr>
        <w:t>病</w:t>
      </w:r>
      <w:r w:rsidRPr="003C2DB4">
        <w:rPr>
          <w:rFonts w:hint="eastAsia"/>
          <w:color w:val="000000" w:themeColor="text1"/>
          <w:sz w:val="24"/>
        </w:rPr>
        <w:t>40</w:t>
      </w:r>
      <w:r w:rsidRPr="003C2DB4">
        <w:rPr>
          <w:rFonts w:hint="eastAsia"/>
          <w:color w:val="000000" w:themeColor="text1"/>
          <w:sz w:val="24"/>
        </w:rPr>
        <w:t>例。王玲玲进行了消癖汤治疗肝郁痰凝型乳腺增生的随机对照试验。郭佳等人进行了加味逍遥丸及小金胶囊治疗肝郁痰凝型乳腺增生的随机对照试验</w:t>
      </w:r>
      <w:r>
        <w:rPr>
          <w:rFonts w:hint="eastAsia"/>
          <w:color w:val="000000" w:themeColor="text1"/>
          <w:sz w:val="24"/>
        </w:rPr>
        <w:t>。</w:t>
      </w:r>
      <w:r w:rsidR="009954D8">
        <w:rPr>
          <w:rFonts w:hint="eastAsia"/>
          <w:color w:val="000000" w:themeColor="text1"/>
          <w:sz w:val="24"/>
        </w:rPr>
        <w:t>上述试验</w:t>
      </w:r>
      <w:r w:rsidR="009954D8">
        <w:rPr>
          <w:color w:val="000000" w:themeColor="text1"/>
          <w:sz w:val="24"/>
        </w:rPr>
        <w:t>均</w:t>
      </w:r>
      <w:r w:rsidR="005F4CA7" w:rsidRPr="00E91C34">
        <w:rPr>
          <w:color w:val="000000" w:themeColor="text1"/>
          <w:sz w:val="24"/>
        </w:rPr>
        <w:t>提示，</w:t>
      </w:r>
      <w:r w:rsidR="003D415C" w:rsidRPr="00E91C34">
        <w:rPr>
          <w:color w:val="000000" w:themeColor="text1"/>
          <w:sz w:val="24"/>
        </w:rPr>
        <w:t>采用</w:t>
      </w:r>
      <w:r w:rsidRPr="003C2DB4">
        <w:rPr>
          <w:rFonts w:hint="eastAsia"/>
          <w:color w:val="000000" w:themeColor="text1"/>
          <w:sz w:val="24"/>
        </w:rPr>
        <w:t>疏肝理气</w:t>
      </w:r>
      <w:r>
        <w:rPr>
          <w:rFonts w:hint="eastAsia"/>
          <w:color w:val="000000" w:themeColor="text1"/>
          <w:sz w:val="24"/>
        </w:rPr>
        <w:t>、</w:t>
      </w:r>
      <w:r w:rsidRPr="003C2DB4">
        <w:rPr>
          <w:rFonts w:hint="eastAsia"/>
          <w:color w:val="000000" w:themeColor="text1"/>
          <w:sz w:val="24"/>
        </w:rPr>
        <w:t>化痰利水</w:t>
      </w:r>
      <w:r w:rsidR="003D415C" w:rsidRPr="00E91C34">
        <w:rPr>
          <w:color w:val="000000" w:themeColor="text1"/>
          <w:sz w:val="24"/>
        </w:rPr>
        <w:t>的治疗原则，治疗</w:t>
      </w:r>
      <w:r w:rsidRPr="003C2DB4">
        <w:rPr>
          <w:rFonts w:hint="eastAsia"/>
          <w:color w:val="000000" w:themeColor="text1"/>
          <w:sz w:val="24"/>
        </w:rPr>
        <w:t>肝郁痰凝</w:t>
      </w:r>
      <w:r>
        <w:rPr>
          <w:rFonts w:hint="eastAsia"/>
          <w:color w:val="000000" w:themeColor="text1"/>
          <w:sz w:val="24"/>
        </w:rPr>
        <w:t>证</w:t>
      </w:r>
      <w:r>
        <w:rPr>
          <w:color w:val="000000" w:themeColor="text1"/>
          <w:sz w:val="24"/>
        </w:rPr>
        <w:t>的</w:t>
      </w:r>
      <w:r w:rsidR="004B2189">
        <w:rPr>
          <w:color w:val="000000" w:themeColor="text1"/>
          <w:sz w:val="24"/>
        </w:rPr>
        <w:t>乳腺增生病</w:t>
      </w:r>
      <w:r w:rsidR="003D415C" w:rsidRPr="00E91C34">
        <w:rPr>
          <w:color w:val="000000" w:themeColor="text1"/>
          <w:sz w:val="24"/>
        </w:rPr>
        <w:t>，具有显著的疗效</w:t>
      </w:r>
      <w:r w:rsidR="00EB5ABC" w:rsidRPr="00E91C34">
        <w:rPr>
          <w:color w:val="000000" w:themeColor="text1"/>
          <w:sz w:val="24"/>
          <w:vertAlign w:val="superscript"/>
        </w:rPr>
        <w:t>[</w:t>
      </w:r>
      <w:r w:rsidR="00784ED6">
        <w:rPr>
          <w:color w:val="000000" w:themeColor="text1"/>
          <w:sz w:val="24"/>
          <w:vertAlign w:val="superscript"/>
        </w:rPr>
        <w:t>1</w:t>
      </w:r>
      <w:r w:rsidR="00EB5ABC" w:rsidRPr="00E91C34">
        <w:rPr>
          <w:color w:val="000000" w:themeColor="text1"/>
          <w:sz w:val="24"/>
          <w:vertAlign w:val="superscript"/>
        </w:rPr>
        <w:t>]</w:t>
      </w:r>
      <w:r w:rsidR="003D415C" w:rsidRPr="00E91C34">
        <w:rPr>
          <w:color w:val="000000" w:themeColor="text1"/>
          <w:sz w:val="24"/>
        </w:rPr>
        <w:t>。</w:t>
      </w:r>
    </w:p>
    <w:p w14:paraId="1E05277E" w14:textId="3BE53F01" w:rsidR="00822283" w:rsidRPr="00E91C34" w:rsidRDefault="00CC42B6" w:rsidP="00CC42B6">
      <w:pPr>
        <w:adjustRightInd w:val="0"/>
        <w:snapToGrid w:val="0"/>
        <w:spacing w:line="360" w:lineRule="auto"/>
        <w:rPr>
          <w:b/>
          <w:color w:val="000000" w:themeColor="text1"/>
          <w:sz w:val="24"/>
        </w:rPr>
      </w:pPr>
      <w:r w:rsidRPr="00E91C34">
        <w:rPr>
          <w:b/>
          <w:color w:val="000000" w:themeColor="text1"/>
          <w:sz w:val="24"/>
        </w:rPr>
        <w:t xml:space="preserve">2.3.2 </w:t>
      </w:r>
      <w:r w:rsidRPr="00E91C34">
        <w:rPr>
          <w:b/>
          <w:color w:val="000000" w:themeColor="text1"/>
          <w:sz w:val="24"/>
        </w:rPr>
        <w:t>香橘乳癖宁胶囊药味的安全性报道</w:t>
      </w:r>
    </w:p>
    <w:p w14:paraId="10927074" w14:textId="28DD8937" w:rsidR="00DC26D6" w:rsidRPr="00E91C34" w:rsidRDefault="005D4D7D">
      <w:pPr>
        <w:adjustRightInd w:val="0"/>
        <w:snapToGrid w:val="0"/>
        <w:spacing w:line="360" w:lineRule="auto"/>
        <w:ind w:firstLineChars="200" w:firstLine="480"/>
        <w:rPr>
          <w:color w:val="000000" w:themeColor="text1"/>
          <w:sz w:val="24"/>
        </w:rPr>
      </w:pPr>
      <w:r w:rsidRPr="00E91C34">
        <w:rPr>
          <w:color w:val="000000" w:themeColor="text1"/>
          <w:sz w:val="24"/>
        </w:rPr>
        <w:t>目前尚无</w:t>
      </w:r>
      <w:r w:rsidR="00E7646B" w:rsidRPr="00E91C34">
        <w:rPr>
          <w:color w:val="000000" w:themeColor="text1"/>
          <w:sz w:val="24"/>
        </w:rPr>
        <w:t>香橘乳癖宁全方治疗</w:t>
      </w:r>
      <w:r w:rsidR="004B2189">
        <w:rPr>
          <w:color w:val="000000" w:themeColor="text1"/>
          <w:sz w:val="24"/>
        </w:rPr>
        <w:t>乳腺增生病</w:t>
      </w:r>
      <w:r w:rsidR="00E7646B" w:rsidRPr="00E91C34">
        <w:rPr>
          <w:color w:val="000000" w:themeColor="text1"/>
          <w:sz w:val="24"/>
        </w:rPr>
        <w:t>的</w:t>
      </w:r>
      <w:r w:rsidRPr="00E91C34">
        <w:rPr>
          <w:color w:val="000000" w:themeColor="text1"/>
          <w:sz w:val="24"/>
        </w:rPr>
        <w:t>人体安全性研究及报道，但其主要药味作为其他抗乳腺增生方剂</w:t>
      </w:r>
      <w:r w:rsidR="00E7646B" w:rsidRPr="00E91C34">
        <w:rPr>
          <w:color w:val="000000" w:themeColor="text1"/>
          <w:sz w:val="24"/>
        </w:rPr>
        <w:t>或中成药</w:t>
      </w:r>
      <w:r w:rsidRPr="00E91C34">
        <w:rPr>
          <w:color w:val="000000" w:themeColor="text1"/>
          <w:sz w:val="24"/>
        </w:rPr>
        <w:t>的组成药味，已有见于报道者</w:t>
      </w:r>
      <w:r w:rsidR="009954D8">
        <w:rPr>
          <w:rFonts w:hint="eastAsia"/>
          <w:color w:val="000000" w:themeColor="text1"/>
          <w:sz w:val="24"/>
        </w:rPr>
        <w:t>，</w:t>
      </w:r>
      <w:r w:rsidR="005F4CA7" w:rsidRPr="00E91C34">
        <w:rPr>
          <w:color w:val="000000" w:themeColor="text1"/>
          <w:sz w:val="24"/>
        </w:rPr>
        <w:t>报道中提示有不良反应的为夏枯草口服液及夏枯草片：</w:t>
      </w:r>
      <w:r w:rsidR="00104C93" w:rsidRPr="00E91C34">
        <w:rPr>
          <w:color w:val="000000" w:themeColor="text1"/>
          <w:sz w:val="24"/>
        </w:rPr>
        <w:t>在</w:t>
      </w:r>
      <w:r w:rsidR="00E7646B" w:rsidRPr="00E91C34">
        <w:rPr>
          <w:color w:val="000000" w:themeColor="text1"/>
          <w:sz w:val="24"/>
        </w:rPr>
        <w:t>60</w:t>
      </w:r>
      <w:r w:rsidR="00E7646B" w:rsidRPr="00E91C34">
        <w:rPr>
          <w:color w:val="000000" w:themeColor="text1"/>
          <w:sz w:val="24"/>
        </w:rPr>
        <w:t>例服用夏枯草口服液的乳腺增生患者中，</w:t>
      </w:r>
      <w:r w:rsidR="00E7646B" w:rsidRPr="00E91C34">
        <w:rPr>
          <w:color w:val="000000" w:themeColor="text1"/>
          <w:sz w:val="24"/>
        </w:rPr>
        <w:t>5</w:t>
      </w:r>
      <w:r w:rsidR="00E7646B" w:rsidRPr="00E91C34">
        <w:rPr>
          <w:color w:val="000000" w:themeColor="text1"/>
          <w:sz w:val="24"/>
        </w:rPr>
        <w:t>例（</w:t>
      </w:r>
      <w:r w:rsidR="00E7646B" w:rsidRPr="00E91C34">
        <w:rPr>
          <w:color w:val="000000" w:themeColor="text1"/>
          <w:sz w:val="24"/>
        </w:rPr>
        <w:t>8.33%</w:t>
      </w:r>
      <w:r w:rsidR="00E7646B" w:rsidRPr="00E91C34">
        <w:rPr>
          <w:color w:val="000000" w:themeColor="text1"/>
          <w:sz w:val="24"/>
        </w:rPr>
        <w:t>）出现月经提前，</w:t>
      </w:r>
      <w:r w:rsidR="00E7646B" w:rsidRPr="00E91C34">
        <w:rPr>
          <w:color w:val="000000" w:themeColor="text1"/>
          <w:sz w:val="24"/>
        </w:rPr>
        <w:t>2</w:t>
      </w:r>
      <w:r w:rsidR="00E7646B" w:rsidRPr="00E91C34">
        <w:rPr>
          <w:color w:val="000000" w:themeColor="text1"/>
          <w:sz w:val="24"/>
        </w:rPr>
        <w:t>例</w:t>
      </w:r>
      <w:r w:rsidR="004524FB" w:rsidRPr="00E91C34">
        <w:rPr>
          <w:color w:val="000000" w:themeColor="text1"/>
          <w:sz w:val="24"/>
        </w:rPr>
        <w:t>（</w:t>
      </w:r>
      <w:r w:rsidR="004524FB" w:rsidRPr="00E91C34">
        <w:rPr>
          <w:color w:val="000000" w:themeColor="text1"/>
          <w:sz w:val="24"/>
        </w:rPr>
        <w:t>1.67%</w:t>
      </w:r>
      <w:r w:rsidR="004524FB" w:rsidRPr="00E91C34">
        <w:rPr>
          <w:color w:val="000000" w:themeColor="text1"/>
          <w:sz w:val="24"/>
        </w:rPr>
        <w:t>）</w:t>
      </w:r>
      <w:r w:rsidR="00E7646B" w:rsidRPr="00E91C34">
        <w:rPr>
          <w:color w:val="000000" w:themeColor="text1"/>
          <w:sz w:val="24"/>
        </w:rPr>
        <w:t>出现血压降低</w:t>
      </w:r>
      <w:r w:rsidR="004524FB" w:rsidRPr="00E91C34">
        <w:rPr>
          <w:color w:val="000000" w:themeColor="text1"/>
          <w:sz w:val="24"/>
        </w:rPr>
        <w:t>，</w:t>
      </w:r>
      <w:r w:rsidR="004524FB" w:rsidRPr="00E91C34">
        <w:rPr>
          <w:color w:val="000000" w:themeColor="text1"/>
          <w:sz w:val="24"/>
        </w:rPr>
        <w:t>1</w:t>
      </w:r>
      <w:r w:rsidR="004524FB" w:rsidRPr="00E91C34">
        <w:rPr>
          <w:color w:val="000000" w:themeColor="text1"/>
          <w:sz w:val="24"/>
        </w:rPr>
        <w:t>例（</w:t>
      </w:r>
      <w:r w:rsidR="004524FB" w:rsidRPr="00E91C34">
        <w:rPr>
          <w:color w:val="000000" w:themeColor="text1"/>
          <w:sz w:val="24"/>
        </w:rPr>
        <w:t>1.67%</w:t>
      </w:r>
      <w:r w:rsidR="004524FB" w:rsidRPr="00E91C34">
        <w:rPr>
          <w:color w:val="000000" w:themeColor="text1"/>
          <w:sz w:val="24"/>
        </w:rPr>
        <w:t>）出现腹泻。</w:t>
      </w:r>
      <w:r w:rsidR="00104C93" w:rsidRPr="00E91C34">
        <w:rPr>
          <w:color w:val="000000" w:themeColor="text1"/>
          <w:sz w:val="24"/>
        </w:rPr>
        <w:t>在</w:t>
      </w:r>
      <w:r w:rsidR="00104C93" w:rsidRPr="00E91C34">
        <w:rPr>
          <w:color w:val="000000" w:themeColor="text1"/>
          <w:sz w:val="24"/>
        </w:rPr>
        <w:t>35</w:t>
      </w:r>
      <w:r w:rsidR="00104C93" w:rsidRPr="00E91C34">
        <w:rPr>
          <w:color w:val="000000" w:themeColor="text1"/>
          <w:sz w:val="24"/>
        </w:rPr>
        <w:t>例服用夏枯草片治疗乳腺增生的患者中，</w:t>
      </w:r>
      <w:r w:rsidR="00104C93" w:rsidRPr="00E91C34">
        <w:rPr>
          <w:color w:val="000000" w:themeColor="text1"/>
          <w:sz w:val="24"/>
        </w:rPr>
        <w:t>1</w:t>
      </w:r>
      <w:r w:rsidR="00104C93" w:rsidRPr="00E91C34">
        <w:rPr>
          <w:color w:val="000000" w:themeColor="text1"/>
          <w:sz w:val="24"/>
        </w:rPr>
        <w:t>例（</w:t>
      </w:r>
      <w:r w:rsidR="00104C93" w:rsidRPr="00E91C34">
        <w:rPr>
          <w:color w:val="000000" w:themeColor="text1"/>
          <w:sz w:val="24"/>
        </w:rPr>
        <w:t>2.86%</w:t>
      </w:r>
      <w:r w:rsidR="00104C93" w:rsidRPr="00E91C34">
        <w:rPr>
          <w:color w:val="000000" w:themeColor="text1"/>
          <w:sz w:val="24"/>
        </w:rPr>
        <w:t>）出现恶心呕吐</w:t>
      </w:r>
      <w:r w:rsidR="005F4CA7" w:rsidRPr="00E91C34">
        <w:rPr>
          <w:color w:val="000000" w:themeColor="text1"/>
          <w:sz w:val="24"/>
        </w:rPr>
        <w:t>，均未进行干预处理。</w:t>
      </w:r>
      <w:r w:rsidR="00775884" w:rsidRPr="00E91C34">
        <w:rPr>
          <w:color w:val="000000" w:themeColor="text1"/>
          <w:sz w:val="24"/>
        </w:rPr>
        <w:t>现有的香橘乳癖宁胶囊组方药味的临床安全性数据表明，香橘乳癖宁胶囊组方</w:t>
      </w:r>
      <w:r w:rsidR="00775884" w:rsidRPr="00E91C34">
        <w:rPr>
          <w:color w:val="000000" w:themeColor="text1"/>
          <w:sz w:val="24"/>
        </w:rPr>
        <w:lastRenderedPageBreak/>
        <w:t>药味未表现出严重的不良反应</w:t>
      </w:r>
      <w:r w:rsidR="00EB5ABC" w:rsidRPr="00E91C34">
        <w:rPr>
          <w:color w:val="000000" w:themeColor="text1"/>
          <w:sz w:val="24"/>
          <w:vertAlign w:val="superscript"/>
        </w:rPr>
        <w:t>[</w:t>
      </w:r>
      <w:r w:rsidR="000618D5">
        <w:rPr>
          <w:color w:val="000000" w:themeColor="text1"/>
          <w:sz w:val="24"/>
          <w:vertAlign w:val="superscript"/>
        </w:rPr>
        <w:t>4</w:t>
      </w:r>
      <w:r w:rsidR="00EB5ABC" w:rsidRPr="00E91C34">
        <w:rPr>
          <w:color w:val="000000" w:themeColor="text1"/>
          <w:sz w:val="24"/>
          <w:vertAlign w:val="superscript"/>
        </w:rPr>
        <w:t>]</w:t>
      </w:r>
      <w:r w:rsidR="00775884" w:rsidRPr="00E91C34">
        <w:rPr>
          <w:color w:val="000000" w:themeColor="text1"/>
          <w:sz w:val="24"/>
        </w:rPr>
        <w:t>。</w:t>
      </w:r>
    </w:p>
    <w:p w14:paraId="239811C9" w14:textId="77777777" w:rsidR="0046062F" w:rsidRPr="00E91C34" w:rsidRDefault="0046062F" w:rsidP="005C3D62">
      <w:pPr>
        <w:numPr>
          <w:ilvl w:val="3"/>
          <w:numId w:val="2"/>
        </w:numPr>
        <w:topLinePunct/>
        <w:adjustRightInd w:val="0"/>
        <w:snapToGrid w:val="0"/>
        <w:spacing w:line="360" w:lineRule="auto"/>
        <w:jc w:val="left"/>
        <w:outlineLvl w:val="0"/>
        <w:rPr>
          <w:b/>
          <w:color w:val="000000" w:themeColor="text1"/>
          <w:sz w:val="28"/>
        </w:rPr>
      </w:pPr>
      <w:bookmarkStart w:id="274" w:name="_Toc522869808"/>
      <w:bookmarkStart w:id="275" w:name="_Toc522869810"/>
      <w:bookmarkStart w:id="276" w:name="_Toc522869811"/>
      <w:bookmarkStart w:id="277" w:name="_Toc522869812"/>
      <w:bookmarkStart w:id="278" w:name="_Toc522869813"/>
      <w:bookmarkStart w:id="279" w:name="_Toc522869814"/>
      <w:bookmarkStart w:id="280" w:name="_Toc522869815"/>
      <w:bookmarkStart w:id="281" w:name="_Toc522869816"/>
      <w:bookmarkStart w:id="282" w:name="_Toc522869817"/>
      <w:bookmarkStart w:id="283" w:name="_Toc522869818"/>
      <w:bookmarkStart w:id="284" w:name="_Toc522869819"/>
      <w:bookmarkStart w:id="285" w:name="_Toc522869820"/>
      <w:bookmarkStart w:id="286" w:name="_Toc522869821"/>
      <w:bookmarkStart w:id="287" w:name="_Toc522869822"/>
      <w:bookmarkStart w:id="288" w:name="_Toc522869823"/>
      <w:bookmarkStart w:id="289" w:name="_Toc522869824"/>
      <w:bookmarkStart w:id="290" w:name="_Toc522869825"/>
      <w:bookmarkStart w:id="291" w:name="_Toc522869826"/>
      <w:bookmarkStart w:id="292" w:name="_Toc522869827"/>
      <w:bookmarkStart w:id="293" w:name="_Toc522869828"/>
      <w:bookmarkStart w:id="294" w:name="_Toc522869829"/>
      <w:bookmarkStart w:id="295" w:name="_Toc522869830"/>
      <w:bookmarkStart w:id="296" w:name="_Toc522869831"/>
      <w:bookmarkStart w:id="297" w:name="_Toc174980827"/>
      <w:bookmarkStart w:id="298" w:name="_Toc29702"/>
      <w:bookmarkStart w:id="299" w:name="_Toc522869832"/>
      <w:bookmarkStart w:id="300" w:name="_Toc11266845"/>
      <w:bookmarkEnd w:id="26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r w:rsidRPr="00E91C34">
        <w:rPr>
          <w:b/>
          <w:color w:val="000000" w:themeColor="text1"/>
          <w:sz w:val="28"/>
        </w:rPr>
        <w:t>研究目的</w:t>
      </w:r>
      <w:bookmarkEnd w:id="297"/>
      <w:bookmarkEnd w:id="298"/>
      <w:bookmarkEnd w:id="299"/>
      <w:bookmarkEnd w:id="300"/>
    </w:p>
    <w:p w14:paraId="3B3F77A3" w14:textId="2E4E08C8" w:rsidR="0046062F" w:rsidRPr="00E91C34" w:rsidRDefault="0003045F" w:rsidP="00DE3D93">
      <w:pPr>
        <w:adjustRightInd w:val="0"/>
        <w:snapToGrid w:val="0"/>
        <w:spacing w:line="360" w:lineRule="auto"/>
        <w:ind w:firstLineChars="200" w:firstLine="480"/>
        <w:rPr>
          <w:color w:val="000000" w:themeColor="text1"/>
          <w:sz w:val="24"/>
        </w:rPr>
      </w:pPr>
      <w:r w:rsidRPr="00E91C34">
        <w:rPr>
          <w:color w:val="000000" w:themeColor="text1"/>
          <w:sz w:val="24"/>
        </w:rPr>
        <w:t>采用随机、双盲、安慰剂</w:t>
      </w:r>
      <w:r w:rsidR="000709AC" w:rsidRPr="00E91C34">
        <w:rPr>
          <w:rFonts w:hint="eastAsia"/>
          <w:color w:val="000000" w:themeColor="text1"/>
          <w:sz w:val="24"/>
        </w:rPr>
        <w:t>平行</w:t>
      </w:r>
      <w:r w:rsidRPr="00E91C34">
        <w:rPr>
          <w:color w:val="000000" w:themeColor="text1"/>
          <w:sz w:val="24"/>
        </w:rPr>
        <w:t>对照、多中心临床试验设计，初步评价香橘乳癖宁胶囊用于治疗</w:t>
      </w:r>
      <w:r w:rsidR="004B2189">
        <w:rPr>
          <w:color w:val="000000" w:themeColor="text1"/>
          <w:sz w:val="24"/>
        </w:rPr>
        <w:t>乳腺增生病</w:t>
      </w:r>
      <w:r w:rsidRPr="00E91C34">
        <w:rPr>
          <w:color w:val="000000" w:themeColor="text1"/>
          <w:sz w:val="24"/>
        </w:rPr>
        <w:t>（</w:t>
      </w:r>
      <w:r w:rsidR="00BA6EB2">
        <w:rPr>
          <w:rFonts w:hint="eastAsia"/>
          <w:color w:val="000000" w:themeColor="text1"/>
          <w:sz w:val="24"/>
        </w:rPr>
        <w:t>肝郁痰凝</w:t>
      </w:r>
      <w:r w:rsidRPr="00E91C34">
        <w:rPr>
          <w:color w:val="000000" w:themeColor="text1"/>
          <w:sz w:val="24"/>
        </w:rPr>
        <w:t>证）的有效性和安全性，并进行剂量探索。</w:t>
      </w:r>
    </w:p>
    <w:p w14:paraId="41FA31D4" w14:textId="697CD0FB" w:rsidR="0046062F" w:rsidRPr="00E91C34" w:rsidRDefault="0046062F" w:rsidP="005C3D62">
      <w:pPr>
        <w:numPr>
          <w:ilvl w:val="3"/>
          <w:numId w:val="2"/>
        </w:numPr>
        <w:topLinePunct/>
        <w:adjustRightInd w:val="0"/>
        <w:snapToGrid w:val="0"/>
        <w:spacing w:line="360" w:lineRule="auto"/>
        <w:jc w:val="left"/>
        <w:outlineLvl w:val="0"/>
        <w:rPr>
          <w:b/>
          <w:color w:val="000000" w:themeColor="text1"/>
          <w:sz w:val="28"/>
        </w:rPr>
      </w:pPr>
      <w:bookmarkStart w:id="301" w:name="_Toc522869833"/>
      <w:bookmarkStart w:id="302" w:name="_Toc522869834"/>
      <w:bookmarkStart w:id="303" w:name="_Toc522869835"/>
      <w:bookmarkStart w:id="304" w:name="_Toc522869836"/>
      <w:bookmarkStart w:id="305" w:name="_Toc522869837"/>
      <w:bookmarkStart w:id="306" w:name="_Toc522869838"/>
      <w:bookmarkStart w:id="307" w:name="_Toc522869839"/>
      <w:bookmarkStart w:id="308" w:name="_Toc522869840"/>
      <w:bookmarkStart w:id="309" w:name="_Toc522869841"/>
      <w:bookmarkStart w:id="310" w:name="_Toc522869842"/>
      <w:bookmarkStart w:id="311" w:name="_Toc522869843"/>
      <w:bookmarkStart w:id="312" w:name="_Toc522869844"/>
      <w:bookmarkStart w:id="313" w:name="_Toc522869845"/>
      <w:bookmarkStart w:id="314" w:name="_Toc522869846"/>
      <w:bookmarkStart w:id="315" w:name="_Toc522869847"/>
      <w:bookmarkStart w:id="316" w:name="_Toc522869848"/>
      <w:bookmarkStart w:id="317" w:name="_Toc522869849"/>
      <w:bookmarkStart w:id="318" w:name="_Toc522869850"/>
      <w:bookmarkStart w:id="319" w:name="_Toc522869851"/>
      <w:bookmarkStart w:id="320" w:name="_Toc522869852"/>
      <w:bookmarkStart w:id="321" w:name="_Toc522869853"/>
      <w:bookmarkStart w:id="322" w:name="_Toc522869854"/>
      <w:bookmarkStart w:id="323" w:name="_Toc522869855"/>
      <w:bookmarkStart w:id="324" w:name="_Toc522869856"/>
      <w:bookmarkStart w:id="325" w:name="_Toc522869857"/>
      <w:bookmarkStart w:id="326" w:name="_Toc522869858"/>
      <w:bookmarkStart w:id="327" w:name="_Toc522869859"/>
      <w:bookmarkStart w:id="328" w:name="_Toc11266846"/>
      <w:bookmarkStart w:id="329" w:name="_Toc1355"/>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r w:rsidRPr="00E91C34">
        <w:rPr>
          <w:b/>
          <w:color w:val="000000" w:themeColor="text1"/>
          <w:sz w:val="28"/>
        </w:rPr>
        <w:t>试验设计</w:t>
      </w:r>
      <w:bookmarkEnd w:id="327"/>
      <w:bookmarkEnd w:id="328"/>
    </w:p>
    <w:p w14:paraId="365658D3" w14:textId="7D23017A" w:rsidR="0046062F" w:rsidRPr="00E91C34" w:rsidRDefault="007F32DA" w:rsidP="00DE3D93">
      <w:pPr>
        <w:keepNext/>
        <w:widowControl/>
        <w:topLinePunct/>
        <w:adjustRightInd w:val="0"/>
        <w:snapToGrid w:val="0"/>
        <w:spacing w:line="360" w:lineRule="auto"/>
        <w:jc w:val="left"/>
        <w:outlineLvl w:val="1"/>
        <w:rPr>
          <w:b/>
          <w:color w:val="000000" w:themeColor="text1"/>
          <w:sz w:val="24"/>
        </w:rPr>
      </w:pPr>
      <w:bookmarkStart w:id="330" w:name="_Toc522869860"/>
      <w:bookmarkStart w:id="331" w:name="_Toc11266847"/>
      <w:r w:rsidRPr="00E91C34">
        <w:rPr>
          <w:b/>
          <w:color w:val="000000" w:themeColor="text1"/>
          <w:sz w:val="24"/>
        </w:rPr>
        <w:t>4.1</w:t>
      </w:r>
      <w:r w:rsidR="0032512F">
        <w:rPr>
          <w:b/>
          <w:color w:val="000000" w:themeColor="text1"/>
          <w:sz w:val="24"/>
        </w:rPr>
        <w:t xml:space="preserve"> </w:t>
      </w:r>
      <w:r w:rsidR="0046062F" w:rsidRPr="00E91C34">
        <w:rPr>
          <w:b/>
          <w:color w:val="000000" w:themeColor="text1"/>
          <w:sz w:val="24"/>
        </w:rPr>
        <w:t>总体设计</w:t>
      </w:r>
      <w:bookmarkEnd w:id="330"/>
      <w:bookmarkEnd w:id="331"/>
    </w:p>
    <w:p w14:paraId="299A6315" w14:textId="7B30D26E" w:rsidR="0046062F" w:rsidRPr="00E91C34" w:rsidRDefault="007F32DA" w:rsidP="00DE3D93">
      <w:pPr>
        <w:adjustRightInd w:val="0"/>
        <w:snapToGrid w:val="0"/>
        <w:spacing w:line="360" w:lineRule="auto"/>
        <w:ind w:firstLineChars="200" w:firstLine="480"/>
        <w:rPr>
          <w:color w:val="000000" w:themeColor="text1"/>
          <w:sz w:val="24"/>
        </w:rPr>
      </w:pPr>
      <w:r w:rsidRPr="00E91C34">
        <w:rPr>
          <w:color w:val="000000" w:themeColor="text1"/>
          <w:sz w:val="24"/>
        </w:rPr>
        <w:t>随机、双盲、安慰剂平行对照、多中心临床试验设计</w:t>
      </w:r>
      <w:r w:rsidR="0041052B" w:rsidRPr="00E91C34">
        <w:rPr>
          <w:color w:val="000000" w:themeColor="text1"/>
          <w:sz w:val="24"/>
        </w:rPr>
        <w:t>。</w:t>
      </w:r>
    </w:p>
    <w:p w14:paraId="097A7466" w14:textId="42FCA8F8" w:rsidR="007F32DA" w:rsidRPr="00E91C34" w:rsidRDefault="007F32DA" w:rsidP="00DE3D93">
      <w:pPr>
        <w:keepNext/>
        <w:widowControl/>
        <w:topLinePunct/>
        <w:adjustRightInd w:val="0"/>
        <w:snapToGrid w:val="0"/>
        <w:spacing w:line="360" w:lineRule="auto"/>
        <w:jc w:val="left"/>
        <w:outlineLvl w:val="1"/>
        <w:rPr>
          <w:b/>
          <w:color w:val="000000" w:themeColor="text1"/>
          <w:sz w:val="24"/>
        </w:rPr>
      </w:pPr>
      <w:bookmarkStart w:id="332" w:name="_Toc11266848"/>
      <w:r w:rsidRPr="00E91C34">
        <w:rPr>
          <w:b/>
          <w:color w:val="000000" w:themeColor="text1"/>
          <w:sz w:val="24"/>
        </w:rPr>
        <w:t>4.2</w:t>
      </w:r>
      <w:r w:rsidR="0032512F">
        <w:rPr>
          <w:b/>
          <w:color w:val="000000" w:themeColor="text1"/>
          <w:sz w:val="24"/>
        </w:rPr>
        <w:t xml:space="preserve"> </w:t>
      </w:r>
      <w:r w:rsidRPr="00E91C34">
        <w:rPr>
          <w:b/>
          <w:color w:val="000000" w:themeColor="text1"/>
          <w:sz w:val="24"/>
        </w:rPr>
        <w:t>试验设计依据</w:t>
      </w:r>
      <w:bookmarkEnd w:id="332"/>
    </w:p>
    <w:p w14:paraId="3FB9CC39" w14:textId="15B3CDD6" w:rsidR="00A960C9" w:rsidRPr="00924BC7" w:rsidRDefault="00A960C9" w:rsidP="001D44F1">
      <w:pPr>
        <w:pStyle w:val="ad"/>
        <w:ind w:firstLine="480"/>
        <w:rPr>
          <w:color w:val="000000"/>
          <w:szCs w:val="21"/>
        </w:rPr>
      </w:pPr>
      <w:r>
        <w:rPr>
          <w:rFonts w:ascii="宋体" w:hAnsi="宋体" w:cs="宋体" w:hint="eastAsia"/>
          <w:color w:val="000000"/>
          <w:szCs w:val="21"/>
        </w:rPr>
        <w:t>（1）</w:t>
      </w:r>
      <w:r w:rsidRPr="00924BC7">
        <w:rPr>
          <w:rFonts w:hint="eastAsia"/>
          <w:color w:val="000000"/>
          <w:szCs w:val="21"/>
        </w:rPr>
        <w:t>国家食品药品监督管理局《药物临床研究批件》</w:t>
      </w:r>
      <w:r w:rsidRPr="00924BC7">
        <w:rPr>
          <w:color w:val="000000"/>
          <w:szCs w:val="21"/>
        </w:rPr>
        <w:t>2016L03756</w:t>
      </w:r>
    </w:p>
    <w:p w14:paraId="55DC827E" w14:textId="2E191E33" w:rsidR="00A960C9" w:rsidRPr="00924BC7" w:rsidRDefault="00A960C9" w:rsidP="001D44F1">
      <w:pPr>
        <w:pStyle w:val="ad"/>
        <w:ind w:firstLine="480"/>
        <w:rPr>
          <w:color w:val="000000"/>
          <w:szCs w:val="21"/>
        </w:rPr>
      </w:pPr>
      <w:r w:rsidRPr="00924BC7">
        <w:rPr>
          <w:rFonts w:hint="eastAsia"/>
          <w:color w:val="000000"/>
          <w:szCs w:val="21"/>
        </w:rPr>
        <w:t>（</w:t>
      </w:r>
      <w:r w:rsidRPr="00924BC7">
        <w:rPr>
          <w:color w:val="000000"/>
          <w:szCs w:val="21"/>
        </w:rPr>
        <w:t>2</w:t>
      </w:r>
      <w:r w:rsidRPr="00924BC7">
        <w:rPr>
          <w:rFonts w:hint="eastAsia"/>
          <w:color w:val="000000"/>
          <w:szCs w:val="21"/>
        </w:rPr>
        <w:t>）《中华人民共和国药品管理办法》</w:t>
      </w:r>
      <w:r w:rsidRPr="00924BC7">
        <w:rPr>
          <w:color w:val="000000"/>
          <w:szCs w:val="21"/>
        </w:rPr>
        <w:t>2001</w:t>
      </w:r>
    </w:p>
    <w:p w14:paraId="0787092C" w14:textId="797B2855" w:rsidR="00A960C9" w:rsidRPr="00924BC7" w:rsidRDefault="00A960C9" w:rsidP="001D44F1">
      <w:pPr>
        <w:pStyle w:val="ad"/>
        <w:ind w:firstLine="480"/>
        <w:rPr>
          <w:color w:val="000000"/>
          <w:szCs w:val="21"/>
        </w:rPr>
      </w:pPr>
      <w:r w:rsidRPr="00924BC7">
        <w:rPr>
          <w:rFonts w:hint="eastAsia"/>
          <w:color w:val="000000"/>
          <w:szCs w:val="21"/>
        </w:rPr>
        <w:t>（</w:t>
      </w:r>
      <w:r w:rsidRPr="00924BC7">
        <w:rPr>
          <w:color w:val="000000"/>
          <w:szCs w:val="21"/>
        </w:rPr>
        <w:t>3</w:t>
      </w:r>
      <w:r w:rsidRPr="00924BC7">
        <w:rPr>
          <w:rFonts w:hint="eastAsia"/>
          <w:color w:val="000000"/>
          <w:szCs w:val="21"/>
        </w:rPr>
        <w:t>）《药品注册管理办法》</w:t>
      </w:r>
      <w:r w:rsidRPr="00924BC7">
        <w:rPr>
          <w:color w:val="000000"/>
          <w:szCs w:val="21"/>
        </w:rPr>
        <w:t>2007</w:t>
      </w:r>
    </w:p>
    <w:p w14:paraId="627797F3" w14:textId="7CAB348B" w:rsidR="00A960C9" w:rsidRPr="00924BC7" w:rsidRDefault="00A960C9" w:rsidP="001D44F1">
      <w:pPr>
        <w:pStyle w:val="ad"/>
        <w:ind w:firstLine="480"/>
        <w:rPr>
          <w:color w:val="000000"/>
          <w:szCs w:val="21"/>
        </w:rPr>
      </w:pPr>
      <w:r w:rsidRPr="00924BC7">
        <w:rPr>
          <w:rFonts w:hint="eastAsia"/>
          <w:color w:val="000000"/>
          <w:szCs w:val="21"/>
        </w:rPr>
        <w:t>（</w:t>
      </w:r>
      <w:r w:rsidRPr="00924BC7">
        <w:rPr>
          <w:color w:val="000000"/>
          <w:szCs w:val="21"/>
        </w:rPr>
        <w:t>4</w:t>
      </w:r>
      <w:r w:rsidRPr="00924BC7">
        <w:rPr>
          <w:rFonts w:hint="eastAsia"/>
          <w:color w:val="000000"/>
          <w:szCs w:val="21"/>
        </w:rPr>
        <w:t>）《药物临床试验质量管理规范》</w:t>
      </w:r>
      <w:r w:rsidRPr="00924BC7">
        <w:rPr>
          <w:color w:val="000000"/>
          <w:szCs w:val="21"/>
        </w:rPr>
        <w:t>2003</w:t>
      </w:r>
    </w:p>
    <w:p w14:paraId="210D439C" w14:textId="683DBD96" w:rsidR="00A960C9" w:rsidRPr="00924BC7" w:rsidRDefault="00A960C9" w:rsidP="001D44F1">
      <w:pPr>
        <w:pStyle w:val="ad"/>
        <w:ind w:firstLine="480"/>
        <w:rPr>
          <w:color w:val="000000"/>
          <w:szCs w:val="21"/>
        </w:rPr>
      </w:pPr>
      <w:r w:rsidRPr="00924BC7">
        <w:rPr>
          <w:rFonts w:hint="eastAsia"/>
          <w:color w:val="000000"/>
          <w:szCs w:val="21"/>
        </w:rPr>
        <w:t>（</w:t>
      </w:r>
      <w:r w:rsidRPr="00924BC7">
        <w:rPr>
          <w:color w:val="000000"/>
          <w:szCs w:val="21"/>
        </w:rPr>
        <w:t>5</w:t>
      </w:r>
      <w:r w:rsidRPr="00924BC7">
        <w:rPr>
          <w:rFonts w:hint="eastAsia"/>
          <w:color w:val="000000"/>
          <w:szCs w:val="21"/>
        </w:rPr>
        <w:t>）《中药新药临床研究的技术要求》</w:t>
      </w:r>
      <w:r w:rsidRPr="00924BC7">
        <w:rPr>
          <w:color w:val="000000"/>
          <w:szCs w:val="21"/>
        </w:rPr>
        <w:t>1999</w:t>
      </w:r>
    </w:p>
    <w:p w14:paraId="14E77497" w14:textId="05082A31" w:rsidR="00A960C9" w:rsidRPr="00924BC7" w:rsidRDefault="00A960C9" w:rsidP="001D44F1">
      <w:pPr>
        <w:pStyle w:val="ad"/>
        <w:ind w:firstLine="480"/>
        <w:rPr>
          <w:color w:val="000000"/>
          <w:szCs w:val="21"/>
        </w:rPr>
      </w:pPr>
      <w:r w:rsidRPr="00924BC7">
        <w:rPr>
          <w:rFonts w:hint="eastAsia"/>
          <w:color w:val="000000"/>
          <w:szCs w:val="21"/>
        </w:rPr>
        <w:t>（</w:t>
      </w:r>
      <w:r w:rsidRPr="00924BC7">
        <w:rPr>
          <w:color w:val="000000"/>
          <w:szCs w:val="21"/>
        </w:rPr>
        <w:t>6</w:t>
      </w:r>
      <w:r w:rsidRPr="00924BC7">
        <w:rPr>
          <w:rFonts w:hint="eastAsia"/>
          <w:color w:val="000000"/>
          <w:szCs w:val="21"/>
        </w:rPr>
        <w:t>）《中药新药临床研究指导原则》</w:t>
      </w:r>
      <w:r w:rsidRPr="00924BC7">
        <w:rPr>
          <w:color w:val="000000"/>
          <w:szCs w:val="21"/>
        </w:rPr>
        <w:t>2002</w:t>
      </w:r>
    </w:p>
    <w:p w14:paraId="0E70922F" w14:textId="354B102E" w:rsidR="00A960C9" w:rsidRPr="00924BC7" w:rsidRDefault="00A960C9" w:rsidP="001D44F1">
      <w:pPr>
        <w:pStyle w:val="ad"/>
        <w:ind w:firstLine="480"/>
        <w:rPr>
          <w:color w:val="000000"/>
          <w:szCs w:val="21"/>
        </w:rPr>
      </w:pPr>
      <w:r w:rsidRPr="00924BC7">
        <w:rPr>
          <w:rFonts w:hint="eastAsia"/>
          <w:color w:val="000000"/>
          <w:szCs w:val="21"/>
        </w:rPr>
        <w:t>（</w:t>
      </w:r>
      <w:r w:rsidRPr="00924BC7">
        <w:rPr>
          <w:color w:val="000000"/>
          <w:szCs w:val="21"/>
        </w:rPr>
        <w:t>7</w:t>
      </w:r>
      <w:r w:rsidRPr="00924BC7">
        <w:rPr>
          <w:rFonts w:hint="eastAsia"/>
          <w:color w:val="000000"/>
          <w:szCs w:val="21"/>
        </w:rPr>
        <w:t>）《赫尔辛基宣言》</w:t>
      </w:r>
      <w:r w:rsidRPr="00924BC7">
        <w:rPr>
          <w:color w:val="000000"/>
          <w:szCs w:val="21"/>
        </w:rPr>
        <w:t>2013</w:t>
      </w:r>
    </w:p>
    <w:p w14:paraId="51DF7B17" w14:textId="4EA3099E" w:rsidR="00844129" w:rsidRDefault="00A960C9" w:rsidP="001D44F1">
      <w:pPr>
        <w:pStyle w:val="ad"/>
        <w:ind w:firstLine="480"/>
        <w:rPr>
          <w:color w:val="000000"/>
          <w:szCs w:val="21"/>
        </w:rPr>
      </w:pPr>
      <w:r w:rsidRPr="00924BC7">
        <w:rPr>
          <w:rFonts w:hint="eastAsia"/>
          <w:color w:val="000000"/>
          <w:szCs w:val="21"/>
        </w:rPr>
        <w:t>（</w:t>
      </w:r>
      <w:r w:rsidRPr="00924BC7">
        <w:rPr>
          <w:color w:val="000000"/>
          <w:szCs w:val="21"/>
        </w:rPr>
        <w:t>8</w:t>
      </w:r>
      <w:r w:rsidRPr="00924BC7">
        <w:rPr>
          <w:rFonts w:hint="eastAsia"/>
          <w:color w:val="000000"/>
          <w:szCs w:val="21"/>
        </w:rPr>
        <w:t>）《</w:t>
      </w:r>
      <w:r w:rsidRPr="008A3BE7">
        <w:rPr>
          <w:rFonts w:hint="eastAsia"/>
        </w:rPr>
        <w:t>中药</w:t>
      </w:r>
      <w:r w:rsidR="00844129">
        <w:rPr>
          <w:rFonts w:hint="eastAsia"/>
        </w:rPr>
        <w:t>新药</w:t>
      </w:r>
      <w:r w:rsidRPr="008A3BE7">
        <w:rPr>
          <w:rFonts w:hint="eastAsia"/>
        </w:rPr>
        <w:t>临床研究一般原则</w:t>
      </w:r>
      <w:r w:rsidRPr="00924BC7">
        <w:rPr>
          <w:rFonts w:hint="eastAsia"/>
          <w:color w:val="000000"/>
          <w:szCs w:val="21"/>
        </w:rPr>
        <w:t>》</w:t>
      </w:r>
      <w:r w:rsidR="00844129">
        <w:rPr>
          <w:rFonts w:hint="eastAsia"/>
          <w:color w:val="000000"/>
          <w:szCs w:val="21"/>
        </w:rPr>
        <w:t>2015</w:t>
      </w:r>
      <w:r w:rsidR="000618D5" w:rsidRPr="00AA73DF">
        <w:rPr>
          <w:color w:val="000000"/>
          <w:szCs w:val="21"/>
          <w:vertAlign w:val="superscript"/>
        </w:rPr>
        <w:t>[5]</w:t>
      </w:r>
    </w:p>
    <w:p w14:paraId="0FA4D9F0" w14:textId="04E00D38" w:rsidR="00A960C9" w:rsidRPr="008A3BE7" w:rsidRDefault="00844129" w:rsidP="001D44F1">
      <w:pPr>
        <w:pStyle w:val="ad"/>
        <w:ind w:firstLine="480"/>
      </w:pPr>
      <w:r>
        <w:rPr>
          <w:rFonts w:hint="eastAsia"/>
          <w:color w:val="000000"/>
          <w:szCs w:val="21"/>
        </w:rPr>
        <w:t>（</w:t>
      </w:r>
      <w:r>
        <w:rPr>
          <w:rFonts w:hint="eastAsia"/>
          <w:color w:val="000000"/>
          <w:szCs w:val="21"/>
        </w:rPr>
        <w:t>9</w:t>
      </w:r>
      <w:r>
        <w:rPr>
          <w:rFonts w:hint="eastAsia"/>
          <w:color w:val="000000"/>
          <w:szCs w:val="21"/>
        </w:rPr>
        <w:t>）</w:t>
      </w:r>
      <w:r w:rsidRPr="008A3BE7">
        <w:rPr>
          <w:rFonts w:hint="eastAsia"/>
        </w:rPr>
        <w:t>《乳腺增生</w:t>
      </w:r>
      <w:r>
        <w:rPr>
          <w:rFonts w:hint="eastAsia"/>
        </w:rPr>
        <w:t>病</w:t>
      </w:r>
      <w:r w:rsidRPr="008A3BE7">
        <w:rPr>
          <w:rFonts w:hint="eastAsia"/>
        </w:rPr>
        <w:t>诊</w:t>
      </w:r>
      <w:r>
        <w:rPr>
          <w:rFonts w:hint="eastAsia"/>
        </w:rPr>
        <w:t>断标准</w:t>
      </w:r>
      <w:r w:rsidRPr="008A3BE7">
        <w:rPr>
          <w:rFonts w:hint="eastAsia"/>
        </w:rPr>
        <w:t>》</w:t>
      </w:r>
      <w:r>
        <w:t>2002</w:t>
      </w:r>
      <w:r w:rsidR="00D84D43" w:rsidRPr="00AA73DF">
        <w:rPr>
          <w:vertAlign w:val="superscript"/>
        </w:rPr>
        <w:t>[2]</w:t>
      </w:r>
    </w:p>
    <w:p w14:paraId="42497CE4" w14:textId="05E7E143" w:rsidR="00A960C9" w:rsidRPr="008A3BE7" w:rsidRDefault="00A960C9" w:rsidP="001D44F1">
      <w:pPr>
        <w:pStyle w:val="ad"/>
        <w:ind w:firstLine="480"/>
      </w:pPr>
      <w:r w:rsidRPr="008A3BE7">
        <w:rPr>
          <w:rFonts w:hint="eastAsia"/>
        </w:rPr>
        <w:t>（</w:t>
      </w:r>
      <w:r w:rsidRPr="008A3BE7">
        <w:t>9</w:t>
      </w:r>
      <w:r w:rsidRPr="008A3BE7">
        <w:rPr>
          <w:rFonts w:hint="eastAsia"/>
        </w:rPr>
        <w:t>）</w:t>
      </w:r>
      <w:r w:rsidR="00844129" w:rsidRPr="008A3BE7">
        <w:rPr>
          <w:rFonts w:hint="eastAsia"/>
        </w:rPr>
        <w:t>《乳腺增生</w:t>
      </w:r>
      <w:r w:rsidR="00844129">
        <w:rPr>
          <w:rFonts w:hint="eastAsia"/>
        </w:rPr>
        <w:t>症</w:t>
      </w:r>
      <w:r w:rsidR="00844129" w:rsidRPr="008A3BE7">
        <w:rPr>
          <w:rFonts w:hint="eastAsia"/>
        </w:rPr>
        <w:t>诊治专家共识》</w:t>
      </w:r>
      <w:r w:rsidR="00844129">
        <w:rPr>
          <w:rFonts w:hint="eastAsia"/>
        </w:rPr>
        <w:t>2016</w:t>
      </w:r>
      <w:r w:rsidR="00D84D43" w:rsidRPr="00AA73DF">
        <w:rPr>
          <w:vertAlign w:val="superscript"/>
        </w:rPr>
        <w:t>[6]</w:t>
      </w:r>
    </w:p>
    <w:p w14:paraId="18491338" w14:textId="6C8F84BA" w:rsidR="00A960C9" w:rsidRDefault="00A960C9" w:rsidP="001D44F1">
      <w:pPr>
        <w:pStyle w:val="ad"/>
        <w:ind w:firstLine="480"/>
        <w:rPr>
          <w:vertAlign w:val="superscript"/>
        </w:rPr>
      </w:pPr>
      <w:r w:rsidRPr="008A3BE7">
        <w:rPr>
          <w:rFonts w:hint="eastAsia"/>
        </w:rPr>
        <w:t>（</w:t>
      </w:r>
      <w:r w:rsidRPr="008A3BE7">
        <w:t>10</w:t>
      </w:r>
      <w:r w:rsidRPr="008A3BE7">
        <w:rPr>
          <w:rFonts w:hint="eastAsia"/>
        </w:rPr>
        <w:t>）《</w:t>
      </w:r>
      <w:r w:rsidRPr="008A3BE7">
        <w:t>Diagnosis and Management of Benign Breast Disorders</w:t>
      </w:r>
      <w:r w:rsidRPr="008A3BE7">
        <w:rPr>
          <w:rFonts w:hint="eastAsia"/>
        </w:rPr>
        <w:t>》</w:t>
      </w:r>
      <w:r w:rsidRPr="008A3BE7">
        <w:rPr>
          <w:vertAlign w:val="superscript"/>
        </w:rPr>
        <w:t>[3]</w:t>
      </w:r>
    </w:p>
    <w:p w14:paraId="2F9CF875" w14:textId="77777777" w:rsidR="003637B0" w:rsidRDefault="00EF5256" w:rsidP="00EF5256">
      <w:pPr>
        <w:pStyle w:val="ad"/>
        <w:ind w:firstLine="480"/>
        <w:rPr>
          <w:vertAlign w:val="superscript"/>
        </w:rPr>
      </w:pPr>
      <w:r w:rsidRPr="006B0BAC">
        <w:rPr>
          <w:rFonts w:hint="eastAsia"/>
        </w:rPr>
        <w:t>（</w:t>
      </w:r>
      <w:r w:rsidRPr="006B0BAC">
        <w:t>11</w:t>
      </w:r>
      <w:r w:rsidRPr="006B0BAC">
        <w:rPr>
          <w:rFonts w:hint="eastAsia"/>
        </w:rPr>
        <w:t>）</w:t>
      </w:r>
      <w:r>
        <w:rPr>
          <w:rFonts w:hint="eastAsia"/>
        </w:rPr>
        <w:t>《中医</w:t>
      </w:r>
      <w:r>
        <w:t>病</w:t>
      </w:r>
      <w:r>
        <w:rPr>
          <w:rFonts w:hint="eastAsia"/>
        </w:rPr>
        <w:t>证诊断</w:t>
      </w:r>
      <w:r>
        <w:t>疗效标准</w:t>
      </w:r>
      <w:r>
        <w:rPr>
          <w:rFonts w:hint="eastAsia"/>
        </w:rPr>
        <w:t>》</w:t>
      </w:r>
      <w:r>
        <w:rPr>
          <w:rFonts w:hint="eastAsia"/>
        </w:rPr>
        <w:t>1994</w:t>
      </w:r>
      <w:r w:rsidRPr="00801492">
        <w:rPr>
          <w:vertAlign w:val="superscript"/>
        </w:rPr>
        <w:t>[</w:t>
      </w:r>
      <w:r w:rsidR="00801492" w:rsidRPr="00801492">
        <w:rPr>
          <w:vertAlign w:val="superscript"/>
        </w:rPr>
        <w:t>7</w:t>
      </w:r>
      <w:r w:rsidRPr="00801492">
        <w:rPr>
          <w:vertAlign w:val="superscript"/>
        </w:rPr>
        <w:t>]</w:t>
      </w:r>
    </w:p>
    <w:p w14:paraId="7261BD16" w14:textId="33F45D1F" w:rsidR="00EF5256" w:rsidRPr="00801492" w:rsidRDefault="00A960C9" w:rsidP="00EF5256">
      <w:pPr>
        <w:pStyle w:val="ad"/>
        <w:ind w:firstLine="480"/>
        <w:rPr>
          <w:color w:val="000000"/>
          <w:szCs w:val="21"/>
        </w:rPr>
      </w:pPr>
      <w:r w:rsidRPr="008A3BE7">
        <w:rPr>
          <w:rFonts w:hint="eastAsia"/>
        </w:rPr>
        <w:t>（</w:t>
      </w:r>
      <w:r w:rsidR="00EF5256" w:rsidRPr="008A3BE7">
        <w:t>1</w:t>
      </w:r>
      <w:r w:rsidR="00786587">
        <w:t>2</w:t>
      </w:r>
      <w:r w:rsidRPr="008A3BE7">
        <w:rPr>
          <w:rFonts w:hint="eastAsia"/>
        </w:rPr>
        <w:t>）香橘乳癖宁胶囊</w:t>
      </w:r>
      <w:r w:rsidRPr="00924BC7">
        <w:rPr>
          <w:rFonts w:hint="eastAsia"/>
          <w:color w:val="000000"/>
          <w:szCs w:val="21"/>
        </w:rPr>
        <w:t>的处方及功能主治，药效学研究资料及毒理研究资料</w:t>
      </w:r>
    </w:p>
    <w:p w14:paraId="6D4B9EF9" w14:textId="71EB117A" w:rsidR="00843ECD" w:rsidRPr="00E91C34" w:rsidRDefault="00843ECD" w:rsidP="00DE3D93">
      <w:pPr>
        <w:keepNext/>
        <w:widowControl/>
        <w:topLinePunct/>
        <w:adjustRightInd w:val="0"/>
        <w:snapToGrid w:val="0"/>
        <w:spacing w:line="360" w:lineRule="auto"/>
        <w:jc w:val="left"/>
        <w:outlineLvl w:val="1"/>
        <w:rPr>
          <w:b/>
          <w:color w:val="000000" w:themeColor="text1"/>
          <w:sz w:val="24"/>
        </w:rPr>
      </w:pPr>
      <w:bookmarkStart w:id="333" w:name="_Toc11266849"/>
      <w:r w:rsidRPr="00E91C34">
        <w:rPr>
          <w:b/>
          <w:color w:val="000000" w:themeColor="text1"/>
          <w:sz w:val="24"/>
        </w:rPr>
        <w:t>4.3</w:t>
      </w:r>
      <w:r w:rsidR="0032512F">
        <w:rPr>
          <w:b/>
          <w:color w:val="000000" w:themeColor="text1"/>
          <w:sz w:val="24"/>
        </w:rPr>
        <w:t xml:space="preserve"> </w:t>
      </w:r>
      <w:r w:rsidRPr="00E91C34">
        <w:rPr>
          <w:b/>
          <w:color w:val="000000" w:themeColor="text1"/>
          <w:sz w:val="24"/>
        </w:rPr>
        <w:t>对照</w:t>
      </w:r>
      <w:bookmarkEnd w:id="333"/>
    </w:p>
    <w:p w14:paraId="5FEC302B" w14:textId="4824FA06" w:rsidR="00843ECD" w:rsidRPr="00E91C34" w:rsidRDefault="00843ECD" w:rsidP="00DE3D93">
      <w:pPr>
        <w:adjustRightInd w:val="0"/>
        <w:snapToGrid w:val="0"/>
        <w:spacing w:line="360" w:lineRule="auto"/>
        <w:ind w:firstLineChars="200" w:firstLine="480"/>
        <w:rPr>
          <w:color w:val="000000" w:themeColor="text1"/>
          <w:sz w:val="24"/>
        </w:rPr>
      </w:pPr>
      <w:r w:rsidRPr="00E91C34">
        <w:rPr>
          <w:color w:val="000000" w:themeColor="text1"/>
          <w:sz w:val="24"/>
        </w:rPr>
        <w:t>本试验选择安慰剂对照，依据为：</w:t>
      </w:r>
    </w:p>
    <w:p w14:paraId="0300BBFD" w14:textId="23BC76BF" w:rsidR="00843ECD" w:rsidRPr="00E91C34" w:rsidRDefault="00843ECD" w:rsidP="00DE3D93">
      <w:pPr>
        <w:adjustRightInd w:val="0"/>
        <w:snapToGrid w:val="0"/>
        <w:spacing w:line="360" w:lineRule="auto"/>
        <w:ind w:firstLineChars="200" w:firstLine="480"/>
        <w:rPr>
          <w:color w:val="000000" w:themeColor="text1"/>
          <w:sz w:val="24"/>
        </w:rPr>
      </w:pPr>
      <w:r w:rsidRPr="00E91C34">
        <w:rPr>
          <w:color w:val="000000" w:themeColor="text1"/>
          <w:sz w:val="24"/>
        </w:rPr>
        <w:t>（</w:t>
      </w:r>
      <w:r w:rsidRPr="00E91C34">
        <w:rPr>
          <w:color w:val="000000" w:themeColor="text1"/>
          <w:sz w:val="24"/>
        </w:rPr>
        <w:t>1</w:t>
      </w:r>
      <w:r w:rsidR="00AF2E03" w:rsidRPr="00E91C34">
        <w:rPr>
          <w:color w:val="000000" w:themeColor="text1"/>
          <w:sz w:val="24"/>
        </w:rPr>
        <w:t>）本试验为首次基于人体受试者进行的安全性</w:t>
      </w:r>
      <w:r w:rsidR="00844129">
        <w:rPr>
          <w:color w:val="000000" w:themeColor="text1"/>
          <w:sz w:val="24"/>
        </w:rPr>
        <w:t>和有效性的</w:t>
      </w:r>
      <w:r w:rsidR="00AF2E03" w:rsidRPr="00E91C34">
        <w:rPr>
          <w:color w:val="000000" w:themeColor="text1"/>
          <w:sz w:val="24"/>
        </w:rPr>
        <w:t>评价</w:t>
      </w:r>
      <w:r w:rsidR="00844129">
        <w:rPr>
          <w:rFonts w:hint="eastAsia"/>
          <w:color w:val="000000" w:themeColor="text1"/>
          <w:sz w:val="24"/>
        </w:rPr>
        <w:t>。</w:t>
      </w:r>
      <w:r w:rsidRPr="00E91C34">
        <w:rPr>
          <w:color w:val="000000" w:themeColor="text1"/>
          <w:sz w:val="24"/>
        </w:rPr>
        <w:t>通过设置安慰剂对照，可以评价试验药物的</w:t>
      </w:r>
      <w:r w:rsidR="0063178E" w:rsidRPr="00E91C34">
        <w:rPr>
          <w:rFonts w:hint="eastAsia"/>
          <w:color w:val="000000" w:themeColor="text1"/>
          <w:sz w:val="24"/>
        </w:rPr>
        <w:t>绝对</w:t>
      </w:r>
      <w:r w:rsidRPr="00E91C34">
        <w:rPr>
          <w:color w:val="000000" w:themeColor="text1"/>
          <w:sz w:val="24"/>
        </w:rPr>
        <w:t>疗效，并可区分药物本身所致的可能的不良</w:t>
      </w:r>
      <w:r w:rsidR="00AF2E03" w:rsidRPr="00E91C34">
        <w:rPr>
          <w:color w:val="000000" w:themeColor="text1"/>
          <w:sz w:val="24"/>
        </w:rPr>
        <w:t>反应</w:t>
      </w:r>
      <w:r w:rsidRPr="00E91C34">
        <w:rPr>
          <w:color w:val="000000" w:themeColor="text1"/>
          <w:sz w:val="24"/>
        </w:rPr>
        <w:t>，更清晰的评价有效性和安全性。</w:t>
      </w:r>
    </w:p>
    <w:p w14:paraId="4E388EA2" w14:textId="33B6B779" w:rsidR="00843ECD" w:rsidRPr="00E91C34" w:rsidRDefault="00843ECD" w:rsidP="00DE3D93">
      <w:pPr>
        <w:adjustRightInd w:val="0"/>
        <w:snapToGrid w:val="0"/>
        <w:spacing w:line="360" w:lineRule="auto"/>
        <w:ind w:firstLineChars="200" w:firstLine="480"/>
        <w:rPr>
          <w:color w:val="000000" w:themeColor="text1"/>
          <w:sz w:val="24"/>
        </w:rPr>
      </w:pPr>
      <w:r w:rsidRPr="00E91C34">
        <w:rPr>
          <w:color w:val="000000" w:themeColor="text1"/>
          <w:sz w:val="24"/>
        </w:rPr>
        <w:t>（</w:t>
      </w:r>
      <w:r w:rsidRPr="00E91C34">
        <w:rPr>
          <w:color w:val="000000" w:themeColor="text1"/>
          <w:sz w:val="24"/>
        </w:rPr>
        <w:t>2</w:t>
      </w:r>
      <w:r w:rsidRPr="00E91C34">
        <w:rPr>
          <w:color w:val="000000" w:themeColor="text1"/>
          <w:sz w:val="24"/>
        </w:rPr>
        <w:t>）</w:t>
      </w:r>
      <w:r w:rsidR="004B2189">
        <w:rPr>
          <w:color w:val="000000" w:themeColor="text1"/>
          <w:sz w:val="24"/>
        </w:rPr>
        <w:t>乳腺增生病</w:t>
      </w:r>
      <w:r w:rsidRPr="00E91C34">
        <w:rPr>
          <w:color w:val="000000" w:themeColor="text1"/>
          <w:sz w:val="24"/>
        </w:rPr>
        <w:t>是慢性疾病，短期</w:t>
      </w:r>
      <w:r w:rsidR="000C6DE1" w:rsidRPr="00E91C34">
        <w:rPr>
          <w:rFonts w:hint="eastAsia"/>
          <w:color w:val="000000" w:themeColor="text1"/>
          <w:sz w:val="24"/>
        </w:rPr>
        <w:t>使用</w:t>
      </w:r>
      <w:r w:rsidRPr="00E91C34">
        <w:rPr>
          <w:color w:val="000000" w:themeColor="text1"/>
          <w:sz w:val="24"/>
        </w:rPr>
        <w:t>安慰剂</w:t>
      </w:r>
      <w:r w:rsidR="000C6DE1" w:rsidRPr="00E91C34">
        <w:rPr>
          <w:rFonts w:hint="eastAsia"/>
          <w:color w:val="000000" w:themeColor="text1"/>
          <w:sz w:val="24"/>
        </w:rPr>
        <w:t>不会增加受试者严重的、或不可逆</w:t>
      </w:r>
      <w:r w:rsidR="00844129">
        <w:rPr>
          <w:rFonts w:hint="eastAsia"/>
          <w:color w:val="000000" w:themeColor="text1"/>
          <w:sz w:val="24"/>
        </w:rPr>
        <w:t>的损害，增加</w:t>
      </w:r>
      <w:r w:rsidR="00844129" w:rsidRPr="00E91C34">
        <w:rPr>
          <w:rFonts w:hint="eastAsia"/>
          <w:color w:val="000000" w:themeColor="text1"/>
          <w:sz w:val="24"/>
        </w:rPr>
        <w:t>受试者</w:t>
      </w:r>
      <w:r w:rsidR="000C6DE1" w:rsidRPr="00E91C34">
        <w:rPr>
          <w:rFonts w:hint="eastAsia"/>
          <w:color w:val="000000" w:themeColor="text1"/>
          <w:sz w:val="24"/>
        </w:rPr>
        <w:t>风险</w:t>
      </w:r>
      <w:r w:rsidRPr="00E91C34">
        <w:rPr>
          <w:color w:val="000000" w:themeColor="text1"/>
          <w:sz w:val="24"/>
        </w:rPr>
        <w:t>。</w:t>
      </w:r>
    </w:p>
    <w:p w14:paraId="6AC4BFC2" w14:textId="3F6FD730" w:rsidR="00843ECD" w:rsidRPr="00E91C34" w:rsidRDefault="00843ECD" w:rsidP="00DE3D93">
      <w:pPr>
        <w:adjustRightInd w:val="0"/>
        <w:snapToGrid w:val="0"/>
        <w:spacing w:line="360" w:lineRule="auto"/>
        <w:ind w:firstLineChars="200" w:firstLine="480"/>
        <w:rPr>
          <w:color w:val="000000" w:themeColor="text1"/>
          <w:sz w:val="24"/>
        </w:rPr>
      </w:pPr>
      <w:r w:rsidRPr="00E91C34">
        <w:rPr>
          <w:color w:val="000000" w:themeColor="text1"/>
          <w:sz w:val="24"/>
        </w:rPr>
        <w:t>（</w:t>
      </w:r>
      <w:r w:rsidRPr="00E91C34">
        <w:rPr>
          <w:color w:val="000000" w:themeColor="text1"/>
          <w:sz w:val="24"/>
        </w:rPr>
        <w:t>3</w:t>
      </w:r>
      <w:r w:rsidRPr="00E91C34">
        <w:rPr>
          <w:color w:val="000000" w:themeColor="text1"/>
          <w:sz w:val="24"/>
        </w:rPr>
        <w:t>）</w:t>
      </w:r>
      <w:r w:rsidR="004B2189">
        <w:rPr>
          <w:color w:val="000000" w:themeColor="text1"/>
          <w:sz w:val="24"/>
        </w:rPr>
        <w:t>乳腺增生病</w:t>
      </w:r>
      <w:r w:rsidRPr="00E91C34">
        <w:rPr>
          <w:color w:val="000000" w:themeColor="text1"/>
          <w:sz w:val="24"/>
        </w:rPr>
        <w:t>可因精神状态、生活习惯的调节而改善。</w:t>
      </w:r>
    </w:p>
    <w:p w14:paraId="3725EDE7" w14:textId="18FD5D54" w:rsidR="00843ECD" w:rsidRPr="00E91C34" w:rsidRDefault="00843ECD" w:rsidP="00DE3D93">
      <w:pPr>
        <w:adjustRightInd w:val="0"/>
        <w:snapToGrid w:val="0"/>
        <w:spacing w:line="360" w:lineRule="auto"/>
        <w:ind w:firstLineChars="200" w:firstLine="480"/>
        <w:rPr>
          <w:color w:val="000000" w:themeColor="text1"/>
          <w:sz w:val="24"/>
        </w:rPr>
      </w:pPr>
      <w:r w:rsidRPr="00E91C34">
        <w:rPr>
          <w:color w:val="000000" w:themeColor="text1"/>
          <w:sz w:val="24"/>
        </w:rPr>
        <w:t>以上情况满足《中药新药临床研究一般原则》中设置安慰剂对照的条件。因此，综</w:t>
      </w:r>
      <w:r w:rsidRPr="00E91C34">
        <w:rPr>
          <w:color w:val="000000" w:themeColor="text1"/>
          <w:sz w:val="24"/>
        </w:rPr>
        <w:lastRenderedPageBreak/>
        <w:t>合评估收益和风险后，采用安慰剂对照的设计。</w:t>
      </w:r>
    </w:p>
    <w:p w14:paraId="18ABCCEB" w14:textId="620A57ED" w:rsidR="00016E77" w:rsidRPr="00E91C34" w:rsidRDefault="00843ECD" w:rsidP="00DE3D93">
      <w:pPr>
        <w:keepNext/>
        <w:widowControl/>
        <w:topLinePunct/>
        <w:adjustRightInd w:val="0"/>
        <w:snapToGrid w:val="0"/>
        <w:spacing w:line="360" w:lineRule="auto"/>
        <w:jc w:val="left"/>
        <w:outlineLvl w:val="1"/>
        <w:rPr>
          <w:b/>
          <w:color w:val="000000" w:themeColor="text1"/>
          <w:sz w:val="24"/>
        </w:rPr>
      </w:pPr>
      <w:bookmarkStart w:id="334" w:name="_Toc11266850"/>
      <w:r w:rsidRPr="00E91C34">
        <w:rPr>
          <w:b/>
          <w:color w:val="000000" w:themeColor="text1"/>
          <w:sz w:val="24"/>
        </w:rPr>
        <w:t>4.4</w:t>
      </w:r>
      <w:r w:rsidR="0032512F">
        <w:rPr>
          <w:b/>
          <w:color w:val="000000" w:themeColor="text1"/>
          <w:sz w:val="24"/>
        </w:rPr>
        <w:t xml:space="preserve"> </w:t>
      </w:r>
      <w:r w:rsidR="00016E77" w:rsidRPr="00E91C34">
        <w:rPr>
          <w:b/>
          <w:color w:val="000000" w:themeColor="text1"/>
          <w:sz w:val="24"/>
        </w:rPr>
        <w:t>随机化</w:t>
      </w:r>
      <w:bookmarkEnd w:id="334"/>
    </w:p>
    <w:p w14:paraId="7672AFFB" w14:textId="059AADE5" w:rsidR="00016E77" w:rsidRPr="00E91C34" w:rsidRDefault="00016E77" w:rsidP="00DE3D93">
      <w:pPr>
        <w:adjustRightInd w:val="0"/>
        <w:snapToGrid w:val="0"/>
        <w:spacing w:line="360" w:lineRule="auto"/>
        <w:ind w:firstLineChars="200" w:firstLine="480"/>
        <w:rPr>
          <w:color w:val="000000" w:themeColor="text1"/>
          <w:sz w:val="24"/>
        </w:rPr>
      </w:pPr>
      <w:r w:rsidRPr="00E91C34">
        <w:rPr>
          <w:color w:val="000000" w:themeColor="text1"/>
          <w:sz w:val="24"/>
        </w:rPr>
        <w:t>本试验采用分层区组随机</w:t>
      </w:r>
      <w:r w:rsidR="00EF1615">
        <w:rPr>
          <w:rFonts w:hint="eastAsia"/>
          <w:color w:val="000000" w:themeColor="text1"/>
          <w:sz w:val="24"/>
        </w:rPr>
        <w:t>化方法，</w:t>
      </w:r>
      <w:r w:rsidR="00EF1615" w:rsidRPr="00B665C4">
        <w:rPr>
          <w:rFonts w:eastAsiaTheme="minorEastAsia"/>
          <w:color w:val="0D0D0D" w:themeColor="text1" w:themeTint="F2"/>
          <w:sz w:val="24"/>
        </w:rPr>
        <w:t>按</w:t>
      </w:r>
      <w:r w:rsidR="00EF1615" w:rsidRPr="00A37CFE">
        <w:rPr>
          <w:rFonts w:eastAsiaTheme="minorEastAsia" w:hint="eastAsia"/>
          <w:color w:val="000000" w:themeColor="text1"/>
          <w:sz w:val="24"/>
        </w:rPr>
        <w:t>中心分层。以</w:t>
      </w:r>
      <w:r w:rsidR="00EF1615" w:rsidRPr="00A37CFE">
        <w:rPr>
          <w:rFonts w:eastAsiaTheme="minorEastAsia"/>
          <w:color w:val="000000" w:themeColor="text1"/>
          <w:sz w:val="24"/>
        </w:rPr>
        <w:t>SAS</w:t>
      </w:r>
      <w:r w:rsidR="00EF1615" w:rsidRPr="00A37CFE">
        <w:rPr>
          <w:rFonts w:eastAsiaTheme="minorEastAsia" w:hint="eastAsia"/>
          <w:color w:val="000000" w:themeColor="text1"/>
          <w:sz w:val="24"/>
        </w:rPr>
        <w:t>软件（</w:t>
      </w:r>
      <w:r w:rsidR="00EF1615" w:rsidRPr="00A37CFE">
        <w:rPr>
          <w:rFonts w:eastAsiaTheme="minorEastAsia"/>
          <w:color w:val="000000" w:themeColor="text1"/>
          <w:sz w:val="24"/>
        </w:rPr>
        <w:t>9.4</w:t>
      </w:r>
      <w:r w:rsidR="00EF1615" w:rsidRPr="00A37CFE">
        <w:rPr>
          <w:rFonts w:eastAsiaTheme="minorEastAsia" w:hint="eastAsia"/>
          <w:color w:val="000000" w:themeColor="text1"/>
          <w:sz w:val="24"/>
        </w:rPr>
        <w:t>或以上版本）</w:t>
      </w:r>
      <w:r w:rsidR="00EF1615" w:rsidRPr="00B665C4">
        <w:rPr>
          <w:rFonts w:eastAsiaTheme="minorEastAsia"/>
          <w:color w:val="0D0D0D" w:themeColor="text1" w:themeTint="F2"/>
          <w:sz w:val="24"/>
        </w:rPr>
        <w:t>产生随机表以及随机表所对应治疗组别，采用临床试验中央随机系统（</w:t>
      </w:r>
      <w:r w:rsidR="00EF1615" w:rsidRPr="00B665C4">
        <w:rPr>
          <w:rFonts w:eastAsiaTheme="minorEastAsia"/>
          <w:color w:val="0D0D0D" w:themeColor="text1" w:themeTint="F2"/>
          <w:sz w:val="24"/>
        </w:rPr>
        <w:t>DAS for IWRS</w:t>
      </w:r>
      <w:r w:rsidR="00EF1615" w:rsidRPr="00B665C4">
        <w:rPr>
          <w:rFonts w:eastAsiaTheme="minorEastAsia"/>
          <w:color w:val="0D0D0D" w:themeColor="text1" w:themeTint="F2"/>
          <w:sz w:val="24"/>
        </w:rPr>
        <w:t>）分配随机号。</w:t>
      </w:r>
    </w:p>
    <w:p w14:paraId="1E136668" w14:textId="41DBFA6F" w:rsidR="00016E77" w:rsidRPr="00E91C34" w:rsidRDefault="00843ECD" w:rsidP="00DE3D93">
      <w:pPr>
        <w:keepNext/>
        <w:widowControl/>
        <w:topLinePunct/>
        <w:adjustRightInd w:val="0"/>
        <w:snapToGrid w:val="0"/>
        <w:spacing w:line="360" w:lineRule="auto"/>
        <w:jc w:val="left"/>
        <w:outlineLvl w:val="1"/>
        <w:rPr>
          <w:b/>
          <w:color w:val="000000" w:themeColor="text1"/>
          <w:sz w:val="24"/>
        </w:rPr>
      </w:pPr>
      <w:bookmarkStart w:id="335" w:name="_Toc11266851"/>
      <w:r w:rsidRPr="00E91C34">
        <w:rPr>
          <w:b/>
          <w:color w:val="000000" w:themeColor="text1"/>
          <w:sz w:val="24"/>
        </w:rPr>
        <w:t>4.5</w:t>
      </w:r>
      <w:r w:rsidR="0032512F">
        <w:rPr>
          <w:b/>
          <w:color w:val="000000" w:themeColor="text1"/>
          <w:sz w:val="24"/>
        </w:rPr>
        <w:t xml:space="preserve"> </w:t>
      </w:r>
      <w:r w:rsidR="00016E77" w:rsidRPr="00E91C34">
        <w:rPr>
          <w:b/>
          <w:color w:val="000000" w:themeColor="text1"/>
          <w:sz w:val="24"/>
        </w:rPr>
        <w:t>盲法</w:t>
      </w:r>
      <w:bookmarkEnd w:id="335"/>
    </w:p>
    <w:p w14:paraId="05AD8E42" w14:textId="64CAC41B" w:rsidR="00016E77" w:rsidRPr="00E91C34" w:rsidRDefault="00016E77" w:rsidP="00DE3D93">
      <w:pPr>
        <w:adjustRightInd w:val="0"/>
        <w:snapToGrid w:val="0"/>
        <w:spacing w:line="360" w:lineRule="auto"/>
        <w:ind w:firstLineChars="200" w:firstLine="480"/>
        <w:rPr>
          <w:color w:val="000000" w:themeColor="text1"/>
          <w:sz w:val="24"/>
        </w:rPr>
      </w:pPr>
      <w:r w:rsidRPr="00E91C34">
        <w:rPr>
          <w:color w:val="000000" w:themeColor="text1"/>
          <w:sz w:val="24"/>
        </w:rPr>
        <w:t>本试验采用双盲设计，即受试者及研究者均不清楚</w:t>
      </w:r>
      <w:r w:rsidR="00DD0737" w:rsidRPr="00E91C34">
        <w:rPr>
          <w:color w:val="000000" w:themeColor="text1"/>
          <w:sz w:val="24"/>
        </w:rPr>
        <w:t>受试者的治疗分配。</w:t>
      </w:r>
    </w:p>
    <w:p w14:paraId="789B75BB" w14:textId="2F235E46" w:rsidR="00DD0737" w:rsidRPr="00E91C34" w:rsidRDefault="00843ECD" w:rsidP="00C07FE6">
      <w:pPr>
        <w:adjustRightInd w:val="0"/>
        <w:snapToGrid w:val="0"/>
        <w:spacing w:line="360" w:lineRule="auto"/>
        <w:outlineLvl w:val="2"/>
        <w:rPr>
          <w:b/>
          <w:color w:val="000000" w:themeColor="text1"/>
          <w:sz w:val="24"/>
        </w:rPr>
      </w:pPr>
      <w:r w:rsidRPr="00E91C34">
        <w:rPr>
          <w:b/>
          <w:color w:val="000000" w:themeColor="text1"/>
          <w:sz w:val="24"/>
        </w:rPr>
        <w:t>4.5.1</w:t>
      </w:r>
      <w:r w:rsidR="0032512F">
        <w:rPr>
          <w:b/>
          <w:color w:val="000000" w:themeColor="text1"/>
          <w:sz w:val="24"/>
        </w:rPr>
        <w:t xml:space="preserve"> </w:t>
      </w:r>
      <w:r w:rsidR="00416EE7" w:rsidRPr="00E91C34">
        <w:rPr>
          <w:b/>
          <w:color w:val="000000" w:themeColor="text1"/>
          <w:sz w:val="24"/>
        </w:rPr>
        <w:t>药品包装与分配</w:t>
      </w:r>
    </w:p>
    <w:p w14:paraId="7B8A253C" w14:textId="4E9CC017" w:rsidR="00843ECD" w:rsidRDefault="00AF2E03" w:rsidP="00DE3D93">
      <w:pPr>
        <w:adjustRightInd w:val="0"/>
        <w:snapToGrid w:val="0"/>
        <w:spacing w:line="360" w:lineRule="auto"/>
        <w:ind w:firstLineChars="200" w:firstLine="480"/>
        <w:rPr>
          <w:color w:val="000000" w:themeColor="text1"/>
          <w:sz w:val="24"/>
        </w:rPr>
      </w:pPr>
      <w:r w:rsidRPr="00E91C34">
        <w:rPr>
          <w:color w:val="000000" w:themeColor="text1"/>
          <w:sz w:val="24"/>
        </w:rPr>
        <w:t>药物的</w:t>
      </w:r>
      <w:r w:rsidR="00843ECD" w:rsidRPr="00E91C34">
        <w:rPr>
          <w:color w:val="000000" w:themeColor="text1"/>
          <w:sz w:val="24"/>
        </w:rPr>
        <w:t>编盲</w:t>
      </w:r>
      <w:r w:rsidRPr="00E91C34">
        <w:rPr>
          <w:color w:val="000000" w:themeColor="text1"/>
          <w:sz w:val="24"/>
        </w:rPr>
        <w:t>及包装</w:t>
      </w:r>
      <w:r w:rsidR="00843ECD" w:rsidRPr="00E91C34">
        <w:rPr>
          <w:color w:val="000000" w:themeColor="text1"/>
          <w:sz w:val="24"/>
        </w:rPr>
        <w:t>由统计单位人员和申办单位与本试验无关人员参加，以</w:t>
      </w:r>
      <w:r w:rsidR="00843ECD" w:rsidRPr="00E91C34">
        <w:rPr>
          <w:color w:val="000000" w:themeColor="text1"/>
          <w:sz w:val="24"/>
        </w:rPr>
        <w:t>SAS</w:t>
      </w:r>
      <w:r w:rsidR="00EF1615">
        <w:rPr>
          <w:rFonts w:hint="eastAsia"/>
          <w:color w:val="000000" w:themeColor="text1"/>
          <w:sz w:val="24"/>
        </w:rPr>
        <w:t>（</w:t>
      </w:r>
      <w:r w:rsidR="00EF1615" w:rsidRPr="00E91C34">
        <w:rPr>
          <w:color w:val="000000" w:themeColor="text1"/>
          <w:sz w:val="24"/>
        </w:rPr>
        <w:t>9.4</w:t>
      </w:r>
      <w:r w:rsidR="00EF1615">
        <w:rPr>
          <w:rFonts w:hint="eastAsia"/>
          <w:color w:val="000000" w:themeColor="text1"/>
          <w:sz w:val="24"/>
        </w:rPr>
        <w:t>或</w:t>
      </w:r>
      <w:r w:rsidR="00EF1615">
        <w:rPr>
          <w:color w:val="000000" w:themeColor="text1"/>
          <w:sz w:val="24"/>
        </w:rPr>
        <w:t>以上版本</w:t>
      </w:r>
      <w:r w:rsidR="00EF1615">
        <w:rPr>
          <w:rFonts w:hint="eastAsia"/>
          <w:color w:val="000000" w:themeColor="text1"/>
          <w:sz w:val="24"/>
        </w:rPr>
        <w:t>）产生</w:t>
      </w:r>
      <w:r w:rsidR="00EF1615">
        <w:rPr>
          <w:color w:val="000000" w:themeColor="text1"/>
          <w:sz w:val="24"/>
        </w:rPr>
        <w:t>药物包装</w:t>
      </w:r>
      <w:r w:rsidR="00EF1615">
        <w:rPr>
          <w:rFonts w:hint="eastAsia"/>
          <w:color w:val="000000" w:themeColor="text1"/>
          <w:sz w:val="24"/>
        </w:rPr>
        <w:t>号</w:t>
      </w:r>
      <w:r w:rsidR="00EF1615">
        <w:rPr>
          <w:color w:val="000000" w:themeColor="text1"/>
          <w:sz w:val="24"/>
        </w:rPr>
        <w:t>和验证码，</w:t>
      </w:r>
      <w:r w:rsidR="00843ECD" w:rsidRPr="00E91C34">
        <w:rPr>
          <w:color w:val="000000" w:themeColor="text1"/>
          <w:sz w:val="24"/>
        </w:rPr>
        <w:t>以及所对应治疗组别。并将药物包</w:t>
      </w:r>
      <w:r w:rsidR="000E6692">
        <w:rPr>
          <w:rFonts w:hint="eastAsia"/>
          <w:color w:val="000000" w:themeColor="text1"/>
          <w:sz w:val="24"/>
        </w:rPr>
        <w:t>装</w:t>
      </w:r>
      <w:r w:rsidR="000E6692">
        <w:rPr>
          <w:color w:val="000000" w:themeColor="text1"/>
          <w:sz w:val="24"/>
        </w:rPr>
        <w:t>号</w:t>
      </w:r>
      <w:r w:rsidR="00EF1615">
        <w:rPr>
          <w:rFonts w:hint="eastAsia"/>
          <w:color w:val="000000" w:themeColor="text1"/>
          <w:sz w:val="24"/>
        </w:rPr>
        <w:t>和</w:t>
      </w:r>
      <w:r w:rsidR="00EF1615">
        <w:rPr>
          <w:color w:val="000000" w:themeColor="text1"/>
          <w:sz w:val="24"/>
        </w:rPr>
        <w:t>验证码</w:t>
      </w:r>
      <w:r w:rsidR="00843ECD" w:rsidRPr="00E91C34">
        <w:rPr>
          <w:color w:val="000000" w:themeColor="text1"/>
          <w:sz w:val="24"/>
        </w:rPr>
        <w:t>填写（或粘贴）在</w:t>
      </w:r>
      <w:r w:rsidR="00EF1615">
        <w:rPr>
          <w:rFonts w:hint="eastAsia"/>
          <w:color w:val="000000" w:themeColor="text1"/>
          <w:sz w:val="24"/>
        </w:rPr>
        <w:t>对应</w:t>
      </w:r>
      <w:r w:rsidR="001363DB">
        <w:rPr>
          <w:rFonts w:hint="eastAsia"/>
          <w:color w:val="000000" w:themeColor="text1"/>
          <w:sz w:val="24"/>
        </w:rPr>
        <w:t>组别</w:t>
      </w:r>
      <w:r w:rsidR="00EF1615">
        <w:rPr>
          <w:color w:val="000000" w:themeColor="text1"/>
          <w:sz w:val="24"/>
        </w:rPr>
        <w:t>药物</w:t>
      </w:r>
      <w:r w:rsidRPr="00E91C34">
        <w:rPr>
          <w:color w:val="000000" w:themeColor="text1"/>
          <w:sz w:val="24"/>
        </w:rPr>
        <w:t>标签上。本试验药物按</w:t>
      </w:r>
      <w:r w:rsidR="00EF1615">
        <w:rPr>
          <w:rFonts w:hint="eastAsia"/>
          <w:color w:val="000000" w:themeColor="text1"/>
          <w:sz w:val="24"/>
        </w:rPr>
        <w:t>访视</w:t>
      </w:r>
      <w:r w:rsidR="00EF1615">
        <w:rPr>
          <w:color w:val="000000" w:themeColor="text1"/>
          <w:sz w:val="24"/>
        </w:rPr>
        <w:t>期</w:t>
      </w:r>
      <w:r w:rsidRPr="00E91C34">
        <w:rPr>
          <w:color w:val="000000" w:themeColor="text1"/>
          <w:sz w:val="24"/>
        </w:rPr>
        <w:t>包装，受试者</w:t>
      </w:r>
      <w:r w:rsidR="00EF1615">
        <w:rPr>
          <w:rFonts w:hint="eastAsia"/>
          <w:color w:val="000000" w:themeColor="text1"/>
          <w:sz w:val="24"/>
        </w:rPr>
        <w:t>每个访视期</w:t>
      </w:r>
      <w:r w:rsidRPr="00E91C34">
        <w:rPr>
          <w:color w:val="000000" w:themeColor="text1"/>
          <w:sz w:val="24"/>
        </w:rPr>
        <w:t>的</w:t>
      </w:r>
      <w:r w:rsidR="00EF1615">
        <w:rPr>
          <w:rFonts w:hint="eastAsia"/>
          <w:color w:val="000000" w:themeColor="text1"/>
          <w:sz w:val="24"/>
        </w:rPr>
        <w:t>药物</w:t>
      </w:r>
      <w:r w:rsidRPr="00E91C34">
        <w:rPr>
          <w:color w:val="000000" w:themeColor="text1"/>
          <w:sz w:val="24"/>
        </w:rPr>
        <w:t>作为一个</w:t>
      </w:r>
      <w:r w:rsidR="00EF1615">
        <w:rPr>
          <w:rFonts w:hint="eastAsia"/>
          <w:color w:val="000000" w:themeColor="text1"/>
          <w:sz w:val="24"/>
        </w:rPr>
        <w:t>包装</w:t>
      </w:r>
      <w:r w:rsidR="00843ECD" w:rsidRPr="00E91C34">
        <w:rPr>
          <w:color w:val="000000" w:themeColor="text1"/>
          <w:sz w:val="24"/>
        </w:rPr>
        <w:t>。</w:t>
      </w:r>
    </w:p>
    <w:p w14:paraId="156AB3F1" w14:textId="00F443A6" w:rsidR="00EF1615" w:rsidRPr="00E91C34" w:rsidRDefault="00EF1615" w:rsidP="00DE3D93">
      <w:pPr>
        <w:adjustRightInd w:val="0"/>
        <w:snapToGrid w:val="0"/>
        <w:spacing w:line="360" w:lineRule="auto"/>
        <w:ind w:firstLineChars="200" w:firstLine="480"/>
        <w:rPr>
          <w:color w:val="000000" w:themeColor="text1"/>
          <w:sz w:val="24"/>
        </w:rPr>
      </w:pPr>
      <w:r>
        <w:rPr>
          <w:rFonts w:hint="eastAsia"/>
          <w:color w:val="000000" w:themeColor="text1"/>
          <w:sz w:val="24"/>
        </w:rPr>
        <w:t>编盲</w:t>
      </w:r>
      <w:r>
        <w:rPr>
          <w:color w:val="000000" w:themeColor="text1"/>
          <w:sz w:val="24"/>
        </w:rPr>
        <w:t>过程形成编盲记录保存。</w:t>
      </w:r>
    </w:p>
    <w:p w14:paraId="5A07DBC0" w14:textId="7AE4771F" w:rsidR="00416EE7" w:rsidRPr="00E91C34" w:rsidRDefault="00843ECD" w:rsidP="00C07FE6">
      <w:pPr>
        <w:adjustRightInd w:val="0"/>
        <w:snapToGrid w:val="0"/>
        <w:spacing w:line="360" w:lineRule="auto"/>
        <w:outlineLvl w:val="2"/>
        <w:rPr>
          <w:b/>
          <w:color w:val="000000" w:themeColor="text1"/>
          <w:sz w:val="24"/>
        </w:rPr>
      </w:pPr>
      <w:r w:rsidRPr="00E91C34">
        <w:rPr>
          <w:b/>
          <w:color w:val="000000" w:themeColor="text1"/>
          <w:sz w:val="24"/>
        </w:rPr>
        <w:t>4.5</w:t>
      </w:r>
      <w:r w:rsidR="00416EE7" w:rsidRPr="00E91C34">
        <w:rPr>
          <w:b/>
          <w:color w:val="000000" w:themeColor="text1"/>
          <w:sz w:val="24"/>
        </w:rPr>
        <w:t>.2</w:t>
      </w:r>
      <w:r w:rsidR="0032512F">
        <w:rPr>
          <w:b/>
          <w:color w:val="000000" w:themeColor="text1"/>
          <w:sz w:val="24"/>
        </w:rPr>
        <w:t xml:space="preserve"> </w:t>
      </w:r>
      <w:r w:rsidRPr="00E91C34">
        <w:rPr>
          <w:b/>
          <w:color w:val="000000" w:themeColor="text1"/>
          <w:sz w:val="24"/>
        </w:rPr>
        <w:t>盲底保存规定</w:t>
      </w:r>
    </w:p>
    <w:p w14:paraId="7A8577A3" w14:textId="53CDFD71" w:rsidR="00843ECD" w:rsidRPr="00E91C34" w:rsidRDefault="00EF1615" w:rsidP="00DE3D93">
      <w:pPr>
        <w:adjustRightInd w:val="0"/>
        <w:snapToGrid w:val="0"/>
        <w:spacing w:line="360" w:lineRule="auto"/>
        <w:ind w:firstLineChars="200" w:firstLine="480"/>
        <w:rPr>
          <w:color w:val="000000" w:themeColor="text1"/>
          <w:sz w:val="24"/>
        </w:rPr>
      </w:pPr>
      <w:r>
        <w:rPr>
          <w:rFonts w:hint="eastAsia"/>
          <w:color w:val="000000" w:themeColor="text1"/>
          <w:sz w:val="24"/>
        </w:rPr>
        <w:t>随机表</w:t>
      </w:r>
      <w:r>
        <w:rPr>
          <w:color w:val="000000" w:themeColor="text1"/>
          <w:sz w:val="24"/>
        </w:rPr>
        <w:t>（</w:t>
      </w:r>
      <w:r>
        <w:rPr>
          <w:rFonts w:hint="eastAsia"/>
          <w:color w:val="000000" w:themeColor="text1"/>
          <w:sz w:val="24"/>
        </w:rPr>
        <w:t>一级</w:t>
      </w:r>
      <w:r>
        <w:rPr>
          <w:color w:val="000000" w:themeColor="text1"/>
          <w:sz w:val="24"/>
        </w:rPr>
        <w:t>盲底）</w:t>
      </w:r>
      <w:r>
        <w:rPr>
          <w:rFonts w:hint="eastAsia"/>
          <w:color w:val="000000" w:themeColor="text1"/>
          <w:sz w:val="24"/>
        </w:rPr>
        <w:t>和</w:t>
      </w:r>
      <w:r w:rsidR="00843ECD" w:rsidRPr="00E91C34">
        <w:rPr>
          <w:color w:val="000000" w:themeColor="text1"/>
          <w:sz w:val="24"/>
        </w:rPr>
        <w:t>二级盲底</w:t>
      </w:r>
      <w:r>
        <w:rPr>
          <w:rFonts w:hint="eastAsia"/>
          <w:color w:val="000000" w:themeColor="text1"/>
          <w:sz w:val="24"/>
        </w:rPr>
        <w:t>密封</w:t>
      </w:r>
      <w:r>
        <w:rPr>
          <w:color w:val="000000" w:themeColor="text1"/>
          <w:sz w:val="24"/>
        </w:rPr>
        <w:t>保存</w:t>
      </w:r>
      <w:r w:rsidR="00843ECD" w:rsidRPr="00E91C34">
        <w:rPr>
          <w:color w:val="000000" w:themeColor="text1"/>
          <w:sz w:val="24"/>
        </w:rPr>
        <w:t>，一式二份，分别封存在</w:t>
      </w:r>
      <w:r w:rsidR="00790881" w:rsidRPr="00E91C34">
        <w:rPr>
          <w:color w:val="000000" w:themeColor="text1"/>
          <w:sz w:val="24"/>
        </w:rPr>
        <w:t>申办者</w:t>
      </w:r>
      <w:r w:rsidR="00843ECD" w:rsidRPr="00E91C34">
        <w:rPr>
          <w:color w:val="000000" w:themeColor="text1"/>
          <w:sz w:val="24"/>
        </w:rPr>
        <w:t>和临床研究负责单位。</w:t>
      </w:r>
    </w:p>
    <w:p w14:paraId="643BB328" w14:textId="14C9FA7B" w:rsidR="00A64784" w:rsidRPr="00E91C34" w:rsidRDefault="00A64784" w:rsidP="00C07FE6">
      <w:pPr>
        <w:adjustRightInd w:val="0"/>
        <w:snapToGrid w:val="0"/>
        <w:spacing w:line="360" w:lineRule="auto"/>
        <w:outlineLvl w:val="2"/>
        <w:rPr>
          <w:b/>
          <w:color w:val="000000" w:themeColor="text1"/>
          <w:sz w:val="24"/>
        </w:rPr>
      </w:pPr>
      <w:r w:rsidRPr="00E91C34">
        <w:rPr>
          <w:b/>
          <w:color w:val="000000" w:themeColor="text1"/>
          <w:sz w:val="24"/>
        </w:rPr>
        <w:t xml:space="preserve">4.5.3 </w:t>
      </w:r>
      <w:r w:rsidRPr="00E91C34">
        <w:rPr>
          <w:b/>
          <w:color w:val="000000" w:themeColor="text1"/>
          <w:sz w:val="24"/>
        </w:rPr>
        <w:t>揭盲</w:t>
      </w:r>
    </w:p>
    <w:p w14:paraId="35F8C34B" w14:textId="27BB4711" w:rsidR="00A64784" w:rsidRPr="00E91C34" w:rsidRDefault="00480B9C" w:rsidP="00DE3D93">
      <w:pPr>
        <w:adjustRightInd w:val="0"/>
        <w:snapToGrid w:val="0"/>
        <w:spacing w:line="360" w:lineRule="auto"/>
        <w:ind w:firstLineChars="200" w:firstLine="480"/>
        <w:rPr>
          <w:color w:val="000000" w:themeColor="text1"/>
          <w:sz w:val="24"/>
        </w:rPr>
      </w:pPr>
      <w:ins w:id="336" w:author="李红丽" w:date="2020-07-03T17:28:00Z">
        <w:r w:rsidRPr="00480B9C">
          <w:rPr>
            <w:rFonts w:hint="eastAsia"/>
            <w:color w:val="000000" w:themeColor="text1"/>
            <w:sz w:val="24"/>
          </w:rPr>
          <w:t>本研究揭盲于统计分析计划书、数据审核报告定稿并数据库锁定后进行，揭晓随机号所对应的治疗组别，以便对全部数据进行分组后的统计分析。揭盲文件</w:t>
        </w:r>
        <w:r>
          <w:rPr>
            <w:rFonts w:hint="eastAsia"/>
            <w:color w:val="000000" w:themeColor="text1"/>
            <w:sz w:val="24"/>
          </w:rPr>
          <w:t>由主要研究者、申办方、统计人员共同签署</w:t>
        </w:r>
      </w:ins>
      <w:del w:id="337" w:author="李红丽" w:date="2020-07-03T17:28:00Z">
        <w:r w:rsidR="0094248E" w:rsidRPr="00E91C34" w:rsidDel="00480B9C">
          <w:rPr>
            <w:color w:val="000000" w:themeColor="text1"/>
            <w:sz w:val="24"/>
          </w:rPr>
          <w:delText>本研究采用二次揭盲法。一级揭盲于统计计划书、数据审核报告定稿并数据库锁定后进行，揭晓</w:delText>
        </w:r>
        <w:r w:rsidR="00E87376" w:rsidRPr="00E91C34" w:rsidDel="00480B9C">
          <w:rPr>
            <w:rFonts w:hint="eastAsia"/>
            <w:color w:val="000000" w:themeColor="text1"/>
            <w:sz w:val="24"/>
          </w:rPr>
          <w:delText>受试者</w:delText>
        </w:r>
        <w:r w:rsidR="0094248E" w:rsidRPr="00E91C34" w:rsidDel="00480B9C">
          <w:rPr>
            <w:color w:val="000000" w:themeColor="text1"/>
            <w:sz w:val="24"/>
          </w:rPr>
          <w:delText>所对应的组别代码，以便对全部数据进行分组后的统计分析。统计分析完成后进行二级揭盲，揭晓组别代码对应的药物。二级揭盲前，应核对、确保两份盲底保存完好，揭盲文件由主要研究者、</w:delText>
        </w:r>
        <w:r w:rsidR="00790881" w:rsidRPr="00E91C34" w:rsidDel="00480B9C">
          <w:rPr>
            <w:color w:val="000000" w:themeColor="text1"/>
            <w:sz w:val="24"/>
          </w:rPr>
          <w:delText>申办者</w:delText>
        </w:r>
        <w:r w:rsidR="0094248E" w:rsidRPr="00E91C34" w:rsidDel="00480B9C">
          <w:rPr>
            <w:color w:val="000000" w:themeColor="text1"/>
            <w:sz w:val="24"/>
          </w:rPr>
          <w:delText>、统计人员共同签署</w:delText>
        </w:r>
      </w:del>
      <w:r w:rsidR="0094248E" w:rsidRPr="00E91C34">
        <w:rPr>
          <w:color w:val="000000" w:themeColor="text1"/>
          <w:sz w:val="24"/>
        </w:rPr>
        <w:t>。</w:t>
      </w:r>
    </w:p>
    <w:p w14:paraId="5F831160" w14:textId="2B6A1BA7" w:rsidR="00A64784" w:rsidRPr="00E91C34" w:rsidRDefault="00A64784" w:rsidP="00C07FE6">
      <w:pPr>
        <w:adjustRightInd w:val="0"/>
        <w:snapToGrid w:val="0"/>
        <w:spacing w:line="360" w:lineRule="auto"/>
        <w:outlineLvl w:val="2"/>
        <w:rPr>
          <w:b/>
          <w:color w:val="000000" w:themeColor="text1"/>
          <w:sz w:val="24"/>
        </w:rPr>
      </w:pPr>
      <w:r w:rsidRPr="00E91C34">
        <w:rPr>
          <w:b/>
          <w:color w:val="000000" w:themeColor="text1"/>
          <w:sz w:val="24"/>
        </w:rPr>
        <w:t xml:space="preserve">4.5.4 </w:t>
      </w:r>
      <w:r w:rsidRPr="00E91C34">
        <w:rPr>
          <w:b/>
          <w:color w:val="000000" w:themeColor="text1"/>
          <w:sz w:val="24"/>
        </w:rPr>
        <w:t>应急信件</w:t>
      </w:r>
    </w:p>
    <w:p w14:paraId="72FDEB6C" w14:textId="11639068" w:rsidR="00EF1615" w:rsidRPr="00B665C4" w:rsidRDefault="00EF1615" w:rsidP="00EF1615">
      <w:pPr>
        <w:adjustRightInd w:val="0"/>
        <w:snapToGrid w:val="0"/>
        <w:spacing w:line="360" w:lineRule="auto"/>
        <w:ind w:firstLineChars="200" w:firstLine="480"/>
        <w:rPr>
          <w:color w:val="000000" w:themeColor="text1"/>
          <w:sz w:val="24"/>
        </w:rPr>
      </w:pPr>
      <w:r>
        <w:rPr>
          <w:rFonts w:hint="eastAsia"/>
          <w:color w:val="000000" w:themeColor="text1"/>
          <w:sz w:val="24"/>
        </w:rPr>
        <w:t>本试验</w:t>
      </w:r>
      <w:r>
        <w:rPr>
          <w:color w:val="000000" w:themeColor="text1"/>
          <w:sz w:val="24"/>
        </w:rPr>
        <w:t>采用电子</w:t>
      </w:r>
      <w:r w:rsidR="0094248E" w:rsidRPr="00E91C34">
        <w:rPr>
          <w:color w:val="000000" w:themeColor="text1"/>
          <w:sz w:val="24"/>
        </w:rPr>
        <w:t>应急信件，</w:t>
      </w:r>
      <w:r>
        <w:rPr>
          <w:rFonts w:hint="eastAsia"/>
          <w:color w:val="000000" w:themeColor="text1"/>
          <w:sz w:val="24"/>
        </w:rPr>
        <w:t>每个</w:t>
      </w:r>
      <w:r>
        <w:rPr>
          <w:color w:val="000000" w:themeColor="text1"/>
          <w:sz w:val="24"/>
        </w:rPr>
        <w:t>随机号对应一份应急信件（</w:t>
      </w:r>
      <w:r>
        <w:rPr>
          <w:rFonts w:hint="eastAsia"/>
          <w:color w:val="000000" w:themeColor="text1"/>
          <w:sz w:val="24"/>
        </w:rPr>
        <w:t>电子</w:t>
      </w:r>
      <w:r>
        <w:rPr>
          <w:color w:val="000000" w:themeColor="text1"/>
          <w:sz w:val="24"/>
        </w:rPr>
        <w:t>）</w:t>
      </w:r>
      <w:r>
        <w:rPr>
          <w:rFonts w:hint="eastAsia"/>
          <w:color w:val="000000" w:themeColor="text1"/>
          <w:sz w:val="24"/>
        </w:rPr>
        <w:t>，</w:t>
      </w:r>
      <w:r w:rsidR="0094248E" w:rsidRPr="00E91C34">
        <w:rPr>
          <w:color w:val="000000" w:themeColor="text1"/>
          <w:sz w:val="24"/>
        </w:rPr>
        <w:t>记录</w:t>
      </w:r>
      <w:r>
        <w:rPr>
          <w:rFonts w:hint="eastAsia"/>
          <w:color w:val="000000" w:themeColor="text1"/>
          <w:sz w:val="24"/>
        </w:rPr>
        <w:t>随机号</w:t>
      </w:r>
      <w:r>
        <w:rPr>
          <w:color w:val="000000" w:themeColor="text1"/>
          <w:sz w:val="24"/>
        </w:rPr>
        <w:t>对应的</w:t>
      </w:r>
      <w:r w:rsidR="0094248E" w:rsidRPr="00E91C34">
        <w:rPr>
          <w:color w:val="000000" w:themeColor="text1"/>
          <w:sz w:val="24"/>
        </w:rPr>
        <w:t>治疗组别。应急信件供紧急揭盲用，</w:t>
      </w:r>
      <w:r w:rsidRPr="00B665C4">
        <w:rPr>
          <w:rFonts w:eastAsiaTheme="minorEastAsia"/>
          <w:color w:val="0D0D0D" w:themeColor="text1" w:themeTint="F2"/>
          <w:sz w:val="24"/>
        </w:rPr>
        <w:t>向研究者授权。</w:t>
      </w:r>
      <w:r w:rsidRPr="00B665C4">
        <w:rPr>
          <w:rFonts w:eastAsiaTheme="minorEastAsia"/>
          <w:color w:val="0D0D0D" w:themeColor="text1" w:themeTint="F2"/>
          <w:sz w:val="24"/>
        </w:rPr>
        <w:t>DAS for IWRS</w:t>
      </w:r>
      <w:r w:rsidRPr="00B665C4">
        <w:rPr>
          <w:rFonts w:eastAsiaTheme="minorEastAsia"/>
          <w:color w:val="0D0D0D" w:themeColor="text1" w:themeTint="F2"/>
          <w:sz w:val="24"/>
        </w:rPr>
        <w:t>保留紧急揭盲的操作轨迹。</w:t>
      </w:r>
    </w:p>
    <w:p w14:paraId="20B3AB50" w14:textId="29BADC58" w:rsidR="00A64784" w:rsidRPr="00E91C34" w:rsidRDefault="00A64784" w:rsidP="00C07FE6">
      <w:pPr>
        <w:adjustRightInd w:val="0"/>
        <w:snapToGrid w:val="0"/>
        <w:spacing w:line="360" w:lineRule="auto"/>
        <w:outlineLvl w:val="2"/>
        <w:rPr>
          <w:b/>
          <w:color w:val="000000" w:themeColor="text1"/>
          <w:sz w:val="24"/>
        </w:rPr>
      </w:pPr>
      <w:r w:rsidRPr="00E91C34">
        <w:rPr>
          <w:b/>
          <w:color w:val="000000" w:themeColor="text1"/>
          <w:sz w:val="24"/>
        </w:rPr>
        <w:t>4.5.6</w:t>
      </w:r>
      <w:r w:rsidR="0032512F">
        <w:rPr>
          <w:b/>
          <w:color w:val="000000" w:themeColor="text1"/>
          <w:sz w:val="24"/>
        </w:rPr>
        <w:t xml:space="preserve"> </w:t>
      </w:r>
      <w:r w:rsidRPr="00E91C34">
        <w:rPr>
          <w:b/>
          <w:color w:val="000000" w:themeColor="text1"/>
          <w:sz w:val="24"/>
        </w:rPr>
        <w:t>试验期间紧急揭盲</w:t>
      </w:r>
    </w:p>
    <w:p w14:paraId="53584336" w14:textId="5C100D25" w:rsidR="00041048" w:rsidRPr="00E91C34" w:rsidRDefault="00AF2E03" w:rsidP="00DE3D93">
      <w:pPr>
        <w:topLinePunct/>
        <w:adjustRightInd w:val="0"/>
        <w:snapToGrid w:val="0"/>
        <w:spacing w:line="360" w:lineRule="auto"/>
        <w:ind w:firstLineChars="200" w:firstLine="480"/>
        <w:rPr>
          <w:color w:val="000000" w:themeColor="text1"/>
          <w:sz w:val="24"/>
        </w:rPr>
      </w:pPr>
      <w:r w:rsidRPr="00E91C34">
        <w:rPr>
          <w:color w:val="000000" w:themeColor="text1"/>
          <w:sz w:val="24"/>
        </w:rPr>
        <w:t>在试验中的紧急</w:t>
      </w:r>
      <w:r w:rsidR="00F13B43" w:rsidRPr="00E91C34">
        <w:rPr>
          <w:color w:val="000000" w:themeColor="text1"/>
          <w:sz w:val="24"/>
        </w:rPr>
        <w:t>情况下，例如：研究者认为知晓受试者所服用药物有利于不良事件的处理时，或需明确受试者所在的组别，方能决策如何进行相应的治疗时，研究者可</w:t>
      </w:r>
      <w:r w:rsidR="00EF1615" w:rsidRPr="00B665C4">
        <w:rPr>
          <w:rFonts w:eastAsiaTheme="minorEastAsia"/>
          <w:color w:val="0D0D0D" w:themeColor="text1" w:themeTint="F2"/>
          <w:sz w:val="24"/>
        </w:rPr>
        <w:t>通</w:t>
      </w:r>
      <w:r w:rsidR="00EF1615" w:rsidRPr="00B665C4">
        <w:rPr>
          <w:rFonts w:eastAsiaTheme="minorEastAsia"/>
          <w:color w:val="0D0D0D" w:themeColor="text1" w:themeTint="F2"/>
          <w:sz w:val="24"/>
        </w:rPr>
        <w:lastRenderedPageBreak/>
        <w:t>过</w:t>
      </w:r>
      <w:r w:rsidR="00EF1615" w:rsidRPr="00B665C4">
        <w:rPr>
          <w:rFonts w:eastAsiaTheme="minorEastAsia"/>
          <w:color w:val="0D0D0D" w:themeColor="text1" w:themeTint="F2"/>
          <w:sz w:val="24"/>
        </w:rPr>
        <w:t>DAS for IWRS</w:t>
      </w:r>
      <w:r w:rsidR="00F13B43" w:rsidRPr="00E91C34">
        <w:rPr>
          <w:color w:val="000000" w:themeColor="text1"/>
          <w:sz w:val="24"/>
        </w:rPr>
        <w:t>进行紧急揭盲。记录紧急揭盲原因、及处理措施，并及时通知</w:t>
      </w:r>
      <w:r w:rsidR="00790881" w:rsidRPr="00E91C34">
        <w:rPr>
          <w:color w:val="000000" w:themeColor="text1"/>
          <w:sz w:val="24"/>
        </w:rPr>
        <w:t>申办者</w:t>
      </w:r>
      <w:r w:rsidR="00F13B43" w:rsidRPr="00E91C34">
        <w:rPr>
          <w:color w:val="000000" w:themeColor="text1"/>
          <w:sz w:val="24"/>
        </w:rPr>
        <w:t>。</w:t>
      </w:r>
      <w:r w:rsidR="00F87F4E" w:rsidRPr="00E91C34">
        <w:rPr>
          <w:color w:val="000000" w:themeColor="text1"/>
          <w:sz w:val="24"/>
        </w:rPr>
        <w:t>紧急揭盲的受试者停止服用试验药物，并尽量</w:t>
      </w:r>
      <w:r w:rsidR="008F00B4" w:rsidRPr="00E91C34">
        <w:rPr>
          <w:color w:val="000000" w:themeColor="text1"/>
          <w:sz w:val="24"/>
        </w:rPr>
        <w:t>安排其完成</w:t>
      </w:r>
      <w:r w:rsidR="00F87F4E" w:rsidRPr="00E91C34">
        <w:rPr>
          <w:color w:val="000000" w:themeColor="text1"/>
          <w:sz w:val="24"/>
        </w:rPr>
        <w:t>治疗结束访视，收集有效性</w:t>
      </w:r>
      <w:r w:rsidR="0057168C">
        <w:rPr>
          <w:rFonts w:hint="eastAsia"/>
          <w:color w:val="000000" w:themeColor="text1"/>
          <w:sz w:val="24"/>
        </w:rPr>
        <w:t>及</w:t>
      </w:r>
      <w:r w:rsidR="0057168C">
        <w:rPr>
          <w:color w:val="000000" w:themeColor="text1"/>
          <w:sz w:val="24"/>
        </w:rPr>
        <w:t>安全性</w:t>
      </w:r>
      <w:r w:rsidR="00F87F4E" w:rsidRPr="00E91C34">
        <w:rPr>
          <w:color w:val="000000" w:themeColor="text1"/>
          <w:sz w:val="24"/>
        </w:rPr>
        <w:t>评价信息</w:t>
      </w:r>
      <w:r w:rsidR="00041048" w:rsidRPr="00E91C34">
        <w:rPr>
          <w:color w:val="000000" w:themeColor="text1"/>
          <w:sz w:val="24"/>
        </w:rPr>
        <w:t>（内容同访视</w:t>
      </w:r>
      <w:r w:rsidR="00041048" w:rsidRPr="00E91C34">
        <w:rPr>
          <w:color w:val="000000" w:themeColor="text1"/>
          <w:sz w:val="24"/>
        </w:rPr>
        <w:t>5</w:t>
      </w:r>
      <w:r w:rsidR="00041048" w:rsidRPr="00E91C34">
        <w:rPr>
          <w:color w:val="000000" w:themeColor="text1"/>
          <w:sz w:val="24"/>
        </w:rPr>
        <w:t>）。</w:t>
      </w:r>
    </w:p>
    <w:p w14:paraId="1F1981D4" w14:textId="00A3EE05" w:rsidR="00F13B43" w:rsidRPr="00E91C34" w:rsidRDefault="00F13B43" w:rsidP="00DE3D93">
      <w:pPr>
        <w:keepNext/>
        <w:widowControl/>
        <w:topLinePunct/>
        <w:adjustRightInd w:val="0"/>
        <w:snapToGrid w:val="0"/>
        <w:spacing w:line="360" w:lineRule="auto"/>
        <w:jc w:val="left"/>
        <w:outlineLvl w:val="1"/>
        <w:rPr>
          <w:b/>
          <w:color w:val="000000" w:themeColor="text1"/>
          <w:sz w:val="24"/>
        </w:rPr>
      </w:pPr>
      <w:bookmarkStart w:id="338" w:name="_Toc11266852"/>
      <w:r w:rsidRPr="00E91C34">
        <w:rPr>
          <w:b/>
          <w:color w:val="000000" w:themeColor="text1"/>
          <w:sz w:val="24"/>
        </w:rPr>
        <w:t>4.6</w:t>
      </w:r>
      <w:r w:rsidR="0032512F">
        <w:rPr>
          <w:b/>
          <w:color w:val="000000" w:themeColor="text1"/>
          <w:sz w:val="24"/>
        </w:rPr>
        <w:t xml:space="preserve"> </w:t>
      </w:r>
      <w:r w:rsidRPr="00E91C34">
        <w:rPr>
          <w:b/>
          <w:color w:val="000000" w:themeColor="text1"/>
          <w:sz w:val="24"/>
        </w:rPr>
        <w:t>样本量</w:t>
      </w:r>
      <w:bookmarkEnd w:id="338"/>
    </w:p>
    <w:p w14:paraId="45389F17" w14:textId="6EC55681" w:rsidR="002F3737" w:rsidRPr="00E91C34" w:rsidRDefault="002F3737" w:rsidP="002F3737">
      <w:pPr>
        <w:adjustRightInd w:val="0"/>
        <w:snapToGrid w:val="0"/>
        <w:spacing w:line="360" w:lineRule="auto"/>
        <w:ind w:firstLineChars="200" w:firstLine="480"/>
        <w:rPr>
          <w:color w:val="000000" w:themeColor="text1"/>
          <w:sz w:val="24"/>
        </w:rPr>
      </w:pPr>
      <w:r w:rsidRPr="00E91C34">
        <w:rPr>
          <w:color w:val="000000" w:themeColor="text1"/>
          <w:sz w:val="24"/>
        </w:rPr>
        <w:t>共</w:t>
      </w:r>
      <w:r w:rsidR="000C6DE1" w:rsidRPr="00E91C34">
        <w:rPr>
          <w:color w:val="000000" w:themeColor="text1"/>
          <w:sz w:val="24"/>
        </w:rPr>
        <w:t>180</w:t>
      </w:r>
      <w:r w:rsidRPr="00E91C34">
        <w:rPr>
          <w:color w:val="000000" w:themeColor="text1"/>
          <w:sz w:val="24"/>
        </w:rPr>
        <w:t>例，香橘乳癖宁胶囊高、低剂量组、</w:t>
      </w:r>
      <w:r w:rsidR="008F00B4" w:rsidRPr="00E91C34">
        <w:rPr>
          <w:color w:val="000000" w:themeColor="text1"/>
          <w:sz w:val="24"/>
        </w:rPr>
        <w:t>香橘乳癖宁胶囊模拟剂</w:t>
      </w:r>
      <w:r w:rsidRPr="00E91C34">
        <w:rPr>
          <w:color w:val="000000" w:themeColor="text1"/>
          <w:sz w:val="24"/>
        </w:rPr>
        <w:t>对照组各</w:t>
      </w:r>
      <w:r w:rsidR="00F15B93" w:rsidRPr="00E91C34">
        <w:rPr>
          <w:color w:val="000000" w:themeColor="text1"/>
          <w:sz w:val="24"/>
        </w:rPr>
        <w:t>60</w:t>
      </w:r>
      <w:r w:rsidRPr="00E91C34">
        <w:rPr>
          <w:color w:val="000000" w:themeColor="text1"/>
          <w:sz w:val="24"/>
        </w:rPr>
        <w:t>例。</w:t>
      </w:r>
    </w:p>
    <w:p w14:paraId="2F43A44D" w14:textId="6D504FEB" w:rsidR="00C4063B" w:rsidRPr="00E91C34" w:rsidRDefault="00C4063B" w:rsidP="00DE3D93">
      <w:pPr>
        <w:adjustRightInd w:val="0"/>
        <w:snapToGrid w:val="0"/>
        <w:spacing w:line="360" w:lineRule="auto"/>
        <w:ind w:firstLineChars="200" w:firstLine="480"/>
        <w:rPr>
          <w:color w:val="000000" w:themeColor="text1"/>
          <w:sz w:val="24"/>
        </w:rPr>
      </w:pPr>
      <w:r w:rsidRPr="00E91C34">
        <w:rPr>
          <w:color w:val="000000" w:themeColor="text1"/>
          <w:sz w:val="24"/>
        </w:rPr>
        <w:t>本试验为首次对香橘乳癖宁胶囊的有效性和安全性进行探索，尚不明确试验药物与安慰剂的疗效差异及组内标准差，也无</w:t>
      </w:r>
      <w:r w:rsidR="00ED00C3" w:rsidRPr="00E91C34">
        <w:rPr>
          <w:rFonts w:hint="eastAsia"/>
          <w:color w:val="000000" w:themeColor="text1"/>
          <w:sz w:val="24"/>
        </w:rPr>
        <w:t>类同方或功能主治类似的药物</w:t>
      </w:r>
      <w:r w:rsidRPr="00E91C34">
        <w:rPr>
          <w:color w:val="000000" w:themeColor="text1"/>
          <w:sz w:val="24"/>
        </w:rPr>
        <w:t>与安慰剂对照进行的临床试验报道，</w:t>
      </w:r>
      <w:r w:rsidR="00E02A25" w:rsidRPr="00E91C34">
        <w:rPr>
          <w:color w:val="000000" w:themeColor="text1"/>
          <w:sz w:val="24"/>
        </w:rPr>
        <w:t>因此无法直接计算样本量，故</w:t>
      </w:r>
      <w:r w:rsidRPr="00E91C34">
        <w:rPr>
          <w:color w:val="000000" w:themeColor="text1"/>
          <w:sz w:val="24"/>
        </w:rPr>
        <w:t>采用常规的</w:t>
      </w:r>
      <w:r w:rsidR="002F3737" w:rsidRPr="00E91C34">
        <w:rPr>
          <w:color w:val="000000" w:themeColor="text1"/>
          <w:sz w:val="24"/>
        </w:rPr>
        <w:t>60</w:t>
      </w:r>
      <w:r w:rsidR="00F55F64" w:rsidRPr="00E91C34">
        <w:rPr>
          <w:color w:val="000000" w:themeColor="text1"/>
          <w:sz w:val="24"/>
        </w:rPr>
        <w:t> </w:t>
      </w:r>
      <w:r w:rsidRPr="00E91C34">
        <w:rPr>
          <w:color w:val="000000" w:themeColor="text1"/>
          <w:sz w:val="24"/>
        </w:rPr>
        <w:t>例</w:t>
      </w:r>
      <w:r w:rsidRPr="00E91C34">
        <w:rPr>
          <w:color w:val="000000" w:themeColor="text1"/>
          <w:sz w:val="24"/>
        </w:rPr>
        <w:t>/</w:t>
      </w:r>
      <w:r w:rsidR="00E02A25" w:rsidRPr="00E91C34">
        <w:rPr>
          <w:color w:val="000000" w:themeColor="text1"/>
          <w:sz w:val="24"/>
        </w:rPr>
        <w:t>组</w:t>
      </w:r>
      <w:r w:rsidR="00ED00C3" w:rsidRPr="00E91C34">
        <w:rPr>
          <w:rFonts w:hint="eastAsia"/>
          <w:color w:val="000000" w:themeColor="text1"/>
          <w:sz w:val="24"/>
        </w:rPr>
        <w:t>，且满足法规要求</w:t>
      </w:r>
      <w:r w:rsidR="00ED00C3" w:rsidRPr="00E91C34">
        <w:rPr>
          <w:color w:val="000000" w:themeColor="text1"/>
          <w:sz w:val="24"/>
        </w:rPr>
        <w:t>Ⅱ</w:t>
      </w:r>
      <w:r w:rsidR="00ED00C3" w:rsidRPr="00E91C34">
        <w:rPr>
          <w:color w:val="000000" w:themeColor="text1"/>
          <w:sz w:val="24"/>
        </w:rPr>
        <w:t>期</w:t>
      </w:r>
      <w:r w:rsidR="00ED00C3" w:rsidRPr="00E91C34">
        <w:rPr>
          <w:rFonts w:hint="eastAsia"/>
          <w:color w:val="000000" w:themeColor="text1"/>
          <w:sz w:val="24"/>
        </w:rPr>
        <w:t>临床试验的最低病例数</w:t>
      </w:r>
      <w:r w:rsidR="002C7C70">
        <w:rPr>
          <w:rFonts w:hint="eastAsia"/>
          <w:color w:val="000000" w:themeColor="text1"/>
          <w:sz w:val="24"/>
        </w:rPr>
        <w:t>（</w:t>
      </w:r>
      <w:r w:rsidR="002C7C70" w:rsidRPr="00E91C34">
        <w:rPr>
          <w:rFonts w:hint="eastAsia"/>
          <w:color w:val="000000" w:themeColor="text1"/>
          <w:sz w:val="24"/>
        </w:rPr>
        <w:t>试验组</w:t>
      </w:r>
      <w:r w:rsidR="002C7C70">
        <w:rPr>
          <w:rFonts w:hint="eastAsia"/>
          <w:color w:val="000000" w:themeColor="text1"/>
          <w:sz w:val="24"/>
        </w:rPr>
        <w:t>）</w:t>
      </w:r>
      <w:r w:rsidR="00ED00C3" w:rsidRPr="00AA73DF">
        <w:rPr>
          <w:rFonts w:hint="eastAsia"/>
          <w:color w:val="000000" w:themeColor="text1"/>
          <w:sz w:val="24"/>
        </w:rPr>
        <w:t>≥</w:t>
      </w:r>
      <w:r w:rsidR="00ED00C3" w:rsidRPr="00E91C34">
        <w:rPr>
          <w:rFonts w:hint="eastAsia"/>
          <w:color w:val="000000" w:themeColor="text1"/>
          <w:sz w:val="24"/>
        </w:rPr>
        <w:t>1</w:t>
      </w:r>
      <w:r w:rsidR="00ED00C3" w:rsidRPr="00E91C34">
        <w:rPr>
          <w:color w:val="000000" w:themeColor="text1"/>
          <w:sz w:val="24"/>
        </w:rPr>
        <w:t>00</w:t>
      </w:r>
      <w:r w:rsidR="00ED00C3" w:rsidRPr="00E91C34">
        <w:rPr>
          <w:rFonts w:hint="eastAsia"/>
          <w:color w:val="000000" w:themeColor="text1"/>
          <w:sz w:val="24"/>
        </w:rPr>
        <w:t>例</w:t>
      </w:r>
      <w:r w:rsidR="00CF1430" w:rsidRPr="00E91C34">
        <w:rPr>
          <w:rFonts w:hint="eastAsia"/>
          <w:color w:val="000000" w:themeColor="text1"/>
          <w:sz w:val="24"/>
        </w:rPr>
        <w:t>。</w:t>
      </w:r>
      <w:r w:rsidRPr="00E91C34">
        <w:rPr>
          <w:color w:val="000000" w:themeColor="text1"/>
          <w:sz w:val="24"/>
        </w:rPr>
        <w:t>本试验的结果可作为下阶段临床试验样本量计算的依据。</w:t>
      </w:r>
    </w:p>
    <w:p w14:paraId="1D1E9EB9" w14:textId="2BEEE553" w:rsidR="0046062F" w:rsidRPr="00E91C34" w:rsidRDefault="00C4063B" w:rsidP="00DE3D93">
      <w:pPr>
        <w:keepNext/>
        <w:widowControl/>
        <w:topLinePunct/>
        <w:adjustRightInd w:val="0"/>
        <w:snapToGrid w:val="0"/>
        <w:spacing w:line="360" w:lineRule="auto"/>
        <w:jc w:val="left"/>
        <w:outlineLvl w:val="1"/>
        <w:rPr>
          <w:b/>
          <w:color w:val="000000" w:themeColor="text1"/>
          <w:sz w:val="24"/>
        </w:rPr>
      </w:pPr>
      <w:bookmarkStart w:id="339" w:name="_Toc11266853"/>
      <w:r w:rsidRPr="00E91C34">
        <w:rPr>
          <w:b/>
          <w:color w:val="000000" w:themeColor="text1"/>
          <w:sz w:val="24"/>
        </w:rPr>
        <w:t>4.7</w:t>
      </w:r>
      <w:r w:rsidR="0032512F">
        <w:rPr>
          <w:b/>
          <w:color w:val="000000" w:themeColor="text1"/>
          <w:sz w:val="24"/>
        </w:rPr>
        <w:t xml:space="preserve"> </w:t>
      </w:r>
      <w:r w:rsidRPr="00E91C34">
        <w:rPr>
          <w:b/>
          <w:color w:val="000000" w:themeColor="text1"/>
          <w:sz w:val="24"/>
        </w:rPr>
        <w:t>剂量</w:t>
      </w:r>
      <w:r w:rsidR="00476DB7" w:rsidRPr="00E91C34">
        <w:rPr>
          <w:b/>
          <w:color w:val="000000" w:themeColor="text1"/>
          <w:sz w:val="24"/>
        </w:rPr>
        <w:t>组</w:t>
      </w:r>
      <w:r w:rsidRPr="00E91C34">
        <w:rPr>
          <w:b/>
          <w:color w:val="000000" w:themeColor="text1"/>
          <w:sz w:val="24"/>
        </w:rPr>
        <w:t>设计</w:t>
      </w:r>
      <w:bookmarkEnd w:id="339"/>
    </w:p>
    <w:p w14:paraId="067D0A00" w14:textId="7DFA9AA4" w:rsidR="003E4BAF" w:rsidRPr="00E91C34" w:rsidRDefault="008E52AD" w:rsidP="00DE3D93">
      <w:pPr>
        <w:adjustRightInd w:val="0"/>
        <w:snapToGrid w:val="0"/>
        <w:spacing w:line="360" w:lineRule="auto"/>
        <w:ind w:firstLineChars="200" w:firstLine="480"/>
        <w:rPr>
          <w:color w:val="000000" w:themeColor="text1"/>
          <w:sz w:val="24"/>
        </w:rPr>
      </w:pPr>
      <w:r w:rsidRPr="00E91C34">
        <w:rPr>
          <w:color w:val="000000" w:themeColor="text1"/>
          <w:sz w:val="24"/>
        </w:rPr>
        <w:t>根据香橘乳癖宁胶囊院内制剂</w:t>
      </w:r>
      <w:r w:rsidR="003E4BAF" w:rsidRPr="00E91C34">
        <w:rPr>
          <w:color w:val="000000" w:themeColor="text1"/>
          <w:sz w:val="24"/>
        </w:rPr>
        <w:t>的临床日常使用剂量、临床前药效学研究的有效剂量、临床前毒理学研究支持的安全剂量，综合考量进行剂量设计。</w:t>
      </w:r>
    </w:p>
    <w:p w14:paraId="59CE2C2B" w14:textId="06E05AC7" w:rsidR="004C7875" w:rsidRPr="00E91C34" w:rsidRDefault="002E5C9A" w:rsidP="00C07FE6">
      <w:pPr>
        <w:adjustRightInd w:val="0"/>
        <w:snapToGrid w:val="0"/>
        <w:spacing w:line="360" w:lineRule="auto"/>
        <w:outlineLvl w:val="2"/>
        <w:rPr>
          <w:b/>
          <w:color w:val="000000" w:themeColor="text1"/>
          <w:sz w:val="24"/>
        </w:rPr>
      </w:pPr>
      <w:r w:rsidRPr="00E91C34">
        <w:rPr>
          <w:b/>
          <w:color w:val="000000" w:themeColor="text1"/>
          <w:sz w:val="24"/>
        </w:rPr>
        <w:t>4.7.1</w:t>
      </w:r>
      <w:r w:rsidR="0032512F">
        <w:rPr>
          <w:b/>
          <w:color w:val="000000" w:themeColor="text1"/>
          <w:sz w:val="24"/>
        </w:rPr>
        <w:t xml:space="preserve"> </w:t>
      </w:r>
      <w:r w:rsidR="004E2157" w:rsidRPr="00E91C34">
        <w:rPr>
          <w:b/>
          <w:color w:val="000000" w:themeColor="text1"/>
          <w:sz w:val="24"/>
        </w:rPr>
        <w:t>经验方的临床应用剂量</w:t>
      </w:r>
    </w:p>
    <w:p w14:paraId="41A6C792" w14:textId="16D7C671" w:rsidR="003E4BAF" w:rsidRPr="00E91C34" w:rsidRDefault="008E52AD" w:rsidP="00DE3D93">
      <w:pPr>
        <w:adjustRightInd w:val="0"/>
        <w:snapToGrid w:val="0"/>
        <w:spacing w:line="360" w:lineRule="auto"/>
        <w:ind w:firstLineChars="200" w:firstLine="480"/>
        <w:rPr>
          <w:color w:val="000000" w:themeColor="text1"/>
          <w:sz w:val="24"/>
        </w:rPr>
      </w:pPr>
      <w:r w:rsidRPr="00E91C34">
        <w:rPr>
          <w:color w:val="000000" w:themeColor="text1"/>
          <w:sz w:val="24"/>
        </w:rPr>
        <w:t>香橘乳癖宁胶囊的院内</w:t>
      </w:r>
      <w:r w:rsidR="00A227F9">
        <w:rPr>
          <w:rFonts w:hint="eastAsia"/>
          <w:color w:val="000000" w:themeColor="text1"/>
          <w:sz w:val="24"/>
        </w:rPr>
        <w:t>使用经验</w:t>
      </w:r>
      <w:r w:rsidR="003E4BAF" w:rsidRPr="00E91C34">
        <w:rPr>
          <w:color w:val="000000" w:themeColor="text1"/>
          <w:sz w:val="24"/>
        </w:rPr>
        <w:t>剂量为</w:t>
      </w:r>
      <w:r w:rsidR="002F4BCA" w:rsidRPr="00E91C34">
        <w:rPr>
          <w:color w:val="000000" w:themeColor="text1"/>
          <w:sz w:val="24"/>
        </w:rPr>
        <w:t>每日</w:t>
      </w:r>
      <w:r w:rsidR="003E4BAF" w:rsidRPr="00E91C34">
        <w:rPr>
          <w:color w:val="000000" w:themeColor="text1"/>
          <w:sz w:val="24"/>
        </w:rPr>
        <w:t>22.8</w:t>
      </w:r>
      <w:r w:rsidR="00F55F64" w:rsidRPr="00E91C34">
        <w:rPr>
          <w:color w:val="000000" w:themeColor="text1"/>
          <w:sz w:val="24"/>
        </w:rPr>
        <w:t> </w:t>
      </w:r>
      <w:r w:rsidR="003E4BAF" w:rsidRPr="00E91C34">
        <w:rPr>
          <w:color w:val="000000" w:themeColor="text1"/>
          <w:sz w:val="24"/>
        </w:rPr>
        <w:t>g</w:t>
      </w:r>
      <w:r w:rsidR="003E4BAF" w:rsidRPr="00E91C34">
        <w:rPr>
          <w:color w:val="000000" w:themeColor="text1"/>
          <w:sz w:val="24"/>
        </w:rPr>
        <w:t>生药，以</w:t>
      </w:r>
      <w:r w:rsidR="009737D6" w:rsidRPr="00E91C34">
        <w:rPr>
          <w:color w:val="000000" w:themeColor="text1"/>
          <w:sz w:val="24"/>
        </w:rPr>
        <w:t>成人体重为</w:t>
      </w:r>
      <w:r w:rsidR="00CA75C8" w:rsidRPr="00E91C34">
        <w:rPr>
          <w:color w:val="000000" w:themeColor="text1"/>
          <w:sz w:val="24"/>
        </w:rPr>
        <w:t>60</w:t>
      </w:r>
      <w:r w:rsidR="00F55F64" w:rsidRPr="00E91C34">
        <w:rPr>
          <w:color w:val="000000" w:themeColor="text1"/>
          <w:sz w:val="24"/>
        </w:rPr>
        <w:t> </w:t>
      </w:r>
      <w:r w:rsidR="003E4BAF" w:rsidRPr="00E91C34">
        <w:rPr>
          <w:color w:val="000000" w:themeColor="text1"/>
          <w:sz w:val="24"/>
        </w:rPr>
        <w:t>kg</w:t>
      </w:r>
      <w:r w:rsidR="009737D6" w:rsidRPr="00E91C34">
        <w:rPr>
          <w:color w:val="000000" w:themeColor="text1"/>
          <w:sz w:val="24"/>
        </w:rPr>
        <w:t>进行估算，</w:t>
      </w:r>
      <w:r w:rsidR="003E4BAF" w:rsidRPr="00E91C34">
        <w:rPr>
          <w:color w:val="000000" w:themeColor="text1"/>
          <w:sz w:val="24"/>
        </w:rPr>
        <w:t>剂量为：</w:t>
      </w:r>
      <w:r w:rsidR="00CA75C8" w:rsidRPr="00E91C34">
        <w:rPr>
          <w:b/>
          <w:color w:val="000000" w:themeColor="text1"/>
          <w:sz w:val="24"/>
        </w:rPr>
        <w:t>0.38</w:t>
      </w:r>
      <w:r w:rsidR="00F55F64" w:rsidRPr="00E91C34">
        <w:rPr>
          <w:b/>
          <w:color w:val="000000" w:themeColor="text1"/>
          <w:sz w:val="24"/>
        </w:rPr>
        <w:t> </w:t>
      </w:r>
      <w:r w:rsidR="003E4BAF" w:rsidRPr="00E91C34">
        <w:rPr>
          <w:b/>
          <w:color w:val="000000" w:themeColor="text1"/>
          <w:sz w:val="24"/>
        </w:rPr>
        <w:t>g</w:t>
      </w:r>
      <w:r w:rsidR="003E4BAF" w:rsidRPr="00E91C34">
        <w:rPr>
          <w:b/>
          <w:color w:val="000000" w:themeColor="text1"/>
          <w:sz w:val="24"/>
        </w:rPr>
        <w:t>生药</w:t>
      </w:r>
      <w:r w:rsidR="002F4BCA" w:rsidRPr="00E91C34">
        <w:rPr>
          <w:b/>
          <w:color w:val="000000" w:themeColor="text1"/>
          <w:sz w:val="24"/>
        </w:rPr>
        <w:t>/kg</w:t>
      </w:r>
      <w:r w:rsidR="003E4BAF" w:rsidRPr="00E91C34">
        <w:rPr>
          <w:color w:val="000000" w:themeColor="text1"/>
          <w:sz w:val="24"/>
        </w:rPr>
        <w:t>。</w:t>
      </w:r>
    </w:p>
    <w:p w14:paraId="3E1E0A33" w14:textId="6807370E" w:rsidR="002F4BCA" w:rsidRPr="00E91C34" w:rsidRDefault="002E5C9A" w:rsidP="00C07FE6">
      <w:pPr>
        <w:adjustRightInd w:val="0"/>
        <w:snapToGrid w:val="0"/>
        <w:spacing w:line="360" w:lineRule="auto"/>
        <w:outlineLvl w:val="2"/>
        <w:rPr>
          <w:b/>
          <w:color w:val="000000" w:themeColor="text1"/>
          <w:sz w:val="24"/>
        </w:rPr>
      </w:pPr>
      <w:r w:rsidRPr="00E91C34">
        <w:rPr>
          <w:b/>
          <w:color w:val="000000" w:themeColor="text1"/>
          <w:sz w:val="24"/>
        </w:rPr>
        <w:t>4.7.2</w:t>
      </w:r>
      <w:r w:rsidR="0032512F">
        <w:rPr>
          <w:b/>
          <w:color w:val="000000" w:themeColor="text1"/>
          <w:sz w:val="24"/>
        </w:rPr>
        <w:t xml:space="preserve"> </w:t>
      </w:r>
      <w:r w:rsidR="003E4BAF" w:rsidRPr="00E91C34">
        <w:rPr>
          <w:b/>
          <w:color w:val="000000" w:themeColor="text1"/>
          <w:sz w:val="24"/>
        </w:rPr>
        <w:t>临床前药效学有效剂量</w:t>
      </w:r>
    </w:p>
    <w:p w14:paraId="43097C91" w14:textId="25328C2E" w:rsidR="003E4BAF" w:rsidRPr="00E91C34" w:rsidRDefault="003E4BAF" w:rsidP="002F4BCA">
      <w:pPr>
        <w:adjustRightInd w:val="0"/>
        <w:snapToGrid w:val="0"/>
        <w:spacing w:line="360" w:lineRule="auto"/>
        <w:ind w:firstLineChars="200" w:firstLine="480"/>
        <w:rPr>
          <w:color w:val="000000" w:themeColor="text1"/>
          <w:sz w:val="24"/>
        </w:rPr>
      </w:pPr>
      <w:r w:rsidRPr="00E91C34">
        <w:rPr>
          <w:color w:val="000000" w:themeColor="text1"/>
          <w:sz w:val="24"/>
        </w:rPr>
        <w:t>临床前药效学研究</w:t>
      </w:r>
      <w:r w:rsidR="002F4BCA" w:rsidRPr="00E91C34">
        <w:rPr>
          <w:color w:val="000000" w:themeColor="text1"/>
          <w:sz w:val="24"/>
        </w:rPr>
        <w:t>方面，</w:t>
      </w:r>
      <w:r w:rsidRPr="00E91C34">
        <w:rPr>
          <w:color w:val="000000" w:themeColor="text1"/>
          <w:sz w:val="24"/>
        </w:rPr>
        <w:t>进行了香橘乳癖宁胶囊抗大鼠和家兔乳腺增生的研究：</w:t>
      </w:r>
    </w:p>
    <w:p w14:paraId="3C8949C6" w14:textId="02EF3A29" w:rsidR="008E52AD" w:rsidRPr="008A5D45" w:rsidRDefault="00BF4C26">
      <w:pPr>
        <w:adjustRightInd w:val="0"/>
        <w:snapToGrid w:val="0"/>
        <w:spacing w:line="360" w:lineRule="auto"/>
        <w:ind w:firstLineChars="200" w:firstLine="480"/>
        <w:rPr>
          <w:color w:val="000000" w:themeColor="text1"/>
          <w:sz w:val="24"/>
        </w:rPr>
      </w:pPr>
      <w:r>
        <w:rPr>
          <w:rFonts w:ascii="宋体" w:hAnsi="宋体" w:hint="eastAsia"/>
          <w:color w:val="000000" w:themeColor="text1"/>
          <w:sz w:val="24"/>
        </w:rPr>
        <w:t>（1）</w:t>
      </w:r>
      <w:r w:rsidR="003E4BAF" w:rsidRPr="008A5D45">
        <w:rPr>
          <w:rFonts w:hint="eastAsia"/>
          <w:color w:val="000000" w:themeColor="text1"/>
          <w:sz w:val="24"/>
        </w:rPr>
        <w:t>大鼠乳腺增生模型。</w:t>
      </w:r>
      <w:r w:rsidR="002F4BCA" w:rsidRPr="008A5D45">
        <w:rPr>
          <w:rFonts w:hint="eastAsia"/>
          <w:color w:val="000000" w:themeColor="text1"/>
          <w:sz w:val="24"/>
        </w:rPr>
        <w:t>以反映乳腺增生程度的乳腺病理分级等指标为考察指标，</w:t>
      </w:r>
      <w:r w:rsidR="008E52AD" w:rsidRPr="008A5D45">
        <w:rPr>
          <w:rFonts w:hint="eastAsia"/>
          <w:color w:val="000000" w:themeColor="text1"/>
          <w:sz w:val="24"/>
        </w:rPr>
        <w:t>研究结果表明，</w:t>
      </w:r>
      <w:r w:rsidR="00D646FD" w:rsidRPr="008A5D45">
        <w:rPr>
          <w:color w:val="000000" w:themeColor="text1"/>
          <w:sz w:val="24"/>
        </w:rPr>
        <w:t>2.43 g</w:t>
      </w:r>
      <w:r w:rsidR="00D646FD" w:rsidRPr="008A5D45">
        <w:rPr>
          <w:rFonts w:hint="eastAsia"/>
          <w:color w:val="000000" w:themeColor="text1"/>
          <w:sz w:val="24"/>
        </w:rPr>
        <w:t>生药</w:t>
      </w:r>
      <w:r w:rsidR="00D646FD" w:rsidRPr="008A5D45">
        <w:rPr>
          <w:color w:val="000000" w:themeColor="text1"/>
          <w:sz w:val="24"/>
        </w:rPr>
        <w:t>/kg</w:t>
      </w:r>
      <w:r w:rsidR="00D646FD" w:rsidRPr="008A5D45">
        <w:rPr>
          <w:rFonts w:hint="eastAsia"/>
          <w:color w:val="000000" w:themeColor="text1"/>
          <w:sz w:val="24"/>
        </w:rPr>
        <w:t>（</w:t>
      </w:r>
      <w:r w:rsidR="00D646FD">
        <w:rPr>
          <w:rFonts w:hint="eastAsia"/>
          <w:color w:val="000000" w:themeColor="text1"/>
          <w:sz w:val="24"/>
        </w:rPr>
        <w:t>临床</w:t>
      </w:r>
      <w:r w:rsidR="00D646FD">
        <w:rPr>
          <w:color w:val="000000" w:themeColor="text1"/>
          <w:sz w:val="24"/>
        </w:rPr>
        <w:t>等效剂量</w:t>
      </w:r>
      <w:r w:rsidR="00D646FD" w:rsidRPr="008A5D45">
        <w:rPr>
          <w:rFonts w:hint="eastAsia"/>
          <w:color w:val="000000" w:themeColor="text1"/>
          <w:sz w:val="24"/>
        </w:rPr>
        <w:t>）和</w:t>
      </w:r>
      <w:r w:rsidR="00D646FD" w:rsidRPr="008A5D45">
        <w:rPr>
          <w:color w:val="000000" w:themeColor="text1"/>
          <w:sz w:val="24"/>
        </w:rPr>
        <w:t>4.86</w:t>
      </w:r>
      <w:r w:rsidR="005B7139">
        <w:rPr>
          <w:color w:val="000000" w:themeColor="text1"/>
          <w:sz w:val="24"/>
        </w:rPr>
        <w:t> </w:t>
      </w:r>
      <w:r w:rsidR="00D646FD" w:rsidRPr="008A5D45">
        <w:rPr>
          <w:color w:val="000000" w:themeColor="text1"/>
          <w:sz w:val="24"/>
        </w:rPr>
        <w:t>g</w:t>
      </w:r>
      <w:r w:rsidR="00D646FD" w:rsidRPr="008A5D45">
        <w:rPr>
          <w:rFonts w:hint="eastAsia"/>
          <w:color w:val="000000" w:themeColor="text1"/>
          <w:sz w:val="24"/>
        </w:rPr>
        <w:t>生药</w:t>
      </w:r>
      <w:r w:rsidR="00D646FD" w:rsidRPr="008A5D45">
        <w:rPr>
          <w:color w:val="000000" w:themeColor="text1"/>
          <w:sz w:val="24"/>
        </w:rPr>
        <w:t>/kg</w:t>
      </w:r>
      <w:r w:rsidR="008E52AD" w:rsidRPr="008A5D45">
        <w:rPr>
          <w:rFonts w:hint="eastAsia"/>
          <w:color w:val="000000" w:themeColor="text1"/>
          <w:sz w:val="24"/>
        </w:rPr>
        <w:t>（</w:t>
      </w:r>
      <w:r w:rsidR="00D646FD">
        <w:rPr>
          <w:rFonts w:hint="eastAsia"/>
          <w:color w:val="000000" w:themeColor="text1"/>
          <w:sz w:val="24"/>
        </w:rPr>
        <w:t>2</w:t>
      </w:r>
      <w:r w:rsidR="00D646FD">
        <w:rPr>
          <w:rFonts w:hint="eastAsia"/>
          <w:color w:val="000000" w:themeColor="text1"/>
          <w:sz w:val="24"/>
        </w:rPr>
        <w:t>倍</w:t>
      </w:r>
      <w:r w:rsidR="00D646FD">
        <w:rPr>
          <w:color w:val="000000" w:themeColor="text1"/>
          <w:sz w:val="24"/>
        </w:rPr>
        <w:t>临床等效剂量</w:t>
      </w:r>
      <w:r w:rsidR="008E52AD" w:rsidRPr="008A5D45">
        <w:rPr>
          <w:rFonts w:hint="eastAsia"/>
          <w:color w:val="000000" w:themeColor="text1"/>
          <w:sz w:val="24"/>
        </w:rPr>
        <w:t>）</w:t>
      </w:r>
      <w:r w:rsidR="00D646FD">
        <w:rPr>
          <w:rFonts w:hint="eastAsia"/>
          <w:color w:val="000000" w:themeColor="text1"/>
          <w:sz w:val="24"/>
        </w:rPr>
        <w:t>均</w:t>
      </w:r>
      <w:r w:rsidR="008E52AD" w:rsidRPr="008A5D45">
        <w:rPr>
          <w:rFonts w:hint="eastAsia"/>
          <w:color w:val="000000" w:themeColor="text1"/>
          <w:sz w:val="24"/>
        </w:rPr>
        <w:t>具有抗大鼠乳腺增生作用。</w:t>
      </w:r>
    </w:p>
    <w:p w14:paraId="3F307F46" w14:textId="6F7EC69D" w:rsidR="008E52AD" w:rsidRPr="00E91C34" w:rsidRDefault="00BF4C26" w:rsidP="008A5D45">
      <w:pPr>
        <w:adjustRightInd w:val="0"/>
        <w:snapToGrid w:val="0"/>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2</w:t>
      </w:r>
      <w:r>
        <w:rPr>
          <w:rFonts w:hint="eastAsia"/>
          <w:color w:val="000000" w:themeColor="text1"/>
          <w:sz w:val="24"/>
        </w:rPr>
        <w:t>）</w:t>
      </w:r>
      <w:r w:rsidR="003E4BAF" w:rsidRPr="00E91C34">
        <w:rPr>
          <w:color w:val="000000" w:themeColor="text1"/>
          <w:sz w:val="24"/>
        </w:rPr>
        <w:t>家兔乳腺增生模型。</w:t>
      </w:r>
      <w:r w:rsidR="008E52AD" w:rsidRPr="00E91C34">
        <w:rPr>
          <w:color w:val="000000" w:themeColor="text1"/>
          <w:sz w:val="24"/>
        </w:rPr>
        <w:t>以反映乳腺增生程度的乳腺病理分级等指标为考察指标，</w:t>
      </w:r>
      <w:r w:rsidR="006E25C8" w:rsidRPr="00E91C34">
        <w:rPr>
          <w:color w:val="000000" w:themeColor="text1"/>
          <w:sz w:val="24"/>
        </w:rPr>
        <w:t>研究结果表明，</w:t>
      </w:r>
      <w:r w:rsidR="008E52AD" w:rsidRPr="00E91C34">
        <w:rPr>
          <w:color w:val="000000" w:themeColor="text1"/>
          <w:sz w:val="24"/>
        </w:rPr>
        <w:t>1.29</w:t>
      </w:r>
      <w:r w:rsidR="00234085" w:rsidRPr="00E91C34">
        <w:rPr>
          <w:color w:val="000000" w:themeColor="text1"/>
          <w:sz w:val="24"/>
        </w:rPr>
        <w:t> </w:t>
      </w:r>
      <w:r w:rsidR="008E52AD" w:rsidRPr="00E91C34">
        <w:rPr>
          <w:color w:val="000000" w:themeColor="text1"/>
          <w:sz w:val="24"/>
        </w:rPr>
        <w:t>g</w:t>
      </w:r>
      <w:r w:rsidR="008E52AD" w:rsidRPr="00E91C34">
        <w:rPr>
          <w:color w:val="000000" w:themeColor="text1"/>
          <w:sz w:val="24"/>
        </w:rPr>
        <w:t>生药</w:t>
      </w:r>
      <w:r w:rsidR="008E52AD" w:rsidRPr="00E91C34">
        <w:rPr>
          <w:color w:val="000000" w:themeColor="text1"/>
          <w:sz w:val="24"/>
        </w:rPr>
        <w:t>/kg</w:t>
      </w:r>
      <w:r w:rsidR="00D646FD" w:rsidRPr="005E5FC3">
        <w:rPr>
          <w:rFonts w:hint="eastAsia"/>
          <w:color w:val="000000" w:themeColor="text1"/>
          <w:sz w:val="24"/>
        </w:rPr>
        <w:t>（</w:t>
      </w:r>
      <w:r w:rsidR="00D646FD">
        <w:rPr>
          <w:rFonts w:hint="eastAsia"/>
          <w:color w:val="000000" w:themeColor="text1"/>
          <w:sz w:val="24"/>
        </w:rPr>
        <w:t>临床</w:t>
      </w:r>
      <w:r w:rsidR="00D646FD">
        <w:rPr>
          <w:color w:val="000000" w:themeColor="text1"/>
          <w:sz w:val="24"/>
        </w:rPr>
        <w:t>等效剂量</w:t>
      </w:r>
      <w:r w:rsidR="00D646FD" w:rsidRPr="005E5FC3">
        <w:rPr>
          <w:rFonts w:hint="eastAsia"/>
          <w:color w:val="000000" w:themeColor="text1"/>
          <w:sz w:val="24"/>
        </w:rPr>
        <w:t>）</w:t>
      </w:r>
      <w:r w:rsidR="00D646FD">
        <w:rPr>
          <w:rFonts w:hint="eastAsia"/>
          <w:color w:val="000000" w:themeColor="text1"/>
          <w:sz w:val="24"/>
        </w:rPr>
        <w:t>和</w:t>
      </w:r>
      <w:r w:rsidR="00D646FD" w:rsidRPr="00D646FD">
        <w:rPr>
          <w:rFonts w:hint="eastAsia"/>
          <w:color w:val="000000" w:themeColor="text1"/>
          <w:sz w:val="24"/>
        </w:rPr>
        <w:t>2.58</w:t>
      </w:r>
      <w:r w:rsidR="005B7139">
        <w:rPr>
          <w:color w:val="000000" w:themeColor="text1"/>
          <w:sz w:val="24"/>
        </w:rPr>
        <w:t> </w:t>
      </w:r>
      <w:r w:rsidR="00D646FD" w:rsidRPr="00D646FD">
        <w:rPr>
          <w:rFonts w:hint="eastAsia"/>
          <w:color w:val="000000" w:themeColor="text1"/>
          <w:sz w:val="24"/>
        </w:rPr>
        <w:t>g</w:t>
      </w:r>
      <w:r w:rsidR="00D646FD" w:rsidRPr="00D646FD">
        <w:rPr>
          <w:rFonts w:hint="eastAsia"/>
          <w:color w:val="000000" w:themeColor="text1"/>
          <w:sz w:val="24"/>
        </w:rPr>
        <w:t>生药</w:t>
      </w:r>
      <w:r w:rsidR="00D646FD" w:rsidRPr="00D646FD">
        <w:rPr>
          <w:rFonts w:hint="eastAsia"/>
          <w:color w:val="000000" w:themeColor="text1"/>
          <w:sz w:val="24"/>
        </w:rPr>
        <w:t>/kg</w:t>
      </w:r>
      <w:r w:rsidR="00D646FD" w:rsidRPr="005E5FC3">
        <w:rPr>
          <w:color w:val="000000" w:themeColor="text1"/>
          <w:sz w:val="24"/>
        </w:rPr>
        <w:t>（</w:t>
      </w:r>
      <w:r w:rsidR="00D646FD">
        <w:rPr>
          <w:rFonts w:hint="eastAsia"/>
          <w:color w:val="000000" w:themeColor="text1"/>
          <w:sz w:val="24"/>
        </w:rPr>
        <w:t>2</w:t>
      </w:r>
      <w:r w:rsidR="00D646FD">
        <w:rPr>
          <w:rFonts w:hint="eastAsia"/>
          <w:color w:val="000000" w:themeColor="text1"/>
          <w:sz w:val="24"/>
        </w:rPr>
        <w:t>倍</w:t>
      </w:r>
      <w:r w:rsidR="00D646FD">
        <w:rPr>
          <w:color w:val="000000" w:themeColor="text1"/>
          <w:sz w:val="24"/>
        </w:rPr>
        <w:t>临床等效剂量</w:t>
      </w:r>
      <w:r w:rsidR="00D646FD" w:rsidRPr="005E5FC3">
        <w:rPr>
          <w:color w:val="000000" w:themeColor="text1"/>
          <w:sz w:val="24"/>
        </w:rPr>
        <w:t>）</w:t>
      </w:r>
      <w:r w:rsidR="00D646FD">
        <w:rPr>
          <w:rFonts w:hint="eastAsia"/>
          <w:color w:val="000000" w:themeColor="text1"/>
          <w:sz w:val="24"/>
        </w:rPr>
        <w:t>均</w:t>
      </w:r>
      <w:r w:rsidR="008E52AD" w:rsidRPr="00E91C34">
        <w:rPr>
          <w:color w:val="000000" w:themeColor="text1"/>
          <w:sz w:val="24"/>
        </w:rPr>
        <w:t>具有抗家兔乳腺增生作用。</w:t>
      </w:r>
    </w:p>
    <w:p w14:paraId="57CCD3D6" w14:textId="77D80377" w:rsidR="003E4BAF" w:rsidRPr="00E91C34" w:rsidRDefault="002E5C9A" w:rsidP="00C07FE6">
      <w:pPr>
        <w:adjustRightInd w:val="0"/>
        <w:snapToGrid w:val="0"/>
        <w:spacing w:line="360" w:lineRule="auto"/>
        <w:outlineLvl w:val="2"/>
        <w:rPr>
          <w:b/>
          <w:color w:val="000000" w:themeColor="text1"/>
          <w:sz w:val="24"/>
        </w:rPr>
      </w:pPr>
      <w:r w:rsidRPr="00E91C34">
        <w:rPr>
          <w:b/>
          <w:color w:val="000000" w:themeColor="text1"/>
          <w:sz w:val="24"/>
        </w:rPr>
        <w:t>4.7.3</w:t>
      </w:r>
      <w:r w:rsidR="0032512F">
        <w:rPr>
          <w:b/>
          <w:color w:val="000000" w:themeColor="text1"/>
          <w:sz w:val="24"/>
        </w:rPr>
        <w:t xml:space="preserve"> </w:t>
      </w:r>
      <w:r w:rsidR="009737D6" w:rsidRPr="00E91C34">
        <w:rPr>
          <w:b/>
          <w:color w:val="000000" w:themeColor="text1"/>
          <w:sz w:val="24"/>
        </w:rPr>
        <w:t>临床前毒理学安全剂量</w:t>
      </w:r>
    </w:p>
    <w:p w14:paraId="6B34BE41" w14:textId="3D16DD3D" w:rsidR="00D37951" w:rsidRPr="00E91C34" w:rsidRDefault="00E11A51" w:rsidP="00C97017">
      <w:pPr>
        <w:adjustRightInd w:val="0"/>
        <w:snapToGrid w:val="0"/>
        <w:spacing w:line="360" w:lineRule="auto"/>
        <w:ind w:firstLineChars="200" w:firstLine="480"/>
        <w:jc w:val="left"/>
        <w:rPr>
          <w:color w:val="000000" w:themeColor="text1"/>
          <w:sz w:val="24"/>
        </w:rPr>
      </w:pPr>
      <w:r w:rsidRPr="00E91C34">
        <w:rPr>
          <w:color w:val="000000" w:themeColor="text1"/>
          <w:sz w:val="24"/>
        </w:rPr>
        <w:t>基于大鼠的</w:t>
      </w:r>
      <w:r w:rsidR="00B010A1" w:rsidRPr="00E91C34">
        <w:rPr>
          <w:rFonts w:hint="eastAsia"/>
          <w:color w:val="000000" w:themeColor="text1"/>
          <w:sz w:val="24"/>
        </w:rPr>
        <w:t>3</w:t>
      </w:r>
      <w:r w:rsidR="00B010A1" w:rsidRPr="00E91C34">
        <w:rPr>
          <w:rFonts w:hint="eastAsia"/>
          <w:color w:val="000000" w:themeColor="text1"/>
          <w:sz w:val="24"/>
        </w:rPr>
        <w:t>、</w:t>
      </w:r>
      <w:r w:rsidR="00B010A1" w:rsidRPr="00E91C34">
        <w:rPr>
          <w:rFonts w:hint="eastAsia"/>
          <w:color w:val="000000" w:themeColor="text1"/>
          <w:sz w:val="24"/>
        </w:rPr>
        <w:t>6</w:t>
      </w:r>
      <w:r w:rsidR="00B010A1" w:rsidRPr="00E91C34">
        <w:rPr>
          <w:rFonts w:hint="eastAsia"/>
          <w:color w:val="000000" w:themeColor="text1"/>
          <w:sz w:val="24"/>
        </w:rPr>
        <w:t>个</w:t>
      </w:r>
      <w:r w:rsidR="00B010A1" w:rsidRPr="00E91C34">
        <w:rPr>
          <w:color w:val="000000" w:themeColor="text1"/>
          <w:sz w:val="24"/>
        </w:rPr>
        <w:t>月</w:t>
      </w:r>
      <w:r w:rsidRPr="00E91C34">
        <w:rPr>
          <w:color w:val="000000" w:themeColor="text1"/>
          <w:sz w:val="24"/>
        </w:rPr>
        <w:t>长期毒性试验</w:t>
      </w:r>
      <w:r w:rsidR="00DC320A">
        <w:rPr>
          <w:rFonts w:hint="eastAsia"/>
          <w:color w:val="000000" w:themeColor="text1"/>
          <w:sz w:val="24"/>
        </w:rPr>
        <w:t>的未</w:t>
      </w:r>
      <w:r w:rsidR="00DC320A" w:rsidRPr="00E91C34">
        <w:rPr>
          <w:color w:val="000000" w:themeColor="text1"/>
          <w:sz w:val="24"/>
        </w:rPr>
        <w:t>见</w:t>
      </w:r>
      <w:r w:rsidR="00DC320A">
        <w:rPr>
          <w:rFonts w:hint="eastAsia"/>
          <w:color w:val="000000" w:themeColor="text1"/>
          <w:sz w:val="24"/>
        </w:rPr>
        <w:t>不良反应剂量</w:t>
      </w:r>
      <w:r w:rsidR="00DC320A" w:rsidRPr="00E91C34">
        <w:rPr>
          <w:color w:val="000000" w:themeColor="text1"/>
          <w:sz w:val="24"/>
        </w:rPr>
        <w:t>（</w:t>
      </w:r>
      <w:r w:rsidR="00DC320A" w:rsidRPr="00E91C34">
        <w:rPr>
          <w:color w:val="000000" w:themeColor="text1"/>
          <w:sz w:val="24"/>
        </w:rPr>
        <w:t>No Observed Adverse Effect Level</w:t>
      </w:r>
      <w:r w:rsidR="00DE7B2C">
        <w:rPr>
          <w:rFonts w:hint="eastAsia"/>
          <w:color w:val="000000" w:themeColor="text1"/>
          <w:sz w:val="24"/>
        </w:rPr>
        <w:t xml:space="preserve">, </w:t>
      </w:r>
      <w:r w:rsidR="00DC320A" w:rsidRPr="00E91C34">
        <w:rPr>
          <w:color w:val="000000" w:themeColor="text1"/>
          <w:sz w:val="24"/>
        </w:rPr>
        <w:t>NOAEL</w:t>
      </w:r>
      <w:r w:rsidR="00DC320A" w:rsidRPr="00E91C34">
        <w:rPr>
          <w:color w:val="000000" w:themeColor="text1"/>
          <w:sz w:val="24"/>
        </w:rPr>
        <w:t>）</w:t>
      </w:r>
      <w:r w:rsidR="00D646FD" w:rsidRPr="00D646FD">
        <w:rPr>
          <w:rFonts w:hint="eastAsia"/>
          <w:color w:val="000000" w:themeColor="text1"/>
          <w:sz w:val="24"/>
        </w:rPr>
        <w:t>均为</w:t>
      </w:r>
      <w:r w:rsidR="00D646FD" w:rsidRPr="00D646FD">
        <w:rPr>
          <w:rFonts w:hint="eastAsia"/>
          <w:color w:val="000000" w:themeColor="text1"/>
          <w:sz w:val="24"/>
        </w:rPr>
        <w:t>15</w:t>
      </w:r>
      <w:r w:rsidR="002C7C70">
        <w:rPr>
          <w:color w:val="000000" w:themeColor="text1"/>
          <w:sz w:val="24"/>
        </w:rPr>
        <w:t> </w:t>
      </w:r>
      <w:r w:rsidR="00D646FD" w:rsidRPr="00D646FD">
        <w:rPr>
          <w:rFonts w:hint="eastAsia"/>
          <w:color w:val="000000" w:themeColor="text1"/>
          <w:sz w:val="24"/>
        </w:rPr>
        <w:t>g</w:t>
      </w:r>
      <w:r w:rsidR="00D646FD" w:rsidRPr="00D646FD">
        <w:rPr>
          <w:rFonts w:hint="eastAsia"/>
          <w:color w:val="000000" w:themeColor="text1"/>
          <w:sz w:val="24"/>
        </w:rPr>
        <w:t>生药</w:t>
      </w:r>
      <w:r w:rsidR="00D646FD" w:rsidRPr="00D646FD">
        <w:rPr>
          <w:rFonts w:hint="eastAsia"/>
          <w:color w:val="000000" w:themeColor="text1"/>
          <w:sz w:val="24"/>
        </w:rPr>
        <w:t>/kg</w:t>
      </w:r>
      <w:r w:rsidR="00DC320A">
        <w:rPr>
          <w:rFonts w:hint="eastAsia"/>
          <w:color w:val="000000" w:themeColor="text1"/>
          <w:sz w:val="24"/>
        </w:rPr>
        <w:t>，</w:t>
      </w:r>
      <w:r w:rsidR="00DC320A">
        <w:rPr>
          <w:rFonts w:hint="eastAsia"/>
          <w:color w:val="000000" w:themeColor="text1"/>
          <w:sz w:val="24"/>
        </w:rPr>
        <w:t>HED</w:t>
      </w:r>
      <w:r w:rsidR="008C02B3" w:rsidRPr="00E91C34">
        <w:rPr>
          <w:color w:val="000000" w:themeColor="text1"/>
          <w:sz w:val="24"/>
        </w:rPr>
        <w:t>约为</w:t>
      </w:r>
      <w:r w:rsidR="00DE143D" w:rsidRPr="00E91C34">
        <w:rPr>
          <w:color w:val="000000" w:themeColor="text1"/>
          <w:sz w:val="24"/>
        </w:rPr>
        <w:t>2.67</w:t>
      </w:r>
      <w:r w:rsidR="00234085" w:rsidRPr="00E91C34">
        <w:rPr>
          <w:color w:val="000000" w:themeColor="text1"/>
          <w:sz w:val="24"/>
        </w:rPr>
        <w:t> </w:t>
      </w:r>
      <w:r w:rsidR="008C02B3" w:rsidRPr="00E91C34">
        <w:rPr>
          <w:color w:val="000000" w:themeColor="text1"/>
          <w:sz w:val="24"/>
        </w:rPr>
        <w:t>g</w:t>
      </w:r>
      <w:r w:rsidR="008253E5" w:rsidRPr="00E91C34">
        <w:rPr>
          <w:color w:val="000000" w:themeColor="text1"/>
          <w:sz w:val="24"/>
        </w:rPr>
        <w:t>生药</w:t>
      </w:r>
      <w:r w:rsidR="008253E5" w:rsidRPr="00E91C34">
        <w:rPr>
          <w:color w:val="000000" w:themeColor="text1"/>
          <w:sz w:val="24"/>
        </w:rPr>
        <w:t>/kg</w:t>
      </w:r>
      <w:r w:rsidR="00DC320A">
        <w:rPr>
          <w:rFonts w:hint="eastAsia"/>
          <w:color w:val="000000" w:themeColor="text1"/>
          <w:sz w:val="24"/>
        </w:rPr>
        <w:t>，</w:t>
      </w:r>
      <w:r w:rsidR="00CE3CCE" w:rsidRPr="008A5D45">
        <w:rPr>
          <w:rFonts w:hint="eastAsia"/>
          <w:color w:val="000000" w:themeColor="text1"/>
          <w:sz w:val="24"/>
        </w:rPr>
        <w:t>可支持本试验中待考察的</w:t>
      </w:r>
      <w:r w:rsidR="00CE3CCE" w:rsidRPr="008A5D45">
        <w:rPr>
          <w:color w:val="000000" w:themeColor="text1"/>
          <w:sz w:val="24"/>
        </w:rPr>
        <w:t>0.76</w:t>
      </w:r>
      <w:r w:rsidR="00234085" w:rsidRPr="008A5D45">
        <w:rPr>
          <w:color w:val="000000" w:themeColor="text1"/>
          <w:sz w:val="24"/>
        </w:rPr>
        <w:t> </w:t>
      </w:r>
      <w:r w:rsidR="00CE3CCE" w:rsidRPr="008A5D45">
        <w:rPr>
          <w:color w:val="000000" w:themeColor="text1"/>
          <w:sz w:val="24"/>
        </w:rPr>
        <w:t>g</w:t>
      </w:r>
      <w:r w:rsidR="00CE3CCE" w:rsidRPr="008A5D45">
        <w:rPr>
          <w:rFonts w:hint="eastAsia"/>
          <w:color w:val="000000" w:themeColor="text1"/>
          <w:sz w:val="24"/>
        </w:rPr>
        <w:t>生药</w:t>
      </w:r>
      <w:r w:rsidR="00CE3CCE" w:rsidRPr="008A5D45">
        <w:rPr>
          <w:color w:val="000000" w:themeColor="text1"/>
          <w:sz w:val="24"/>
        </w:rPr>
        <w:t>/kg</w:t>
      </w:r>
      <w:r w:rsidR="00CE3CCE" w:rsidRPr="008A5D45">
        <w:rPr>
          <w:rFonts w:hint="eastAsia"/>
          <w:color w:val="000000" w:themeColor="text1"/>
          <w:sz w:val="24"/>
        </w:rPr>
        <w:t>、</w:t>
      </w:r>
      <w:r w:rsidR="00CE3CCE" w:rsidRPr="008A5D45">
        <w:rPr>
          <w:color w:val="000000" w:themeColor="text1"/>
          <w:sz w:val="24"/>
        </w:rPr>
        <w:t>0.38</w:t>
      </w:r>
      <w:r w:rsidR="00234085" w:rsidRPr="008A5D45">
        <w:rPr>
          <w:color w:val="000000" w:themeColor="text1"/>
          <w:sz w:val="24"/>
        </w:rPr>
        <w:t> </w:t>
      </w:r>
      <w:r w:rsidR="00CE3CCE" w:rsidRPr="008A5D45">
        <w:rPr>
          <w:color w:val="000000" w:themeColor="text1"/>
          <w:sz w:val="24"/>
        </w:rPr>
        <w:t>g</w:t>
      </w:r>
      <w:r w:rsidR="00CE3CCE" w:rsidRPr="008A5D45">
        <w:rPr>
          <w:rFonts w:hint="eastAsia"/>
          <w:color w:val="000000" w:themeColor="text1"/>
          <w:sz w:val="24"/>
        </w:rPr>
        <w:t>生药</w:t>
      </w:r>
      <w:r w:rsidR="00CE3CCE" w:rsidRPr="008A5D45">
        <w:rPr>
          <w:color w:val="000000" w:themeColor="text1"/>
          <w:sz w:val="24"/>
        </w:rPr>
        <w:t>/kg</w:t>
      </w:r>
      <w:r w:rsidR="008253E5" w:rsidRPr="00E91C34">
        <w:rPr>
          <w:color w:val="000000" w:themeColor="text1"/>
          <w:sz w:val="24"/>
        </w:rPr>
        <w:t>。</w:t>
      </w:r>
    </w:p>
    <w:p w14:paraId="255A34B7" w14:textId="3509D9A0" w:rsidR="00CB5100" w:rsidRPr="00BF4C26" w:rsidRDefault="00CB5100" w:rsidP="00C07FE6">
      <w:pPr>
        <w:adjustRightInd w:val="0"/>
        <w:snapToGrid w:val="0"/>
        <w:spacing w:line="360" w:lineRule="auto"/>
        <w:outlineLvl w:val="2"/>
        <w:rPr>
          <w:b/>
          <w:color w:val="000000" w:themeColor="text1"/>
          <w:sz w:val="24"/>
        </w:rPr>
      </w:pPr>
      <w:r w:rsidRPr="00BF4C26">
        <w:rPr>
          <w:b/>
          <w:color w:val="000000" w:themeColor="text1"/>
          <w:sz w:val="24"/>
        </w:rPr>
        <w:t>4.7.4</w:t>
      </w:r>
      <w:r w:rsidR="0032512F" w:rsidRPr="00BF4C26">
        <w:rPr>
          <w:b/>
          <w:color w:val="000000" w:themeColor="text1"/>
          <w:sz w:val="24"/>
        </w:rPr>
        <w:t xml:space="preserve"> </w:t>
      </w:r>
      <w:r w:rsidR="00476DB7" w:rsidRPr="00BF4C26">
        <w:rPr>
          <w:rFonts w:hint="eastAsia"/>
          <w:b/>
          <w:color w:val="000000" w:themeColor="text1"/>
          <w:sz w:val="24"/>
        </w:rPr>
        <w:t>剂量组设计及样本量</w:t>
      </w:r>
    </w:p>
    <w:p w14:paraId="44E1E6DF" w14:textId="4D424E45" w:rsidR="00D37951" w:rsidRPr="00E91C34" w:rsidRDefault="00AB251A" w:rsidP="00DE3D93">
      <w:pPr>
        <w:adjustRightInd w:val="0"/>
        <w:snapToGrid w:val="0"/>
        <w:spacing w:line="360" w:lineRule="auto"/>
        <w:ind w:firstLineChars="200" w:firstLine="480"/>
        <w:rPr>
          <w:color w:val="000000" w:themeColor="text1"/>
          <w:sz w:val="24"/>
        </w:rPr>
      </w:pPr>
      <w:r w:rsidRPr="00E91C34">
        <w:rPr>
          <w:color w:val="000000" w:themeColor="text1"/>
          <w:sz w:val="24"/>
        </w:rPr>
        <w:t>根据制剂工艺</w:t>
      </w:r>
      <w:r w:rsidR="00D9052F" w:rsidRPr="00E91C34">
        <w:rPr>
          <w:color w:val="000000" w:themeColor="text1"/>
          <w:sz w:val="24"/>
        </w:rPr>
        <w:t>，</w:t>
      </w:r>
      <w:r w:rsidR="00564084" w:rsidRPr="00E91C34">
        <w:rPr>
          <w:color w:val="000000" w:themeColor="text1"/>
          <w:sz w:val="24"/>
        </w:rPr>
        <w:t>每粒胶囊的生药量为：</w:t>
      </w:r>
      <w:r w:rsidR="00564084" w:rsidRPr="00E91C34">
        <w:rPr>
          <w:color w:val="000000" w:themeColor="text1"/>
          <w:sz w:val="24"/>
        </w:rPr>
        <w:t>1.9</w:t>
      </w:r>
      <w:r w:rsidR="00234085" w:rsidRPr="00E91C34">
        <w:rPr>
          <w:color w:val="000000" w:themeColor="text1"/>
          <w:sz w:val="24"/>
        </w:rPr>
        <w:t> </w:t>
      </w:r>
      <w:r w:rsidR="00564084" w:rsidRPr="00E91C34">
        <w:rPr>
          <w:color w:val="000000" w:themeColor="text1"/>
          <w:sz w:val="24"/>
        </w:rPr>
        <w:t>g</w:t>
      </w:r>
      <w:r w:rsidR="00564084" w:rsidRPr="00E91C34">
        <w:rPr>
          <w:color w:val="000000" w:themeColor="text1"/>
          <w:sz w:val="24"/>
        </w:rPr>
        <w:t>生药</w:t>
      </w:r>
      <w:r w:rsidR="00564084" w:rsidRPr="00E91C34">
        <w:rPr>
          <w:color w:val="000000" w:themeColor="text1"/>
          <w:sz w:val="24"/>
        </w:rPr>
        <w:t>/</w:t>
      </w:r>
      <w:r w:rsidR="00564084" w:rsidRPr="00E91C34">
        <w:rPr>
          <w:color w:val="000000" w:themeColor="text1"/>
          <w:sz w:val="24"/>
        </w:rPr>
        <w:t>粒，</w:t>
      </w:r>
      <w:r w:rsidR="008F3049" w:rsidRPr="00E91C34">
        <w:rPr>
          <w:color w:val="000000" w:themeColor="text1"/>
          <w:sz w:val="24"/>
        </w:rPr>
        <w:t>因此</w:t>
      </w:r>
      <w:r w:rsidR="00651B08" w:rsidRPr="00E91C34">
        <w:rPr>
          <w:color w:val="000000" w:themeColor="text1"/>
          <w:sz w:val="24"/>
        </w:rPr>
        <w:t>0.76</w:t>
      </w:r>
      <w:r w:rsidR="00234085" w:rsidRPr="00E91C34">
        <w:rPr>
          <w:color w:val="000000" w:themeColor="text1"/>
          <w:sz w:val="24"/>
        </w:rPr>
        <w:t> </w:t>
      </w:r>
      <w:r w:rsidR="00564084" w:rsidRPr="00E91C34">
        <w:rPr>
          <w:color w:val="000000" w:themeColor="text1"/>
          <w:sz w:val="24"/>
        </w:rPr>
        <w:t>g</w:t>
      </w:r>
      <w:r w:rsidR="00564084" w:rsidRPr="00E91C34">
        <w:rPr>
          <w:color w:val="000000" w:themeColor="text1"/>
          <w:sz w:val="24"/>
        </w:rPr>
        <w:t>生药</w:t>
      </w:r>
      <w:r w:rsidR="00564084" w:rsidRPr="00E91C34">
        <w:rPr>
          <w:color w:val="000000" w:themeColor="text1"/>
          <w:sz w:val="24"/>
        </w:rPr>
        <w:t>/kg</w:t>
      </w:r>
      <w:r w:rsidR="00564084" w:rsidRPr="00E91C34">
        <w:rPr>
          <w:color w:val="000000" w:themeColor="text1"/>
          <w:sz w:val="24"/>
        </w:rPr>
        <w:t>、</w:t>
      </w:r>
      <w:r w:rsidR="00564084" w:rsidRPr="00E91C34">
        <w:rPr>
          <w:color w:val="000000" w:themeColor="text1"/>
          <w:sz w:val="24"/>
        </w:rPr>
        <w:t>0.38</w:t>
      </w:r>
      <w:r w:rsidR="00234085" w:rsidRPr="00E91C34">
        <w:rPr>
          <w:color w:val="000000" w:themeColor="text1"/>
          <w:sz w:val="24"/>
        </w:rPr>
        <w:t> </w:t>
      </w:r>
      <w:r w:rsidR="00564084" w:rsidRPr="00E91C34">
        <w:rPr>
          <w:color w:val="000000" w:themeColor="text1"/>
          <w:sz w:val="24"/>
        </w:rPr>
        <w:t>g</w:t>
      </w:r>
      <w:r w:rsidR="00564084" w:rsidRPr="00E91C34">
        <w:rPr>
          <w:color w:val="000000" w:themeColor="text1"/>
          <w:sz w:val="24"/>
        </w:rPr>
        <w:t>生药</w:t>
      </w:r>
      <w:r w:rsidR="00564084" w:rsidRPr="00E91C34">
        <w:rPr>
          <w:color w:val="000000" w:themeColor="text1"/>
          <w:sz w:val="24"/>
        </w:rPr>
        <w:t>/kg</w:t>
      </w:r>
      <w:r w:rsidR="00564084" w:rsidRPr="00E91C34">
        <w:rPr>
          <w:color w:val="000000" w:themeColor="text1"/>
          <w:sz w:val="24"/>
        </w:rPr>
        <w:t>换算为按粒服用的剂量为：</w:t>
      </w:r>
      <w:r w:rsidR="00651B08" w:rsidRPr="00E91C34">
        <w:rPr>
          <w:color w:val="000000" w:themeColor="text1"/>
          <w:sz w:val="24"/>
        </w:rPr>
        <w:t>0.</w:t>
      </w:r>
      <w:r w:rsidR="00D84D43" w:rsidRPr="00E91C34">
        <w:rPr>
          <w:color w:val="000000" w:themeColor="text1"/>
          <w:sz w:val="24"/>
        </w:rPr>
        <w:t>76</w:t>
      </w:r>
      <w:r w:rsidR="00D84D43">
        <w:rPr>
          <w:color w:val="000000" w:themeColor="text1"/>
          <w:sz w:val="24"/>
        </w:rPr>
        <w:t> </w:t>
      </w:r>
      <w:r w:rsidR="00564084" w:rsidRPr="00E91C34">
        <w:rPr>
          <w:color w:val="000000" w:themeColor="text1"/>
          <w:sz w:val="24"/>
        </w:rPr>
        <w:t>g</w:t>
      </w:r>
      <w:r w:rsidR="00564084" w:rsidRPr="00E91C34">
        <w:rPr>
          <w:color w:val="000000" w:themeColor="text1"/>
          <w:sz w:val="24"/>
        </w:rPr>
        <w:t>生药</w:t>
      </w:r>
      <w:r w:rsidR="00564084" w:rsidRPr="00E91C34">
        <w:rPr>
          <w:color w:val="000000" w:themeColor="text1"/>
          <w:sz w:val="24"/>
        </w:rPr>
        <w:t>/kg×60</w:t>
      </w:r>
      <w:r w:rsidR="00234085" w:rsidRPr="00E91C34">
        <w:rPr>
          <w:color w:val="000000" w:themeColor="text1"/>
          <w:sz w:val="24"/>
        </w:rPr>
        <w:t> </w:t>
      </w:r>
      <w:r w:rsidR="00564084" w:rsidRPr="00E91C34">
        <w:rPr>
          <w:color w:val="000000" w:themeColor="text1"/>
          <w:sz w:val="24"/>
        </w:rPr>
        <w:t>kg÷1.9</w:t>
      </w:r>
      <w:r w:rsidR="00234085" w:rsidRPr="00E91C34">
        <w:rPr>
          <w:color w:val="000000" w:themeColor="text1"/>
          <w:sz w:val="24"/>
        </w:rPr>
        <w:t> </w:t>
      </w:r>
      <w:r w:rsidR="00564084" w:rsidRPr="00E91C34">
        <w:rPr>
          <w:color w:val="000000" w:themeColor="text1"/>
          <w:sz w:val="24"/>
        </w:rPr>
        <w:t>g</w:t>
      </w:r>
      <w:r w:rsidR="00564084" w:rsidRPr="00E91C34">
        <w:rPr>
          <w:color w:val="000000" w:themeColor="text1"/>
          <w:sz w:val="24"/>
        </w:rPr>
        <w:t>生药</w:t>
      </w:r>
      <w:r w:rsidR="00564084" w:rsidRPr="00E91C34">
        <w:rPr>
          <w:color w:val="000000" w:themeColor="text1"/>
          <w:sz w:val="24"/>
        </w:rPr>
        <w:t>/</w:t>
      </w:r>
      <w:r w:rsidR="00564084" w:rsidRPr="00E91C34">
        <w:rPr>
          <w:color w:val="000000" w:themeColor="text1"/>
          <w:sz w:val="24"/>
        </w:rPr>
        <w:t>粒</w:t>
      </w:r>
      <w:r w:rsidR="00564084" w:rsidRPr="00E91C34">
        <w:rPr>
          <w:color w:val="000000" w:themeColor="text1"/>
          <w:sz w:val="24"/>
        </w:rPr>
        <w:t>=</w:t>
      </w:r>
      <w:r w:rsidR="00651B08" w:rsidRPr="008A5D45">
        <w:rPr>
          <w:color w:val="000000" w:themeColor="text1"/>
          <w:sz w:val="24"/>
        </w:rPr>
        <w:t>24</w:t>
      </w:r>
      <w:r w:rsidR="00234085" w:rsidRPr="008A5D45">
        <w:rPr>
          <w:color w:val="000000" w:themeColor="text1"/>
          <w:sz w:val="24"/>
        </w:rPr>
        <w:t> </w:t>
      </w:r>
      <w:r w:rsidR="00564084" w:rsidRPr="008A5D45">
        <w:rPr>
          <w:rFonts w:hint="eastAsia"/>
          <w:color w:val="000000" w:themeColor="text1"/>
          <w:sz w:val="24"/>
        </w:rPr>
        <w:t>粒</w:t>
      </w:r>
      <w:r w:rsidR="00564084" w:rsidRPr="008A5D45">
        <w:rPr>
          <w:color w:val="000000" w:themeColor="text1"/>
          <w:sz w:val="24"/>
        </w:rPr>
        <w:t>/</w:t>
      </w:r>
      <w:r w:rsidR="00564084" w:rsidRPr="008A5D45">
        <w:rPr>
          <w:rFonts w:hint="eastAsia"/>
          <w:color w:val="000000" w:themeColor="text1"/>
          <w:sz w:val="24"/>
        </w:rPr>
        <w:t>日</w:t>
      </w:r>
      <w:r w:rsidR="00DC320A">
        <w:rPr>
          <w:rFonts w:hint="eastAsia"/>
          <w:color w:val="000000" w:themeColor="text1"/>
          <w:sz w:val="24"/>
        </w:rPr>
        <w:t>，</w:t>
      </w:r>
      <w:r w:rsidR="00DC320A" w:rsidRPr="00E91C34">
        <w:rPr>
          <w:color w:val="000000" w:themeColor="text1"/>
          <w:sz w:val="24"/>
        </w:rPr>
        <w:t>0.38 g</w:t>
      </w:r>
      <w:r w:rsidR="00DC320A" w:rsidRPr="00E91C34">
        <w:rPr>
          <w:color w:val="000000" w:themeColor="text1"/>
          <w:sz w:val="24"/>
        </w:rPr>
        <w:lastRenderedPageBreak/>
        <w:t>生药</w:t>
      </w:r>
      <w:r w:rsidR="00DC320A" w:rsidRPr="00E91C34">
        <w:rPr>
          <w:color w:val="000000" w:themeColor="text1"/>
          <w:sz w:val="24"/>
        </w:rPr>
        <w:t>/kg</w:t>
      </w:r>
      <w:r w:rsidR="00DC320A">
        <w:rPr>
          <w:rFonts w:hint="eastAsia"/>
          <w:color w:val="000000" w:themeColor="text1"/>
          <w:sz w:val="24"/>
        </w:rPr>
        <w:t>为</w:t>
      </w:r>
      <w:r w:rsidR="00564084" w:rsidRPr="008A5D45">
        <w:rPr>
          <w:color w:val="000000" w:themeColor="text1"/>
          <w:sz w:val="24"/>
        </w:rPr>
        <w:t>12</w:t>
      </w:r>
      <w:r w:rsidR="00234085" w:rsidRPr="008A5D45">
        <w:rPr>
          <w:color w:val="000000" w:themeColor="text1"/>
          <w:sz w:val="24"/>
        </w:rPr>
        <w:t> </w:t>
      </w:r>
      <w:r w:rsidR="00564084" w:rsidRPr="008A5D45">
        <w:rPr>
          <w:rFonts w:hint="eastAsia"/>
          <w:color w:val="000000" w:themeColor="text1"/>
          <w:sz w:val="24"/>
        </w:rPr>
        <w:t>粒</w:t>
      </w:r>
      <w:r w:rsidR="00564084" w:rsidRPr="008A5D45">
        <w:rPr>
          <w:color w:val="000000" w:themeColor="text1"/>
          <w:sz w:val="24"/>
        </w:rPr>
        <w:t>/</w:t>
      </w:r>
      <w:r w:rsidR="007E2357" w:rsidRPr="008A5D45">
        <w:rPr>
          <w:rFonts w:hint="eastAsia"/>
          <w:color w:val="000000" w:themeColor="text1"/>
          <w:sz w:val="24"/>
        </w:rPr>
        <w:t>日</w:t>
      </w:r>
      <w:r w:rsidR="00564084" w:rsidRPr="00E91C34">
        <w:rPr>
          <w:color w:val="000000" w:themeColor="text1"/>
          <w:sz w:val="24"/>
        </w:rPr>
        <w:t>。</w:t>
      </w:r>
    </w:p>
    <w:p w14:paraId="67658928" w14:textId="03C1864F" w:rsidR="00FE3FE2" w:rsidRPr="00E91C34" w:rsidRDefault="00D37951" w:rsidP="00AD2414">
      <w:pPr>
        <w:adjustRightInd w:val="0"/>
        <w:snapToGrid w:val="0"/>
        <w:spacing w:line="360" w:lineRule="auto"/>
        <w:ind w:firstLineChars="200" w:firstLine="480"/>
        <w:rPr>
          <w:color w:val="000000" w:themeColor="text1"/>
          <w:sz w:val="24"/>
        </w:rPr>
      </w:pPr>
      <w:r w:rsidRPr="00E91C34">
        <w:rPr>
          <w:color w:val="000000" w:themeColor="text1"/>
          <w:sz w:val="24"/>
        </w:rPr>
        <w:t>根据中药</w:t>
      </w:r>
      <w:r w:rsidR="006A0C32" w:rsidRPr="00E91C34">
        <w:rPr>
          <w:color w:val="000000" w:themeColor="text1"/>
          <w:sz w:val="24"/>
        </w:rPr>
        <w:t>临床应用的常规习惯，</w:t>
      </w:r>
      <w:r w:rsidR="00DC320A">
        <w:rPr>
          <w:rFonts w:hint="eastAsia"/>
          <w:color w:val="000000" w:themeColor="text1"/>
          <w:sz w:val="24"/>
        </w:rPr>
        <w:t>考虑服药</w:t>
      </w:r>
      <w:r w:rsidR="006A0C32" w:rsidRPr="00E91C34">
        <w:rPr>
          <w:color w:val="000000" w:themeColor="text1"/>
          <w:sz w:val="24"/>
        </w:rPr>
        <w:t>依从性</w:t>
      </w:r>
      <w:r w:rsidRPr="00E91C34">
        <w:rPr>
          <w:color w:val="000000" w:themeColor="text1"/>
          <w:sz w:val="24"/>
        </w:rPr>
        <w:t>，服用方法</w:t>
      </w:r>
      <w:r w:rsidR="00FE3FE2" w:rsidRPr="00E91C34">
        <w:rPr>
          <w:color w:val="000000" w:themeColor="text1"/>
          <w:sz w:val="24"/>
        </w:rPr>
        <w:t>设定为每日</w:t>
      </w:r>
      <w:r w:rsidR="00DC320A">
        <w:rPr>
          <w:rFonts w:hint="eastAsia"/>
          <w:color w:val="000000" w:themeColor="text1"/>
          <w:sz w:val="24"/>
        </w:rPr>
        <w:t>三</w:t>
      </w:r>
      <w:r w:rsidR="00FE3FE2" w:rsidRPr="00E91C34">
        <w:rPr>
          <w:color w:val="000000" w:themeColor="text1"/>
          <w:sz w:val="24"/>
        </w:rPr>
        <w:t>次</w:t>
      </w:r>
      <w:r w:rsidR="00DC320A">
        <w:rPr>
          <w:rFonts w:hint="eastAsia"/>
          <w:color w:val="000000" w:themeColor="text1"/>
          <w:sz w:val="24"/>
        </w:rPr>
        <w:t>，</w:t>
      </w:r>
      <w:r w:rsidR="00DC320A">
        <w:rPr>
          <w:color w:val="000000" w:themeColor="text1"/>
          <w:sz w:val="24"/>
        </w:rPr>
        <w:t>餐后服用</w:t>
      </w:r>
      <w:r w:rsidR="00FE3FE2" w:rsidRPr="00E91C34">
        <w:rPr>
          <w:color w:val="000000" w:themeColor="text1"/>
          <w:sz w:val="24"/>
        </w:rPr>
        <w:t>。</w:t>
      </w:r>
      <w:r w:rsidR="00401AEC" w:rsidRPr="00E91C34">
        <w:rPr>
          <w:color w:val="000000" w:themeColor="text1"/>
          <w:sz w:val="24"/>
        </w:rPr>
        <w:t>根据临床已报道的同类活</w:t>
      </w:r>
      <w:r w:rsidR="00DC320A">
        <w:rPr>
          <w:rFonts w:hint="eastAsia"/>
          <w:color w:val="000000" w:themeColor="text1"/>
          <w:sz w:val="24"/>
        </w:rPr>
        <w:t>肝郁痰凝</w:t>
      </w:r>
      <w:r w:rsidR="00401AEC" w:rsidRPr="00E91C34">
        <w:rPr>
          <w:color w:val="000000" w:themeColor="text1"/>
          <w:sz w:val="24"/>
        </w:rPr>
        <w:t>中药治疗</w:t>
      </w:r>
      <w:r w:rsidR="004B2189">
        <w:rPr>
          <w:color w:val="000000" w:themeColor="text1"/>
          <w:sz w:val="24"/>
        </w:rPr>
        <w:t>乳腺增生病</w:t>
      </w:r>
      <w:r w:rsidR="00401AEC" w:rsidRPr="00E91C34">
        <w:rPr>
          <w:color w:val="000000" w:themeColor="text1"/>
          <w:sz w:val="24"/>
        </w:rPr>
        <w:t>的情况，治疗</w:t>
      </w:r>
      <w:r w:rsidR="00401AEC" w:rsidRPr="00E91C34">
        <w:rPr>
          <w:color w:val="000000" w:themeColor="text1"/>
          <w:sz w:val="24"/>
        </w:rPr>
        <w:t>3</w:t>
      </w:r>
      <w:r w:rsidR="00401AEC" w:rsidRPr="00E91C34">
        <w:rPr>
          <w:color w:val="000000" w:themeColor="text1"/>
          <w:sz w:val="24"/>
        </w:rPr>
        <w:t>个月</w:t>
      </w:r>
      <w:r w:rsidR="00BD7633">
        <w:rPr>
          <w:rFonts w:hint="eastAsia"/>
          <w:color w:val="000000" w:themeColor="text1"/>
          <w:sz w:val="24"/>
        </w:rPr>
        <w:t>经</w:t>
      </w:r>
      <w:r w:rsidR="00BD7633">
        <w:rPr>
          <w:color w:val="000000" w:themeColor="text1"/>
          <w:sz w:val="24"/>
        </w:rPr>
        <w:t>周期</w:t>
      </w:r>
      <w:r w:rsidR="00401AEC" w:rsidRPr="00E91C34">
        <w:rPr>
          <w:color w:val="000000" w:themeColor="text1"/>
          <w:sz w:val="24"/>
        </w:rPr>
        <w:t>可表现</w:t>
      </w:r>
      <w:r w:rsidR="00843E2F" w:rsidRPr="00E91C34">
        <w:rPr>
          <w:color w:val="000000" w:themeColor="text1"/>
          <w:sz w:val="24"/>
        </w:rPr>
        <w:t>出</w:t>
      </w:r>
      <w:r w:rsidR="00401AEC" w:rsidRPr="00E91C34">
        <w:rPr>
          <w:color w:val="000000" w:themeColor="text1"/>
          <w:sz w:val="24"/>
        </w:rPr>
        <w:t>疗效，因此本试验的治疗期</w:t>
      </w:r>
      <w:r w:rsidR="00B127F8">
        <w:rPr>
          <w:rFonts w:hint="eastAsia"/>
          <w:color w:val="000000" w:themeColor="text1"/>
          <w:sz w:val="24"/>
        </w:rPr>
        <w:t>疗程</w:t>
      </w:r>
      <w:r w:rsidR="00401AEC" w:rsidRPr="00E91C34">
        <w:rPr>
          <w:color w:val="000000" w:themeColor="text1"/>
          <w:sz w:val="24"/>
        </w:rPr>
        <w:t>设定为</w:t>
      </w:r>
      <w:r w:rsidR="00401AEC" w:rsidRPr="00E91C34">
        <w:rPr>
          <w:color w:val="000000" w:themeColor="text1"/>
          <w:sz w:val="24"/>
        </w:rPr>
        <w:t>3</w:t>
      </w:r>
      <w:r w:rsidR="00401AEC" w:rsidRPr="00E91C34">
        <w:rPr>
          <w:color w:val="000000" w:themeColor="text1"/>
          <w:sz w:val="24"/>
        </w:rPr>
        <w:t>个月</w:t>
      </w:r>
      <w:r w:rsidR="00BD7633">
        <w:rPr>
          <w:rFonts w:hint="eastAsia"/>
          <w:color w:val="000000" w:themeColor="text1"/>
          <w:sz w:val="24"/>
        </w:rPr>
        <w:t>经</w:t>
      </w:r>
      <w:r w:rsidR="00BD7633">
        <w:rPr>
          <w:color w:val="000000" w:themeColor="text1"/>
          <w:sz w:val="24"/>
        </w:rPr>
        <w:t>周期</w:t>
      </w:r>
      <w:r w:rsidR="00401AEC" w:rsidRPr="00E91C34">
        <w:rPr>
          <w:color w:val="000000" w:themeColor="text1"/>
          <w:sz w:val="24"/>
        </w:rPr>
        <w:t>。</w:t>
      </w:r>
      <w:r w:rsidR="0090634D" w:rsidRPr="00E91C34">
        <w:rPr>
          <w:color w:val="000000" w:themeColor="text1"/>
          <w:sz w:val="24"/>
        </w:rPr>
        <w:t>见表</w:t>
      </w:r>
      <w:r w:rsidR="000B6317">
        <w:rPr>
          <w:color w:val="000000" w:themeColor="text1"/>
          <w:sz w:val="24"/>
        </w:rPr>
        <w:t>1</w:t>
      </w:r>
      <w:r w:rsidR="0090634D" w:rsidRPr="00E91C34">
        <w:rPr>
          <w:color w:val="000000" w:themeColor="text1"/>
          <w:sz w:val="24"/>
        </w:rPr>
        <w:t>。</w:t>
      </w:r>
    </w:p>
    <w:p w14:paraId="59F73E77" w14:textId="664571E7" w:rsidR="002372CD" w:rsidRDefault="002372CD" w:rsidP="00AA73DF">
      <w:pPr>
        <w:keepNext/>
        <w:keepLines/>
        <w:adjustRightInd w:val="0"/>
        <w:snapToGrid w:val="0"/>
        <w:ind w:firstLineChars="200" w:firstLine="480"/>
        <w:jc w:val="center"/>
        <w:rPr>
          <w:color w:val="000000" w:themeColor="text1"/>
          <w:sz w:val="24"/>
        </w:rPr>
      </w:pPr>
      <w:r w:rsidRPr="00AA73DF">
        <w:rPr>
          <w:rFonts w:hint="eastAsia"/>
          <w:color w:val="000000" w:themeColor="text1"/>
          <w:sz w:val="24"/>
        </w:rPr>
        <w:t>表</w:t>
      </w:r>
      <w:r w:rsidR="000B6317" w:rsidRPr="00AA73DF">
        <w:rPr>
          <w:color w:val="000000" w:themeColor="text1"/>
          <w:sz w:val="24"/>
        </w:rPr>
        <w:t xml:space="preserve">1 </w:t>
      </w:r>
      <w:r w:rsidRPr="00AA73DF">
        <w:rPr>
          <w:rFonts w:hint="eastAsia"/>
          <w:color w:val="000000" w:themeColor="text1"/>
          <w:sz w:val="24"/>
        </w:rPr>
        <w:t>试验组别及给药剂量及方法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9"/>
        <w:gridCol w:w="3035"/>
        <w:gridCol w:w="1588"/>
        <w:gridCol w:w="1590"/>
        <w:gridCol w:w="1293"/>
      </w:tblGrid>
      <w:tr w:rsidR="00476DB7" w:rsidRPr="00E91C34" w14:paraId="14E365B2" w14:textId="4478A870" w:rsidTr="008A5D45">
        <w:trPr>
          <w:trHeight w:val="345"/>
          <w:jc w:val="center"/>
        </w:trPr>
        <w:tc>
          <w:tcPr>
            <w:tcW w:w="936" w:type="pct"/>
            <w:shd w:val="clear" w:color="auto" w:fill="auto"/>
            <w:noWrap/>
            <w:tcMar>
              <w:top w:w="57" w:type="dxa"/>
              <w:left w:w="57" w:type="dxa"/>
              <w:bottom w:w="57" w:type="dxa"/>
              <w:right w:w="57" w:type="dxa"/>
            </w:tcMar>
            <w:vAlign w:val="center"/>
            <w:hideMark/>
          </w:tcPr>
          <w:p w14:paraId="74DBAD98" w14:textId="77777777" w:rsidR="00476DB7" w:rsidRPr="00E91C34" w:rsidRDefault="00476DB7" w:rsidP="008A5D45">
            <w:pPr>
              <w:keepNext/>
              <w:keepLines/>
              <w:kinsoku w:val="0"/>
              <w:overflowPunct w:val="0"/>
              <w:adjustRightInd w:val="0"/>
              <w:snapToGrid w:val="0"/>
              <w:jc w:val="center"/>
              <w:rPr>
                <w:b/>
                <w:bCs/>
                <w:color w:val="000000" w:themeColor="text1"/>
                <w:szCs w:val="21"/>
              </w:rPr>
            </w:pPr>
            <w:r w:rsidRPr="00E91C34">
              <w:rPr>
                <w:b/>
                <w:bCs/>
                <w:color w:val="000000" w:themeColor="text1"/>
                <w:szCs w:val="21"/>
              </w:rPr>
              <w:t>组别</w:t>
            </w:r>
          </w:p>
        </w:tc>
        <w:tc>
          <w:tcPr>
            <w:tcW w:w="1643" w:type="pct"/>
            <w:shd w:val="clear" w:color="auto" w:fill="auto"/>
            <w:noWrap/>
            <w:tcMar>
              <w:top w:w="57" w:type="dxa"/>
              <w:left w:w="57" w:type="dxa"/>
              <w:bottom w:w="57" w:type="dxa"/>
              <w:right w:w="57" w:type="dxa"/>
            </w:tcMar>
            <w:vAlign w:val="center"/>
            <w:hideMark/>
          </w:tcPr>
          <w:p w14:paraId="2A9FA1FF" w14:textId="77777777" w:rsidR="00476DB7" w:rsidRPr="00E91C34" w:rsidRDefault="00476DB7" w:rsidP="008A5D45">
            <w:pPr>
              <w:keepNext/>
              <w:keepLines/>
              <w:kinsoku w:val="0"/>
              <w:overflowPunct w:val="0"/>
              <w:adjustRightInd w:val="0"/>
              <w:snapToGrid w:val="0"/>
              <w:jc w:val="center"/>
              <w:rPr>
                <w:b/>
                <w:color w:val="000000" w:themeColor="text1"/>
                <w:szCs w:val="21"/>
              </w:rPr>
            </w:pPr>
            <w:r w:rsidRPr="00E91C34">
              <w:rPr>
                <w:b/>
                <w:color w:val="000000" w:themeColor="text1"/>
                <w:szCs w:val="21"/>
              </w:rPr>
              <w:t>给药剂量及频率</w:t>
            </w:r>
          </w:p>
        </w:tc>
        <w:tc>
          <w:tcPr>
            <w:tcW w:w="860" w:type="pct"/>
            <w:tcMar>
              <w:top w:w="57" w:type="dxa"/>
              <w:left w:w="57" w:type="dxa"/>
              <w:bottom w:w="57" w:type="dxa"/>
              <w:right w:w="57" w:type="dxa"/>
            </w:tcMar>
            <w:vAlign w:val="center"/>
          </w:tcPr>
          <w:p w14:paraId="49167E31" w14:textId="77777777" w:rsidR="00476DB7" w:rsidRPr="00E91C34" w:rsidRDefault="00476DB7" w:rsidP="008A5D45">
            <w:pPr>
              <w:keepNext/>
              <w:keepLines/>
              <w:kinsoku w:val="0"/>
              <w:overflowPunct w:val="0"/>
              <w:adjustRightInd w:val="0"/>
              <w:snapToGrid w:val="0"/>
              <w:jc w:val="center"/>
              <w:rPr>
                <w:b/>
                <w:color w:val="000000" w:themeColor="text1"/>
                <w:szCs w:val="21"/>
              </w:rPr>
            </w:pPr>
            <w:r w:rsidRPr="00E91C34">
              <w:rPr>
                <w:b/>
                <w:color w:val="000000" w:themeColor="text1"/>
                <w:szCs w:val="21"/>
              </w:rPr>
              <w:t>服用方法</w:t>
            </w:r>
          </w:p>
        </w:tc>
        <w:tc>
          <w:tcPr>
            <w:tcW w:w="861" w:type="pct"/>
            <w:shd w:val="clear" w:color="auto" w:fill="auto"/>
            <w:noWrap/>
            <w:tcMar>
              <w:top w:w="57" w:type="dxa"/>
              <w:left w:w="57" w:type="dxa"/>
              <w:bottom w:w="57" w:type="dxa"/>
              <w:right w:w="57" w:type="dxa"/>
            </w:tcMar>
            <w:vAlign w:val="center"/>
            <w:hideMark/>
          </w:tcPr>
          <w:p w14:paraId="7EF3ED5F" w14:textId="6D5FE000" w:rsidR="00476DB7" w:rsidRPr="00E91C34" w:rsidRDefault="00B127F8" w:rsidP="008A5D45">
            <w:pPr>
              <w:keepNext/>
              <w:keepLines/>
              <w:kinsoku w:val="0"/>
              <w:overflowPunct w:val="0"/>
              <w:adjustRightInd w:val="0"/>
              <w:snapToGrid w:val="0"/>
              <w:jc w:val="center"/>
              <w:rPr>
                <w:b/>
                <w:color w:val="000000" w:themeColor="text1"/>
                <w:szCs w:val="21"/>
              </w:rPr>
            </w:pPr>
            <w:r>
              <w:rPr>
                <w:rFonts w:hint="eastAsia"/>
                <w:b/>
                <w:color w:val="000000" w:themeColor="text1"/>
                <w:szCs w:val="21"/>
              </w:rPr>
              <w:t>治疗期</w:t>
            </w:r>
            <w:r w:rsidR="00476DB7" w:rsidRPr="00E91C34">
              <w:rPr>
                <w:b/>
                <w:color w:val="000000" w:themeColor="text1"/>
                <w:szCs w:val="21"/>
              </w:rPr>
              <w:t>疗程</w:t>
            </w:r>
          </w:p>
        </w:tc>
        <w:tc>
          <w:tcPr>
            <w:tcW w:w="700" w:type="pct"/>
          </w:tcPr>
          <w:p w14:paraId="63E2A940" w14:textId="649D57C9" w:rsidR="00476DB7" w:rsidRPr="00E91C34" w:rsidRDefault="00476DB7" w:rsidP="008A5D45">
            <w:pPr>
              <w:keepNext/>
              <w:keepLines/>
              <w:kinsoku w:val="0"/>
              <w:overflowPunct w:val="0"/>
              <w:adjustRightInd w:val="0"/>
              <w:snapToGrid w:val="0"/>
              <w:jc w:val="center"/>
              <w:rPr>
                <w:b/>
                <w:color w:val="000000" w:themeColor="text1"/>
                <w:szCs w:val="21"/>
              </w:rPr>
            </w:pPr>
            <w:r w:rsidRPr="00E91C34">
              <w:rPr>
                <w:b/>
                <w:color w:val="000000" w:themeColor="text1"/>
                <w:szCs w:val="21"/>
              </w:rPr>
              <w:t>样本量</w:t>
            </w:r>
          </w:p>
        </w:tc>
      </w:tr>
      <w:tr w:rsidR="00476DB7" w:rsidRPr="00E91C34" w14:paraId="3A7A5537" w14:textId="0983F0EB" w:rsidTr="00AA73DF">
        <w:trPr>
          <w:trHeight w:val="306"/>
          <w:jc w:val="center"/>
        </w:trPr>
        <w:tc>
          <w:tcPr>
            <w:tcW w:w="936" w:type="pct"/>
            <w:shd w:val="clear" w:color="auto" w:fill="auto"/>
            <w:tcMar>
              <w:top w:w="57" w:type="dxa"/>
              <w:left w:w="57" w:type="dxa"/>
              <w:bottom w:w="57" w:type="dxa"/>
              <w:right w:w="57" w:type="dxa"/>
            </w:tcMar>
            <w:vAlign w:val="center"/>
            <w:hideMark/>
          </w:tcPr>
          <w:p w14:paraId="72C125F8" w14:textId="0E159FB5" w:rsidR="00476DB7" w:rsidRPr="00E91C34" w:rsidRDefault="00476DB7" w:rsidP="008A5D45">
            <w:pPr>
              <w:keepNext/>
              <w:keepLines/>
              <w:kinsoku w:val="0"/>
              <w:overflowPunct w:val="0"/>
              <w:adjustRightInd w:val="0"/>
              <w:snapToGrid w:val="0"/>
              <w:jc w:val="center"/>
              <w:rPr>
                <w:bCs/>
                <w:color w:val="000000" w:themeColor="text1"/>
                <w:szCs w:val="21"/>
              </w:rPr>
            </w:pPr>
            <w:r w:rsidRPr="00E91C34">
              <w:rPr>
                <w:bCs/>
                <w:color w:val="000000" w:themeColor="text1"/>
                <w:szCs w:val="21"/>
              </w:rPr>
              <w:t>香橘乳癖宁胶囊高剂量组</w:t>
            </w:r>
          </w:p>
        </w:tc>
        <w:tc>
          <w:tcPr>
            <w:tcW w:w="1643" w:type="pct"/>
            <w:shd w:val="clear" w:color="auto" w:fill="auto"/>
            <w:tcMar>
              <w:top w:w="57" w:type="dxa"/>
              <w:left w:w="57" w:type="dxa"/>
              <w:bottom w:w="57" w:type="dxa"/>
              <w:right w:w="57" w:type="dxa"/>
            </w:tcMar>
            <w:vAlign w:val="center"/>
            <w:hideMark/>
          </w:tcPr>
          <w:p w14:paraId="76DA7FCB" w14:textId="28EC50A2" w:rsidR="00476DB7" w:rsidRPr="00E91C34" w:rsidRDefault="00476DB7" w:rsidP="008A5D45">
            <w:pPr>
              <w:keepNext/>
              <w:keepLines/>
              <w:kinsoku w:val="0"/>
              <w:overflowPunct w:val="0"/>
              <w:adjustRightInd w:val="0"/>
              <w:snapToGrid w:val="0"/>
              <w:jc w:val="center"/>
              <w:rPr>
                <w:color w:val="000000" w:themeColor="text1"/>
                <w:szCs w:val="21"/>
              </w:rPr>
            </w:pPr>
            <w:r w:rsidRPr="00E91C34">
              <w:rPr>
                <w:color w:val="000000" w:themeColor="text1"/>
                <w:szCs w:val="21"/>
              </w:rPr>
              <w:t>香橘乳癖宁胶囊</w:t>
            </w:r>
            <w:r w:rsidR="00BD7633">
              <w:rPr>
                <w:color w:val="000000" w:themeColor="text1"/>
                <w:szCs w:val="21"/>
              </w:rPr>
              <w:t>8</w:t>
            </w:r>
            <w:r w:rsidRPr="00E91C34">
              <w:rPr>
                <w:color w:val="000000" w:themeColor="text1"/>
                <w:szCs w:val="21"/>
              </w:rPr>
              <w:t>粒</w:t>
            </w:r>
            <w:r w:rsidRPr="00E91C34">
              <w:rPr>
                <w:color w:val="000000" w:themeColor="text1"/>
                <w:szCs w:val="21"/>
              </w:rPr>
              <w:t>/</w:t>
            </w:r>
            <w:r w:rsidRPr="00E91C34">
              <w:rPr>
                <w:color w:val="000000" w:themeColor="text1"/>
                <w:szCs w:val="21"/>
              </w:rPr>
              <w:t>次</w:t>
            </w:r>
          </w:p>
        </w:tc>
        <w:tc>
          <w:tcPr>
            <w:tcW w:w="860" w:type="pct"/>
            <w:vMerge w:val="restart"/>
            <w:tcMar>
              <w:top w:w="57" w:type="dxa"/>
              <w:left w:w="57" w:type="dxa"/>
              <w:bottom w:w="57" w:type="dxa"/>
              <w:right w:w="57" w:type="dxa"/>
            </w:tcMar>
            <w:vAlign w:val="center"/>
          </w:tcPr>
          <w:p w14:paraId="376593BF" w14:textId="570A0C20" w:rsidR="00476DB7" w:rsidRPr="00E91C34" w:rsidRDefault="00476DB7" w:rsidP="008A5D45">
            <w:pPr>
              <w:keepNext/>
              <w:keepLines/>
              <w:kinsoku w:val="0"/>
              <w:overflowPunct w:val="0"/>
              <w:adjustRightInd w:val="0"/>
              <w:snapToGrid w:val="0"/>
              <w:jc w:val="center"/>
              <w:rPr>
                <w:color w:val="000000" w:themeColor="text1"/>
                <w:szCs w:val="21"/>
              </w:rPr>
            </w:pPr>
            <w:r w:rsidRPr="00E91C34">
              <w:rPr>
                <w:color w:val="000000" w:themeColor="text1"/>
                <w:szCs w:val="21"/>
              </w:rPr>
              <w:t>每日</w:t>
            </w:r>
            <w:r w:rsidR="005B7139">
              <w:rPr>
                <w:rFonts w:hint="eastAsia"/>
                <w:color w:val="000000" w:themeColor="text1"/>
                <w:szCs w:val="21"/>
              </w:rPr>
              <w:t>3</w:t>
            </w:r>
            <w:r w:rsidRPr="00E91C34">
              <w:rPr>
                <w:color w:val="000000" w:themeColor="text1"/>
                <w:szCs w:val="21"/>
              </w:rPr>
              <w:t>次，餐后服用</w:t>
            </w:r>
          </w:p>
        </w:tc>
        <w:tc>
          <w:tcPr>
            <w:tcW w:w="861" w:type="pct"/>
            <w:vMerge w:val="restart"/>
            <w:shd w:val="clear" w:color="auto" w:fill="auto"/>
            <w:tcMar>
              <w:top w:w="57" w:type="dxa"/>
              <w:left w:w="57" w:type="dxa"/>
              <w:bottom w:w="57" w:type="dxa"/>
              <w:right w:w="57" w:type="dxa"/>
            </w:tcMar>
            <w:vAlign w:val="center"/>
            <w:hideMark/>
          </w:tcPr>
          <w:p w14:paraId="4EE1C9BF" w14:textId="609C14E5" w:rsidR="00476DB7" w:rsidRPr="00E91C34" w:rsidRDefault="00BD7633" w:rsidP="008A5D45">
            <w:pPr>
              <w:keepNext/>
              <w:keepLines/>
              <w:kinsoku w:val="0"/>
              <w:overflowPunct w:val="0"/>
              <w:adjustRightInd w:val="0"/>
              <w:snapToGrid w:val="0"/>
              <w:jc w:val="center"/>
              <w:rPr>
                <w:color w:val="000000" w:themeColor="text1"/>
                <w:szCs w:val="21"/>
              </w:rPr>
            </w:pPr>
            <w:r>
              <w:rPr>
                <w:color w:val="000000" w:themeColor="text1"/>
                <w:szCs w:val="21"/>
              </w:rPr>
              <w:t>3</w:t>
            </w:r>
            <w:r>
              <w:rPr>
                <w:rFonts w:hint="eastAsia"/>
                <w:color w:val="000000" w:themeColor="text1"/>
                <w:szCs w:val="21"/>
              </w:rPr>
              <w:t>个</w:t>
            </w:r>
            <w:r>
              <w:rPr>
                <w:color w:val="000000" w:themeColor="text1"/>
                <w:szCs w:val="21"/>
              </w:rPr>
              <w:t>月经周期</w:t>
            </w:r>
          </w:p>
        </w:tc>
        <w:tc>
          <w:tcPr>
            <w:tcW w:w="700" w:type="pct"/>
            <w:vAlign w:val="center"/>
          </w:tcPr>
          <w:p w14:paraId="25BE13BB" w14:textId="208A7886" w:rsidR="00476DB7" w:rsidRPr="00E91C34" w:rsidRDefault="00F15B93" w:rsidP="00C02E5D">
            <w:pPr>
              <w:keepNext/>
              <w:keepLines/>
              <w:kinsoku w:val="0"/>
              <w:overflowPunct w:val="0"/>
              <w:adjustRightInd w:val="0"/>
              <w:snapToGrid w:val="0"/>
              <w:jc w:val="center"/>
              <w:rPr>
                <w:color w:val="000000" w:themeColor="text1"/>
                <w:szCs w:val="21"/>
              </w:rPr>
            </w:pPr>
            <w:r w:rsidRPr="00E91C34">
              <w:rPr>
                <w:color w:val="000000" w:themeColor="text1"/>
                <w:szCs w:val="21"/>
              </w:rPr>
              <w:t>60</w:t>
            </w:r>
          </w:p>
        </w:tc>
      </w:tr>
      <w:tr w:rsidR="00476DB7" w:rsidRPr="00E91C34" w14:paraId="4B0769FC" w14:textId="0807B4CB" w:rsidTr="00AA73DF">
        <w:trPr>
          <w:trHeight w:val="285"/>
          <w:jc w:val="center"/>
        </w:trPr>
        <w:tc>
          <w:tcPr>
            <w:tcW w:w="936" w:type="pct"/>
            <w:shd w:val="clear" w:color="auto" w:fill="auto"/>
            <w:noWrap/>
            <w:tcMar>
              <w:top w:w="57" w:type="dxa"/>
              <w:left w:w="57" w:type="dxa"/>
              <w:bottom w:w="57" w:type="dxa"/>
              <w:right w:w="57" w:type="dxa"/>
            </w:tcMar>
            <w:vAlign w:val="center"/>
            <w:hideMark/>
          </w:tcPr>
          <w:p w14:paraId="0223EFE8" w14:textId="77777777" w:rsidR="00476DB7" w:rsidRPr="00E91C34" w:rsidRDefault="00476DB7" w:rsidP="008A5D45">
            <w:pPr>
              <w:keepNext/>
              <w:keepLines/>
              <w:kinsoku w:val="0"/>
              <w:overflowPunct w:val="0"/>
              <w:adjustRightInd w:val="0"/>
              <w:snapToGrid w:val="0"/>
              <w:jc w:val="center"/>
              <w:rPr>
                <w:b/>
                <w:bCs/>
                <w:color w:val="000000" w:themeColor="text1"/>
                <w:szCs w:val="21"/>
              </w:rPr>
            </w:pPr>
            <w:r w:rsidRPr="00E91C34">
              <w:rPr>
                <w:bCs/>
                <w:color w:val="000000" w:themeColor="text1"/>
                <w:szCs w:val="21"/>
              </w:rPr>
              <w:t>香橘乳癖宁胶囊低剂量组</w:t>
            </w:r>
          </w:p>
        </w:tc>
        <w:tc>
          <w:tcPr>
            <w:tcW w:w="1643" w:type="pct"/>
            <w:shd w:val="clear" w:color="auto" w:fill="auto"/>
            <w:noWrap/>
            <w:tcMar>
              <w:top w:w="57" w:type="dxa"/>
              <w:left w:w="57" w:type="dxa"/>
              <w:bottom w:w="57" w:type="dxa"/>
              <w:right w:w="57" w:type="dxa"/>
            </w:tcMar>
            <w:vAlign w:val="center"/>
          </w:tcPr>
          <w:p w14:paraId="37B7515A" w14:textId="0082DC32" w:rsidR="00476DB7" w:rsidRPr="00E91C34" w:rsidRDefault="00476DB7" w:rsidP="008A5D45">
            <w:pPr>
              <w:keepNext/>
              <w:keepLines/>
              <w:kinsoku w:val="0"/>
              <w:overflowPunct w:val="0"/>
              <w:adjustRightInd w:val="0"/>
              <w:snapToGrid w:val="0"/>
              <w:jc w:val="center"/>
              <w:rPr>
                <w:color w:val="000000" w:themeColor="text1"/>
                <w:szCs w:val="21"/>
              </w:rPr>
            </w:pPr>
            <w:r w:rsidRPr="00E91C34">
              <w:rPr>
                <w:color w:val="000000" w:themeColor="text1"/>
                <w:szCs w:val="21"/>
              </w:rPr>
              <w:t>香橘乳癖宁胶囊</w:t>
            </w:r>
            <w:r w:rsidR="00BD7633">
              <w:rPr>
                <w:color w:val="000000" w:themeColor="text1"/>
                <w:szCs w:val="21"/>
              </w:rPr>
              <w:t>4</w:t>
            </w:r>
            <w:r w:rsidRPr="00E91C34">
              <w:rPr>
                <w:color w:val="000000" w:themeColor="text1"/>
                <w:szCs w:val="21"/>
              </w:rPr>
              <w:t>粒</w:t>
            </w:r>
            <w:r w:rsidRPr="00E91C34">
              <w:rPr>
                <w:color w:val="000000" w:themeColor="text1"/>
                <w:szCs w:val="21"/>
              </w:rPr>
              <w:t>/</w:t>
            </w:r>
            <w:r w:rsidRPr="00E91C34">
              <w:rPr>
                <w:color w:val="000000" w:themeColor="text1"/>
                <w:szCs w:val="21"/>
              </w:rPr>
              <w:t>次，模拟剂</w:t>
            </w:r>
            <w:r w:rsidR="00BD7633">
              <w:rPr>
                <w:color w:val="000000" w:themeColor="text1"/>
                <w:szCs w:val="21"/>
              </w:rPr>
              <w:t>4</w:t>
            </w:r>
            <w:r w:rsidRPr="00E91C34">
              <w:rPr>
                <w:color w:val="000000" w:themeColor="text1"/>
                <w:szCs w:val="21"/>
              </w:rPr>
              <w:t>粒</w:t>
            </w:r>
            <w:r w:rsidRPr="00E91C34">
              <w:rPr>
                <w:color w:val="000000" w:themeColor="text1"/>
                <w:szCs w:val="21"/>
              </w:rPr>
              <w:t>/</w:t>
            </w:r>
            <w:r w:rsidRPr="00E91C34">
              <w:rPr>
                <w:color w:val="000000" w:themeColor="text1"/>
                <w:szCs w:val="21"/>
              </w:rPr>
              <w:t>次</w:t>
            </w:r>
          </w:p>
        </w:tc>
        <w:tc>
          <w:tcPr>
            <w:tcW w:w="860" w:type="pct"/>
            <w:vMerge/>
            <w:tcMar>
              <w:top w:w="57" w:type="dxa"/>
              <w:left w:w="57" w:type="dxa"/>
              <w:bottom w:w="57" w:type="dxa"/>
              <w:right w:w="57" w:type="dxa"/>
            </w:tcMar>
            <w:vAlign w:val="center"/>
          </w:tcPr>
          <w:p w14:paraId="0EB8BAC6" w14:textId="77777777" w:rsidR="00476DB7" w:rsidRPr="00E91C34" w:rsidRDefault="00476DB7" w:rsidP="008A5D45">
            <w:pPr>
              <w:keepNext/>
              <w:keepLines/>
              <w:kinsoku w:val="0"/>
              <w:overflowPunct w:val="0"/>
              <w:adjustRightInd w:val="0"/>
              <w:snapToGrid w:val="0"/>
              <w:jc w:val="center"/>
              <w:rPr>
                <w:color w:val="000000" w:themeColor="text1"/>
                <w:szCs w:val="21"/>
              </w:rPr>
            </w:pPr>
          </w:p>
        </w:tc>
        <w:tc>
          <w:tcPr>
            <w:tcW w:w="861" w:type="pct"/>
            <w:vMerge/>
            <w:shd w:val="clear" w:color="auto" w:fill="auto"/>
            <w:noWrap/>
            <w:tcMar>
              <w:top w:w="57" w:type="dxa"/>
              <w:left w:w="57" w:type="dxa"/>
              <w:bottom w:w="57" w:type="dxa"/>
              <w:right w:w="57" w:type="dxa"/>
            </w:tcMar>
            <w:vAlign w:val="center"/>
          </w:tcPr>
          <w:p w14:paraId="5FE1F693" w14:textId="77777777" w:rsidR="00476DB7" w:rsidRPr="00E91C34" w:rsidRDefault="00476DB7" w:rsidP="008A5D45">
            <w:pPr>
              <w:keepNext/>
              <w:keepLines/>
              <w:kinsoku w:val="0"/>
              <w:overflowPunct w:val="0"/>
              <w:adjustRightInd w:val="0"/>
              <w:snapToGrid w:val="0"/>
              <w:jc w:val="center"/>
              <w:rPr>
                <w:color w:val="000000" w:themeColor="text1"/>
                <w:szCs w:val="21"/>
              </w:rPr>
            </w:pPr>
          </w:p>
        </w:tc>
        <w:tc>
          <w:tcPr>
            <w:tcW w:w="700" w:type="pct"/>
            <w:vAlign w:val="center"/>
          </w:tcPr>
          <w:p w14:paraId="2AAF8AA4" w14:textId="7B3E72F6" w:rsidR="00476DB7" w:rsidRPr="00E91C34" w:rsidRDefault="00F15B93" w:rsidP="00C02E5D">
            <w:pPr>
              <w:keepNext/>
              <w:keepLines/>
              <w:kinsoku w:val="0"/>
              <w:overflowPunct w:val="0"/>
              <w:adjustRightInd w:val="0"/>
              <w:snapToGrid w:val="0"/>
              <w:jc w:val="center"/>
              <w:rPr>
                <w:color w:val="000000" w:themeColor="text1"/>
                <w:szCs w:val="21"/>
              </w:rPr>
            </w:pPr>
            <w:r w:rsidRPr="00E91C34">
              <w:rPr>
                <w:color w:val="000000" w:themeColor="text1"/>
                <w:szCs w:val="21"/>
              </w:rPr>
              <w:t>60</w:t>
            </w:r>
          </w:p>
        </w:tc>
      </w:tr>
      <w:tr w:rsidR="00476DB7" w:rsidRPr="00E91C34" w14:paraId="0C702CD8" w14:textId="2B668694" w:rsidTr="00AA73DF">
        <w:trPr>
          <w:trHeight w:val="285"/>
          <w:jc w:val="center"/>
        </w:trPr>
        <w:tc>
          <w:tcPr>
            <w:tcW w:w="936" w:type="pct"/>
            <w:shd w:val="clear" w:color="auto" w:fill="auto"/>
            <w:tcMar>
              <w:top w:w="57" w:type="dxa"/>
              <w:left w:w="57" w:type="dxa"/>
              <w:bottom w:w="57" w:type="dxa"/>
              <w:right w:w="57" w:type="dxa"/>
            </w:tcMar>
            <w:vAlign w:val="center"/>
            <w:hideMark/>
          </w:tcPr>
          <w:p w14:paraId="7679D0C5" w14:textId="0E413231" w:rsidR="00476DB7" w:rsidRPr="00E91C34" w:rsidRDefault="00476DB7" w:rsidP="008A5D45">
            <w:pPr>
              <w:keepNext/>
              <w:keepLines/>
              <w:kinsoku w:val="0"/>
              <w:overflowPunct w:val="0"/>
              <w:adjustRightInd w:val="0"/>
              <w:snapToGrid w:val="0"/>
              <w:jc w:val="center"/>
              <w:rPr>
                <w:b/>
                <w:bCs/>
                <w:color w:val="000000" w:themeColor="text1"/>
                <w:szCs w:val="21"/>
              </w:rPr>
            </w:pPr>
            <w:r w:rsidRPr="00E91C34">
              <w:rPr>
                <w:bCs/>
                <w:color w:val="000000" w:themeColor="text1"/>
                <w:szCs w:val="21"/>
              </w:rPr>
              <w:t>香橘乳癖宁胶囊模拟剂组</w:t>
            </w:r>
          </w:p>
        </w:tc>
        <w:tc>
          <w:tcPr>
            <w:tcW w:w="1643" w:type="pct"/>
            <w:shd w:val="clear" w:color="auto" w:fill="auto"/>
            <w:tcMar>
              <w:top w:w="57" w:type="dxa"/>
              <w:left w:w="57" w:type="dxa"/>
              <w:bottom w:w="57" w:type="dxa"/>
              <w:right w:w="57" w:type="dxa"/>
            </w:tcMar>
            <w:vAlign w:val="center"/>
          </w:tcPr>
          <w:p w14:paraId="3A4B08CF" w14:textId="37462402" w:rsidR="00476DB7" w:rsidRPr="00E91C34" w:rsidRDefault="00476DB7" w:rsidP="008A5D45">
            <w:pPr>
              <w:keepNext/>
              <w:keepLines/>
              <w:kinsoku w:val="0"/>
              <w:overflowPunct w:val="0"/>
              <w:adjustRightInd w:val="0"/>
              <w:snapToGrid w:val="0"/>
              <w:jc w:val="center"/>
              <w:rPr>
                <w:color w:val="000000" w:themeColor="text1"/>
                <w:szCs w:val="21"/>
              </w:rPr>
            </w:pPr>
            <w:r w:rsidRPr="00E91C34">
              <w:rPr>
                <w:color w:val="000000" w:themeColor="text1"/>
                <w:szCs w:val="21"/>
              </w:rPr>
              <w:t>香橘乳癖宁胶囊模拟剂</w:t>
            </w:r>
            <w:r w:rsidR="00BD7633">
              <w:rPr>
                <w:color w:val="000000" w:themeColor="text1"/>
                <w:szCs w:val="21"/>
              </w:rPr>
              <w:t>8</w:t>
            </w:r>
            <w:r w:rsidRPr="00E91C34">
              <w:rPr>
                <w:color w:val="000000" w:themeColor="text1"/>
                <w:szCs w:val="21"/>
              </w:rPr>
              <w:t>粒</w:t>
            </w:r>
            <w:r w:rsidRPr="00E91C34">
              <w:rPr>
                <w:color w:val="000000" w:themeColor="text1"/>
                <w:szCs w:val="21"/>
              </w:rPr>
              <w:t>/</w:t>
            </w:r>
            <w:r w:rsidRPr="00E91C34">
              <w:rPr>
                <w:color w:val="000000" w:themeColor="text1"/>
                <w:szCs w:val="21"/>
              </w:rPr>
              <w:t>次</w:t>
            </w:r>
          </w:p>
        </w:tc>
        <w:tc>
          <w:tcPr>
            <w:tcW w:w="860" w:type="pct"/>
            <w:vMerge/>
            <w:tcMar>
              <w:top w:w="57" w:type="dxa"/>
              <w:left w:w="57" w:type="dxa"/>
              <w:bottom w:w="57" w:type="dxa"/>
              <w:right w:w="57" w:type="dxa"/>
            </w:tcMar>
            <w:vAlign w:val="center"/>
          </w:tcPr>
          <w:p w14:paraId="6B9DAEC2" w14:textId="77777777" w:rsidR="00476DB7" w:rsidRPr="00E91C34" w:rsidRDefault="00476DB7" w:rsidP="008A5D45">
            <w:pPr>
              <w:keepNext/>
              <w:keepLines/>
              <w:kinsoku w:val="0"/>
              <w:overflowPunct w:val="0"/>
              <w:adjustRightInd w:val="0"/>
              <w:snapToGrid w:val="0"/>
              <w:jc w:val="center"/>
              <w:rPr>
                <w:color w:val="000000" w:themeColor="text1"/>
                <w:szCs w:val="21"/>
              </w:rPr>
            </w:pPr>
          </w:p>
        </w:tc>
        <w:tc>
          <w:tcPr>
            <w:tcW w:w="861" w:type="pct"/>
            <w:vMerge/>
            <w:shd w:val="clear" w:color="auto" w:fill="auto"/>
            <w:tcMar>
              <w:top w:w="57" w:type="dxa"/>
              <w:left w:w="57" w:type="dxa"/>
              <w:bottom w:w="57" w:type="dxa"/>
              <w:right w:w="57" w:type="dxa"/>
            </w:tcMar>
            <w:vAlign w:val="center"/>
          </w:tcPr>
          <w:p w14:paraId="1B464635" w14:textId="77777777" w:rsidR="00476DB7" w:rsidRPr="00E91C34" w:rsidRDefault="00476DB7" w:rsidP="008A5D45">
            <w:pPr>
              <w:keepNext/>
              <w:keepLines/>
              <w:kinsoku w:val="0"/>
              <w:overflowPunct w:val="0"/>
              <w:adjustRightInd w:val="0"/>
              <w:snapToGrid w:val="0"/>
              <w:jc w:val="center"/>
              <w:rPr>
                <w:color w:val="000000" w:themeColor="text1"/>
                <w:szCs w:val="21"/>
              </w:rPr>
            </w:pPr>
          </w:p>
        </w:tc>
        <w:tc>
          <w:tcPr>
            <w:tcW w:w="700" w:type="pct"/>
            <w:vAlign w:val="center"/>
          </w:tcPr>
          <w:p w14:paraId="17459CCE" w14:textId="25CD2FBF" w:rsidR="00476DB7" w:rsidRPr="00E91C34" w:rsidRDefault="00F15B93" w:rsidP="00C02E5D">
            <w:pPr>
              <w:keepNext/>
              <w:keepLines/>
              <w:kinsoku w:val="0"/>
              <w:overflowPunct w:val="0"/>
              <w:adjustRightInd w:val="0"/>
              <w:snapToGrid w:val="0"/>
              <w:jc w:val="center"/>
              <w:rPr>
                <w:color w:val="000000" w:themeColor="text1"/>
                <w:szCs w:val="21"/>
              </w:rPr>
            </w:pPr>
            <w:r w:rsidRPr="00E91C34">
              <w:rPr>
                <w:color w:val="000000" w:themeColor="text1"/>
                <w:szCs w:val="21"/>
              </w:rPr>
              <w:t>60</w:t>
            </w:r>
          </w:p>
        </w:tc>
      </w:tr>
    </w:tbl>
    <w:p w14:paraId="5C6C8B77" w14:textId="3E3D2402" w:rsidR="0046062F" w:rsidRPr="00E91C34" w:rsidRDefault="0046062F" w:rsidP="005C3D62">
      <w:pPr>
        <w:numPr>
          <w:ilvl w:val="3"/>
          <w:numId w:val="2"/>
        </w:numPr>
        <w:topLinePunct/>
        <w:adjustRightInd w:val="0"/>
        <w:snapToGrid w:val="0"/>
        <w:spacing w:line="360" w:lineRule="auto"/>
        <w:jc w:val="left"/>
        <w:outlineLvl w:val="0"/>
        <w:rPr>
          <w:b/>
          <w:color w:val="000000" w:themeColor="text1"/>
          <w:sz w:val="28"/>
        </w:rPr>
      </w:pPr>
      <w:bookmarkStart w:id="340" w:name="_Toc522869870"/>
      <w:bookmarkStart w:id="341" w:name="_Toc11266854"/>
      <w:bookmarkEnd w:id="329"/>
      <w:r w:rsidRPr="00E91C34">
        <w:rPr>
          <w:b/>
          <w:color w:val="000000" w:themeColor="text1"/>
          <w:sz w:val="28"/>
        </w:rPr>
        <w:t>研究人群</w:t>
      </w:r>
      <w:bookmarkEnd w:id="340"/>
      <w:bookmarkEnd w:id="341"/>
    </w:p>
    <w:p w14:paraId="685D2748" w14:textId="55EEB075" w:rsidR="00CB5100" w:rsidRPr="00E91C34" w:rsidRDefault="00CB5100" w:rsidP="00DE3D93">
      <w:pPr>
        <w:keepNext/>
        <w:widowControl/>
        <w:topLinePunct/>
        <w:adjustRightInd w:val="0"/>
        <w:snapToGrid w:val="0"/>
        <w:spacing w:line="360" w:lineRule="auto"/>
        <w:jc w:val="left"/>
        <w:outlineLvl w:val="1"/>
        <w:rPr>
          <w:b/>
          <w:color w:val="000000" w:themeColor="text1"/>
          <w:sz w:val="24"/>
        </w:rPr>
      </w:pPr>
      <w:bookmarkStart w:id="342" w:name="_Toc11266855"/>
      <w:r w:rsidRPr="00E91C34">
        <w:rPr>
          <w:b/>
          <w:color w:val="000000" w:themeColor="text1"/>
          <w:sz w:val="24"/>
        </w:rPr>
        <w:t>5.1</w:t>
      </w:r>
      <w:r w:rsidR="0032512F">
        <w:rPr>
          <w:b/>
          <w:color w:val="000000" w:themeColor="text1"/>
          <w:sz w:val="24"/>
        </w:rPr>
        <w:t xml:space="preserve"> </w:t>
      </w:r>
      <w:r w:rsidRPr="00E91C34">
        <w:rPr>
          <w:b/>
          <w:color w:val="000000" w:themeColor="text1"/>
          <w:sz w:val="24"/>
        </w:rPr>
        <w:t>诊断</w:t>
      </w:r>
      <w:r w:rsidR="00BB4B95" w:rsidRPr="00E91C34">
        <w:rPr>
          <w:b/>
          <w:color w:val="000000" w:themeColor="text1"/>
          <w:sz w:val="24"/>
        </w:rPr>
        <w:t>方法</w:t>
      </w:r>
      <w:bookmarkEnd w:id="342"/>
    </w:p>
    <w:p w14:paraId="1523DC92" w14:textId="40F45078" w:rsidR="00BB4B95" w:rsidRPr="00E91C34" w:rsidRDefault="00BB4B95" w:rsidP="0032512F">
      <w:pPr>
        <w:adjustRightInd w:val="0"/>
        <w:snapToGrid w:val="0"/>
        <w:spacing w:line="360" w:lineRule="auto"/>
        <w:outlineLvl w:val="2"/>
        <w:rPr>
          <w:b/>
          <w:color w:val="000000" w:themeColor="text1"/>
          <w:sz w:val="24"/>
        </w:rPr>
      </w:pPr>
      <w:r w:rsidRPr="00E91C34">
        <w:rPr>
          <w:b/>
          <w:color w:val="000000" w:themeColor="text1"/>
          <w:sz w:val="24"/>
        </w:rPr>
        <w:t>5.1.1</w:t>
      </w:r>
      <w:r w:rsidR="0032512F">
        <w:rPr>
          <w:b/>
          <w:color w:val="000000" w:themeColor="text1"/>
          <w:sz w:val="24"/>
        </w:rPr>
        <w:t xml:space="preserve"> </w:t>
      </w:r>
      <w:r w:rsidR="004B2189">
        <w:rPr>
          <w:b/>
          <w:color w:val="000000" w:themeColor="text1"/>
          <w:sz w:val="24"/>
        </w:rPr>
        <w:t>乳腺增生病</w:t>
      </w:r>
      <w:r w:rsidRPr="00E91C34">
        <w:rPr>
          <w:b/>
          <w:color w:val="000000" w:themeColor="text1"/>
          <w:sz w:val="24"/>
        </w:rPr>
        <w:t>的诊断</w:t>
      </w:r>
    </w:p>
    <w:p w14:paraId="76311A64" w14:textId="0B366A42" w:rsidR="007B1633" w:rsidRPr="00853BE9" w:rsidRDefault="007B1633" w:rsidP="007B1633">
      <w:pPr>
        <w:pStyle w:val="ad"/>
        <w:ind w:firstLine="480"/>
      </w:pPr>
      <w:r w:rsidRPr="00AA73DF">
        <w:rPr>
          <w:rFonts w:hint="eastAsia"/>
        </w:rPr>
        <w:t>参照</w:t>
      </w:r>
      <w:r w:rsidRPr="00AA73DF">
        <w:t>2002</w:t>
      </w:r>
      <w:r w:rsidRPr="00AA73DF">
        <w:rPr>
          <w:rFonts w:hint="eastAsia"/>
        </w:rPr>
        <w:t>年中华中医外科学会乳腺病专业委员会第八次会议通过的《乳腺增生病诊断标准》及中华预防医学会妇女保健分会乳腺保健与乳腺疾病防治学组提出的《乳腺增生症诊治专家共识》</w:t>
      </w:r>
      <w:r w:rsidRPr="005D4487">
        <w:rPr>
          <w:vertAlign w:val="superscript"/>
        </w:rPr>
        <w:t>[2</w:t>
      </w:r>
      <w:r w:rsidR="00D84D43" w:rsidRPr="005D4487">
        <w:rPr>
          <w:vertAlign w:val="superscript"/>
        </w:rPr>
        <w:t>,6</w:t>
      </w:r>
      <w:r w:rsidRPr="005D4487">
        <w:rPr>
          <w:vertAlign w:val="superscript"/>
        </w:rPr>
        <w:t>]</w:t>
      </w:r>
      <w:r w:rsidRPr="00853BE9">
        <w:rPr>
          <w:rFonts w:hint="eastAsia"/>
        </w:rPr>
        <w:t>，制定乳腺增生病诊断</w:t>
      </w:r>
      <w:r>
        <w:rPr>
          <w:rFonts w:hint="eastAsia"/>
        </w:rPr>
        <w:t>标准。</w:t>
      </w:r>
    </w:p>
    <w:p w14:paraId="54CE64CA" w14:textId="77777777" w:rsidR="007B1633" w:rsidRPr="00625E66" w:rsidRDefault="007B1633" w:rsidP="007B1633">
      <w:pPr>
        <w:pStyle w:val="ad"/>
        <w:ind w:firstLine="480"/>
      </w:pPr>
      <w:r w:rsidRPr="00625E66">
        <w:rPr>
          <w:rFonts w:hint="eastAsia"/>
        </w:rPr>
        <w:t>（</w:t>
      </w:r>
      <w:r w:rsidRPr="00625E66">
        <w:rPr>
          <w:rFonts w:hint="eastAsia"/>
        </w:rPr>
        <w:t>1</w:t>
      </w:r>
      <w:r w:rsidRPr="00625E66">
        <w:rPr>
          <w:rFonts w:hint="eastAsia"/>
        </w:rPr>
        <w:t>）症状与体征</w:t>
      </w:r>
    </w:p>
    <w:p w14:paraId="0CFD79F8" w14:textId="25753F77" w:rsidR="007B1633" w:rsidRPr="00625E66" w:rsidRDefault="0032512F" w:rsidP="007B1633">
      <w:pPr>
        <w:pStyle w:val="ad"/>
        <w:ind w:firstLine="480"/>
      </w:pPr>
      <w:r>
        <w:rPr>
          <w:rFonts w:ascii="宋体" w:hAnsi="宋体" w:hint="eastAsia"/>
          <w:color w:val="000000" w:themeColor="text1"/>
        </w:rPr>
        <w:t xml:space="preserve">① </w:t>
      </w:r>
      <w:r w:rsidR="007B1633" w:rsidRPr="00625E66">
        <w:rPr>
          <w:rFonts w:hint="eastAsia"/>
        </w:rPr>
        <w:t>乳房有不同程度的胀痛、刺痛或隐痛，可放射至腋下、肩背部，可与月经、情绪变化有相关性，连续</w:t>
      </w:r>
      <w:r w:rsidR="007B1633" w:rsidRPr="00625E66">
        <w:rPr>
          <w:rFonts w:hint="eastAsia"/>
        </w:rPr>
        <w:t>3</w:t>
      </w:r>
      <w:r w:rsidR="007B1633" w:rsidRPr="00625E66">
        <w:rPr>
          <w:rFonts w:hint="eastAsia"/>
        </w:rPr>
        <w:t>个月或间断疼痛</w:t>
      </w:r>
      <w:r w:rsidR="007B1633" w:rsidRPr="00625E66">
        <w:rPr>
          <w:rFonts w:hint="eastAsia"/>
        </w:rPr>
        <w:t>3</w:t>
      </w:r>
      <w:r w:rsidR="00BF4C26">
        <w:t>-</w:t>
      </w:r>
      <w:r w:rsidR="007B1633" w:rsidRPr="00625E66">
        <w:rPr>
          <w:rFonts w:hint="eastAsia"/>
        </w:rPr>
        <w:t>6</w:t>
      </w:r>
      <w:r w:rsidR="007B1633" w:rsidRPr="00625E66">
        <w:rPr>
          <w:rFonts w:hint="eastAsia"/>
        </w:rPr>
        <w:t>个月不缓解。</w:t>
      </w:r>
      <w:r w:rsidR="007B1633" w:rsidRPr="00625E66">
        <w:rPr>
          <w:rFonts w:hint="eastAsia"/>
        </w:rPr>
        <w:t xml:space="preserve"> </w:t>
      </w:r>
    </w:p>
    <w:p w14:paraId="733CD7BD" w14:textId="39E9FB1D" w:rsidR="007B1633" w:rsidRPr="00625E66" w:rsidRDefault="0032512F" w:rsidP="007B1633">
      <w:pPr>
        <w:pStyle w:val="ad"/>
        <w:ind w:firstLine="480"/>
      </w:pPr>
      <w:r>
        <w:rPr>
          <w:rFonts w:ascii="宋体" w:hAnsi="宋体" w:hint="eastAsia"/>
        </w:rPr>
        <w:t xml:space="preserve">② </w:t>
      </w:r>
      <w:r w:rsidR="007B1633" w:rsidRPr="00625E66">
        <w:rPr>
          <w:rFonts w:hint="eastAsia"/>
        </w:rPr>
        <w:t>一侧或两侧乳房发生单个或多个大小不等、形态多样的肿块可分散</w:t>
      </w:r>
      <w:r w:rsidR="005A01C9">
        <w:rPr>
          <w:rFonts w:hint="eastAsia"/>
        </w:rPr>
        <w:t>于</w:t>
      </w:r>
      <w:r w:rsidR="007B1633" w:rsidRPr="00625E66">
        <w:rPr>
          <w:rFonts w:hint="eastAsia"/>
        </w:rPr>
        <w:t>整个乳房，与周围组织界限不清，与皮肤或深部组织不粘连，推之可动，可有触痛，可随情绪及月经周期的变化而消长，部分病患可有乳头溢液或瘙痒。</w:t>
      </w:r>
    </w:p>
    <w:p w14:paraId="002D53CB" w14:textId="77777777" w:rsidR="007B1633" w:rsidRPr="00625E66" w:rsidRDefault="007B1633" w:rsidP="007B1633">
      <w:pPr>
        <w:pStyle w:val="ad"/>
        <w:ind w:firstLine="480"/>
      </w:pPr>
      <w:r w:rsidRPr="00625E66">
        <w:rPr>
          <w:rFonts w:hint="eastAsia"/>
        </w:rPr>
        <w:t>（</w:t>
      </w:r>
      <w:r w:rsidRPr="00625E66">
        <w:rPr>
          <w:rFonts w:hint="eastAsia"/>
        </w:rPr>
        <w:t>2</w:t>
      </w:r>
      <w:r w:rsidRPr="00625E66">
        <w:rPr>
          <w:rFonts w:hint="eastAsia"/>
        </w:rPr>
        <w:t>）排除标准</w:t>
      </w:r>
    </w:p>
    <w:p w14:paraId="65F43609" w14:textId="2DBE919E" w:rsidR="007B1633" w:rsidRPr="00625E66" w:rsidRDefault="007B1633" w:rsidP="007B1633">
      <w:pPr>
        <w:pStyle w:val="ad"/>
        <w:ind w:firstLine="480"/>
      </w:pPr>
      <w:r w:rsidRPr="00625E66">
        <w:rPr>
          <w:rFonts w:hint="eastAsia"/>
        </w:rPr>
        <w:t>排除初潮前小儿乳房发育症、男性乳房发育症以及乳房良</w:t>
      </w:r>
      <w:r w:rsidR="00BD7633">
        <w:rPr>
          <w:rFonts w:hint="eastAsia"/>
        </w:rPr>
        <w:t>、</w:t>
      </w:r>
      <w:r w:rsidRPr="00625E66">
        <w:rPr>
          <w:rFonts w:hint="eastAsia"/>
        </w:rPr>
        <w:t>恶性肿瘤。</w:t>
      </w:r>
      <w:r w:rsidRPr="00625E66">
        <w:rPr>
          <w:rFonts w:hint="eastAsia"/>
        </w:rPr>
        <w:t xml:space="preserve"> </w:t>
      </w:r>
    </w:p>
    <w:p w14:paraId="64C9E650" w14:textId="77777777" w:rsidR="007B1633" w:rsidRPr="00625E66" w:rsidRDefault="007B1633" w:rsidP="007B1633">
      <w:pPr>
        <w:pStyle w:val="ad"/>
        <w:ind w:firstLine="480"/>
      </w:pPr>
      <w:r w:rsidRPr="00625E66">
        <w:rPr>
          <w:rFonts w:hint="eastAsia"/>
        </w:rPr>
        <w:t>（</w:t>
      </w:r>
      <w:r w:rsidRPr="00625E66">
        <w:rPr>
          <w:rFonts w:hint="eastAsia"/>
        </w:rPr>
        <w:t>3</w:t>
      </w:r>
      <w:r w:rsidRPr="00625E66">
        <w:rPr>
          <w:rFonts w:hint="eastAsia"/>
        </w:rPr>
        <w:t>）辅助检查</w:t>
      </w:r>
    </w:p>
    <w:p w14:paraId="30957AA2" w14:textId="6ED09027" w:rsidR="007B1633" w:rsidRPr="00625E66" w:rsidRDefault="007B1633" w:rsidP="007B1633">
      <w:pPr>
        <w:pStyle w:val="ad"/>
        <w:ind w:firstLine="480"/>
      </w:pPr>
      <w:r w:rsidRPr="00625E66">
        <w:rPr>
          <w:rFonts w:hint="eastAsia"/>
        </w:rPr>
        <w:t>钼靶</w:t>
      </w:r>
      <w:r w:rsidRPr="00625E66">
        <w:rPr>
          <w:rFonts w:hint="eastAsia"/>
        </w:rPr>
        <w:t>X</w:t>
      </w:r>
      <w:r w:rsidRPr="00625E66">
        <w:rPr>
          <w:rFonts w:hint="eastAsia"/>
        </w:rPr>
        <w:t>线摄片、</w:t>
      </w:r>
      <w:r w:rsidRPr="00625E66">
        <w:rPr>
          <w:rFonts w:hint="eastAsia"/>
        </w:rPr>
        <w:t>B</w:t>
      </w:r>
      <w:r w:rsidRPr="00625E66">
        <w:rPr>
          <w:rFonts w:hint="eastAsia"/>
        </w:rPr>
        <w:t>超、乳腺纤维导管镜、穿刺细胞学或组织学检查、近红外线扫描。</w:t>
      </w:r>
    </w:p>
    <w:p w14:paraId="256F3304" w14:textId="52370FF1" w:rsidR="00AF74EC" w:rsidRDefault="007B1633" w:rsidP="00924BC7">
      <w:pPr>
        <w:pStyle w:val="ad"/>
        <w:ind w:firstLine="480"/>
        <w:rPr>
          <w:color w:val="000000" w:themeColor="text1"/>
        </w:rPr>
      </w:pPr>
      <w:r w:rsidRPr="00625E66">
        <w:rPr>
          <w:rFonts w:hint="eastAsia"/>
        </w:rPr>
        <w:t>凡具上述“症状与体征”</w:t>
      </w:r>
      <w:r w:rsidRPr="00C02E5D">
        <w:rPr>
          <w:rFonts w:hint="eastAsia"/>
        </w:rPr>
        <w:t>中之一项</w:t>
      </w:r>
      <w:r w:rsidRPr="009D3B52">
        <w:rPr>
          <w:rFonts w:hint="eastAsia"/>
        </w:rPr>
        <w:t>＋</w:t>
      </w:r>
      <w:r w:rsidRPr="00C02E5D">
        <w:rPr>
          <w:rFonts w:hint="eastAsia"/>
        </w:rPr>
        <w:t>排除</w:t>
      </w:r>
      <w:r w:rsidR="00C02E5D" w:rsidRPr="00C02E5D">
        <w:rPr>
          <w:rFonts w:hint="eastAsia"/>
        </w:rPr>
        <w:t>标</w:t>
      </w:r>
      <w:r w:rsidR="00C02E5D">
        <w:rPr>
          <w:rFonts w:hint="eastAsia"/>
        </w:rPr>
        <w:t>准</w:t>
      </w:r>
      <w:r w:rsidRPr="00625E66">
        <w:rPr>
          <w:rFonts w:hint="eastAsia"/>
        </w:rPr>
        <w:t>，根据临床条件</w:t>
      </w:r>
      <w:r w:rsidR="00BD7633">
        <w:rPr>
          <w:rFonts w:hint="eastAsia"/>
        </w:rPr>
        <w:t>，</w:t>
      </w:r>
      <w:r w:rsidRPr="00625E66">
        <w:rPr>
          <w:rFonts w:hint="eastAsia"/>
        </w:rPr>
        <w:t>结合“辅助检查”进行诊断</w:t>
      </w:r>
      <w:r w:rsidR="00AF74EC" w:rsidRPr="00E91C34">
        <w:rPr>
          <w:color w:val="000000" w:themeColor="text1"/>
        </w:rPr>
        <w:t>。</w:t>
      </w:r>
    </w:p>
    <w:p w14:paraId="4CF131E4" w14:textId="633EFEC7" w:rsidR="00C97B52" w:rsidRPr="00E91C34" w:rsidRDefault="00C97B52" w:rsidP="0032512F">
      <w:pPr>
        <w:adjustRightInd w:val="0"/>
        <w:snapToGrid w:val="0"/>
        <w:spacing w:line="360" w:lineRule="auto"/>
        <w:outlineLvl w:val="2"/>
        <w:rPr>
          <w:b/>
          <w:color w:val="000000" w:themeColor="text1"/>
          <w:sz w:val="24"/>
        </w:rPr>
      </w:pPr>
      <w:r w:rsidRPr="00E91C34">
        <w:rPr>
          <w:b/>
          <w:color w:val="000000" w:themeColor="text1"/>
          <w:sz w:val="24"/>
        </w:rPr>
        <w:t>5.1.2</w:t>
      </w:r>
      <w:r w:rsidR="0032512F">
        <w:rPr>
          <w:b/>
          <w:color w:val="000000" w:themeColor="text1"/>
          <w:sz w:val="24"/>
        </w:rPr>
        <w:t xml:space="preserve"> </w:t>
      </w:r>
      <w:r w:rsidR="00AD6F13">
        <w:rPr>
          <w:rFonts w:hint="eastAsia"/>
          <w:b/>
          <w:color w:val="000000" w:themeColor="text1"/>
          <w:sz w:val="24"/>
        </w:rPr>
        <w:t>中医</w:t>
      </w:r>
      <w:r w:rsidRPr="00E91C34">
        <w:rPr>
          <w:b/>
          <w:color w:val="000000" w:themeColor="text1"/>
          <w:sz w:val="24"/>
        </w:rPr>
        <w:t>辨证标准</w:t>
      </w:r>
    </w:p>
    <w:p w14:paraId="46C71DA3" w14:textId="2B342440" w:rsidR="007B1633" w:rsidRDefault="00972D0A" w:rsidP="007B1633">
      <w:pPr>
        <w:pStyle w:val="ad"/>
        <w:ind w:firstLine="480"/>
      </w:pPr>
      <w:r>
        <w:rPr>
          <w:rFonts w:hint="eastAsia"/>
        </w:rPr>
        <w:t>参照《中医病症诊断疗效标准》，</w:t>
      </w:r>
      <w:r w:rsidR="00A37CFE">
        <w:rPr>
          <w:rFonts w:hint="eastAsia"/>
        </w:rPr>
        <w:t>1994</w:t>
      </w:r>
      <w:r w:rsidR="00A37CFE">
        <w:rPr>
          <w:rFonts w:hint="eastAsia"/>
        </w:rPr>
        <w:t>年</w:t>
      </w:r>
      <w:r w:rsidR="00EF5256">
        <w:rPr>
          <w:rFonts w:hint="eastAsia"/>
        </w:rPr>
        <w:t>国家</w:t>
      </w:r>
      <w:r w:rsidR="00EF5256">
        <w:t>中医药管理局</w:t>
      </w:r>
      <w:r w:rsidR="000D707B">
        <w:rPr>
          <w:rFonts w:hint="eastAsia"/>
        </w:rPr>
        <w:t>发布</w:t>
      </w:r>
      <w:r w:rsidR="00A37CFE">
        <w:t>及</w:t>
      </w:r>
      <w:r w:rsidR="007B1633" w:rsidRPr="00801492">
        <w:t>2002</w:t>
      </w:r>
      <w:r w:rsidR="007B1633" w:rsidRPr="00801492">
        <w:rPr>
          <w:rFonts w:hint="eastAsia"/>
        </w:rPr>
        <w:t>年</w:t>
      </w:r>
      <w:r w:rsidR="007B1633">
        <w:rPr>
          <w:rFonts w:hint="eastAsia"/>
        </w:rPr>
        <w:t>中华中医</w:t>
      </w:r>
      <w:r w:rsidR="007B1633">
        <w:rPr>
          <w:rFonts w:hint="eastAsia"/>
        </w:rPr>
        <w:lastRenderedPageBreak/>
        <w:t>外科学会乳腺科病专业委员会第八次会议通过的乳癖、肝郁痰凝证辨证参考标准。</w:t>
      </w:r>
    </w:p>
    <w:p w14:paraId="5FC8DD04" w14:textId="77777777" w:rsidR="007B1633" w:rsidRDefault="007B1633" w:rsidP="007B1633">
      <w:pPr>
        <w:pStyle w:val="ad"/>
        <w:ind w:firstLine="480"/>
      </w:pPr>
      <w:r>
        <w:rPr>
          <w:rFonts w:hint="eastAsia"/>
        </w:rPr>
        <w:t>（</w:t>
      </w:r>
      <w:r>
        <w:rPr>
          <w:rFonts w:hint="eastAsia"/>
        </w:rPr>
        <w:t>1</w:t>
      </w:r>
      <w:r>
        <w:rPr>
          <w:rFonts w:hint="eastAsia"/>
        </w:rPr>
        <w:t>）主症</w:t>
      </w:r>
    </w:p>
    <w:p w14:paraId="37D3C463" w14:textId="77777777" w:rsidR="007B1633" w:rsidRDefault="007B1633" w:rsidP="007B1633">
      <w:pPr>
        <w:pStyle w:val="ad"/>
        <w:ind w:firstLineChars="300" w:firstLine="720"/>
      </w:pPr>
      <w:r>
        <w:rPr>
          <w:rFonts w:hint="eastAsia"/>
        </w:rPr>
        <w:fldChar w:fldCharType="begin"/>
      </w:r>
      <w:r>
        <w:rPr>
          <w:rFonts w:hint="eastAsia"/>
        </w:rPr>
        <w:instrText xml:space="preserve"> = 1 \* GB3 \* MERGEFORMAT </w:instrText>
      </w:r>
      <w:r>
        <w:rPr>
          <w:rFonts w:hint="eastAsia"/>
        </w:rPr>
        <w:fldChar w:fldCharType="separate"/>
      </w:r>
      <w:r>
        <w:rPr>
          <w:rFonts w:hint="eastAsia"/>
        </w:rPr>
        <w:t>①</w:t>
      </w:r>
      <w:r>
        <w:rPr>
          <w:rFonts w:hint="eastAsia"/>
        </w:rPr>
        <w:fldChar w:fldCharType="end"/>
      </w:r>
      <w:r>
        <w:t xml:space="preserve"> </w:t>
      </w:r>
      <w:r>
        <w:rPr>
          <w:rFonts w:hint="eastAsia"/>
        </w:rPr>
        <w:t>乳房疼痛</w:t>
      </w:r>
      <w:r>
        <w:rPr>
          <w:rFonts w:hint="eastAsia"/>
        </w:rPr>
        <w:t xml:space="preserve">   </w:t>
      </w:r>
      <w:r>
        <w:rPr>
          <w:rFonts w:hint="eastAsia"/>
        </w:rPr>
        <w:fldChar w:fldCharType="begin"/>
      </w:r>
      <w:r>
        <w:rPr>
          <w:rFonts w:hint="eastAsia"/>
        </w:rPr>
        <w:instrText xml:space="preserve"> = 2 \* GB3 \* MERGEFORMAT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乳房肿块</w:t>
      </w:r>
    </w:p>
    <w:p w14:paraId="5221CCF3" w14:textId="77777777" w:rsidR="007B1633" w:rsidRDefault="007B1633" w:rsidP="007B1633">
      <w:pPr>
        <w:pStyle w:val="ad"/>
        <w:ind w:firstLine="480"/>
      </w:pPr>
      <w:r>
        <w:rPr>
          <w:rFonts w:hint="eastAsia"/>
        </w:rPr>
        <w:t>（</w:t>
      </w:r>
      <w:r>
        <w:rPr>
          <w:rFonts w:hint="eastAsia"/>
        </w:rPr>
        <w:t>2</w:t>
      </w:r>
      <w:r>
        <w:rPr>
          <w:rFonts w:hint="eastAsia"/>
        </w:rPr>
        <w:t>）次症</w:t>
      </w:r>
    </w:p>
    <w:p w14:paraId="75C06EF3" w14:textId="77777777" w:rsidR="007B1633" w:rsidRDefault="007B1633" w:rsidP="007B1633">
      <w:pPr>
        <w:pStyle w:val="ad"/>
        <w:ind w:firstLineChars="300" w:firstLine="720"/>
      </w:pPr>
      <w:r>
        <w:rPr>
          <w:rFonts w:hint="eastAsia"/>
        </w:rPr>
        <w:fldChar w:fldCharType="begin"/>
      </w:r>
      <w:r>
        <w:rPr>
          <w:rFonts w:hint="eastAsia"/>
        </w:rPr>
        <w:instrText xml:space="preserve"> = 1 \* GB3 \* MERGEFORMAT </w:instrText>
      </w:r>
      <w:r>
        <w:rPr>
          <w:rFonts w:hint="eastAsia"/>
        </w:rPr>
        <w:fldChar w:fldCharType="separate"/>
      </w:r>
      <w:r>
        <w:rPr>
          <w:rFonts w:hint="eastAsia"/>
        </w:rPr>
        <w:t>①</w:t>
      </w:r>
      <w:r>
        <w:rPr>
          <w:rFonts w:hint="eastAsia"/>
        </w:rPr>
        <w:fldChar w:fldCharType="end"/>
      </w:r>
      <w:r>
        <w:t xml:space="preserve"> </w:t>
      </w:r>
      <w:r>
        <w:rPr>
          <w:rFonts w:hint="eastAsia"/>
        </w:rPr>
        <w:t>胸闷胁胀</w:t>
      </w:r>
      <w:r>
        <w:rPr>
          <w:rFonts w:hint="eastAsia"/>
        </w:rPr>
        <w:t xml:space="preserve">   </w:t>
      </w:r>
      <w:r>
        <w:rPr>
          <w:rFonts w:hint="eastAsia"/>
        </w:rPr>
        <w:fldChar w:fldCharType="begin"/>
      </w:r>
      <w:r>
        <w:rPr>
          <w:rFonts w:hint="eastAsia"/>
        </w:rPr>
        <w:instrText xml:space="preserve"> = 2 \* GB3 \* MERGEFORMAT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善郁易怒</w:t>
      </w:r>
      <w:r>
        <w:rPr>
          <w:rFonts w:hint="eastAsia"/>
        </w:rPr>
        <w:t xml:space="preserve">   </w:t>
      </w:r>
      <w:r>
        <w:rPr>
          <w:rFonts w:hint="eastAsia"/>
        </w:rPr>
        <w:fldChar w:fldCharType="begin"/>
      </w:r>
      <w:r>
        <w:rPr>
          <w:rFonts w:hint="eastAsia"/>
        </w:rPr>
        <w:instrText xml:space="preserve"> = 3 \* GB3 \* MERGEFORMAT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失眠多梦</w:t>
      </w:r>
      <w:r>
        <w:rPr>
          <w:rFonts w:hint="eastAsia"/>
        </w:rPr>
        <w:t xml:space="preserve">   </w:t>
      </w:r>
      <w:r>
        <w:rPr>
          <w:rFonts w:hint="eastAsia"/>
        </w:rPr>
        <w:fldChar w:fldCharType="begin"/>
      </w:r>
      <w:r>
        <w:rPr>
          <w:rFonts w:hint="eastAsia"/>
        </w:rPr>
        <w:instrText xml:space="preserve"> = 4 \* GB3 \* MERGEFORMAT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心烦口苦</w:t>
      </w:r>
    </w:p>
    <w:p w14:paraId="726D56F6" w14:textId="77777777" w:rsidR="007B1633" w:rsidRDefault="007B1633" w:rsidP="007B1633">
      <w:pPr>
        <w:pStyle w:val="ad"/>
        <w:ind w:firstLine="480"/>
      </w:pPr>
      <w:r>
        <w:rPr>
          <w:rFonts w:hint="eastAsia"/>
        </w:rPr>
        <w:t>（</w:t>
      </w:r>
      <w:r>
        <w:rPr>
          <w:rFonts w:hint="eastAsia"/>
        </w:rPr>
        <w:t>3</w:t>
      </w:r>
      <w:r>
        <w:rPr>
          <w:rFonts w:hint="eastAsia"/>
        </w:rPr>
        <w:t>）舌质淡、苔薄黄</w:t>
      </w:r>
    </w:p>
    <w:p w14:paraId="67AE10C7" w14:textId="77777777" w:rsidR="007B1633" w:rsidRDefault="007B1633" w:rsidP="007B1633">
      <w:pPr>
        <w:pStyle w:val="ad"/>
        <w:ind w:firstLine="480"/>
      </w:pPr>
      <w:r>
        <w:rPr>
          <w:rFonts w:hint="eastAsia"/>
        </w:rPr>
        <w:t>（</w:t>
      </w:r>
      <w:r>
        <w:rPr>
          <w:rFonts w:hint="eastAsia"/>
        </w:rPr>
        <w:t>4</w:t>
      </w:r>
      <w:r>
        <w:rPr>
          <w:rFonts w:hint="eastAsia"/>
        </w:rPr>
        <w:t>）脉弦滑</w:t>
      </w:r>
    </w:p>
    <w:p w14:paraId="7EAB6323" w14:textId="4BE404D2" w:rsidR="00AD6F13" w:rsidRPr="001D44F1" w:rsidRDefault="007B1633" w:rsidP="001D44F1">
      <w:pPr>
        <w:pStyle w:val="ad"/>
        <w:ind w:firstLine="480"/>
      </w:pPr>
      <w:r>
        <w:rPr>
          <w:rFonts w:hint="eastAsia"/>
        </w:rPr>
        <w:t>主症两项必备，次症两项以上结合舌脉象即可诊断</w:t>
      </w:r>
      <w:r w:rsidR="00AD6F13">
        <w:rPr>
          <w:rFonts w:hint="eastAsia"/>
        </w:rPr>
        <w:t>。</w:t>
      </w:r>
    </w:p>
    <w:p w14:paraId="2CF97496" w14:textId="03955AD2" w:rsidR="00CB5100" w:rsidRPr="00E91C34" w:rsidRDefault="00CB5100" w:rsidP="00DE3D93">
      <w:pPr>
        <w:keepNext/>
        <w:widowControl/>
        <w:topLinePunct/>
        <w:adjustRightInd w:val="0"/>
        <w:snapToGrid w:val="0"/>
        <w:spacing w:line="360" w:lineRule="auto"/>
        <w:jc w:val="left"/>
        <w:outlineLvl w:val="1"/>
        <w:rPr>
          <w:b/>
          <w:color w:val="000000" w:themeColor="text1"/>
          <w:sz w:val="24"/>
        </w:rPr>
      </w:pPr>
      <w:bookmarkStart w:id="343" w:name="_Toc11266856"/>
      <w:r w:rsidRPr="00E91C34">
        <w:rPr>
          <w:b/>
          <w:color w:val="000000" w:themeColor="text1"/>
          <w:sz w:val="24"/>
        </w:rPr>
        <w:t>5.2</w:t>
      </w:r>
      <w:r w:rsidR="0032512F">
        <w:rPr>
          <w:b/>
          <w:color w:val="000000" w:themeColor="text1"/>
          <w:sz w:val="24"/>
        </w:rPr>
        <w:t xml:space="preserve"> </w:t>
      </w:r>
      <w:r w:rsidRPr="00E91C34">
        <w:rPr>
          <w:b/>
          <w:color w:val="000000" w:themeColor="text1"/>
          <w:sz w:val="24"/>
        </w:rPr>
        <w:t>入选标准</w:t>
      </w:r>
      <w:bookmarkEnd w:id="343"/>
    </w:p>
    <w:p w14:paraId="676653FC" w14:textId="77777777" w:rsidR="00AD6F13" w:rsidRDefault="00AD6F13" w:rsidP="001D44F1">
      <w:pPr>
        <w:pStyle w:val="ad"/>
        <w:ind w:firstLine="480"/>
      </w:pPr>
      <w:r>
        <w:rPr>
          <w:rFonts w:hint="eastAsia"/>
        </w:rPr>
        <w:t>（</w:t>
      </w:r>
      <w:r>
        <w:rPr>
          <w:rFonts w:hint="eastAsia"/>
        </w:rPr>
        <w:t>1</w:t>
      </w:r>
      <w:r>
        <w:rPr>
          <w:rFonts w:hint="eastAsia"/>
        </w:rPr>
        <w:t>）</w:t>
      </w:r>
      <w:r w:rsidRPr="001D44F1">
        <w:t>18</w:t>
      </w:r>
      <w:r w:rsidRPr="001D44F1">
        <w:rPr>
          <w:rFonts w:hint="eastAsia"/>
        </w:rPr>
        <w:t>至</w:t>
      </w:r>
      <w:r w:rsidRPr="001D44F1">
        <w:t>50</w:t>
      </w:r>
      <w:r w:rsidRPr="001D44F1">
        <w:rPr>
          <w:rFonts w:hint="eastAsia"/>
        </w:rPr>
        <w:t>周岁（含边界值）女性患者；</w:t>
      </w:r>
    </w:p>
    <w:p w14:paraId="5787337F" w14:textId="4612C709" w:rsidR="00AD6F13" w:rsidRPr="001D44F1" w:rsidRDefault="00AD6F13" w:rsidP="001D44F1">
      <w:pPr>
        <w:pStyle w:val="ad"/>
        <w:ind w:firstLine="480"/>
      </w:pPr>
      <w:r>
        <w:rPr>
          <w:rFonts w:hint="eastAsia"/>
        </w:rPr>
        <w:t>（</w:t>
      </w:r>
      <w:r>
        <w:rPr>
          <w:rFonts w:hint="eastAsia"/>
        </w:rPr>
        <w:t>2</w:t>
      </w:r>
      <w:r>
        <w:rPr>
          <w:rFonts w:hint="eastAsia"/>
        </w:rPr>
        <w:t>）</w:t>
      </w:r>
      <w:r w:rsidRPr="001D44F1">
        <w:rPr>
          <w:rFonts w:hint="eastAsia"/>
        </w:rPr>
        <w:t>符合西医乳腺</w:t>
      </w:r>
      <w:r w:rsidR="004B2189">
        <w:rPr>
          <w:rFonts w:hint="eastAsia"/>
        </w:rPr>
        <w:t>增</w:t>
      </w:r>
      <w:r w:rsidRPr="001D44F1">
        <w:rPr>
          <w:rFonts w:hint="eastAsia"/>
        </w:rPr>
        <w:t>生</w:t>
      </w:r>
      <w:r w:rsidR="004B2189">
        <w:rPr>
          <w:rFonts w:hint="eastAsia"/>
        </w:rPr>
        <w:t>病</w:t>
      </w:r>
      <w:r w:rsidRPr="001D44F1">
        <w:rPr>
          <w:rFonts w:hint="eastAsia"/>
        </w:rPr>
        <w:t>诊断标准</w:t>
      </w:r>
      <w:r w:rsidR="00E84C83">
        <w:rPr>
          <w:rFonts w:eastAsiaTheme="minorEastAsia" w:hint="eastAsia"/>
          <w:color w:val="000000" w:themeColor="text1"/>
          <w:szCs w:val="21"/>
        </w:rPr>
        <w:t>，</w:t>
      </w:r>
      <w:r w:rsidR="00E84C83">
        <w:rPr>
          <w:rFonts w:eastAsiaTheme="minorEastAsia"/>
          <w:color w:val="000000" w:themeColor="text1"/>
          <w:szCs w:val="21"/>
        </w:rPr>
        <w:t>且病程超过</w:t>
      </w:r>
      <w:r w:rsidR="00E84C83">
        <w:rPr>
          <w:rFonts w:eastAsiaTheme="minorEastAsia" w:hint="eastAsia"/>
          <w:color w:val="000000" w:themeColor="text1"/>
          <w:szCs w:val="21"/>
        </w:rPr>
        <w:t>3</w:t>
      </w:r>
      <w:r w:rsidR="00E84C83">
        <w:rPr>
          <w:rFonts w:eastAsiaTheme="minorEastAsia" w:hint="eastAsia"/>
          <w:color w:val="000000" w:themeColor="text1"/>
          <w:szCs w:val="21"/>
        </w:rPr>
        <w:t>个</w:t>
      </w:r>
      <w:r w:rsidR="00E84C83">
        <w:rPr>
          <w:rFonts w:eastAsiaTheme="minorEastAsia"/>
          <w:color w:val="000000" w:themeColor="text1"/>
          <w:szCs w:val="21"/>
        </w:rPr>
        <w:t>月者</w:t>
      </w:r>
      <w:r w:rsidRPr="001D44F1">
        <w:rPr>
          <w:rFonts w:hint="eastAsia"/>
        </w:rPr>
        <w:t>；</w:t>
      </w:r>
    </w:p>
    <w:p w14:paraId="78CF769C" w14:textId="54D191B0" w:rsidR="00AD6F13" w:rsidRPr="001D44F1" w:rsidRDefault="00AD6F13" w:rsidP="001D44F1">
      <w:pPr>
        <w:pStyle w:val="ad"/>
        <w:ind w:firstLine="480"/>
      </w:pPr>
      <w:r>
        <w:rPr>
          <w:rFonts w:hint="eastAsia"/>
        </w:rPr>
        <w:t>（</w:t>
      </w:r>
      <w:r>
        <w:rPr>
          <w:rFonts w:hint="eastAsia"/>
        </w:rPr>
        <w:t>3</w:t>
      </w:r>
      <w:r>
        <w:rPr>
          <w:rFonts w:hint="eastAsia"/>
        </w:rPr>
        <w:t>）</w:t>
      </w:r>
      <w:r w:rsidRPr="001D44F1">
        <w:rPr>
          <w:rFonts w:hint="eastAsia"/>
        </w:rPr>
        <w:t>符合中医肝郁痰凝证辨证标准；</w:t>
      </w:r>
    </w:p>
    <w:p w14:paraId="4A0638F4" w14:textId="786B0021" w:rsidR="00AD6F13" w:rsidRPr="001D44F1" w:rsidRDefault="00AD6F13" w:rsidP="001D44F1">
      <w:pPr>
        <w:pStyle w:val="ad"/>
        <w:ind w:firstLine="480"/>
      </w:pPr>
      <w:r>
        <w:rPr>
          <w:rFonts w:hint="eastAsia"/>
        </w:rPr>
        <w:t>（</w:t>
      </w:r>
      <w:r>
        <w:rPr>
          <w:rFonts w:hint="eastAsia"/>
        </w:rPr>
        <w:t>4</w:t>
      </w:r>
      <w:r>
        <w:rPr>
          <w:rFonts w:hint="eastAsia"/>
        </w:rPr>
        <w:t>）</w:t>
      </w:r>
      <w:r w:rsidRPr="001D44F1">
        <w:rPr>
          <w:rFonts w:hint="eastAsia"/>
        </w:rPr>
        <w:t>有基本规律的月经周期</w:t>
      </w:r>
      <w:r w:rsidR="006B161F">
        <w:rPr>
          <w:rFonts w:hint="eastAsia"/>
        </w:rPr>
        <w:t>（</w:t>
      </w:r>
      <w:r w:rsidR="006B161F">
        <w:rPr>
          <w:rFonts w:hint="eastAsia"/>
        </w:rPr>
        <w:t>21</w:t>
      </w:r>
      <w:r w:rsidR="00BF4C26">
        <w:t>-</w:t>
      </w:r>
      <w:r w:rsidR="006B161F">
        <w:t>35</w:t>
      </w:r>
      <w:r w:rsidR="006B161F">
        <w:rPr>
          <w:rFonts w:hint="eastAsia"/>
        </w:rPr>
        <w:t>天）</w:t>
      </w:r>
      <w:r w:rsidRPr="001D44F1">
        <w:rPr>
          <w:rFonts w:hint="eastAsia"/>
        </w:rPr>
        <w:t>与经期</w:t>
      </w:r>
      <w:r w:rsidR="006B161F">
        <w:rPr>
          <w:rFonts w:hint="eastAsia"/>
        </w:rPr>
        <w:t>（</w:t>
      </w:r>
      <w:r w:rsidR="006B161F">
        <w:rPr>
          <w:rFonts w:hint="eastAsia"/>
        </w:rPr>
        <w:t>3</w:t>
      </w:r>
      <w:r w:rsidR="00BF4C26">
        <w:t>-</w:t>
      </w:r>
      <w:r w:rsidR="006B161F">
        <w:t>7</w:t>
      </w:r>
      <w:r w:rsidR="006B161F">
        <w:rPr>
          <w:rFonts w:hint="eastAsia"/>
        </w:rPr>
        <w:t>天）</w:t>
      </w:r>
      <w:r w:rsidRPr="001D44F1">
        <w:rPr>
          <w:rFonts w:hint="eastAsia"/>
        </w:rPr>
        <w:t>；</w:t>
      </w:r>
    </w:p>
    <w:p w14:paraId="6BC3D343" w14:textId="3BF0DD36" w:rsidR="00AD6F13" w:rsidRPr="001D44F1" w:rsidRDefault="00AD6F13" w:rsidP="001D44F1">
      <w:pPr>
        <w:pStyle w:val="ad"/>
        <w:ind w:firstLine="480"/>
      </w:pPr>
      <w:r>
        <w:rPr>
          <w:rFonts w:hint="eastAsia"/>
        </w:rPr>
        <w:t>（</w:t>
      </w:r>
      <w:r>
        <w:rPr>
          <w:rFonts w:hint="eastAsia"/>
        </w:rPr>
        <w:t>5</w:t>
      </w:r>
      <w:r>
        <w:rPr>
          <w:rFonts w:hint="eastAsia"/>
        </w:rPr>
        <w:t>）</w:t>
      </w:r>
      <w:r w:rsidRPr="001D44F1">
        <w:rPr>
          <w:rFonts w:hint="eastAsia"/>
        </w:rPr>
        <w:t>乳腺彩超</w:t>
      </w:r>
      <w:r w:rsidRPr="001D44F1">
        <w:t>BI-RADS</w:t>
      </w:r>
      <w:r w:rsidRPr="001D44F1">
        <w:rPr>
          <w:rFonts w:hint="eastAsia"/>
        </w:rPr>
        <w:t>分级</w:t>
      </w:r>
      <w:r w:rsidR="006B161F">
        <w:rPr>
          <w:rFonts w:eastAsiaTheme="minorEastAsia" w:hint="eastAsia"/>
          <w:color w:val="000000" w:themeColor="text1"/>
          <w:szCs w:val="21"/>
        </w:rPr>
        <w:t>2</w:t>
      </w:r>
      <w:r w:rsidR="00BF4C26">
        <w:rPr>
          <w:rFonts w:eastAsiaTheme="minorEastAsia"/>
          <w:color w:val="000000" w:themeColor="text1"/>
          <w:szCs w:val="21"/>
        </w:rPr>
        <w:t>-</w:t>
      </w:r>
      <w:r w:rsidR="006B161F" w:rsidRPr="00924BC7">
        <w:rPr>
          <w:color w:val="000000" w:themeColor="text1"/>
          <w:szCs w:val="21"/>
        </w:rPr>
        <w:t>3</w:t>
      </w:r>
      <w:r w:rsidRPr="001D44F1">
        <w:rPr>
          <w:rFonts w:hint="eastAsia"/>
        </w:rPr>
        <w:t>级；</w:t>
      </w:r>
    </w:p>
    <w:p w14:paraId="528C9D63" w14:textId="7CC522A6" w:rsidR="00AD6F13" w:rsidRDefault="00AD6F13" w:rsidP="001D44F1">
      <w:pPr>
        <w:pStyle w:val="ad"/>
        <w:ind w:firstLine="480"/>
      </w:pPr>
      <w:r>
        <w:rPr>
          <w:rFonts w:hint="eastAsia"/>
        </w:rPr>
        <w:t>（</w:t>
      </w:r>
      <w:r>
        <w:rPr>
          <w:rFonts w:hint="eastAsia"/>
        </w:rPr>
        <w:t>6</w:t>
      </w:r>
      <w:r>
        <w:rPr>
          <w:rFonts w:hint="eastAsia"/>
        </w:rPr>
        <w:t>）</w:t>
      </w:r>
      <w:r w:rsidRPr="001D44F1">
        <w:rPr>
          <w:rFonts w:hint="eastAsia"/>
        </w:rPr>
        <w:t>筛选期</w:t>
      </w:r>
      <w:r w:rsidR="00E84C83">
        <w:t>NRS</w:t>
      </w:r>
      <w:r w:rsidRPr="00C7751B">
        <w:t>评分</w:t>
      </w:r>
      <w:r w:rsidR="000B6317" w:rsidRPr="0009502C">
        <w:t>≥</w:t>
      </w:r>
      <w:r w:rsidRPr="006F30C7">
        <w:t>4</w:t>
      </w:r>
      <w:r w:rsidRPr="006F30C7">
        <w:rPr>
          <w:rFonts w:hint="eastAsia"/>
        </w:rPr>
        <w:t>分</w:t>
      </w:r>
      <w:r>
        <w:rPr>
          <w:rFonts w:hint="eastAsia"/>
        </w:rPr>
        <w:t>；</w:t>
      </w:r>
    </w:p>
    <w:p w14:paraId="47D8B835" w14:textId="3FEF8C1E" w:rsidR="006B161F" w:rsidRPr="006B161F" w:rsidRDefault="006B161F" w:rsidP="001D44F1">
      <w:pPr>
        <w:pStyle w:val="ad"/>
        <w:ind w:firstLine="480"/>
      </w:pPr>
      <w:r>
        <w:rPr>
          <w:rFonts w:hint="eastAsia"/>
        </w:rPr>
        <w:t>（</w:t>
      </w:r>
      <w:r>
        <w:rPr>
          <w:rFonts w:hint="eastAsia"/>
        </w:rPr>
        <w:t>7</w:t>
      </w:r>
      <w:r>
        <w:rPr>
          <w:rFonts w:hint="eastAsia"/>
        </w:rPr>
        <w:t>）</w:t>
      </w:r>
      <w:r w:rsidRPr="006B161F">
        <w:rPr>
          <w:rFonts w:hint="eastAsia"/>
        </w:rPr>
        <w:t>导入期</w:t>
      </w:r>
      <w:r w:rsidR="00E84C83">
        <w:rPr>
          <w:rFonts w:hint="eastAsia"/>
        </w:rPr>
        <w:t>疼痛</w:t>
      </w:r>
      <w:r w:rsidR="00E84C83">
        <w:t>累及天内的</w:t>
      </w:r>
      <w:r w:rsidRPr="006B161F">
        <w:rPr>
          <w:rFonts w:hint="eastAsia"/>
        </w:rPr>
        <w:t>NRS</w:t>
      </w:r>
      <w:r w:rsidR="002A5E36">
        <w:rPr>
          <w:rFonts w:hint="eastAsia"/>
        </w:rPr>
        <w:t>平均分</w:t>
      </w:r>
      <w:r w:rsidRPr="000B6317">
        <w:t>≥</w:t>
      </w:r>
      <w:r w:rsidRPr="006B161F">
        <w:rPr>
          <w:rFonts w:hint="eastAsia"/>
        </w:rPr>
        <w:t>4</w:t>
      </w:r>
      <w:r w:rsidRPr="006B161F">
        <w:rPr>
          <w:rFonts w:hint="eastAsia"/>
        </w:rPr>
        <w:t>分</w:t>
      </w:r>
      <w:r w:rsidR="00AA73DF" w:rsidRPr="00AA73DF">
        <w:rPr>
          <w:rFonts w:hint="eastAsia"/>
        </w:rPr>
        <w:t>且</w:t>
      </w:r>
      <w:r w:rsidR="00D96183">
        <w:rPr>
          <w:rFonts w:hint="eastAsia"/>
        </w:rPr>
        <w:t>触诊</w:t>
      </w:r>
      <w:r w:rsidR="00AA73DF" w:rsidRPr="00AA73DF">
        <w:rPr>
          <w:rFonts w:hint="eastAsia"/>
        </w:rPr>
        <w:t>仍有</w:t>
      </w:r>
      <w:r w:rsidR="00FF2C8E">
        <w:rPr>
          <w:rFonts w:hint="eastAsia"/>
        </w:rPr>
        <w:t>靶</w:t>
      </w:r>
      <w:r w:rsidR="00AA73DF" w:rsidRPr="00AA73DF">
        <w:t>肿块存在</w:t>
      </w:r>
      <w:r>
        <w:rPr>
          <w:rFonts w:hint="eastAsia"/>
        </w:rPr>
        <w:t>；</w:t>
      </w:r>
    </w:p>
    <w:p w14:paraId="2F1C4011" w14:textId="5FCB7349" w:rsidR="00AD6F13" w:rsidRPr="001D44F1" w:rsidRDefault="00AD6F13" w:rsidP="001D44F1">
      <w:pPr>
        <w:pStyle w:val="ad"/>
        <w:ind w:firstLine="480"/>
      </w:pPr>
      <w:r>
        <w:rPr>
          <w:rFonts w:hint="eastAsia"/>
        </w:rPr>
        <w:t>（</w:t>
      </w:r>
      <w:r w:rsidR="0032512F">
        <w:t>8</w:t>
      </w:r>
      <w:r>
        <w:rPr>
          <w:rFonts w:hint="eastAsia"/>
        </w:rPr>
        <w:t>）</w:t>
      </w:r>
      <w:r w:rsidRPr="001D44F1">
        <w:rPr>
          <w:rFonts w:hint="eastAsia"/>
        </w:rPr>
        <w:t>经知情同意，志愿参加试验并签署知情同意书。</w:t>
      </w:r>
    </w:p>
    <w:p w14:paraId="482CC324" w14:textId="13C9EBDB" w:rsidR="00CB5100" w:rsidRPr="00E91C34" w:rsidRDefault="00CB5100" w:rsidP="00DE3D93">
      <w:pPr>
        <w:keepNext/>
        <w:widowControl/>
        <w:topLinePunct/>
        <w:adjustRightInd w:val="0"/>
        <w:snapToGrid w:val="0"/>
        <w:spacing w:line="360" w:lineRule="auto"/>
        <w:jc w:val="left"/>
        <w:outlineLvl w:val="1"/>
        <w:rPr>
          <w:b/>
          <w:color w:val="000000" w:themeColor="text1"/>
          <w:sz w:val="24"/>
        </w:rPr>
      </w:pPr>
      <w:bookmarkStart w:id="344" w:name="_Toc11266857"/>
      <w:r w:rsidRPr="00E91C34">
        <w:rPr>
          <w:b/>
          <w:color w:val="000000" w:themeColor="text1"/>
          <w:sz w:val="24"/>
        </w:rPr>
        <w:t>5.3</w:t>
      </w:r>
      <w:r w:rsidR="0032512F">
        <w:rPr>
          <w:b/>
          <w:color w:val="000000" w:themeColor="text1"/>
          <w:sz w:val="24"/>
        </w:rPr>
        <w:t xml:space="preserve"> </w:t>
      </w:r>
      <w:r w:rsidRPr="00E91C34">
        <w:rPr>
          <w:b/>
          <w:color w:val="000000" w:themeColor="text1"/>
          <w:sz w:val="24"/>
        </w:rPr>
        <w:t>排除标准</w:t>
      </w:r>
      <w:bookmarkEnd w:id="344"/>
    </w:p>
    <w:p w14:paraId="09FFE0E2" w14:textId="5A6C2CDE" w:rsidR="006B161F" w:rsidRPr="008A5D45" w:rsidRDefault="006B161F" w:rsidP="008A5D45">
      <w:pPr>
        <w:pStyle w:val="a6"/>
        <w:numPr>
          <w:ilvl w:val="0"/>
          <w:numId w:val="33"/>
        </w:numPr>
        <w:adjustRightInd w:val="0"/>
        <w:snapToGrid w:val="0"/>
        <w:spacing w:line="360" w:lineRule="auto"/>
        <w:ind w:left="0" w:firstLine="480"/>
        <w:rPr>
          <w:rFonts w:ascii="Times New Roman" w:eastAsiaTheme="minorEastAsia" w:hAnsi="Times New Roman"/>
          <w:sz w:val="24"/>
          <w:szCs w:val="24"/>
        </w:rPr>
      </w:pPr>
      <w:r w:rsidRPr="008A5D45">
        <w:rPr>
          <w:rFonts w:ascii="Times New Roman" w:eastAsiaTheme="minorEastAsia" w:hAnsi="Times New Roman" w:hint="eastAsia"/>
          <w:sz w:val="24"/>
          <w:szCs w:val="24"/>
        </w:rPr>
        <w:t>合并患有其他乳腺疾病或其他原因造成的乳房疼痛者，如乳腺炎、乳腺癌等；</w:t>
      </w:r>
    </w:p>
    <w:p w14:paraId="3862E30B" w14:textId="77777777" w:rsidR="006B161F" w:rsidRPr="008A5D45" w:rsidRDefault="006B161F" w:rsidP="008A5D45">
      <w:pPr>
        <w:pStyle w:val="a6"/>
        <w:numPr>
          <w:ilvl w:val="0"/>
          <w:numId w:val="33"/>
        </w:numPr>
        <w:adjustRightInd w:val="0"/>
        <w:snapToGrid w:val="0"/>
        <w:spacing w:line="360" w:lineRule="auto"/>
        <w:ind w:left="0" w:firstLine="480"/>
        <w:rPr>
          <w:rFonts w:ascii="Times New Roman" w:eastAsiaTheme="minorEastAsia" w:hAnsi="Times New Roman"/>
          <w:sz w:val="24"/>
          <w:szCs w:val="24"/>
        </w:rPr>
      </w:pPr>
      <w:r w:rsidRPr="008A5D45">
        <w:rPr>
          <w:rFonts w:ascii="Times New Roman" w:eastAsiaTheme="minorEastAsia" w:hAnsi="Times New Roman" w:hint="eastAsia"/>
          <w:sz w:val="24"/>
          <w:szCs w:val="24"/>
        </w:rPr>
        <w:t>合并患有严重心脑血管、肝、肾、恶性肿瘤、血液系统疾病、精神类疾病者；</w:t>
      </w:r>
    </w:p>
    <w:p w14:paraId="44ACE587" w14:textId="77777777" w:rsidR="006B161F" w:rsidRPr="008A5D45" w:rsidRDefault="006B161F" w:rsidP="008A5D45">
      <w:pPr>
        <w:pStyle w:val="a6"/>
        <w:numPr>
          <w:ilvl w:val="0"/>
          <w:numId w:val="33"/>
        </w:numPr>
        <w:adjustRightInd w:val="0"/>
        <w:snapToGrid w:val="0"/>
        <w:spacing w:line="360" w:lineRule="auto"/>
        <w:ind w:left="0" w:firstLine="480"/>
        <w:rPr>
          <w:rFonts w:ascii="Times New Roman" w:eastAsiaTheme="minorEastAsia" w:hAnsi="Times New Roman"/>
          <w:sz w:val="24"/>
          <w:szCs w:val="24"/>
        </w:rPr>
      </w:pPr>
      <w:r w:rsidRPr="008A5D45">
        <w:rPr>
          <w:rFonts w:ascii="Times New Roman" w:eastAsiaTheme="minorEastAsia" w:hAnsi="Times New Roman" w:hint="eastAsia"/>
          <w:sz w:val="24"/>
          <w:szCs w:val="24"/>
        </w:rPr>
        <w:t>既往已确诊的功能失调性子宫出血、闭经、多囊卵巢综合征、绝经期综合征、高催乳素血症患者，且目前仍需通过调节激素水平进行治疗者；</w:t>
      </w:r>
    </w:p>
    <w:p w14:paraId="37EE3F4A" w14:textId="77777777" w:rsidR="006B161F" w:rsidRPr="008A5D45" w:rsidRDefault="006B161F" w:rsidP="008A5D45">
      <w:pPr>
        <w:pStyle w:val="a6"/>
        <w:numPr>
          <w:ilvl w:val="0"/>
          <w:numId w:val="33"/>
        </w:numPr>
        <w:adjustRightInd w:val="0"/>
        <w:snapToGrid w:val="0"/>
        <w:spacing w:line="360" w:lineRule="auto"/>
        <w:ind w:left="0" w:firstLine="480"/>
        <w:rPr>
          <w:rFonts w:ascii="Times New Roman" w:eastAsiaTheme="minorEastAsia" w:hAnsi="Times New Roman"/>
          <w:sz w:val="24"/>
          <w:szCs w:val="24"/>
        </w:rPr>
      </w:pPr>
      <w:r w:rsidRPr="008A5D45">
        <w:rPr>
          <w:rFonts w:ascii="Times New Roman" w:eastAsiaTheme="minorEastAsia" w:hAnsi="Times New Roman" w:hint="eastAsia"/>
          <w:sz w:val="24"/>
          <w:szCs w:val="24"/>
        </w:rPr>
        <w:t>既往已确诊的皮质醇增多症，且目前仍需以溴隐亭治疗者；</w:t>
      </w:r>
    </w:p>
    <w:p w14:paraId="49FECC27" w14:textId="0450363D" w:rsidR="006B161F" w:rsidRPr="008A5D45" w:rsidRDefault="006B161F" w:rsidP="008A5D45">
      <w:pPr>
        <w:pStyle w:val="a6"/>
        <w:numPr>
          <w:ilvl w:val="0"/>
          <w:numId w:val="33"/>
        </w:numPr>
        <w:adjustRightInd w:val="0"/>
        <w:snapToGrid w:val="0"/>
        <w:spacing w:line="360" w:lineRule="auto"/>
        <w:ind w:left="0" w:firstLine="480"/>
        <w:rPr>
          <w:rFonts w:ascii="Times New Roman" w:eastAsiaTheme="minorEastAsia" w:hAnsi="Times New Roman"/>
          <w:sz w:val="24"/>
          <w:szCs w:val="24"/>
        </w:rPr>
      </w:pPr>
      <w:r w:rsidRPr="008A5D45">
        <w:rPr>
          <w:rFonts w:ascii="Times New Roman" w:eastAsiaTheme="minorEastAsia" w:hAnsi="Times New Roman" w:hint="eastAsia"/>
          <w:sz w:val="24"/>
          <w:szCs w:val="24"/>
        </w:rPr>
        <w:t>经期超过</w:t>
      </w:r>
      <w:r w:rsidRPr="008A5D45">
        <w:rPr>
          <w:rFonts w:ascii="Times New Roman" w:eastAsiaTheme="minorEastAsia" w:hAnsi="Times New Roman"/>
          <w:sz w:val="24"/>
          <w:szCs w:val="24"/>
        </w:rPr>
        <w:t>7</w:t>
      </w:r>
      <w:r w:rsidRPr="008A5D45">
        <w:rPr>
          <w:rFonts w:ascii="Times New Roman" w:eastAsiaTheme="minorEastAsia" w:hAnsi="Times New Roman" w:hint="eastAsia"/>
          <w:sz w:val="24"/>
          <w:szCs w:val="24"/>
        </w:rPr>
        <w:t>天者、绝经者、月经周期严重不规律者；</w:t>
      </w:r>
    </w:p>
    <w:p w14:paraId="4EEADEF1" w14:textId="141BA8DF" w:rsidR="006B161F" w:rsidRPr="008A5D45" w:rsidRDefault="006B161F" w:rsidP="008A5D45">
      <w:pPr>
        <w:pStyle w:val="a6"/>
        <w:numPr>
          <w:ilvl w:val="0"/>
          <w:numId w:val="33"/>
        </w:numPr>
        <w:adjustRightInd w:val="0"/>
        <w:snapToGrid w:val="0"/>
        <w:spacing w:line="360" w:lineRule="auto"/>
        <w:ind w:left="0" w:firstLine="480"/>
        <w:rPr>
          <w:rFonts w:ascii="Times New Roman" w:eastAsiaTheme="minorEastAsia" w:hAnsi="Times New Roman"/>
          <w:sz w:val="24"/>
          <w:szCs w:val="24"/>
        </w:rPr>
      </w:pPr>
      <w:r w:rsidRPr="008A5D45">
        <w:rPr>
          <w:rFonts w:ascii="Times New Roman" w:eastAsiaTheme="minorEastAsia" w:hAnsi="Times New Roman"/>
          <w:sz w:val="24"/>
          <w:szCs w:val="24"/>
        </w:rPr>
        <w:t>ALT</w:t>
      </w:r>
      <w:r w:rsidRPr="008A5D45">
        <w:rPr>
          <w:rFonts w:ascii="Times New Roman" w:eastAsiaTheme="minorEastAsia" w:hAnsi="Times New Roman" w:hint="eastAsia"/>
          <w:sz w:val="24"/>
          <w:szCs w:val="24"/>
        </w:rPr>
        <w:t>、</w:t>
      </w:r>
      <w:r w:rsidRPr="008A5D45">
        <w:rPr>
          <w:rFonts w:ascii="Times New Roman" w:eastAsiaTheme="minorEastAsia" w:hAnsi="Times New Roman"/>
          <w:sz w:val="24"/>
          <w:szCs w:val="24"/>
        </w:rPr>
        <w:t>AST</w:t>
      </w:r>
      <w:r w:rsidRPr="008A5D45">
        <w:rPr>
          <w:rFonts w:ascii="Times New Roman" w:eastAsiaTheme="minorEastAsia" w:hAnsi="Times New Roman" w:hint="eastAsia"/>
          <w:sz w:val="24"/>
          <w:szCs w:val="24"/>
        </w:rPr>
        <w:t>、</w:t>
      </w:r>
      <w:r w:rsidRPr="008A5D45">
        <w:rPr>
          <w:rFonts w:ascii="Times New Roman" w:eastAsiaTheme="minorEastAsia" w:hAnsi="Times New Roman"/>
          <w:sz w:val="24"/>
          <w:szCs w:val="24"/>
        </w:rPr>
        <w:t>ALP</w:t>
      </w:r>
      <w:r w:rsidRPr="008A5D45">
        <w:rPr>
          <w:rFonts w:ascii="Times New Roman" w:eastAsiaTheme="minorEastAsia" w:hAnsi="Times New Roman" w:hint="eastAsia"/>
          <w:sz w:val="24"/>
          <w:szCs w:val="24"/>
        </w:rPr>
        <w:t>、</w:t>
      </w:r>
      <w:r w:rsidRPr="008A5D45">
        <w:rPr>
          <w:rFonts w:ascii="Times New Roman" w:eastAsiaTheme="minorEastAsia" w:hAnsi="Times New Roman"/>
          <w:sz w:val="24"/>
          <w:szCs w:val="24"/>
        </w:rPr>
        <w:t>TBIL</w:t>
      </w:r>
      <w:r w:rsidRPr="008A5D45">
        <w:rPr>
          <w:rFonts w:ascii="Times New Roman" w:eastAsiaTheme="minorEastAsia" w:hAnsi="Times New Roman" w:hint="eastAsia"/>
          <w:sz w:val="24"/>
          <w:szCs w:val="24"/>
        </w:rPr>
        <w:t>、</w:t>
      </w:r>
      <w:r w:rsidRPr="008A5D45">
        <w:rPr>
          <w:rFonts w:ascii="Times New Roman" w:eastAsiaTheme="minorEastAsia" w:hAnsi="Times New Roman"/>
          <w:sz w:val="24"/>
          <w:szCs w:val="24"/>
        </w:rPr>
        <w:t>GGT</w:t>
      </w:r>
      <w:r w:rsidRPr="008A5D45">
        <w:rPr>
          <w:rFonts w:ascii="Times New Roman" w:eastAsiaTheme="minorEastAsia" w:hAnsi="Times New Roman" w:hint="eastAsia"/>
          <w:sz w:val="24"/>
          <w:szCs w:val="24"/>
        </w:rPr>
        <w:t>超过</w:t>
      </w:r>
      <w:ins w:id="345" w:author="李红丽" w:date="2020-06-03T13:54:00Z">
        <w:r w:rsidR="00714174">
          <w:rPr>
            <w:rFonts w:ascii="Times New Roman" w:eastAsiaTheme="minorEastAsia" w:hAnsi="Times New Roman" w:hint="eastAsia"/>
            <w:sz w:val="24"/>
            <w:szCs w:val="24"/>
          </w:rPr>
          <w:t>1.</w:t>
        </w:r>
      </w:ins>
      <w:ins w:id="346" w:author="李红丽" w:date="2020-06-16T08:42:00Z">
        <w:r w:rsidR="00D00180">
          <w:rPr>
            <w:rFonts w:ascii="Times New Roman" w:eastAsiaTheme="minorEastAsia" w:hAnsi="Times New Roman" w:hint="eastAsia"/>
            <w:sz w:val="24"/>
            <w:szCs w:val="24"/>
          </w:rPr>
          <w:t>2</w:t>
        </w:r>
      </w:ins>
      <w:ins w:id="347" w:author="李红丽" w:date="2020-06-03T13:54:00Z">
        <w:r w:rsidR="00714174">
          <w:rPr>
            <w:rFonts w:ascii="Times New Roman" w:eastAsiaTheme="minorEastAsia" w:hAnsi="Times New Roman" w:hint="eastAsia"/>
            <w:sz w:val="24"/>
            <w:szCs w:val="24"/>
          </w:rPr>
          <w:t>倍</w:t>
        </w:r>
      </w:ins>
      <w:r w:rsidRPr="008A5D45">
        <w:rPr>
          <w:rFonts w:ascii="Times New Roman" w:eastAsiaTheme="minorEastAsia" w:hAnsi="Times New Roman" w:hint="eastAsia"/>
          <w:sz w:val="24"/>
          <w:szCs w:val="24"/>
        </w:rPr>
        <w:t>正常值上限；血清</w:t>
      </w:r>
      <w:r w:rsidRPr="008A5D45">
        <w:rPr>
          <w:rFonts w:ascii="Times New Roman" w:eastAsiaTheme="minorEastAsia" w:hAnsi="Times New Roman"/>
          <w:sz w:val="24"/>
          <w:szCs w:val="24"/>
        </w:rPr>
        <w:t>Cr</w:t>
      </w:r>
      <w:r w:rsidRPr="008A5D45">
        <w:rPr>
          <w:rFonts w:ascii="Times New Roman" w:eastAsiaTheme="minorEastAsia" w:hAnsi="Times New Roman" w:hint="eastAsia"/>
          <w:sz w:val="24"/>
          <w:szCs w:val="24"/>
        </w:rPr>
        <w:t>、</w:t>
      </w:r>
      <w:r w:rsidRPr="008A5D45">
        <w:rPr>
          <w:rFonts w:ascii="Times New Roman" w:eastAsiaTheme="minorEastAsia" w:hAnsi="Times New Roman"/>
          <w:sz w:val="24"/>
          <w:szCs w:val="24"/>
        </w:rPr>
        <w:t>BUN</w:t>
      </w:r>
      <w:r w:rsidRPr="008A5D45">
        <w:rPr>
          <w:rFonts w:ascii="Times New Roman" w:eastAsiaTheme="minorEastAsia" w:hAnsi="Times New Roman" w:hint="eastAsia"/>
          <w:sz w:val="24"/>
          <w:szCs w:val="24"/>
        </w:rPr>
        <w:t>超过</w:t>
      </w:r>
      <w:ins w:id="348" w:author="李红丽" w:date="2020-06-03T13:54:00Z">
        <w:r w:rsidR="00714174">
          <w:rPr>
            <w:rFonts w:ascii="Times New Roman" w:eastAsiaTheme="minorEastAsia" w:hAnsi="Times New Roman" w:hint="eastAsia"/>
            <w:sz w:val="24"/>
            <w:szCs w:val="24"/>
          </w:rPr>
          <w:t>1.</w:t>
        </w:r>
      </w:ins>
      <w:ins w:id="349" w:author="李红丽" w:date="2020-06-16T08:42:00Z">
        <w:r w:rsidR="00D00180">
          <w:rPr>
            <w:rFonts w:ascii="Times New Roman" w:eastAsiaTheme="minorEastAsia" w:hAnsi="Times New Roman" w:hint="eastAsia"/>
            <w:sz w:val="24"/>
            <w:szCs w:val="24"/>
          </w:rPr>
          <w:t>2</w:t>
        </w:r>
      </w:ins>
      <w:ins w:id="350" w:author="李红丽" w:date="2020-06-03T13:54:00Z">
        <w:r w:rsidR="00714174">
          <w:rPr>
            <w:rFonts w:ascii="Times New Roman" w:eastAsiaTheme="minorEastAsia" w:hAnsi="Times New Roman" w:hint="eastAsia"/>
            <w:sz w:val="24"/>
            <w:szCs w:val="24"/>
          </w:rPr>
          <w:t>倍</w:t>
        </w:r>
      </w:ins>
      <w:r w:rsidRPr="008A5D45">
        <w:rPr>
          <w:rFonts w:ascii="Times New Roman" w:eastAsiaTheme="minorEastAsia" w:hAnsi="Times New Roman" w:hint="eastAsia"/>
          <w:sz w:val="24"/>
          <w:szCs w:val="24"/>
        </w:rPr>
        <w:t>正常值上限；或血、尿常规</w:t>
      </w:r>
      <w:r>
        <w:rPr>
          <w:rFonts w:ascii="Times New Roman" w:eastAsiaTheme="minorEastAsia" w:hAnsi="Times New Roman" w:hint="eastAsia"/>
          <w:sz w:val="24"/>
          <w:szCs w:val="24"/>
        </w:rPr>
        <w:t>、</w:t>
      </w:r>
      <w:r>
        <w:rPr>
          <w:rFonts w:ascii="Times New Roman" w:eastAsiaTheme="minorEastAsia" w:hAnsi="Times New Roman"/>
          <w:sz w:val="24"/>
          <w:szCs w:val="24"/>
        </w:rPr>
        <w:t>心电图等</w:t>
      </w:r>
      <w:r w:rsidRPr="008A5D45">
        <w:rPr>
          <w:rFonts w:ascii="Times New Roman" w:eastAsiaTheme="minorEastAsia" w:hAnsi="Times New Roman" w:hint="eastAsia"/>
          <w:sz w:val="24"/>
          <w:szCs w:val="24"/>
        </w:rPr>
        <w:t>各检查项异常且有临床意义者；</w:t>
      </w:r>
    </w:p>
    <w:p w14:paraId="2377972C" w14:textId="77777777" w:rsidR="006B161F" w:rsidRPr="008A5D45" w:rsidRDefault="006B161F" w:rsidP="008A5D45">
      <w:pPr>
        <w:pStyle w:val="a6"/>
        <w:numPr>
          <w:ilvl w:val="0"/>
          <w:numId w:val="33"/>
        </w:numPr>
        <w:adjustRightInd w:val="0"/>
        <w:snapToGrid w:val="0"/>
        <w:spacing w:line="360" w:lineRule="auto"/>
        <w:ind w:left="0" w:firstLine="480"/>
        <w:rPr>
          <w:rFonts w:ascii="Times New Roman" w:eastAsiaTheme="minorEastAsia" w:hAnsi="Times New Roman"/>
          <w:sz w:val="24"/>
          <w:szCs w:val="24"/>
        </w:rPr>
      </w:pPr>
      <w:r w:rsidRPr="008A5D45">
        <w:rPr>
          <w:rFonts w:ascii="Times New Roman" w:eastAsiaTheme="minorEastAsia" w:hAnsi="Times New Roman" w:hint="eastAsia"/>
          <w:sz w:val="24"/>
          <w:szCs w:val="24"/>
        </w:rPr>
        <w:t>处于妊娠期、哺乳期的女性，或近</w:t>
      </w:r>
      <w:r w:rsidRPr="008A5D45">
        <w:rPr>
          <w:rFonts w:ascii="Times New Roman" w:eastAsiaTheme="minorEastAsia" w:hAnsi="Times New Roman"/>
          <w:sz w:val="24"/>
          <w:szCs w:val="24"/>
        </w:rPr>
        <w:t>6</w:t>
      </w:r>
      <w:r w:rsidRPr="008A5D45">
        <w:rPr>
          <w:rFonts w:ascii="Times New Roman" w:eastAsiaTheme="minorEastAsia" w:hAnsi="Times New Roman" w:hint="eastAsia"/>
          <w:sz w:val="24"/>
          <w:szCs w:val="24"/>
        </w:rPr>
        <w:t>个月内有妊娠计划者；</w:t>
      </w:r>
    </w:p>
    <w:p w14:paraId="3DEF41BC" w14:textId="3823FA1C" w:rsidR="006B161F" w:rsidRPr="008A5D45" w:rsidRDefault="006B161F" w:rsidP="008A5D45">
      <w:pPr>
        <w:pStyle w:val="a6"/>
        <w:numPr>
          <w:ilvl w:val="0"/>
          <w:numId w:val="33"/>
        </w:numPr>
        <w:adjustRightInd w:val="0"/>
        <w:snapToGrid w:val="0"/>
        <w:spacing w:line="360" w:lineRule="auto"/>
        <w:ind w:left="0" w:firstLine="480"/>
        <w:rPr>
          <w:rFonts w:ascii="Times New Roman" w:eastAsiaTheme="minorEastAsia" w:hAnsi="Times New Roman"/>
          <w:sz w:val="24"/>
          <w:szCs w:val="24"/>
        </w:rPr>
      </w:pPr>
      <w:r w:rsidRPr="008A5D45">
        <w:rPr>
          <w:rFonts w:ascii="Times New Roman" w:eastAsiaTheme="minorEastAsia" w:hAnsi="Times New Roman" w:hint="eastAsia"/>
          <w:sz w:val="24"/>
          <w:szCs w:val="24"/>
        </w:rPr>
        <w:t>本次治疗前</w:t>
      </w:r>
      <w:r w:rsidRPr="008A5D45">
        <w:rPr>
          <w:rFonts w:ascii="Times New Roman" w:eastAsiaTheme="minorEastAsia" w:hAnsi="Times New Roman"/>
          <w:sz w:val="24"/>
          <w:szCs w:val="24"/>
        </w:rPr>
        <w:t>1</w:t>
      </w:r>
      <w:r w:rsidRPr="008A5D45">
        <w:rPr>
          <w:rFonts w:ascii="Times New Roman" w:eastAsiaTheme="minorEastAsia" w:hAnsi="Times New Roman" w:hint="eastAsia"/>
          <w:sz w:val="24"/>
          <w:szCs w:val="24"/>
        </w:rPr>
        <w:t>个月内及导入期内使用治疗乳腺增生病的中、西药物者（包含外敷药、针灸等），</w:t>
      </w:r>
      <w:del w:id="351" w:author="李红丽" w:date="2020-06-03T13:54:00Z">
        <w:r w:rsidRPr="008A5D45" w:rsidDel="00714174">
          <w:rPr>
            <w:rFonts w:ascii="Times New Roman" w:eastAsiaTheme="minorEastAsia" w:hAnsi="Times New Roman" w:hint="eastAsia"/>
            <w:sz w:val="24"/>
            <w:szCs w:val="24"/>
          </w:rPr>
          <w:delText>且</w:delText>
        </w:r>
      </w:del>
      <w:ins w:id="352" w:author="李红丽" w:date="2020-06-03T13:54:00Z">
        <w:r w:rsidR="00714174">
          <w:rPr>
            <w:rFonts w:ascii="Times New Roman" w:eastAsiaTheme="minorEastAsia" w:hAnsi="Times New Roman" w:hint="eastAsia"/>
            <w:sz w:val="24"/>
            <w:szCs w:val="24"/>
          </w:rPr>
          <w:t>或</w:t>
        </w:r>
      </w:ins>
      <w:r w:rsidRPr="008A5D45">
        <w:rPr>
          <w:rFonts w:ascii="Times New Roman" w:eastAsiaTheme="minorEastAsia" w:hAnsi="Times New Roman" w:hint="eastAsia"/>
          <w:sz w:val="24"/>
          <w:szCs w:val="24"/>
        </w:rPr>
        <w:t>半年内</w:t>
      </w:r>
      <w:r w:rsidR="00B723B1">
        <w:rPr>
          <w:rFonts w:ascii="Times New Roman" w:eastAsiaTheme="minorEastAsia" w:hAnsi="Times New Roman" w:hint="eastAsia"/>
          <w:sz w:val="24"/>
          <w:szCs w:val="24"/>
        </w:rPr>
        <w:t>已</w:t>
      </w:r>
      <w:r w:rsidRPr="008A5D45">
        <w:rPr>
          <w:rFonts w:ascii="Times New Roman" w:eastAsiaTheme="minorEastAsia" w:hAnsi="Times New Roman" w:hint="eastAsia"/>
          <w:sz w:val="24"/>
          <w:szCs w:val="24"/>
        </w:rPr>
        <w:t>使用</w:t>
      </w:r>
      <w:ins w:id="353" w:author="李红丽" w:date="2020-06-03T13:54:00Z">
        <w:r w:rsidR="00714174">
          <w:rPr>
            <w:rFonts w:ascii="Times New Roman" w:eastAsiaTheme="minorEastAsia" w:hAnsi="Times New Roman" w:hint="eastAsia"/>
            <w:sz w:val="24"/>
            <w:szCs w:val="24"/>
          </w:rPr>
          <w:t>治疗</w:t>
        </w:r>
        <w:r w:rsidR="00714174">
          <w:rPr>
            <w:rFonts w:ascii="Times New Roman" w:eastAsiaTheme="minorEastAsia" w:hAnsi="Times New Roman"/>
            <w:sz w:val="24"/>
            <w:szCs w:val="24"/>
          </w:rPr>
          <w:t>乳腺增生病的</w:t>
        </w:r>
      </w:ins>
      <w:r w:rsidRPr="008A5D45">
        <w:rPr>
          <w:rFonts w:ascii="Times New Roman" w:eastAsiaTheme="minorEastAsia" w:hAnsi="Times New Roman" w:hint="eastAsia"/>
          <w:sz w:val="24"/>
          <w:szCs w:val="24"/>
        </w:rPr>
        <w:t>激素类药物（长期口服避孕药物者</w:t>
      </w:r>
      <w:r w:rsidR="002A012B" w:rsidRPr="008A5D45">
        <w:rPr>
          <w:rFonts w:ascii="Times New Roman" w:eastAsiaTheme="minorEastAsia" w:hAnsi="Times New Roman" w:hint="eastAsia"/>
          <w:sz w:val="24"/>
          <w:szCs w:val="24"/>
        </w:rPr>
        <w:t>除外</w:t>
      </w:r>
      <w:r w:rsidRPr="008A5D45">
        <w:rPr>
          <w:rFonts w:ascii="Times New Roman" w:eastAsiaTheme="minorEastAsia" w:hAnsi="Times New Roman" w:hint="eastAsia"/>
          <w:sz w:val="24"/>
          <w:szCs w:val="24"/>
        </w:rPr>
        <w:t>）；</w:t>
      </w:r>
    </w:p>
    <w:p w14:paraId="1EB99F77" w14:textId="77777777" w:rsidR="006B161F" w:rsidRPr="008A5D45" w:rsidRDefault="006B161F" w:rsidP="008A5D45">
      <w:pPr>
        <w:pStyle w:val="a6"/>
        <w:numPr>
          <w:ilvl w:val="0"/>
          <w:numId w:val="33"/>
        </w:numPr>
        <w:adjustRightInd w:val="0"/>
        <w:snapToGrid w:val="0"/>
        <w:spacing w:line="360" w:lineRule="auto"/>
        <w:ind w:left="0" w:firstLine="480"/>
        <w:rPr>
          <w:rFonts w:ascii="Times New Roman" w:eastAsiaTheme="minorEastAsia" w:hAnsi="Times New Roman"/>
          <w:sz w:val="24"/>
          <w:szCs w:val="24"/>
        </w:rPr>
      </w:pPr>
      <w:r w:rsidRPr="008A5D45">
        <w:rPr>
          <w:rFonts w:ascii="Times New Roman" w:eastAsiaTheme="minorEastAsia" w:hAnsi="Times New Roman" w:hint="eastAsia"/>
          <w:sz w:val="24"/>
          <w:szCs w:val="24"/>
        </w:rPr>
        <w:t>过敏体质、已知对试验药处方组成成分过敏者；</w:t>
      </w:r>
    </w:p>
    <w:p w14:paraId="52276DB9" w14:textId="77777777" w:rsidR="006B161F" w:rsidRPr="008A5D45" w:rsidRDefault="006B161F" w:rsidP="008A5D45">
      <w:pPr>
        <w:pStyle w:val="a6"/>
        <w:numPr>
          <w:ilvl w:val="0"/>
          <w:numId w:val="33"/>
        </w:numPr>
        <w:adjustRightInd w:val="0"/>
        <w:snapToGrid w:val="0"/>
        <w:spacing w:line="360" w:lineRule="auto"/>
        <w:ind w:left="0" w:firstLine="480"/>
        <w:rPr>
          <w:rFonts w:ascii="Times New Roman" w:eastAsiaTheme="minorEastAsia" w:hAnsi="Times New Roman"/>
          <w:sz w:val="24"/>
          <w:szCs w:val="24"/>
        </w:rPr>
      </w:pPr>
      <w:r w:rsidRPr="008A5D45">
        <w:rPr>
          <w:rFonts w:ascii="Times New Roman" w:eastAsiaTheme="minorEastAsia" w:hAnsi="Times New Roman" w:hint="eastAsia"/>
          <w:sz w:val="24"/>
          <w:szCs w:val="24"/>
        </w:rPr>
        <w:lastRenderedPageBreak/>
        <w:t>酗酒或药物滥用者；</w:t>
      </w:r>
    </w:p>
    <w:p w14:paraId="4DA935B6" w14:textId="77777777" w:rsidR="006B161F" w:rsidRPr="008A5D45" w:rsidRDefault="006B161F" w:rsidP="008A5D45">
      <w:pPr>
        <w:pStyle w:val="a6"/>
        <w:numPr>
          <w:ilvl w:val="0"/>
          <w:numId w:val="33"/>
        </w:numPr>
        <w:adjustRightInd w:val="0"/>
        <w:snapToGrid w:val="0"/>
        <w:spacing w:line="360" w:lineRule="auto"/>
        <w:ind w:left="0" w:firstLine="480"/>
        <w:rPr>
          <w:rFonts w:ascii="Times New Roman" w:eastAsiaTheme="minorEastAsia" w:hAnsi="Times New Roman"/>
          <w:sz w:val="24"/>
          <w:szCs w:val="24"/>
        </w:rPr>
      </w:pPr>
      <w:r w:rsidRPr="008A5D45">
        <w:rPr>
          <w:rFonts w:ascii="Times New Roman" w:eastAsiaTheme="minorEastAsia" w:hAnsi="Times New Roman" w:hint="eastAsia"/>
          <w:sz w:val="24"/>
          <w:szCs w:val="24"/>
        </w:rPr>
        <w:t>筛选前</w:t>
      </w:r>
      <w:r w:rsidRPr="008A5D45">
        <w:rPr>
          <w:rFonts w:ascii="Times New Roman" w:eastAsiaTheme="minorEastAsia" w:hAnsi="Times New Roman"/>
          <w:sz w:val="24"/>
          <w:szCs w:val="24"/>
        </w:rPr>
        <w:t>3</w:t>
      </w:r>
      <w:r w:rsidRPr="008A5D45">
        <w:rPr>
          <w:rFonts w:ascii="Times New Roman" w:eastAsiaTheme="minorEastAsia" w:hAnsi="Times New Roman" w:hint="eastAsia"/>
          <w:sz w:val="24"/>
          <w:szCs w:val="24"/>
        </w:rPr>
        <w:t>个月内曾参加过其他临床试验者；</w:t>
      </w:r>
    </w:p>
    <w:p w14:paraId="5BC44FA5" w14:textId="0EA72A35" w:rsidR="000012D6" w:rsidRPr="008A5D45" w:rsidRDefault="006B161F" w:rsidP="00082C7F">
      <w:pPr>
        <w:pStyle w:val="a6"/>
        <w:numPr>
          <w:ilvl w:val="0"/>
          <w:numId w:val="33"/>
        </w:numPr>
        <w:adjustRightInd w:val="0"/>
        <w:snapToGrid w:val="0"/>
        <w:spacing w:line="360" w:lineRule="auto"/>
        <w:ind w:left="0" w:firstLine="480"/>
        <w:rPr>
          <w:rFonts w:ascii="Times New Roman" w:eastAsiaTheme="minorEastAsia" w:hAnsi="Times New Roman"/>
          <w:color w:val="000000" w:themeColor="text1"/>
          <w:sz w:val="24"/>
          <w:szCs w:val="24"/>
        </w:rPr>
      </w:pPr>
      <w:r w:rsidRPr="008A5D45">
        <w:rPr>
          <w:rFonts w:eastAsiaTheme="minorEastAsia" w:hint="eastAsia"/>
          <w:sz w:val="24"/>
          <w:szCs w:val="24"/>
        </w:rPr>
        <w:t>根据研究者的判断，有降低入组可能性或使入组复杂化的其他病变或情况，如工作环境经常变动等易造成失访的情况，以及由于精神和行为障碍不能给予充分知情同意者</w:t>
      </w:r>
      <w:r w:rsidR="000012D6" w:rsidRPr="008A5D45">
        <w:rPr>
          <w:rFonts w:ascii="Times New Roman" w:eastAsiaTheme="minorEastAsia" w:hAnsi="Times New Roman" w:hint="eastAsia"/>
          <w:color w:val="000000" w:themeColor="text1"/>
          <w:sz w:val="24"/>
          <w:szCs w:val="24"/>
        </w:rPr>
        <w:t>。</w:t>
      </w:r>
    </w:p>
    <w:p w14:paraId="17D3AD3F" w14:textId="4469E190" w:rsidR="00CB5100" w:rsidRDefault="00CB5100" w:rsidP="00DE3D93">
      <w:pPr>
        <w:keepNext/>
        <w:widowControl/>
        <w:topLinePunct/>
        <w:adjustRightInd w:val="0"/>
        <w:snapToGrid w:val="0"/>
        <w:spacing w:line="360" w:lineRule="auto"/>
        <w:jc w:val="left"/>
        <w:outlineLvl w:val="1"/>
        <w:rPr>
          <w:b/>
          <w:color w:val="000000" w:themeColor="text1"/>
          <w:sz w:val="24"/>
        </w:rPr>
      </w:pPr>
      <w:bookmarkStart w:id="354" w:name="_Toc11266858"/>
      <w:r w:rsidRPr="00E91C34">
        <w:rPr>
          <w:b/>
          <w:color w:val="000000" w:themeColor="text1"/>
          <w:sz w:val="24"/>
        </w:rPr>
        <w:t>5.4</w:t>
      </w:r>
      <w:r w:rsidR="0032512F">
        <w:rPr>
          <w:b/>
          <w:color w:val="000000" w:themeColor="text1"/>
          <w:sz w:val="24"/>
        </w:rPr>
        <w:t xml:space="preserve"> </w:t>
      </w:r>
      <w:r w:rsidRPr="00E91C34">
        <w:rPr>
          <w:b/>
          <w:color w:val="000000" w:themeColor="text1"/>
          <w:sz w:val="24"/>
        </w:rPr>
        <w:t>脱落</w:t>
      </w:r>
      <w:r w:rsidRPr="00E91C34">
        <w:rPr>
          <w:b/>
          <w:color w:val="000000" w:themeColor="text1"/>
          <w:sz w:val="24"/>
        </w:rPr>
        <w:t>/</w:t>
      </w:r>
      <w:r w:rsidRPr="00E91C34">
        <w:rPr>
          <w:b/>
          <w:color w:val="000000" w:themeColor="text1"/>
          <w:sz w:val="24"/>
        </w:rPr>
        <w:t>退出标准</w:t>
      </w:r>
      <w:bookmarkEnd w:id="354"/>
    </w:p>
    <w:p w14:paraId="26254B62" w14:textId="77777777" w:rsidR="00AD6F13" w:rsidRPr="001D44F1" w:rsidRDefault="00AD6F13" w:rsidP="001D44F1">
      <w:pPr>
        <w:pStyle w:val="a6"/>
        <w:widowControl/>
        <w:numPr>
          <w:ilvl w:val="0"/>
          <w:numId w:val="49"/>
        </w:numPr>
        <w:adjustRightInd w:val="0"/>
        <w:snapToGrid w:val="0"/>
        <w:spacing w:line="360" w:lineRule="auto"/>
        <w:ind w:firstLineChars="0"/>
        <w:rPr>
          <w:rFonts w:ascii="Times New Roman" w:eastAsiaTheme="minorEastAsia" w:hAnsi="Times New Roman"/>
          <w:color w:val="000000" w:themeColor="text1"/>
          <w:sz w:val="24"/>
          <w:szCs w:val="24"/>
        </w:rPr>
      </w:pPr>
      <w:r w:rsidRPr="001D44F1">
        <w:rPr>
          <w:rFonts w:ascii="Times New Roman" w:eastAsiaTheme="minorEastAsia" w:hAnsi="Times New Roman" w:hint="eastAsia"/>
          <w:color w:val="000000" w:themeColor="text1"/>
          <w:sz w:val="24"/>
          <w:szCs w:val="24"/>
        </w:rPr>
        <w:t>受试者依从性差；</w:t>
      </w:r>
    </w:p>
    <w:p w14:paraId="7FC9C511" w14:textId="535EF0D5" w:rsidR="00AD6F13" w:rsidRDefault="00AD6F13" w:rsidP="001D44F1">
      <w:pPr>
        <w:pStyle w:val="a6"/>
        <w:widowControl/>
        <w:numPr>
          <w:ilvl w:val="0"/>
          <w:numId w:val="49"/>
        </w:numPr>
        <w:adjustRightInd w:val="0"/>
        <w:snapToGrid w:val="0"/>
        <w:spacing w:line="360" w:lineRule="auto"/>
        <w:ind w:firstLineChars="0"/>
        <w:rPr>
          <w:rFonts w:ascii="Times New Roman" w:eastAsiaTheme="minorEastAsia" w:hAnsi="Times New Roman"/>
          <w:color w:val="000000" w:themeColor="text1"/>
          <w:sz w:val="24"/>
          <w:szCs w:val="24"/>
        </w:rPr>
      </w:pPr>
      <w:r w:rsidRPr="001D44F1">
        <w:rPr>
          <w:rFonts w:ascii="Times New Roman" w:eastAsiaTheme="minorEastAsia" w:hAnsi="Times New Roman" w:hint="eastAsia"/>
          <w:color w:val="000000" w:themeColor="text1"/>
          <w:sz w:val="24"/>
          <w:szCs w:val="24"/>
        </w:rPr>
        <w:t>受试者</w:t>
      </w:r>
      <w:r w:rsidR="007E11BF">
        <w:rPr>
          <w:rFonts w:ascii="Times New Roman" w:eastAsiaTheme="minorEastAsia" w:hAnsi="Times New Roman" w:hint="eastAsia"/>
          <w:color w:val="000000" w:themeColor="text1"/>
          <w:sz w:val="24"/>
          <w:szCs w:val="24"/>
        </w:rPr>
        <w:t>无法</w:t>
      </w:r>
      <w:r w:rsidRPr="001D44F1">
        <w:rPr>
          <w:rFonts w:ascii="Times New Roman" w:eastAsiaTheme="minorEastAsia" w:hAnsi="Times New Roman" w:hint="eastAsia"/>
          <w:color w:val="000000" w:themeColor="text1"/>
          <w:sz w:val="24"/>
          <w:szCs w:val="24"/>
        </w:rPr>
        <w:t>耐受</w:t>
      </w:r>
      <w:r w:rsidR="007E11BF">
        <w:rPr>
          <w:rFonts w:ascii="Times New Roman" w:eastAsiaTheme="minorEastAsia" w:hAnsi="Times New Roman" w:hint="eastAsia"/>
          <w:color w:val="000000" w:themeColor="text1"/>
          <w:sz w:val="24"/>
          <w:szCs w:val="24"/>
        </w:rPr>
        <w:t>不良事件</w:t>
      </w:r>
      <w:r w:rsidRPr="001D44F1">
        <w:rPr>
          <w:rFonts w:ascii="Times New Roman" w:eastAsiaTheme="minorEastAsia" w:hAnsi="Times New Roman" w:hint="eastAsia"/>
          <w:color w:val="000000" w:themeColor="text1"/>
          <w:sz w:val="24"/>
          <w:szCs w:val="24"/>
        </w:rPr>
        <w:t>；</w:t>
      </w:r>
    </w:p>
    <w:p w14:paraId="38DFF7FF" w14:textId="26548316" w:rsidR="007E11BF" w:rsidRPr="001D44F1" w:rsidRDefault="007E11BF" w:rsidP="001D44F1">
      <w:pPr>
        <w:pStyle w:val="a6"/>
        <w:widowControl/>
        <w:numPr>
          <w:ilvl w:val="0"/>
          <w:numId w:val="49"/>
        </w:numPr>
        <w:adjustRightInd w:val="0"/>
        <w:snapToGrid w:val="0"/>
        <w:spacing w:line="360" w:lineRule="auto"/>
        <w:ind w:firstLineChars="0"/>
        <w:rPr>
          <w:rFonts w:ascii="Times New Roman" w:eastAsiaTheme="minorEastAsia" w:hAnsi="Times New Roman"/>
          <w:color w:val="000000" w:themeColor="text1"/>
          <w:sz w:val="24"/>
          <w:szCs w:val="24"/>
        </w:rPr>
      </w:pPr>
      <w:r>
        <w:rPr>
          <w:rFonts w:ascii="Times New Roman" w:eastAsiaTheme="minorEastAsia" w:hAnsi="Times New Roman" w:hint="eastAsia"/>
          <w:color w:val="000000" w:themeColor="text1"/>
          <w:sz w:val="24"/>
          <w:szCs w:val="24"/>
        </w:rPr>
        <w:t>受试者</w:t>
      </w:r>
      <w:r>
        <w:rPr>
          <w:rFonts w:ascii="Times New Roman" w:eastAsiaTheme="minorEastAsia" w:hAnsi="Times New Roman"/>
          <w:color w:val="000000" w:themeColor="text1"/>
          <w:sz w:val="24"/>
          <w:szCs w:val="24"/>
        </w:rPr>
        <w:t>因试验药物疗效不佳</w:t>
      </w:r>
      <w:r>
        <w:rPr>
          <w:rFonts w:ascii="Times New Roman" w:eastAsiaTheme="minorEastAsia" w:hAnsi="Times New Roman" w:hint="eastAsia"/>
          <w:color w:val="000000" w:themeColor="text1"/>
          <w:sz w:val="24"/>
          <w:szCs w:val="24"/>
        </w:rPr>
        <w:t>导致</w:t>
      </w:r>
      <w:r>
        <w:rPr>
          <w:rFonts w:ascii="Times New Roman" w:eastAsiaTheme="minorEastAsia" w:hAnsi="Times New Roman"/>
          <w:color w:val="000000" w:themeColor="text1"/>
          <w:sz w:val="24"/>
          <w:szCs w:val="24"/>
        </w:rPr>
        <w:t>病情进展；</w:t>
      </w:r>
    </w:p>
    <w:p w14:paraId="7A9A0E8A" w14:textId="77777777" w:rsidR="00AD6F13" w:rsidRPr="001D44F1" w:rsidRDefault="00AD6F13" w:rsidP="001D44F1">
      <w:pPr>
        <w:pStyle w:val="a6"/>
        <w:widowControl/>
        <w:numPr>
          <w:ilvl w:val="0"/>
          <w:numId w:val="49"/>
        </w:numPr>
        <w:adjustRightInd w:val="0"/>
        <w:snapToGrid w:val="0"/>
        <w:spacing w:line="360" w:lineRule="auto"/>
        <w:ind w:firstLineChars="0"/>
        <w:rPr>
          <w:rFonts w:ascii="Times New Roman" w:eastAsiaTheme="minorEastAsia" w:hAnsi="Times New Roman"/>
          <w:color w:val="000000" w:themeColor="text1"/>
          <w:sz w:val="24"/>
          <w:szCs w:val="24"/>
        </w:rPr>
      </w:pPr>
      <w:r w:rsidRPr="001D44F1">
        <w:rPr>
          <w:rFonts w:ascii="Times New Roman" w:eastAsiaTheme="minorEastAsia" w:hAnsi="Times New Roman" w:hint="eastAsia"/>
          <w:color w:val="000000" w:themeColor="text1"/>
          <w:sz w:val="24"/>
          <w:szCs w:val="24"/>
        </w:rPr>
        <w:t>受试者发生妊娠；</w:t>
      </w:r>
    </w:p>
    <w:p w14:paraId="032CBD98" w14:textId="77777777" w:rsidR="00AD6F13" w:rsidRPr="001D44F1" w:rsidRDefault="00AD6F13" w:rsidP="001D44F1">
      <w:pPr>
        <w:pStyle w:val="a6"/>
        <w:widowControl/>
        <w:numPr>
          <w:ilvl w:val="0"/>
          <w:numId w:val="49"/>
        </w:numPr>
        <w:adjustRightInd w:val="0"/>
        <w:snapToGrid w:val="0"/>
        <w:spacing w:line="360" w:lineRule="auto"/>
        <w:ind w:firstLineChars="0"/>
        <w:rPr>
          <w:rFonts w:ascii="Times New Roman" w:eastAsiaTheme="minorEastAsia" w:hAnsi="Times New Roman"/>
          <w:color w:val="000000" w:themeColor="text1"/>
          <w:sz w:val="24"/>
          <w:szCs w:val="24"/>
        </w:rPr>
      </w:pPr>
      <w:r w:rsidRPr="001D44F1">
        <w:rPr>
          <w:rFonts w:ascii="Times New Roman" w:eastAsiaTheme="minorEastAsia" w:hAnsi="Times New Roman" w:hint="eastAsia"/>
          <w:color w:val="000000" w:themeColor="text1"/>
          <w:sz w:val="24"/>
          <w:szCs w:val="24"/>
        </w:rPr>
        <w:t>受试者撤回知情同意；</w:t>
      </w:r>
    </w:p>
    <w:p w14:paraId="667234A0" w14:textId="7932D454" w:rsidR="00AD6F13" w:rsidRPr="001D44F1" w:rsidRDefault="00AD6F13" w:rsidP="001D44F1">
      <w:pPr>
        <w:pStyle w:val="a6"/>
        <w:widowControl/>
        <w:numPr>
          <w:ilvl w:val="0"/>
          <w:numId w:val="49"/>
        </w:numPr>
        <w:adjustRightInd w:val="0"/>
        <w:snapToGrid w:val="0"/>
        <w:spacing w:line="360" w:lineRule="auto"/>
        <w:ind w:firstLineChars="0"/>
        <w:rPr>
          <w:rFonts w:ascii="Times New Roman" w:eastAsiaTheme="minorEastAsia" w:hAnsi="Times New Roman"/>
          <w:color w:val="000000" w:themeColor="text1"/>
          <w:sz w:val="24"/>
          <w:szCs w:val="24"/>
        </w:rPr>
      </w:pPr>
      <w:r w:rsidRPr="001D44F1">
        <w:rPr>
          <w:rFonts w:ascii="Times New Roman" w:eastAsiaTheme="minorEastAsia" w:hAnsi="Times New Roman" w:hint="eastAsia"/>
          <w:color w:val="000000" w:themeColor="text1"/>
          <w:sz w:val="24"/>
          <w:szCs w:val="24"/>
        </w:rPr>
        <w:t>受试者发生了不宜继续试验的合并疾病、并发症或特殊生理变化等。</w:t>
      </w:r>
    </w:p>
    <w:p w14:paraId="0B4A3108" w14:textId="1EE0C856" w:rsidR="00AD6F13" w:rsidRDefault="00AD6F13" w:rsidP="001D44F1">
      <w:pPr>
        <w:adjustRightInd w:val="0"/>
        <w:snapToGrid w:val="0"/>
        <w:spacing w:line="360" w:lineRule="auto"/>
        <w:ind w:firstLineChars="200" w:firstLine="480"/>
        <w:rPr>
          <w:color w:val="000000" w:themeColor="text1"/>
          <w:sz w:val="24"/>
        </w:rPr>
      </w:pPr>
      <w:r w:rsidRPr="001D44F1">
        <w:rPr>
          <w:rFonts w:hint="eastAsia"/>
          <w:color w:val="000000" w:themeColor="text1"/>
          <w:sz w:val="24"/>
        </w:rPr>
        <w:t>受试者退出时，研究者应尽量安排其完成治疗结束访视、收集</w:t>
      </w:r>
      <w:r w:rsidR="007E11BF">
        <w:rPr>
          <w:rFonts w:hint="eastAsia"/>
          <w:color w:val="000000" w:themeColor="text1"/>
          <w:sz w:val="24"/>
        </w:rPr>
        <w:t>安全性</w:t>
      </w:r>
      <w:r w:rsidR="007E11BF">
        <w:rPr>
          <w:color w:val="000000" w:themeColor="text1"/>
          <w:sz w:val="24"/>
        </w:rPr>
        <w:t>和</w:t>
      </w:r>
      <w:r w:rsidRPr="001D44F1">
        <w:rPr>
          <w:rFonts w:hint="eastAsia"/>
          <w:color w:val="000000" w:themeColor="text1"/>
          <w:sz w:val="24"/>
        </w:rPr>
        <w:t>疗效评价信息（内容同访视</w:t>
      </w:r>
      <w:r w:rsidRPr="001D44F1">
        <w:rPr>
          <w:color w:val="000000" w:themeColor="text1"/>
          <w:sz w:val="24"/>
        </w:rPr>
        <w:t>5</w:t>
      </w:r>
      <w:r w:rsidRPr="001D44F1">
        <w:rPr>
          <w:rFonts w:hint="eastAsia"/>
          <w:color w:val="000000" w:themeColor="text1"/>
          <w:sz w:val="24"/>
        </w:rPr>
        <w:t>），退出</w:t>
      </w:r>
      <w:r w:rsidRPr="001D44F1">
        <w:rPr>
          <w:color w:val="000000" w:themeColor="text1"/>
          <w:sz w:val="24"/>
        </w:rPr>
        <w:t>/</w:t>
      </w:r>
      <w:r w:rsidRPr="001D44F1">
        <w:rPr>
          <w:rFonts w:hint="eastAsia"/>
          <w:color w:val="000000" w:themeColor="text1"/>
          <w:sz w:val="24"/>
        </w:rPr>
        <w:t>脱落的受试者所收集的数据也应记录入</w:t>
      </w:r>
      <w:r w:rsidR="00977DE2">
        <w:rPr>
          <w:rFonts w:hint="eastAsia"/>
          <w:color w:val="000000" w:themeColor="text1"/>
          <w:sz w:val="24"/>
        </w:rPr>
        <w:t>e</w:t>
      </w:r>
      <w:r w:rsidRPr="001D44F1">
        <w:rPr>
          <w:color w:val="000000" w:themeColor="text1"/>
          <w:sz w:val="24"/>
        </w:rPr>
        <w:t>CRF</w:t>
      </w:r>
      <w:r w:rsidR="00E118A0">
        <w:rPr>
          <w:rFonts w:hint="eastAsia"/>
          <w:color w:val="000000" w:themeColor="text1"/>
          <w:sz w:val="24"/>
        </w:rPr>
        <w:t>。</w:t>
      </w:r>
    </w:p>
    <w:p w14:paraId="66AECA7E" w14:textId="32BCD849" w:rsidR="007E11BF" w:rsidRPr="001D44F1" w:rsidRDefault="007E11BF" w:rsidP="001D44F1">
      <w:pPr>
        <w:adjustRightInd w:val="0"/>
        <w:snapToGrid w:val="0"/>
        <w:spacing w:line="360" w:lineRule="auto"/>
        <w:ind w:firstLineChars="200" w:firstLine="480"/>
        <w:rPr>
          <w:color w:val="000000" w:themeColor="text1"/>
          <w:sz w:val="24"/>
        </w:rPr>
      </w:pPr>
      <w:r>
        <w:rPr>
          <w:color w:val="000000" w:themeColor="text1"/>
          <w:sz w:val="24"/>
        </w:rPr>
        <w:t>因</w:t>
      </w:r>
      <w:r>
        <w:rPr>
          <w:rFonts w:hint="eastAsia"/>
          <w:color w:val="000000" w:themeColor="text1"/>
          <w:sz w:val="24"/>
        </w:rPr>
        <w:t>无法</w:t>
      </w:r>
      <w:r>
        <w:rPr>
          <w:color w:val="000000" w:themeColor="text1"/>
          <w:sz w:val="24"/>
        </w:rPr>
        <w:t>耐受不良事件</w:t>
      </w:r>
      <w:r>
        <w:rPr>
          <w:rFonts w:hint="eastAsia"/>
          <w:color w:val="000000" w:themeColor="text1"/>
          <w:sz w:val="24"/>
        </w:rPr>
        <w:t>而可能脱落</w:t>
      </w:r>
      <w:r>
        <w:rPr>
          <w:rFonts w:hint="eastAsia"/>
          <w:color w:val="000000" w:themeColor="text1"/>
          <w:sz w:val="24"/>
        </w:rPr>
        <w:t>/</w:t>
      </w:r>
      <w:r>
        <w:rPr>
          <w:color w:val="000000" w:themeColor="text1"/>
          <w:sz w:val="24"/>
        </w:rPr>
        <w:t>退出</w:t>
      </w:r>
      <w:r>
        <w:rPr>
          <w:rFonts w:hint="eastAsia"/>
          <w:color w:val="000000" w:themeColor="text1"/>
          <w:sz w:val="24"/>
        </w:rPr>
        <w:t>，</w:t>
      </w:r>
      <w:r>
        <w:rPr>
          <w:color w:val="000000" w:themeColor="text1"/>
          <w:sz w:val="24"/>
        </w:rPr>
        <w:t>或者因试验药物疗效不佳</w:t>
      </w:r>
      <w:r>
        <w:rPr>
          <w:rFonts w:hint="eastAsia"/>
          <w:color w:val="000000" w:themeColor="text1"/>
          <w:sz w:val="24"/>
        </w:rPr>
        <w:t>导致</w:t>
      </w:r>
      <w:r>
        <w:rPr>
          <w:color w:val="000000" w:themeColor="text1"/>
          <w:sz w:val="24"/>
        </w:rPr>
        <w:t>病情进展</w:t>
      </w:r>
      <w:r>
        <w:rPr>
          <w:rFonts w:hint="eastAsia"/>
          <w:color w:val="000000" w:themeColor="text1"/>
          <w:sz w:val="24"/>
        </w:rPr>
        <w:t>而可能脱落</w:t>
      </w:r>
      <w:r>
        <w:rPr>
          <w:rFonts w:hint="eastAsia"/>
          <w:color w:val="000000" w:themeColor="text1"/>
          <w:sz w:val="24"/>
        </w:rPr>
        <w:t>/</w:t>
      </w:r>
      <w:r>
        <w:rPr>
          <w:color w:val="000000" w:themeColor="text1"/>
          <w:sz w:val="24"/>
        </w:rPr>
        <w:t>退出</w:t>
      </w:r>
      <w:r>
        <w:rPr>
          <w:rFonts w:hint="eastAsia"/>
          <w:color w:val="000000" w:themeColor="text1"/>
          <w:sz w:val="24"/>
        </w:rPr>
        <w:t>者，研究者</w:t>
      </w:r>
      <w:r>
        <w:rPr>
          <w:color w:val="000000" w:themeColor="text1"/>
          <w:sz w:val="24"/>
        </w:rPr>
        <w:t>需</w:t>
      </w:r>
      <w:r>
        <w:rPr>
          <w:rFonts w:hint="eastAsia"/>
          <w:color w:val="000000" w:themeColor="text1"/>
          <w:sz w:val="24"/>
        </w:rPr>
        <w:t>尽量在脱落</w:t>
      </w:r>
      <w:r>
        <w:rPr>
          <w:rFonts w:hint="eastAsia"/>
          <w:color w:val="000000" w:themeColor="text1"/>
          <w:sz w:val="24"/>
        </w:rPr>
        <w:t>/</w:t>
      </w:r>
      <w:r>
        <w:rPr>
          <w:rFonts w:hint="eastAsia"/>
          <w:color w:val="000000" w:themeColor="text1"/>
          <w:sz w:val="24"/>
        </w:rPr>
        <w:t>退出</w:t>
      </w:r>
      <w:r>
        <w:rPr>
          <w:color w:val="000000" w:themeColor="text1"/>
          <w:sz w:val="24"/>
        </w:rPr>
        <w:t>前随访受试者的不良事件，直至受试者的病情</w:t>
      </w:r>
      <w:r w:rsidRPr="007E11BF">
        <w:rPr>
          <w:rFonts w:hint="eastAsia"/>
          <w:color w:val="000000" w:themeColor="text1"/>
          <w:sz w:val="24"/>
        </w:rPr>
        <w:t>痊愈、好转、稳定、恢复至基线水平或</w:t>
      </w:r>
      <w:r>
        <w:rPr>
          <w:rFonts w:hint="eastAsia"/>
          <w:color w:val="000000" w:themeColor="text1"/>
          <w:sz w:val="24"/>
        </w:rPr>
        <w:t>受试者</w:t>
      </w:r>
      <w:r w:rsidRPr="007E11BF">
        <w:rPr>
          <w:rFonts w:hint="eastAsia"/>
          <w:color w:val="000000" w:themeColor="text1"/>
          <w:sz w:val="24"/>
        </w:rPr>
        <w:t>失访</w:t>
      </w:r>
      <w:r>
        <w:rPr>
          <w:rFonts w:hint="eastAsia"/>
          <w:color w:val="000000" w:themeColor="text1"/>
          <w:sz w:val="24"/>
        </w:rPr>
        <w:t>。</w:t>
      </w:r>
    </w:p>
    <w:p w14:paraId="27F50D3D" w14:textId="2CFF2336" w:rsidR="00CB5100" w:rsidRPr="00E91C34" w:rsidRDefault="00CB5100" w:rsidP="00DE3D93">
      <w:pPr>
        <w:keepNext/>
        <w:widowControl/>
        <w:topLinePunct/>
        <w:adjustRightInd w:val="0"/>
        <w:snapToGrid w:val="0"/>
        <w:spacing w:line="360" w:lineRule="auto"/>
        <w:jc w:val="left"/>
        <w:outlineLvl w:val="1"/>
        <w:rPr>
          <w:b/>
          <w:color w:val="000000" w:themeColor="text1"/>
          <w:sz w:val="24"/>
        </w:rPr>
      </w:pPr>
      <w:bookmarkStart w:id="355" w:name="_Toc11266859"/>
      <w:r w:rsidRPr="00E91C34">
        <w:rPr>
          <w:b/>
          <w:color w:val="000000" w:themeColor="text1"/>
          <w:sz w:val="24"/>
        </w:rPr>
        <w:t>5.</w:t>
      </w:r>
      <w:r w:rsidR="006C027D" w:rsidRPr="00E91C34">
        <w:rPr>
          <w:b/>
          <w:color w:val="000000" w:themeColor="text1"/>
          <w:sz w:val="24"/>
        </w:rPr>
        <w:t>5</w:t>
      </w:r>
      <w:r w:rsidR="0032512F">
        <w:rPr>
          <w:b/>
          <w:color w:val="000000" w:themeColor="text1"/>
          <w:sz w:val="24"/>
        </w:rPr>
        <w:t xml:space="preserve"> </w:t>
      </w:r>
      <w:r w:rsidRPr="00E91C34">
        <w:rPr>
          <w:b/>
          <w:color w:val="000000" w:themeColor="text1"/>
          <w:sz w:val="24"/>
        </w:rPr>
        <w:t>试验提前中止</w:t>
      </w:r>
      <w:bookmarkEnd w:id="355"/>
    </w:p>
    <w:p w14:paraId="0A7C513E" w14:textId="2E0889A3" w:rsidR="00E118A0" w:rsidRPr="00E118A0" w:rsidRDefault="00E118A0" w:rsidP="001D44F1">
      <w:pPr>
        <w:adjustRightInd w:val="0"/>
        <w:snapToGrid w:val="0"/>
        <w:spacing w:line="360" w:lineRule="auto"/>
        <w:ind w:firstLineChars="200" w:firstLine="480"/>
        <w:rPr>
          <w:color w:val="000000" w:themeColor="text1"/>
          <w:sz w:val="24"/>
        </w:rPr>
      </w:pPr>
      <w:r w:rsidRPr="00E118A0">
        <w:rPr>
          <w:rFonts w:hint="eastAsia"/>
          <w:color w:val="000000" w:themeColor="text1"/>
          <w:sz w:val="24"/>
        </w:rPr>
        <w:t>当试验中发生严重的安全性问题，为保护受试者权益，或因经费原因、管理原因等，研究者、伦理委员会、申办者、药品监督管理部门可进行</w:t>
      </w:r>
      <w:r w:rsidR="006B161F" w:rsidRPr="006B161F">
        <w:rPr>
          <w:rFonts w:hint="eastAsia"/>
          <w:color w:val="000000" w:themeColor="text1"/>
          <w:sz w:val="24"/>
        </w:rPr>
        <w:t>提前中止</w:t>
      </w:r>
      <w:r w:rsidRPr="00E118A0">
        <w:rPr>
          <w:rFonts w:hint="eastAsia"/>
          <w:color w:val="000000" w:themeColor="text1"/>
          <w:sz w:val="24"/>
        </w:rPr>
        <w:t>试验。</w:t>
      </w:r>
    </w:p>
    <w:p w14:paraId="5E455C9D" w14:textId="143D7C15" w:rsidR="00E118A0" w:rsidRPr="00E118A0" w:rsidRDefault="00E118A0" w:rsidP="001D44F1">
      <w:pPr>
        <w:adjustRightInd w:val="0"/>
        <w:snapToGrid w:val="0"/>
        <w:spacing w:line="360" w:lineRule="auto"/>
        <w:ind w:firstLineChars="200" w:firstLine="480"/>
        <w:rPr>
          <w:color w:val="000000" w:themeColor="text1"/>
          <w:sz w:val="24"/>
        </w:rPr>
      </w:pPr>
      <w:r w:rsidRPr="00E118A0">
        <w:rPr>
          <w:rFonts w:hint="eastAsia"/>
          <w:color w:val="000000" w:themeColor="text1"/>
          <w:sz w:val="24"/>
        </w:rPr>
        <w:t>研究者中止一项临床试验必须通知受试者、申办者、伦理委员会和药品监督管理部门，并阐明理由；申办者中止一项临床试验前，须通知研究者、伦理委员会和国家食品药品监督管理局，并阐明理由。出现</w:t>
      </w:r>
      <w:r w:rsidR="00751718">
        <w:rPr>
          <w:rFonts w:hint="eastAsia"/>
          <w:color w:val="000000" w:themeColor="text1"/>
          <w:sz w:val="24"/>
        </w:rPr>
        <w:t>以</w:t>
      </w:r>
      <w:r w:rsidR="00751718" w:rsidRPr="00E118A0">
        <w:rPr>
          <w:rFonts w:hint="eastAsia"/>
          <w:color w:val="000000" w:themeColor="text1"/>
          <w:sz w:val="24"/>
        </w:rPr>
        <w:t>下</w:t>
      </w:r>
      <w:r w:rsidRPr="00E118A0">
        <w:rPr>
          <w:rFonts w:hint="eastAsia"/>
          <w:color w:val="000000" w:themeColor="text1"/>
          <w:sz w:val="24"/>
        </w:rPr>
        <w:t>情况，则中止试验：</w:t>
      </w:r>
    </w:p>
    <w:p w14:paraId="25FEC981" w14:textId="7867D7CF" w:rsidR="00E118A0" w:rsidRPr="001D44F1" w:rsidRDefault="00E118A0" w:rsidP="001D44F1">
      <w:pPr>
        <w:pStyle w:val="a6"/>
        <w:widowControl/>
        <w:numPr>
          <w:ilvl w:val="0"/>
          <w:numId w:val="50"/>
        </w:numPr>
        <w:adjustRightInd w:val="0"/>
        <w:snapToGrid w:val="0"/>
        <w:spacing w:line="360" w:lineRule="auto"/>
        <w:ind w:firstLineChars="0"/>
        <w:rPr>
          <w:rFonts w:eastAsiaTheme="minorEastAsia"/>
          <w:color w:val="000000" w:themeColor="text1"/>
          <w:sz w:val="24"/>
        </w:rPr>
      </w:pPr>
      <w:r w:rsidRPr="001D44F1">
        <w:rPr>
          <w:rFonts w:ascii="Times New Roman" w:eastAsiaTheme="minorEastAsia" w:hAnsi="Times New Roman" w:hint="eastAsia"/>
          <w:color w:val="000000" w:themeColor="text1"/>
          <w:sz w:val="24"/>
          <w:szCs w:val="24"/>
        </w:rPr>
        <w:t>试验中发生严重安全性问题；</w:t>
      </w:r>
    </w:p>
    <w:p w14:paraId="3A8524DE" w14:textId="308F7A96" w:rsidR="00E118A0" w:rsidRPr="001D44F1" w:rsidRDefault="00E118A0" w:rsidP="001D44F1">
      <w:pPr>
        <w:pStyle w:val="a6"/>
        <w:widowControl/>
        <w:numPr>
          <w:ilvl w:val="0"/>
          <w:numId w:val="50"/>
        </w:numPr>
        <w:adjustRightInd w:val="0"/>
        <w:snapToGrid w:val="0"/>
        <w:spacing w:line="360" w:lineRule="auto"/>
        <w:ind w:firstLineChars="0"/>
        <w:rPr>
          <w:rFonts w:eastAsiaTheme="minorEastAsia"/>
          <w:color w:val="000000" w:themeColor="text1"/>
          <w:sz w:val="24"/>
        </w:rPr>
      </w:pPr>
      <w:r w:rsidRPr="001D44F1">
        <w:rPr>
          <w:rFonts w:ascii="Times New Roman" w:eastAsiaTheme="minorEastAsia" w:hAnsi="Times New Roman" w:hint="eastAsia"/>
          <w:color w:val="000000" w:themeColor="text1"/>
          <w:sz w:val="24"/>
          <w:szCs w:val="24"/>
        </w:rPr>
        <w:t>试验中发现药物治疗效果太差，甚至无效，不具有临床价值；</w:t>
      </w:r>
    </w:p>
    <w:p w14:paraId="20E42BAC" w14:textId="5E831C24" w:rsidR="00E118A0" w:rsidRPr="001D44F1" w:rsidRDefault="00E118A0" w:rsidP="001D44F1">
      <w:pPr>
        <w:pStyle w:val="a6"/>
        <w:widowControl/>
        <w:numPr>
          <w:ilvl w:val="0"/>
          <w:numId w:val="50"/>
        </w:numPr>
        <w:adjustRightInd w:val="0"/>
        <w:snapToGrid w:val="0"/>
        <w:spacing w:line="360" w:lineRule="auto"/>
        <w:ind w:firstLineChars="0"/>
        <w:rPr>
          <w:rFonts w:eastAsiaTheme="minorEastAsia"/>
          <w:color w:val="000000" w:themeColor="text1"/>
          <w:sz w:val="24"/>
        </w:rPr>
      </w:pPr>
      <w:r w:rsidRPr="001D44F1">
        <w:rPr>
          <w:rFonts w:ascii="Times New Roman" w:eastAsiaTheme="minorEastAsia" w:hAnsi="Times New Roman" w:hint="eastAsia"/>
          <w:color w:val="000000" w:themeColor="text1"/>
          <w:sz w:val="24"/>
          <w:szCs w:val="24"/>
        </w:rPr>
        <w:t>在试验中发现临床试验方案有重大失误，或者在实施中发生了重要偏差，难以评价药物疗效；</w:t>
      </w:r>
    </w:p>
    <w:p w14:paraId="6C6C22D9" w14:textId="1350B502" w:rsidR="00E118A0" w:rsidRPr="001D44F1" w:rsidRDefault="00E118A0" w:rsidP="001D44F1">
      <w:pPr>
        <w:pStyle w:val="a6"/>
        <w:widowControl/>
        <w:numPr>
          <w:ilvl w:val="0"/>
          <w:numId w:val="50"/>
        </w:numPr>
        <w:adjustRightInd w:val="0"/>
        <w:snapToGrid w:val="0"/>
        <w:spacing w:line="360" w:lineRule="auto"/>
        <w:ind w:firstLineChars="0"/>
        <w:rPr>
          <w:rFonts w:eastAsiaTheme="minorEastAsia"/>
          <w:color w:val="000000" w:themeColor="text1"/>
          <w:sz w:val="24"/>
        </w:rPr>
      </w:pPr>
      <w:r w:rsidRPr="001D44F1">
        <w:rPr>
          <w:rFonts w:ascii="Times New Roman" w:eastAsiaTheme="minorEastAsia" w:hAnsi="Times New Roman" w:hint="eastAsia"/>
          <w:color w:val="000000" w:themeColor="text1"/>
          <w:sz w:val="24"/>
          <w:szCs w:val="24"/>
        </w:rPr>
        <w:t>申办者要求中止（如经费原因、管理原因等）；</w:t>
      </w:r>
    </w:p>
    <w:p w14:paraId="6CE12E9C" w14:textId="7C096B5C" w:rsidR="00C749BF" w:rsidRPr="001D44F1" w:rsidRDefault="00E118A0" w:rsidP="001D44F1">
      <w:pPr>
        <w:pStyle w:val="a6"/>
        <w:widowControl/>
        <w:numPr>
          <w:ilvl w:val="0"/>
          <w:numId w:val="50"/>
        </w:numPr>
        <w:adjustRightInd w:val="0"/>
        <w:snapToGrid w:val="0"/>
        <w:spacing w:line="360" w:lineRule="auto"/>
        <w:ind w:firstLineChars="0"/>
        <w:rPr>
          <w:rFonts w:eastAsiaTheme="minorEastAsia"/>
          <w:color w:val="000000" w:themeColor="text1"/>
          <w:sz w:val="24"/>
        </w:rPr>
      </w:pPr>
      <w:r w:rsidRPr="001D44F1">
        <w:rPr>
          <w:rFonts w:eastAsiaTheme="minorEastAsia" w:hint="eastAsia"/>
          <w:color w:val="000000" w:themeColor="text1"/>
          <w:sz w:val="24"/>
        </w:rPr>
        <w:t>行政主管部门撤消试验等</w:t>
      </w:r>
      <w:r w:rsidR="00C749BF" w:rsidRPr="001D44F1">
        <w:rPr>
          <w:rFonts w:ascii="Times New Roman" w:eastAsiaTheme="minorEastAsia" w:hAnsi="Times New Roman" w:hint="eastAsia"/>
          <w:color w:val="000000" w:themeColor="text1"/>
          <w:sz w:val="24"/>
          <w:szCs w:val="24"/>
        </w:rPr>
        <w:t>。</w:t>
      </w:r>
    </w:p>
    <w:p w14:paraId="403C4E02" w14:textId="77777777" w:rsidR="0046062F" w:rsidRPr="00E91C34" w:rsidRDefault="0046062F" w:rsidP="005C3D62">
      <w:pPr>
        <w:numPr>
          <w:ilvl w:val="3"/>
          <w:numId w:val="2"/>
        </w:numPr>
        <w:topLinePunct/>
        <w:adjustRightInd w:val="0"/>
        <w:snapToGrid w:val="0"/>
        <w:spacing w:line="360" w:lineRule="auto"/>
        <w:jc w:val="left"/>
        <w:outlineLvl w:val="0"/>
        <w:rPr>
          <w:b/>
          <w:color w:val="000000" w:themeColor="text1"/>
          <w:sz w:val="28"/>
        </w:rPr>
      </w:pPr>
      <w:bookmarkStart w:id="356" w:name="_Toc522869874"/>
      <w:bookmarkStart w:id="357" w:name="_Toc522869875"/>
      <w:bookmarkStart w:id="358" w:name="_Toc522869876"/>
      <w:bookmarkStart w:id="359" w:name="_Toc522869877"/>
      <w:bookmarkStart w:id="360" w:name="_Toc174980828"/>
      <w:bookmarkStart w:id="361" w:name="_Toc3956"/>
      <w:bookmarkStart w:id="362" w:name="_Toc522869878"/>
      <w:bookmarkStart w:id="363" w:name="_Toc11266860"/>
      <w:bookmarkEnd w:id="356"/>
      <w:bookmarkEnd w:id="357"/>
      <w:bookmarkEnd w:id="358"/>
      <w:bookmarkEnd w:id="359"/>
      <w:r w:rsidRPr="00E91C34">
        <w:rPr>
          <w:b/>
          <w:color w:val="000000" w:themeColor="text1"/>
          <w:sz w:val="28"/>
        </w:rPr>
        <w:t>试验</w:t>
      </w:r>
      <w:bookmarkStart w:id="364" w:name="_Toc174980829"/>
      <w:bookmarkStart w:id="365" w:name="_Toc24183"/>
      <w:bookmarkEnd w:id="360"/>
      <w:bookmarkEnd w:id="361"/>
      <w:r w:rsidRPr="00E91C34">
        <w:rPr>
          <w:b/>
          <w:color w:val="000000" w:themeColor="text1"/>
          <w:sz w:val="28"/>
        </w:rPr>
        <w:t>药物</w:t>
      </w:r>
      <w:bookmarkEnd w:id="362"/>
      <w:bookmarkEnd w:id="363"/>
    </w:p>
    <w:p w14:paraId="7948429D" w14:textId="52F6968C" w:rsidR="00C25488" w:rsidRPr="00E91C34" w:rsidRDefault="00C25488" w:rsidP="00DE3D93">
      <w:pPr>
        <w:keepNext/>
        <w:widowControl/>
        <w:topLinePunct/>
        <w:adjustRightInd w:val="0"/>
        <w:snapToGrid w:val="0"/>
        <w:spacing w:line="360" w:lineRule="auto"/>
        <w:jc w:val="left"/>
        <w:outlineLvl w:val="1"/>
        <w:rPr>
          <w:b/>
          <w:color w:val="000000" w:themeColor="text1"/>
          <w:sz w:val="24"/>
        </w:rPr>
      </w:pPr>
      <w:bookmarkStart w:id="366" w:name="_Toc11266861"/>
      <w:r w:rsidRPr="00E91C34">
        <w:rPr>
          <w:b/>
          <w:color w:val="000000" w:themeColor="text1"/>
          <w:sz w:val="24"/>
        </w:rPr>
        <w:lastRenderedPageBreak/>
        <w:t>6.1</w:t>
      </w:r>
      <w:r w:rsidR="0032512F">
        <w:rPr>
          <w:b/>
          <w:color w:val="000000" w:themeColor="text1"/>
          <w:sz w:val="24"/>
        </w:rPr>
        <w:t xml:space="preserve"> </w:t>
      </w:r>
      <w:r w:rsidRPr="00E91C34">
        <w:rPr>
          <w:b/>
          <w:color w:val="000000" w:themeColor="text1"/>
          <w:sz w:val="24"/>
        </w:rPr>
        <w:t>试验药物基本信息</w:t>
      </w:r>
      <w:bookmarkEnd w:id="366"/>
    </w:p>
    <w:p w14:paraId="7B51783B" w14:textId="6E136495" w:rsidR="007A0A6D" w:rsidRPr="00E91C34" w:rsidRDefault="007A0A6D" w:rsidP="00DE3D93">
      <w:pPr>
        <w:adjustRightInd w:val="0"/>
        <w:snapToGrid w:val="0"/>
        <w:spacing w:line="360" w:lineRule="auto"/>
        <w:ind w:firstLineChars="200" w:firstLine="480"/>
        <w:rPr>
          <w:color w:val="000000" w:themeColor="text1"/>
          <w:sz w:val="24"/>
        </w:rPr>
      </w:pPr>
      <w:r w:rsidRPr="00E91C34">
        <w:rPr>
          <w:color w:val="000000" w:themeColor="text1"/>
          <w:sz w:val="24"/>
        </w:rPr>
        <w:t>试验药物：香橘乳癖宁胶囊，规格</w:t>
      </w:r>
      <w:r w:rsidRPr="00E91C34">
        <w:rPr>
          <w:color w:val="000000" w:themeColor="text1"/>
          <w:sz w:val="24"/>
        </w:rPr>
        <w:t>0.45</w:t>
      </w:r>
      <w:r w:rsidR="00234085" w:rsidRPr="00E91C34">
        <w:rPr>
          <w:color w:val="000000" w:themeColor="text1"/>
          <w:sz w:val="24"/>
        </w:rPr>
        <w:t> </w:t>
      </w:r>
      <w:r w:rsidRPr="00E91C34">
        <w:rPr>
          <w:color w:val="000000" w:themeColor="text1"/>
          <w:sz w:val="24"/>
        </w:rPr>
        <w:t>g/</w:t>
      </w:r>
      <w:r w:rsidRPr="00E91C34">
        <w:rPr>
          <w:color w:val="000000" w:themeColor="text1"/>
          <w:sz w:val="24"/>
        </w:rPr>
        <w:t>粒，批号</w:t>
      </w:r>
      <w:r w:rsidR="00E75BEB" w:rsidRPr="00C07FE6">
        <w:rPr>
          <w:color w:val="000000" w:themeColor="text1"/>
          <w:sz w:val="24"/>
        </w:rPr>
        <w:t>201</w:t>
      </w:r>
      <w:r w:rsidR="00E75BEB">
        <w:rPr>
          <w:color w:val="000000" w:themeColor="text1"/>
          <w:sz w:val="24"/>
        </w:rPr>
        <w:t>9</w:t>
      </w:r>
      <w:r w:rsidR="00E75BEB" w:rsidRPr="00C07FE6">
        <w:rPr>
          <w:color w:val="000000" w:themeColor="text1"/>
          <w:sz w:val="24"/>
        </w:rPr>
        <w:t>0</w:t>
      </w:r>
      <w:r w:rsidR="00E75BEB">
        <w:rPr>
          <w:color w:val="000000" w:themeColor="text1"/>
          <w:sz w:val="24"/>
        </w:rPr>
        <w:t>5</w:t>
      </w:r>
      <w:r w:rsidR="00E75BEB" w:rsidRPr="00C07FE6">
        <w:rPr>
          <w:color w:val="000000" w:themeColor="text1"/>
          <w:sz w:val="24"/>
        </w:rPr>
        <w:t>01</w:t>
      </w:r>
      <w:r w:rsidRPr="00E91C34">
        <w:rPr>
          <w:color w:val="000000" w:themeColor="text1"/>
          <w:sz w:val="24"/>
        </w:rPr>
        <w:t>，有效期至</w:t>
      </w:r>
      <w:r w:rsidR="00E75BEB" w:rsidRPr="00C07FE6">
        <w:rPr>
          <w:color w:val="000000" w:themeColor="text1"/>
          <w:sz w:val="24"/>
        </w:rPr>
        <w:t>202</w:t>
      </w:r>
      <w:r w:rsidR="00E75BEB">
        <w:rPr>
          <w:color w:val="000000" w:themeColor="text1"/>
          <w:sz w:val="24"/>
        </w:rPr>
        <w:t>1</w:t>
      </w:r>
      <w:r w:rsidRPr="00C07FE6">
        <w:rPr>
          <w:rFonts w:hint="eastAsia"/>
          <w:color w:val="000000" w:themeColor="text1"/>
          <w:sz w:val="24"/>
        </w:rPr>
        <w:t>年</w:t>
      </w:r>
      <w:r w:rsidR="00E75BEB">
        <w:rPr>
          <w:color w:val="000000" w:themeColor="text1"/>
          <w:sz w:val="24"/>
        </w:rPr>
        <w:t>04</w:t>
      </w:r>
      <w:r w:rsidRPr="00C07FE6">
        <w:rPr>
          <w:rFonts w:hint="eastAsia"/>
          <w:color w:val="000000" w:themeColor="text1"/>
          <w:sz w:val="24"/>
        </w:rPr>
        <w:t>月</w:t>
      </w:r>
      <w:r w:rsidRPr="00E91C34">
        <w:rPr>
          <w:color w:val="000000" w:themeColor="text1"/>
          <w:sz w:val="24"/>
        </w:rPr>
        <w:t>，</w:t>
      </w:r>
      <w:r w:rsidR="006B161F">
        <w:rPr>
          <w:rFonts w:hint="eastAsia"/>
          <w:color w:val="000000" w:themeColor="text1"/>
          <w:sz w:val="24"/>
        </w:rPr>
        <w:t>保</w:t>
      </w:r>
      <w:r w:rsidR="006B161F" w:rsidRPr="00E91C34">
        <w:rPr>
          <w:color w:val="000000" w:themeColor="text1"/>
          <w:sz w:val="24"/>
        </w:rPr>
        <w:t>存条件</w:t>
      </w:r>
      <w:r w:rsidRPr="00E91C34">
        <w:rPr>
          <w:color w:val="000000" w:themeColor="text1"/>
          <w:sz w:val="24"/>
        </w:rPr>
        <w:t>：密封保存。</w:t>
      </w:r>
    </w:p>
    <w:p w14:paraId="359F7DDC" w14:textId="24FE318B" w:rsidR="00C25488" w:rsidRPr="00E91C34" w:rsidRDefault="007A0A6D" w:rsidP="00DE3D93">
      <w:pPr>
        <w:adjustRightInd w:val="0"/>
        <w:snapToGrid w:val="0"/>
        <w:spacing w:line="360" w:lineRule="auto"/>
        <w:ind w:firstLineChars="200" w:firstLine="480"/>
        <w:rPr>
          <w:color w:val="000000" w:themeColor="text1"/>
          <w:sz w:val="24"/>
        </w:rPr>
      </w:pPr>
      <w:r w:rsidRPr="00E91C34">
        <w:rPr>
          <w:color w:val="000000" w:themeColor="text1"/>
          <w:sz w:val="24"/>
        </w:rPr>
        <w:t>安慰剂对照：香橘乳癖宁胶囊模拟，规格</w:t>
      </w:r>
      <w:r w:rsidRPr="00E91C34">
        <w:rPr>
          <w:color w:val="000000" w:themeColor="text1"/>
          <w:sz w:val="24"/>
        </w:rPr>
        <w:t>0.45</w:t>
      </w:r>
      <w:r w:rsidR="00234085" w:rsidRPr="00E91C34">
        <w:rPr>
          <w:color w:val="000000" w:themeColor="text1"/>
          <w:sz w:val="24"/>
        </w:rPr>
        <w:t> </w:t>
      </w:r>
      <w:r w:rsidRPr="00E91C34">
        <w:rPr>
          <w:color w:val="000000" w:themeColor="text1"/>
          <w:sz w:val="24"/>
        </w:rPr>
        <w:t>g/</w:t>
      </w:r>
      <w:r w:rsidRPr="00E91C34">
        <w:rPr>
          <w:color w:val="000000" w:themeColor="text1"/>
          <w:sz w:val="24"/>
        </w:rPr>
        <w:t>粒，批号</w:t>
      </w:r>
      <w:r w:rsidR="00E75BEB" w:rsidRPr="00C07FE6">
        <w:rPr>
          <w:color w:val="000000" w:themeColor="text1"/>
          <w:sz w:val="24"/>
        </w:rPr>
        <w:t>201</w:t>
      </w:r>
      <w:r w:rsidR="00E75BEB">
        <w:rPr>
          <w:color w:val="000000" w:themeColor="text1"/>
          <w:sz w:val="24"/>
        </w:rPr>
        <w:t>9</w:t>
      </w:r>
      <w:r w:rsidR="00E75BEB" w:rsidRPr="00C07FE6">
        <w:rPr>
          <w:color w:val="000000" w:themeColor="text1"/>
          <w:sz w:val="24"/>
        </w:rPr>
        <w:t>0601</w:t>
      </w:r>
      <w:r w:rsidRPr="00E91C34">
        <w:rPr>
          <w:color w:val="000000" w:themeColor="text1"/>
          <w:sz w:val="24"/>
        </w:rPr>
        <w:t>，有效期至</w:t>
      </w:r>
      <w:r w:rsidR="00E75BEB" w:rsidRPr="00C07FE6">
        <w:rPr>
          <w:color w:val="000000" w:themeColor="text1"/>
          <w:sz w:val="24"/>
        </w:rPr>
        <w:t>202</w:t>
      </w:r>
      <w:r w:rsidR="00E75BEB">
        <w:rPr>
          <w:color w:val="000000" w:themeColor="text1"/>
          <w:sz w:val="24"/>
        </w:rPr>
        <w:t>1</w:t>
      </w:r>
      <w:r w:rsidRPr="00C07FE6">
        <w:rPr>
          <w:rFonts w:hint="eastAsia"/>
          <w:color w:val="000000" w:themeColor="text1"/>
          <w:sz w:val="24"/>
        </w:rPr>
        <w:t>年</w:t>
      </w:r>
      <w:r w:rsidR="00E75BEB">
        <w:rPr>
          <w:color w:val="000000" w:themeColor="text1"/>
          <w:sz w:val="24"/>
        </w:rPr>
        <w:t>04</w:t>
      </w:r>
      <w:r w:rsidRPr="00C07FE6">
        <w:rPr>
          <w:rFonts w:hint="eastAsia"/>
          <w:color w:val="000000" w:themeColor="text1"/>
          <w:sz w:val="24"/>
        </w:rPr>
        <w:t>月</w:t>
      </w:r>
      <w:r w:rsidRPr="00E91C34">
        <w:rPr>
          <w:color w:val="000000" w:themeColor="text1"/>
          <w:sz w:val="24"/>
        </w:rPr>
        <w:t>，</w:t>
      </w:r>
      <w:r w:rsidR="006B161F">
        <w:rPr>
          <w:rFonts w:hint="eastAsia"/>
          <w:color w:val="000000" w:themeColor="text1"/>
          <w:sz w:val="24"/>
        </w:rPr>
        <w:t>保</w:t>
      </w:r>
      <w:r w:rsidR="006B161F" w:rsidRPr="00E91C34">
        <w:rPr>
          <w:color w:val="000000" w:themeColor="text1"/>
          <w:sz w:val="24"/>
        </w:rPr>
        <w:t>存条件</w:t>
      </w:r>
      <w:r w:rsidRPr="00E91C34">
        <w:rPr>
          <w:color w:val="000000" w:themeColor="text1"/>
          <w:sz w:val="24"/>
        </w:rPr>
        <w:t>：密封保存。</w:t>
      </w:r>
    </w:p>
    <w:p w14:paraId="7F2652F7" w14:textId="58FA6115" w:rsidR="00C25488" w:rsidRPr="00E91C34" w:rsidRDefault="00CD2547" w:rsidP="00DE3D93">
      <w:pPr>
        <w:keepNext/>
        <w:widowControl/>
        <w:topLinePunct/>
        <w:adjustRightInd w:val="0"/>
        <w:snapToGrid w:val="0"/>
        <w:spacing w:line="360" w:lineRule="auto"/>
        <w:jc w:val="left"/>
        <w:outlineLvl w:val="1"/>
        <w:rPr>
          <w:b/>
          <w:color w:val="000000" w:themeColor="text1"/>
          <w:sz w:val="24"/>
        </w:rPr>
      </w:pPr>
      <w:bookmarkStart w:id="367" w:name="_Toc11266862"/>
      <w:r w:rsidRPr="006B0BAC">
        <w:rPr>
          <w:b/>
          <w:color w:val="000000" w:themeColor="text1"/>
          <w:sz w:val="24"/>
        </w:rPr>
        <w:t>6.2</w:t>
      </w:r>
      <w:r w:rsidR="0032512F" w:rsidRPr="006B0BAC">
        <w:rPr>
          <w:b/>
          <w:color w:val="000000" w:themeColor="text1"/>
          <w:sz w:val="24"/>
        </w:rPr>
        <w:t xml:space="preserve"> </w:t>
      </w:r>
      <w:r w:rsidR="00C25488" w:rsidRPr="006B0BAC">
        <w:rPr>
          <w:rFonts w:hint="eastAsia"/>
          <w:b/>
          <w:color w:val="000000" w:themeColor="text1"/>
          <w:sz w:val="24"/>
        </w:rPr>
        <w:t>药物包装及标签</w:t>
      </w:r>
      <w:bookmarkEnd w:id="367"/>
    </w:p>
    <w:p w14:paraId="547556BB" w14:textId="5EFABB36" w:rsidR="00B54B2A" w:rsidRPr="00E91C34" w:rsidRDefault="001121E1" w:rsidP="002656D5">
      <w:pPr>
        <w:adjustRightInd w:val="0"/>
        <w:snapToGrid w:val="0"/>
        <w:spacing w:line="360" w:lineRule="auto"/>
        <w:ind w:firstLineChars="200" w:firstLine="480"/>
        <w:rPr>
          <w:color w:val="000000" w:themeColor="text1"/>
          <w:sz w:val="24"/>
        </w:rPr>
      </w:pPr>
      <w:r>
        <w:rPr>
          <w:rFonts w:hint="eastAsia"/>
          <w:color w:val="000000" w:themeColor="text1"/>
          <w:sz w:val="24"/>
        </w:rPr>
        <w:t>治疗期试验药物</w:t>
      </w:r>
      <w:r w:rsidR="00B54B2A" w:rsidRPr="00E91C34">
        <w:rPr>
          <w:rFonts w:hint="eastAsia"/>
          <w:color w:val="000000" w:themeColor="text1"/>
          <w:sz w:val="24"/>
        </w:rPr>
        <w:t>每个</w:t>
      </w:r>
      <w:r w:rsidR="00B54B2A" w:rsidRPr="00E91C34">
        <w:rPr>
          <w:color w:val="000000" w:themeColor="text1"/>
          <w:sz w:val="24"/>
        </w:rPr>
        <w:t>药物</w:t>
      </w:r>
      <w:r w:rsidR="00E75BEB">
        <w:rPr>
          <w:rFonts w:hint="eastAsia"/>
          <w:color w:val="000000" w:themeColor="text1"/>
          <w:sz w:val="24"/>
        </w:rPr>
        <w:t>包装号</w:t>
      </w:r>
      <w:r w:rsidR="00E75BEB">
        <w:rPr>
          <w:color w:val="000000" w:themeColor="text1"/>
          <w:sz w:val="24"/>
        </w:rPr>
        <w:t>及验证码</w:t>
      </w:r>
      <w:r w:rsidR="00B54B2A" w:rsidRPr="00E91C34">
        <w:rPr>
          <w:color w:val="000000" w:themeColor="text1"/>
          <w:sz w:val="24"/>
        </w:rPr>
        <w:t>为</w:t>
      </w:r>
      <w:r w:rsidR="00B54B2A" w:rsidRPr="00E91C34">
        <w:rPr>
          <w:rFonts w:hint="eastAsia"/>
          <w:color w:val="000000" w:themeColor="text1"/>
          <w:sz w:val="24"/>
        </w:rPr>
        <w:t>1</w:t>
      </w:r>
      <w:r w:rsidR="00B54B2A" w:rsidRPr="00E91C34">
        <w:rPr>
          <w:rFonts w:hint="eastAsia"/>
          <w:color w:val="000000" w:themeColor="text1"/>
          <w:sz w:val="24"/>
        </w:rPr>
        <w:t>个</w:t>
      </w:r>
      <w:r w:rsidR="00B54B2A" w:rsidRPr="00E91C34">
        <w:rPr>
          <w:color w:val="000000" w:themeColor="text1"/>
          <w:sz w:val="24"/>
        </w:rPr>
        <w:t>大盒，每个大盒内装有</w:t>
      </w:r>
      <w:r w:rsidR="00B54B2A" w:rsidRPr="00E91C34">
        <w:rPr>
          <w:rFonts w:hint="eastAsia"/>
          <w:color w:val="000000" w:themeColor="text1"/>
          <w:sz w:val="24"/>
        </w:rPr>
        <w:t>3</w:t>
      </w:r>
      <w:r w:rsidR="00561CF0">
        <w:rPr>
          <w:rFonts w:hint="eastAsia"/>
          <w:color w:val="000000" w:themeColor="text1"/>
          <w:sz w:val="24"/>
        </w:rPr>
        <w:t>5</w:t>
      </w:r>
      <w:r w:rsidR="00B54B2A" w:rsidRPr="00E91C34">
        <w:rPr>
          <w:rFonts w:hint="eastAsia"/>
          <w:color w:val="000000" w:themeColor="text1"/>
          <w:sz w:val="24"/>
        </w:rPr>
        <w:t>个</w:t>
      </w:r>
      <w:r w:rsidR="00444CE8">
        <w:rPr>
          <w:rFonts w:hint="eastAsia"/>
          <w:color w:val="000000" w:themeColor="text1"/>
          <w:sz w:val="24"/>
        </w:rPr>
        <w:t>中</w:t>
      </w:r>
      <w:r w:rsidR="00B54B2A" w:rsidRPr="00E91C34">
        <w:rPr>
          <w:color w:val="000000" w:themeColor="text1"/>
          <w:sz w:val="24"/>
        </w:rPr>
        <w:t>盒，每个</w:t>
      </w:r>
      <w:r w:rsidR="00444CE8">
        <w:rPr>
          <w:rFonts w:hint="eastAsia"/>
          <w:color w:val="000000" w:themeColor="text1"/>
          <w:sz w:val="24"/>
        </w:rPr>
        <w:t>中</w:t>
      </w:r>
      <w:r w:rsidR="00F15B93" w:rsidRPr="00E91C34">
        <w:rPr>
          <w:rFonts w:hint="eastAsia"/>
          <w:color w:val="000000" w:themeColor="text1"/>
          <w:sz w:val="24"/>
        </w:rPr>
        <w:t>盒</w:t>
      </w:r>
      <w:r w:rsidR="004B5026" w:rsidRPr="00E91C34">
        <w:rPr>
          <w:rFonts w:hint="eastAsia"/>
          <w:color w:val="000000" w:themeColor="text1"/>
          <w:sz w:val="24"/>
        </w:rPr>
        <w:t>装有</w:t>
      </w:r>
      <w:r w:rsidR="00561CF0">
        <w:rPr>
          <w:rFonts w:hint="eastAsia"/>
          <w:color w:val="000000" w:themeColor="text1"/>
          <w:sz w:val="24"/>
        </w:rPr>
        <w:t>3</w:t>
      </w:r>
      <w:r w:rsidR="004B5026" w:rsidRPr="00E91C34">
        <w:rPr>
          <w:rFonts w:hint="eastAsia"/>
          <w:color w:val="000000" w:themeColor="text1"/>
          <w:sz w:val="24"/>
        </w:rPr>
        <w:t>个</w:t>
      </w:r>
      <w:r w:rsidR="00444CE8">
        <w:rPr>
          <w:rFonts w:hint="eastAsia"/>
          <w:color w:val="000000" w:themeColor="text1"/>
          <w:sz w:val="24"/>
        </w:rPr>
        <w:t>小盒</w:t>
      </w:r>
      <w:r w:rsidR="004B5026" w:rsidRPr="00E91C34">
        <w:rPr>
          <w:color w:val="000000" w:themeColor="text1"/>
          <w:sz w:val="24"/>
        </w:rPr>
        <w:t>，每个</w:t>
      </w:r>
      <w:r w:rsidR="00444CE8">
        <w:rPr>
          <w:rFonts w:hint="eastAsia"/>
          <w:color w:val="000000" w:themeColor="text1"/>
          <w:sz w:val="24"/>
        </w:rPr>
        <w:t>小盒</w:t>
      </w:r>
      <w:r w:rsidR="00F15B93" w:rsidRPr="00E91C34">
        <w:rPr>
          <w:color w:val="000000" w:themeColor="text1"/>
          <w:sz w:val="24"/>
        </w:rPr>
        <w:t>装有</w:t>
      </w:r>
      <w:r w:rsidR="004B5026" w:rsidRPr="00E91C34">
        <w:rPr>
          <w:rFonts w:hint="eastAsia"/>
          <w:color w:val="000000" w:themeColor="text1"/>
          <w:sz w:val="24"/>
        </w:rPr>
        <w:t>2</w:t>
      </w:r>
      <w:r w:rsidR="00B723B1">
        <w:rPr>
          <w:rFonts w:hint="eastAsia"/>
          <w:color w:val="000000" w:themeColor="text1"/>
          <w:sz w:val="24"/>
        </w:rPr>
        <w:t>袋</w:t>
      </w:r>
      <w:r w:rsidR="00444CE8">
        <w:rPr>
          <w:rFonts w:hint="eastAsia"/>
          <w:color w:val="000000" w:themeColor="text1"/>
          <w:sz w:val="24"/>
        </w:rPr>
        <w:t>铝塑</w:t>
      </w:r>
      <w:r w:rsidR="00444CE8">
        <w:rPr>
          <w:color w:val="000000" w:themeColor="text1"/>
          <w:sz w:val="24"/>
        </w:rPr>
        <w:t>袋（</w:t>
      </w:r>
      <w:r w:rsidR="00444CE8" w:rsidRPr="0092475D">
        <w:rPr>
          <w:rFonts w:hint="eastAsia"/>
          <w:color w:val="000000" w:themeColor="text1"/>
          <w:sz w:val="24"/>
        </w:rPr>
        <w:t>聚酯</w:t>
      </w:r>
      <w:r w:rsidR="00444CE8" w:rsidRPr="0092475D">
        <w:rPr>
          <w:rFonts w:hint="eastAsia"/>
          <w:color w:val="000000" w:themeColor="text1"/>
          <w:sz w:val="24"/>
        </w:rPr>
        <w:t>\</w:t>
      </w:r>
      <w:r w:rsidR="00444CE8" w:rsidRPr="0092475D">
        <w:rPr>
          <w:rFonts w:hint="eastAsia"/>
          <w:color w:val="000000" w:themeColor="text1"/>
          <w:sz w:val="24"/>
        </w:rPr>
        <w:t>铝</w:t>
      </w:r>
      <w:r w:rsidR="00444CE8" w:rsidRPr="0092475D">
        <w:rPr>
          <w:rFonts w:hint="eastAsia"/>
          <w:color w:val="000000" w:themeColor="text1"/>
          <w:sz w:val="24"/>
        </w:rPr>
        <w:t>\</w:t>
      </w:r>
      <w:r w:rsidR="00444CE8" w:rsidRPr="0092475D">
        <w:rPr>
          <w:rFonts w:hint="eastAsia"/>
          <w:color w:val="000000" w:themeColor="text1"/>
          <w:sz w:val="24"/>
        </w:rPr>
        <w:t>聚乙烯药品包装用复合膜</w:t>
      </w:r>
      <w:r w:rsidR="00444CE8">
        <w:rPr>
          <w:color w:val="000000" w:themeColor="text1"/>
          <w:sz w:val="24"/>
        </w:rPr>
        <w:t>）</w:t>
      </w:r>
      <w:r w:rsidR="004B5026" w:rsidRPr="00E91C34">
        <w:rPr>
          <w:rFonts w:hint="eastAsia"/>
          <w:color w:val="000000" w:themeColor="text1"/>
          <w:sz w:val="24"/>
        </w:rPr>
        <w:t>，</w:t>
      </w:r>
      <w:r w:rsidR="00444CE8">
        <w:rPr>
          <w:rFonts w:hint="eastAsia"/>
          <w:color w:val="000000" w:themeColor="text1"/>
          <w:sz w:val="24"/>
        </w:rPr>
        <w:t>铝塑</w:t>
      </w:r>
      <w:r w:rsidR="00444CE8">
        <w:rPr>
          <w:color w:val="000000" w:themeColor="text1"/>
          <w:sz w:val="24"/>
        </w:rPr>
        <w:t>袋（</w:t>
      </w:r>
      <w:r w:rsidR="00444CE8" w:rsidRPr="0092475D">
        <w:rPr>
          <w:rFonts w:hint="eastAsia"/>
          <w:color w:val="000000" w:themeColor="text1"/>
          <w:sz w:val="24"/>
        </w:rPr>
        <w:t>聚酯</w:t>
      </w:r>
      <w:r w:rsidR="00444CE8" w:rsidRPr="0092475D">
        <w:rPr>
          <w:rFonts w:hint="eastAsia"/>
          <w:color w:val="000000" w:themeColor="text1"/>
          <w:sz w:val="24"/>
        </w:rPr>
        <w:t>\</w:t>
      </w:r>
      <w:r w:rsidR="00444CE8" w:rsidRPr="0092475D">
        <w:rPr>
          <w:rFonts w:hint="eastAsia"/>
          <w:color w:val="000000" w:themeColor="text1"/>
          <w:sz w:val="24"/>
        </w:rPr>
        <w:t>铝</w:t>
      </w:r>
      <w:r w:rsidR="00444CE8" w:rsidRPr="0092475D">
        <w:rPr>
          <w:rFonts w:hint="eastAsia"/>
          <w:color w:val="000000" w:themeColor="text1"/>
          <w:sz w:val="24"/>
        </w:rPr>
        <w:t>\</w:t>
      </w:r>
      <w:r w:rsidR="00444CE8" w:rsidRPr="0092475D">
        <w:rPr>
          <w:rFonts w:hint="eastAsia"/>
          <w:color w:val="000000" w:themeColor="text1"/>
          <w:sz w:val="24"/>
        </w:rPr>
        <w:t>聚乙烯药品包装用复合膜</w:t>
      </w:r>
      <w:r w:rsidR="00444CE8">
        <w:rPr>
          <w:color w:val="000000" w:themeColor="text1"/>
          <w:sz w:val="24"/>
        </w:rPr>
        <w:t>）</w:t>
      </w:r>
      <w:r w:rsidR="00444CE8">
        <w:rPr>
          <w:rFonts w:hint="eastAsia"/>
          <w:color w:val="000000" w:themeColor="text1"/>
          <w:sz w:val="24"/>
        </w:rPr>
        <w:t>装有</w:t>
      </w:r>
      <w:r w:rsidR="00444CE8">
        <w:rPr>
          <w:rFonts w:hint="eastAsia"/>
          <w:color w:val="000000" w:themeColor="text1"/>
          <w:sz w:val="24"/>
        </w:rPr>
        <w:t>1</w:t>
      </w:r>
      <w:r w:rsidR="00444CE8" w:rsidRPr="00E91C34">
        <w:rPr>
          <w:rFonts w:hint="eastAsia"/>
          <w:color w:val="000000" w:themeColor="text1"/>
          <w:sz w:val="24"/>
        </w:rPr>
        <w:t>板泡罩包装，</w:t>
      </w:r>
      <w:r w:rsidR="004B5026" w:rsidRPr="00E91C34">
        <w:rPr>
          <w:rFonts w:hint="eastAsia"/>
          <w:color w:val="000000" w:themeColor="text1"/>
          <w:sz w:val="24"/>
        </w:rPr>
        <w:t>每个</w:t>
      </w:r>
      <w:r w:rsidR="004B5026" w:rsidRPr="00E91C34">
        <w:rPr>
          <w:color w:val="000000" w:themeColor="text1"/>
          <w:sz w:val="24"/>
        </w:rPr>
        <w:t>泡罩包装装有</w:t>
      </w:r>
      <w:r w:rsidR="00561CF0">
        <w:rPr>
          <w:rFonts w:hint="eastAsia"/>
          <w:color w:val="000000" w:themeColor="text1"/>
          <w:sz w:val="24"/>
        </w:rPr>
        <w:t>4</w:t>
      </w:r>
      <w:r w:rsidR="004B5026" w:rsidRPr="00E91C34">
        <w:rPr>
          <w:rFonts w:hint="eastAsia"/>
          <w:color w:val="000000" w:themeColor="text1"/>
          <w:sz w:val="24"/>
        </w:rPr>
        <w:t>粒胶囊</w:t>
      </w:r>
      <w:r w:rsidR="004B5026" w:rsidRPr="00E91C34">
        <w:rPr>
          <w:color w:val="000000" w:themeColor="text1"/>
          <w:sz w:val="24"/>
        </w:rPr>
        <w:t>。</w:t>
      </w:r>
    </w:p>
    <w:p w14:paraId="78E10279" w14:textId="761E1ADB" w:rsidR="004B5026" w:rsidRPr="00E91C34" w:rsidRDefault="004B5026" w:rsidP="004B5026">
      <w:pPr>
        <w:pStyle w:val="a6"/>
        <w:numPr>
          <w:ilvl w:val="0"/>
          <w:numId w:val="4"/>
        </w:numPr>
        <w:adjustRightInd w:val="0"/>
        <w:snapToGrid w:val="0"/>
        <w:spacing w:line="360" w:lineRule="auto"/>
        <w:ind w:firstLineChars="0"/>
        <w:rPr>
          <w:rFonts w:ascii="Times New Roman" w:hAnsi="Times New Roman"/>
          <w:color w:val="000000" w:themeColor="text1"/>
          <w:sz w:val="24"/>
          <w:szCs w:val="24"/>
        </w:rPr>
      </w:pPr>
      <w:r w:rsidRPr="00E91C34">
        <w:rPr>
          <w:rFonts w:ascii="Times New Roman" w:hAnsi="Times New Roman"/>
          <w:color w:val="000000" w:themeColor="text1"/>
          <w:sz w:val="24"/>
          <w:szCs w:val="24"/>
        </w:rPr>
        <w:t>香橘乳癖宁胶囊高剂量组：</w:t>
      </w:r>
      <w:r w:rsidR="00444CE8">
        <w:rPr>
          <w:rFonts w:ascii="Times New Roman" w:hAnsi="Times New Roman" w:hint="eastAsia"/>
          <w:color w:val="000000" w:themeColor="text1"/>
          <w:sz w:val="24"/>
          <w:szCs w:val="24"/>
        </w:rPr>
        <w:t>每</w:t>
      </w:r>
      <w:r w:rsidR="00444CE8">
        <w:rPr>
          <w:rFonts w:ascii="Times New Roman" w:hAnsi="Times New Roman" w:hint="eastAsia"/>
          <w:color w:val="000000" w:themeColor="text1"/>
          <w:sz w:val="24"/>
          <w:szCs w:val="24"/>
        </w:rPr>
        <w:t>1</w:t>
      </w:r>
      <w:r w:rsidR="00444CE8">
        <w:rPr>
          <w:rFonts w:ascii="Times New Roman" w:hAnsi="Times New Roman" w:hint="eastAsia"/>
          <w:color w:val="000000" w:themeColor="text1"/>
          <w:sz w:val="24"/>
          <w:szCs w:val="24"/>
        </w:rPr>
        <w:t>个</w:t>
      </w:r>
      <w:r w:rsidR="00444CE8">
        <w:rPr>
          <w:rFonts w:ascii="Times New Roman" w:hAnsi="Times New Roman"/>
          <w:color w:val="000000" w:themeColor="text1"/>
          <w:sz w:val="24"/>
          <w:szCs w:val="24"/>
        </w:rPr>
        <w:t>小盒中装有</w:t>
      </w:r>
      <w:r w:rsidR="00444CE8">
        <w:rPr>
          <w:rFonts w:ascii="Times New Roman" w:hAnsi="Times New Roman" w:hint="eastAsia"/>
          <w:color w:val="000000" w:themeColor="text1"/>
          <w:sz w:val="24"/>
          <w:szCs w:val="24"/>
        </w:rPr>
        <w:t>2</w:t>
      </w:r>
      <w:r w:rsidR="00444CE8">
        <w:rPr>
          <w:rFonts w:ascii="Times New Roman" w:hAnsi="Times New Roman" w:hint="eastAsia"/>
          <w:color w:val="000000" w:themeColor="text1"/>
          <w:sz w:val="24"/>
          <w:szCs w:val="24"/>
        </w:rPr>
        <w:t>袋</w:t>
      </w:r>
      <w:r w:rsidR="00444CE8">
        <w:rPr>
          <w:rFonts w:ascii="Times New Roman" w:hAnsi="Times New Roman"/>
          <w:color w:val="000000" w:themeColor="text1"/>
          <w:sz w:val="24"/>
          <w:szCs w:val="24"/>
        </w:rPr>
        <w:t>铝</w:t>
      </w:r>
      <w:r w:rsidR="00444CE8">
        <w:rPr>
          <w:rFonts w:ascii="Times New Roman" w:hAnsi="Times New Roman" w:hint="eastAsia"/>
          <w:color w:val="000000" w:themeColor="text1"/>
          <w:sz w:val="24"/>
          <w:szCs w:val="24"/>
        </w:rPr>
        <w:t>塑</w:t>
      </w:r>
      <w:r w:rsidR="00444CE8">
        <w:rPr>
          <w:rFonts w:ascii="Times New Roman" w:hAnsi="Times New Roman"/>
          <w:color w:val="000000" w:themeColor="text1"/>
          <w:sz w:val="24"/>
          <w:szCs w:val="24"/>
        </w:rPr>
        <w:t>袋</w:t>
      </w:r>
      <w:r w:rsidR="00444CE8">
        <w:rPr>
          <w:color w:val="000000" w:themeColor="text1"/>
          <w:sz w:val="24"/>
        </w:rPr>
        <w:t>（</w:t>
      </w:r>
      <w:r w:rsidR="00444CE8" w:rsidRPr="0092475D">
        <w:rPr>
          <w:rFonts w:hint="eastAsia"/>
          <w:color w:val="000000" w:themeColor="text1"/>
          <w:sz w:val="24"/>
        </w:rPr>
        <w:t>聚酯</w:t>
      </w:r>
      <w:r w:rsidR="00444CE8" w:rsidRPr="0092475D">
        <w:rPr>
          <w:rFonts w:hint="eastAsia"/>
          <w:color w:val="000000" w:themeColor="text1"/>
          <w:sz w:val="24"/>
        </w:rPr>
        <w:t>\</w:t>
      </w:r>
      <w:r w:rsidR="00444CE8" w:rsidRPr="0092475D">
        <w:rPr>
          <w:rFonts w:hint="eastAsia"/>
          <w:color w:val="000000" w:themeColor="text1"/>
          <w:sz w:val="24"/>
        </w:rPr>
        <w:t>铝</w:t>
      </w:r>
      <w:r w:rsidR="00444CE8" w:rsidRPr="0092475D">
        <w:rPr>
          <w:rFonts w:hint="eastAsia"/>
          <w:color w:val="000000" w:themeColor="text1"/>
          <w:sz w:val="24"/>
        </w:rPr>
        <w:t>\</w:t>
      </w:r>
      <w:r w:rsidR="00444CE8" w:rsidRPr="0092475D">
        <w:rPr>
          <w:rFonts w:hint="eastAsia"/>
          <w:color w:val="000000" w:themeColor="text1"/>
          <w:sz w:val="24"/>
        </w:rPr>
        <w:t>聚乙烯药品包装用复合膜</w:t>
      </w:r>
      <w:r w:rsidR="00444CE8">
        <w:rPr>
          <w:color w:val="000000" w:themeColor="text1"/>
          <w:sz w:val="24"/>
        </w:rPr>
        <w:t>）</w:t>
      </w:r>
      <w:r w:rsidR="00444CE8">
        <w:rPr>
          <w:rFonts w:ascii="Times New Roman" w:hAnsi="Times New Roman"/>
          <w:color w:val="000000" w:themeColor="text1"/>
          <w:sz w:val="24"/>
          <w:szCs w:val="24"/>
        </w:rPr>
        <w:t>，每个铝</w:t>
      </w:r>
      <w:r w:rsidR="00444CE8">
        <w:rPr>
          <w:rFonts w:ascii="Times New Roman" w:hAnsi="Times New Roman" w:hint="eastAsia"/>
          <w:color w:val="000000" w:themeColor="text1"/>
          <w:sz w:val="24"/>
          <w:szCs w:val="24"/>
        </w:rPr>
        <w:t>塑</w:t>
      </w:r>
      <w:r w:rsidR="00444CE8">
        <w:rPr>
          <w:rFonts w:ascii="Times New Roman" w:hAnsi="Times New Roman"/>
          <w:color w:val="000000" w:themeColor="text1"/>
          <w:sz w:val="24"/>
          <w:szCs w:val="24"/>
        </w:rPr>
        <w:t>袋</w:t>
      </w:r>
      <w:r w:rsidR="00444CE8">
        <w:rPr>
          <w:color w:val="000000" w:themeColor="text1"/>
          <w:sz w:val="24"/>
        </w:rPr>
        <w:t>（</w:t>
      </w:r>
      <w:r w:rsidR="00444CE8" w:rsidRPr="0092475D">
        <w:rPr>
          <w:rFonts w:hint="eastAsia"/>
          <w:color w:val="000000" w:themeColor="text1"/>
          <w:sz w:val="24"/>
        </w:rPr>
        <w:t>聚酯</w:t>
      </w:r>
      <w:r w:rsidR="00444CE8" w:rsidRPr="0092475D">
        <w:rPr>
          <w:rFonts w:hint="eastAsia"/>
          <w:color w:val="000000" w:themeColor="text1"/>
          <w:sz w:val="24"/>
        </w:rPr>
        <w:t>\</w:t>
      </w:r>
      <w:r w:rsidR="00444CE8" w:rsidRPr="0092475D">
        <w:rPr>
          <w:rFonts w:hint="eastAsia"/>
          <w:color w:val="000000" w:themeColor="text1"/>
          <w:sz w:val="24"/>
        </w:rPr>
        <w:t>铝</w:t>
      </w:r>
      <w:r w:rsidR="00444CE8" w:rsidRPr="0092475D">
        <w:rPr>
          <w:rFonts w:hint="eastAsia"/>
          <w:color w:val="000000" w:themeColor="text1"/>
          <w:sz w:val="24"/>
        </w:rPr>
        <w:t>\</w:t>
      </w:r>
      <w:r w:rsidR="00444CE8" w:rsidRPr="0092475D">
        <w:rPr>
          <w:rFonts w:hint="eastAsia"/>
          <w:color w:val="000000" w:themeColor="text1"/>
          <w:sz w:val="24"/>
        </w:rPr>
        <w:t>聚乙烯药品包装用复合膜</w:t>
      </w:r>
      <w:r w:rsidR="00444CE8">
        <w:rPr>
          <w:color w:val="000000" w:themeColor="text1"/>
          <w:sz w:val="24"/>
        </w:rPr>
        <w:t>）</w:t>
      </w:r>
      <w:r w:rsidR="00444CE8">
        <w:rPr>
          <w:rFonts w:ascii="Times New Roman" w:hAnsi="Times New Roman"/>
          <w:color w:val="000000" w:themeColor="text1"/>
          <w:sz w:val="24"/>
          <w:szCs w:val="24"/>
        </w:rPr>
        <w:t>装有</w:t>
      </w:r>
      <w:r w:rsidR="00444CE8">
        <w:rPr>
          <w:rFonts w:ascii="Times New Roman" w:hAnsi="Times New Roman" w:hint="eastAsia"/>
          <w:color w:val="000000" w:themeColor="text1"/>
          <w:sz w:val="24"/>
          <w:szCs w:val="24"/>
        </w:rPr>
        <w:t>1</w:t>
      </w:r>
      <w:r w:rsidR="00444CE8">
        <w:rPr>
          <w:rFonts w:ascii="Times New Roman" w:hAnsi="Times New Roman" w:hint="eastAsia"/>
          <w:color w:val="000000" w:themeColor="text1"/>
          <w:sz w:val="24"/>
          <w:szCs w:val="24"/>
        </w:rPr>
        <w:t>板泡罩</w:t>
      </w:r>
      <w:r w:rsidR="00444CE8">
        <w:rPr>
          <w:rFonts w:ascii="Times New Roman" w:hAnsi="Times New Roman"/>
          <w:color w:val="000000" w:themeColor="text1"/>
          <w:sz w:val="24"/>
          <w:szCs w:val="24"/>
        </w:rPr>
        <w:t>包装，</w:t>
      </w:r>
      <w:r w:rsidR="00444CE8" w:rsidRPr="00E91C34">
        <w:rPr>
          <w:rFonts w:ascii="Times New Roman" w:hAnsi="Times New Roman" w:hint="eastAsia"/>
          <w:color w:val="000000" w:themeColor="text1"/>
          <w:sz w:val="24"/>
          <w:szCs w:val="24"/>
        </w:rPr>
        <w:t>2</w:t>
      </w:r>
      <w:r w:rsidR="00444CE8" w:rsidRPr="00E91C34">
        <w:rPr>
          <w:rFonts w:ascii="Times New Roman" w:hAnsi="Times New Roman" w:hint="eastAsia"/>
          <w:color w:val="000000" w:themeColor="text1"/>
          <w:sz w:val="24"/>
          <w:szCs w:val="24"/>
        </w:rPr>
        <w:t>板泡罩包装（</w:t>
      </w:r>
      <w:r w:rsidR="00444CE8">
        <w:rPr>
          <w:rFonts w:ascii="Times New Roman" w:hAnsi="Times New Roman"/>
          <w:color w:val="000000" w:themeColor="text1"/>
          <w:sz w:val="24"/>
          <w:szCs w:val="24"/>
        </w:rPr>
        <w:t>8</w:t>
      </w:r>
      <w:r w:rsidR="00444CE8" w:rsidRPr="00E91C34">
        <w:rPr>
          <w:rFonts w:ascii="Times New Roman" w:hAnsi="Times New Roman" w:hint="eastAsia"/>
          <w:color w:val="000000" w:themeColor="text1"/>
          <w:sz w:val="24"/>
          <w:szCs w:val="24"/>
        </w:rPr>
        <w:t>粒</w:t>
      </w:r>
      <w:r w:rsidR="00444CE8" w:rsidRPr="00E91C34">
        <w:rPr>
          <w:rFonts w:ascii="Times New Roman" w:hAnsi="Times New Roman"/>
          <w:color w:val="000000" w:themeColor="text1"/>
          <w:sz w:val="24"/>
          <w:szCs w:val="24"/>
        </w:rPr>
        <w:t>胶囊</w:t>
      </w:r>
      <w:r w:rsidR="00444CE8" w:rsidRPr="00E91C34">
        <w:rPr>
          <w:rFonts w:ascii="Times New Roman" w:hAnsi="Times New Roman" w:hint="eastAsia"/>
          <w:color w:val="000000" w:themeColor="text1"/>
          <w:sz w:val="24"/>
          <w:szCs w:val="24"/>
        </w:rPr>
        <w:t>）均为</w:t>
      </w:r>
      <w:r w:rsidR="00444CE8" w:rsidRPr="00E91C34">
        <w:rPr>
          <w:rFonts w:ascii="Times New Roman" w:hAnsi="Times New Roman"/>
          <w:color w:val="000000" w:themeColor="text1"/>
          <w:sz w:val="24"/>
          <w:szCs w:val="24"/>
        </w:rPr>
        <w:t>香橘乳癖宁胶囊</w:t>
      </w:r>
      <w:r w:rsidRPr="00E91C34">
        <w:rPr>
          <w:rFonts w:ascii="Times New Roman" w:hAnsi="Times New Roman"/>
          <w:color w:val="000000" w:themeColor="text1"/>
          <w:sz w:val="24"/>
          <w:szCs w:val="24"/>
        </w:rPr>
        <w:t>；</w:t>
      </w:r>
    </w:p>
    <w:p w14:paraId="6B28D171" w14:textId="64D3BB4B" w:rsidR="004B5026" w:rsidRPr="00E91C34" w:rsidRDefault="004B5026" w:rsidP="004B5026">
      <w:pPr>
        <w:pStyle w:val="a6"/>
        <w:numPr>
          <w:ilvl w:val="0"/>
          <w:numId w:val="4"/>
        </w:numPr>
        <w:adjustRightInd w:val="0"/>
        <w:snapToGrid w:val="0"/>
        <w:spacing w:line="360" w:lineRule="auto"/>
        <w:ind w:firstLineChars="0"/>
        <w:rPr>
          <w:rFonts w:ascii="Times New Roman" w:hAnsi="Times New Roman"/>
          <w:color w:val="000000" w:themeColor="text1"/>
          <w:sz w:val="24"/>
          <w:szCs w:val="24"/>
        </w:rPr>
      </w:pPr>
      <w:r w:rsidRPr="00E91C34">
        <w:rPr>
          <w:rFonts w:ascii="Times New Roman" w:hAnsi="Times New Roman"/>
          <w:color w:val="000000" w:themeColor="text1"/>
          <w:sz w:val="24"/>
          <w:szCs w:val="24"/>
        </w:rPr>
        <w:t>香橘乳癖宁胶囊低剂量组：</w:t>
      </w:r>
      <w:r w:rsidR="00444CE8">
        <w:rPr>
          <w:rFonts w:ascii="Times New Roman" w:hAnsi="Times New Roman" w:hint="eastAsia"/>
          <w:color w:val="000000" w:themeColor="text1"/>
          <w:sz w:val="24"/>
          <w:szCs w:val="24"/>
        </w:rPr>
        <w:t>每</w:t>
      </w:r>
      <w:r w:rsidR="00444CE8">
        <w:rPr>
          <w:rFonts w:ascii="Times New Roman" w:hAnsi="Times New Roman" w:hint="eastAsia"/>
          <w:color w:val="000000" w:themeColor="text1"/>
          <w:sz w:val="24"/>
          <w:szCs w:val="24"/>
        </w:rPr>
        <w:t>1</w:t>
      </w:r>
      <w:r w:rsidR="00444CE8">
        <w:rPr>
          <w:rFonts w:ascii="Times New Roman" w:hAnsi="Times New Roman" w:hint="eastAsia"/>
          <w:color w:val="000000" w:themeColor="text1"/>
          <w:sz w:val="24"/>
          <w:szCs w:val="24"/>
        </w:rPr>
        <w:t>个</w:t>
      </w:r>
      <w:r w:rsidR="00444CE8">
        <w:rPr>
          <w:rFonts w:ascii="Times New Roman" w:hAnsi="Times New Roman"/>
          <w:color w:val="000000" w:themeColor="text1"/>
          <w:sz w:val="24"/>
          <w:szCs w:val="24"/>
        </w:rPr>
        <w:t>小盒中装有</w:t>
      </w:r>
      <w:r w:rsidR="00444CE8">
        <w:rPr>
          <w:rFonts w:ascii="Times New Roman" w:hAnsi="Times New Roman" w:hint="eastAsia"/>
          <w:color w:val="000000" w:themeColor="text1"/>
          <w:sz w:val="24"/>
          <w:szCs w:val="24"/>
        </w:rPr>
        <w:t>2</w:t>
      </w:r>
      <w:r w:rsidR="00444CE8">
        <w:rPr>
          <w:rFonts w:ascii="Times New Roman" w:hAnsi="Times New Roman" w:hint="eastAsia"/>
          <w:color w:val="000000" w:themeColor="text1"/>
          <w:sz w:val="24"/>
          <w:szCs w:val="24"/>
        </w:rPr>
        <w:t>袋</w:t>
      </w:r>
      <w:r w:rsidR="00444CE8">
        <w:rPr>
          <w:rFonts w:ascii="Times New Roman" w:hAnsi="Times New Roman"/>
          <w:color w:val="000000" w:themeColor="text1"/>
          <w:sz w:val="24"/>
          <w:szCs w:val="24"/>
        </w:rPr>
        <w:t>铝</w:t>
      </w:r>
      <w:r w:rsidR="00444CE8">
        <w:rPr>
          <w:rFonts w:ascii="Times New Roman" w:hAnsi="Times New Roman" w:hint="eastAsia"/>
          <w:color w:val="000000" w:themeColor="text1"/>
          <w:sz w:val="24"/>
          <w:szCs w:val="24"/>
        </w:rPr>
        <w:t>塑</w:t>
      </w:r>
      <w:r w:rsidR="00444CE8">
        <w:rPr>
          <w:rFonts w:ascii="Times New Roman" w:hAnsi="Times New Roman"/>
          <w:color w:val="000000" w:themeColor="text1"/>
          <w:sz w:val="24"/>
          <w:szCs w:val="24"/>
        </w:rPr>
        <w:t>袋</w:t>
      </w:r>
      <w:r w:rsidR="00444CE8">
        <w:rPr>
          <w:color w:val="000000" w:themeColor="text1"/>
          <w:sz w:val="24"/>
        </w:rPr>
        <w:t>（</w:t>
      </w:r>
      <w:r w:rsidR="00444CE8" w:rsidRPr="0092475D">
        <w:rPr>
          <w:rFonts w:hint="eastAsia"/>
          <w:color w:val="000000" w:themeColor="text1"/>
          <w:sz w:val="24"/>
        </w:rPr>
        <w:t>聚酯</w:t>
      </w:r>
      <w:r w:rsidR="00444CE8" w:rsidRPr="0092475D">
        <w:rPr>
          <w:rFonts w:hint="eastAsia"/>
          <w:color w:val="000000" w:themeColor="text1"/>
          <w:sz w:val="24"/>
        </w:rPr>
        <w:t>\</w:t>
      </w:r>
      <w:r w:rsidR="00444CE8" w:rsidRPr="0092475D">
        <w:rPr>
          <w:rFonts w:hint="eastAsia"/>
          <w:color w:val="000000" w:themeColor="text1"/>
          <w:sz w:val="24"/>
        </w:rPr>
        <w:t>铝</w:t>
      </w:r>
      <w:r w:rsidR="00444CE8" w:rsidRPr="0092475D">
        <w:rPr>
          <w:rFonts w:hint="eastAsia"/>
          <w:color w:val="000000" w:themeColor="text1"/>
          <w:sz w:val="24"/>
        </w:rPr>
        <w:t>\</w:t>
      </w:r>
      <w:r w:rsidR="00444CE8" w:rsidRPr="0092475D">
        <w:rPr>
          <w:rFonts w:hint="eastAsia"/>
          <w:color w:val="000000" w:themeColor="text1"/>
          <w:sz w:val="24"/>
        </w:rPr>
        <w:t>聚乙烯药品包装用复合膜</w:t>
      </w:r>
      <w:r w:rsidR="00444CE8">
        <w:rPr>
          <w:color w:val="000000" w:themeColor="text1"/>
          <w:sz w:val="24"/>
        </w:rPr>
        <w:t>）</w:t>
      </w:r>
      <w:r w:rsidR="00444CE8">
        <w:rPr>
          <w:rFonts w:ascii="Times New Roman" w:hAnsi="Times New Roman"/>
          <w:color w:val="000000" w:themeColor="text1"/>
          <w:sz w:val="24"/>
          <w:szCs w:val="24"/>
        </w:rPr>
        <w:t>，每个铝</w:t>
      </w:r>
      <w:r w:rsidR="00444CE8">
        <w:rPr>
          <w:rFonts w:ascii="Times New Roman" w:hAnsi="Times New Roman" w:hint="eastAsia"/>
          <w:color w:val="000000" w:themeColor="text1"/>
          <w:sz w:val="24"/>
          <w:szCs w:val="24"/>
        </w:rPr>
        <w:t>塑</w:t>
      </w:r>
      <w:r w:rsidR="00444CE8">
        <w:rPr>
          <w:rFonts w:ascii="Times New Roman" w:hAnsi="Times New Roman"/>
          <w:color w:val="000000" w:themeColor="text1"/>
          <w:sz w:val="24"/>
          <w:szCs w:val="24"/>
        </w:rPr>
        <w:t>袋</w:t>
      </w:r>
      <w:r w:rsidR="00444CE8">
        <w:rPr>
          <w:color w:val="000000" w:themeColor="text1"/>
          <w:sz w:val="24"/>
        </w:rPr>
        <w:t>（</w:t>
      </w:r>
      <w:r w:rsidR="00444CE8" w:rsidRPr="0092475D">
        <w:rPr>
          <w:rFonts w:hint="eastAsia"/>
          <w:color w:val="000000" w:themeColor="text1"/>
          <w:sz w:val="24"/>
        </w:rPr>
        <w:t>聚酯</w:t>
      </w:r>
      <w:r w:rsidR="00444CE8" w:rsidRPr="0092475D">
        <w:rPr>
          <w:rFonts w:hint="eastAsia"/>
          <w:color w:val="000000" w:themeColor="text1"/>
          <w:sz w:val="24"/>
        </w:rPr>
        <w:t>\</w:t>
      </w:r>
      <w:r w:rsidR="00444CE8" w:rsidRPr="0092475D">
        <w:rPr>
          <w:rFonts w:hint="eastAsia"/>
          <w:color w:val="000000" w:themeColor="text1"/>
          <w:sz w:val="24"/>
        </w:rPr>
        <w:t>铝</w:t>
      </w:r>
      <w:r w:rsidR="00444CE8" w:rsidRPr="0092475D">
        <w:rPr>
          <w:rFonts w:hint="eastAsia"/>
          <w:color w:val="000000" w:themeColor="text1"/>
          <w:sz w:val="24"/>
        </w:rPr>
        <w:t>\</w:t>
      </w:r>
      <w:r w:rsidR="00444CE8" w:rsidRPr="0092475D">
        <w:rPr>
          <w:rFonts w:hint="eastAsia"/>
          <w:color w:val="000000" w:themeColor="text1"/>
          <w:sz w:val="24"/>
        </w:rPr>
        <w:t>聚乙烯药品包装用复合膜</w:t>
      </w:r>
      <w:r w:rsidR="00444CE8">
        <w:rPr>
          <w:color w:val="000000" w:themeColor="text1"/>
          <w:sz w:val="24"/>
        </w:rPr>
        <w:t>）</w:t>
      </w:r>
      <w:r w:rsidR="00444CE8">
        <w:rPr>
          <w:rFonts w:ascii="Times New Roman" w:hAnsi="Times New Roman"/>
          <w:color w:val="000000" w:themeColor="text1"/>
          <w:sz w:val="24"/>
          <w:szCs w:val="24"/>
        </w:rPr>
        <w:t>装有</w:t>
      </w:r>
      <w:r w:rsidR="00444CE8">
        <w:rPr>
          <w:rFonts w:ascii="Times New Roman" w:hAnsi="Times New Roman" w:hint="eastAsia"/>
          <w:color w:val="000000" w:themeColor="text1"/>
          <w:sz w:val="24"/>
          <w:szCs w:val="24"/>
        </w:rPr>
        <w:t>1</w:t>
      </w:r>
      <w:r w:rsidR="00444CE8">
        <w:rPr>
          <w:rFonts w:ascii="Times New Roman" w:hAnsi="Times New Roman" w:hint="eastAsia"/>
          <w:color w:val="000000" w:themeColor="text1"/>
          <w:sz w:val="24"/>
          <w:szCs w:val="24"/>
        </w:rPr>
        <w:t>板泡罩</w:t>
      </w:r>
      <w:r w:rsidR="00444CE8">
        <w:rPr>
          <w:rFonts w:ascii="Times New Roman" w:hAnsi="Times New Roman"/>
          <w:color w:val="000000" w:themeColor="text1"/>
          <w:sz w:val="24"/>
          <w:szCs w:val="24"/>
        </w:rPr>
        <w:t>包装，</w:t>
      </w:r>
      <w:r w:rsidR="00444CE8" w:rsidRPr="00E91C34">
        <w:rPr>
          <w:rFonts w:ascii="Times New Roman" w:hAnsi="Times New Roman"/>
          <w:color w:val="000000" w:themeColor="text1"/>
          <w:sz w:val="24"/>
          <w:szCs w:val="24"/>
        </w:rPr>
        <w:t>2</w:t>
      </w:r>
      <w:r w:rsidR="00444CE8" w:rsidRPr="00E91C34">
        <w:rPr>
          <w:rFonts w:ascii="Times New Roman" w:hAnsi="Times New Roman" w:hint="eastAsia"/>
          <w:color w:val="000000" w:themeColor="text1"/>
          <w:sz w:val="24"/>
          <w:szCs w:val="24"/>
        </w:rPr>
        <w:t>板泡罩</w:t>
      </w:r>
      <w:r w:rsidR="00444CE8" w:rsidRPr="00E91C34">
        <w:rPr>
          <w:rFonts w:ascii="Times New Roman" w:hAnsi="Times New Roman"/>
          <w:color w:val="000000" w:themeColor="text1"/>
          <w:sz w:val="24"/>
          <w:szCs w:val="24"/>
        </w:rPr>
        <w:t>包装中，</w:t>
      </w:r>
      <w:r w:rsidR="00444CE8" w:rsidRPr="00E91C34">
        <w:rPr>
          <w:rFonts w:ascii="Times New Roman" w:hAnsi="Times New Roman" w:hint="eastAsia"/>
          <w:color w:val="000000" w:themeColor="text1"/>
          <w:sz w:val="24"/>
          <w:szCs w:val="24"/>
        </w:rPr>
        <w:t>1</w:t>
      </w:r>
      <w:r w:rsidR="00444CE8" w:rsidRPr="00E91C34">
        <w:rPr>
          <w:rFonts w:ascii="Times New Roman" w:hAnsi="Times New Roman" w:hint="eastAsia"/>
          <w:color w:val="000000" w:themeColor="text1"/>
          <w:sz w:val="24"/>
          <w:szCs w:val="24"/>
        </w:rPr>
        <w:t>板（</w:t>
      </w:r>
      <w:r w:rsidR="00444CE8">
        <w:rPr>
          <w:rFonts w:ascii="Times New Roman" w:hAnsi="Times New Roman"/>
          <w:color w:val="000000" w:themeColor="text1"/>
          <w:sz w:val="24"/>
          <w:szCs w:val="24"/>
        </w:rPr>
        <w:t>4</w:t>
      </w:r>
      <w:r w:rsidR="00444CE8" w:rsidRPr="00E91C34">
        <w:rPr>
          <w:rFonts w:ascii="Times New Roman" w:hAnsi="Times New Roman" w:hint="eastAsia"/>
          <w:color w:val="000000" w:themeColor="text1"/>
          <w:sz w:val="24"/>
          <w:szCs w:val="24"/>
        </w:rPr>
        <w:t>粒</w:t>
      </w:r>
      <w:r w:rsidR="00444CE8" w:rsidRPr="00E91C34">
        <w:rPr>
          <w:rFonts w:ascii="Times New Roman" w:hAnsi="Times New Roman"/>
          <w:color w:val="000000" w:themeColor="text1"/>
          <w:sz w:val="24"/>
          <w:szCs w:val="24"/>
        </w:rPr>
        <w:t>胶囊</w:t>
      </w:r>
      <w:r w:rsidR="00444CE8" w:rsidRPr="00E91C34">
        <w:rPr>
          <w:rFonts w:ascii="Times New Roman" w:hAnsi="Times New Roman" w:hint="eastAsia"/>
          <w:color w:val="000000" w:themeColor="text1"/>
          <w:sz w:val="24"/>
          <w:szCs w:val="24"/>
        </w:rPr>
        <w:t>）为</w:t>
      </w:r>
      <w:r w:rsidR="00444CE8" w:rsidRPr="00E91C34">
        <w:rPr>
          <w:rFonts w:ascii="Times New Roman" w:hAnsi="Times New Roman"/>
          <w:color w:val="000000" w:themeColor="text1"/>
          <w:sz w:val="24"/>
          <w:szCs w:val="24"/>
        </w:rPr>
        <w:t>香橘乳癖宁胶囊</w:t>
      </w:r>
      <w:r w:rsidR="00444CE8" w:rsidRPr="00E91C34">
        <w:rPr>
          <w:rFonts w:ascii="Times New Roman" w:hAnsi="Times New Roman" w:hint="eastAsia"/>
          <w:color w:val="000000" w:themeColor="text1"/>
          <w:sz w:val="24"/>
          <w:szCs w:val="24"/>
        </w:rPr>
        <w:t>，</w:t>
      </w:r>
      <w:r w:rsidR="00444CE8" w:rsidRPr="00E91C34">
        <w:rPr>
          <w:rFonts w:ascii="Times New Roman" w:hAnsi="Times New Roman"/>
          <w:color w:val="000000" w:themeColor="text1"/>
          <w:sz w:val="24"/>
          <w:szCs w:val="24"/>
        </w:rPr>
        <w:t>另</w:t>
      </w:r>
      <w:r w:rsidR="00444CE8" w:rsidRPr="00E91C34">
        <w:rPr>
          <w:rFonts w:ascii="Times New Roman" w:hAnsi="Times New Roman" w:hint="eastAsia"/>
          <w:color w:val="000000" w:themeColor="text1"/>
          <w:sz w:val="24"/>
          <w:szCs w:val="24"/>
        </w:rPr>
        <w:t>1</w:t>
      </w:r>
      <w:r w:rsidR="00444CE8" w:rsidRPr="00E91C34">
        <w:rPr>
          <w:rFonts w:ascii="Times New Roman" w:hAnsi="Times New Roman" w:hint="eastAsia"/>
          <w:color w:val="000000" w:themeColor="text1"/>
          <w:sz w:val="24"/>
          <w:szCs w:val="24"/>
        </w:rPr>
        <w:t>板（</w:t>
      </w:r>
      <w:r w:rsidR="00444CE8">
        <w:rPr>
          <w:rFonts w:ascii="Times New Roman" w:hAnsi="Times New Roman"/>
          <w:color w:val="000000" w:themeColor="text1"/>
          <w:sz w:val="24"/>
          <w:szCs w:val="24"/>
        </w:rPr>
        <w:t>4</w:t>
      </w:r>
      <w:r w:rsidR="00444CE8" w:rsidRPr="00E91C34">
        <w:rPr>
          <w:rFonts w:ascii="Times New Roman" w:hAnsi="Times New Roman" w:hint="eastAsia"/>
          <w:color w:val="000000" w:themeColor="text1"/>
          <w:sz w:val="24"/>
          <w:szCs w:val="24"/>
        </w:rPr>
        <w:t>粒</w:t>
      </w:r>
      <w:r w:rsidR="00444CE8" w:rsidRPr="00E91C34">
        <w:rPr>
          <w:rFonts w:ascii="Times New Roman" w:hAnsi="Times New Roman"/>
          <w:color w:val="000000" w:themeColor="text1"/>
          <w:sz w:val="24"/>
          <w:szCs w:val="24"/>
        </w:rPr>
        <w:t>胶囊</w:t>
      </w:r>
      <w:r w:rsidR="00444CE8" w:rsidRPr="00E91C34">
        <w:rPr>
          <w:rFonts w:ascii="Times New Roman" w:hAnsi="Times New Roman" w:hint="eastAsia"/>
          <w:color w:val="000000" w:themeColor="text1"/>
          <w:sz w:val="24"/>
          <w:szCs w:val="24"/>
        </w:rPr>
        <w:t>）为香橘乳癖宁</w:t>
      </w:r>
      <w:r w:rsidR="00444CE8" w:rsidRPr="00E91C34">
        <w:rPr>
          <w:rFonts w:ascii="Times New Roman" w:hAnsi="Times New Roman"/>
          <w:color w:val="000000" w:themeColor="text1"/>
          <w:sz w:val="24"/>
          <w:szCs w:val="24"/>
        </w:rPr>
        <w:t>胶囊模拟剂</w:t>
      </w:r>
      <w:r w:rsidRPr="00E91C34">
        <w:rPr>
          <w:rFonts w:ascii="Times New Roman" w:hAnsi="Times New Roman"/>
          <w:color w:val="000000" w:themeColor="text1"/>
          <w:sz w:val="24"/>
          <w:szCs w:val="24"/>
        </w:rPr>
        <w:t>；</w:t>
      </w:r>
    </w:p>
    <w:p w14:paraId="12E63970" w14:textId="70BC2872" w:rsidR="004B5026" w:rsidRPr="00E91C34" w:rsidRDefault="004B5026" w:rsidP="004B5026">
      <w:pPr>
        <w:pStyle w:val="a6"/>
        <w:numPr>
          <w:ilvl w:val="0"/>
          <w:numId w:val="4"/>
        </w:numPr>
        <w:adjustRightInd w:val="0"/>
        <w:snapToGrid w:val="0"/>
        <w:spacing w:line="360" w:lineRule="auto"/>
        <w:ind w:firstLineChars="0"/>
        <w:rPr>
          <w:rFonts w:ascii="Times New Roman" w:hAnsi="Times New Roman"/>
          <w:color w:val="000000" w:themeColor="text1"/>
          <w:sz w:val="24"/>
          <w:szCs w:val="24"/>
        </w:rPr>
      </w:pPr>
      <w:r w:rsidRPr="00E91C34">
        <w:rPr>
          <w:rFonts w:ascii="Times New Roman" w:hAnsi="Times New Roman"/>
          <w:color w:val="000000" w:themeColor="text1"/>
          <w:sz w:val="24"/>
          <w:szCs w:val="24"/>
        </w:rPr>
        <w:t>香橘乳癖宁胶囊模拟剂组：</w:t>
      </w:r>
      <w:r w:rsidR="00444CE8">
        <w:rPr>
          <w:rFonts w:ascii="Times New Roman" w:hAnsi="Times New Roman" w:hint="eastAsia"/>
          <w:color w:val="000000" w:themeColor="text1"/>
          <w:sz w:val="24"/>
          <w:szCs w:val="24"/>
        </w:rPr>
        <w:t>每</w:t>
      </w:r>
      <w:r w:rsidR="00444CE8">
        <w:rPr>
          <w:rFonts w:ascii="Times New Roman" w:hAnsi="Times New Roman" w:hint="eastAsia"/>
          <w:color w:val="000000" w:themeColor="text1"/>
          <w:sz w:val="24"/>
          <w:szCs w:val="24"/>
        </w:rPr>
        <w:t>1</w:t>
      </w:r>
      <w:r w:rsidR="00444CE8">
        <w:rPr>
          <w:rFonts w:ascii="Times New Roman" w:hAnsi="Times New Roman" w:hint="eastAsia"/>
          <w:color w:val="000000" w:themeColor="text1"/>
          <w:sz w:val="24"/>
          <w:szCs w:val="24"/>
        </w:rPr>
        <w:t>个</w:t>
      </w:r>
      <w:r w:rsidR="00444CE8">
        <w:rPr>
          <w:rFonts w:ascii="Times New Roman" w:hAnsi="Times New Roman"/>
          <w:color w:val="000000" w:themeColor="text1"/>
          <w:sz w:val="24"/>
          <w:szCs w:val="24"/>
        </w:rPr>
        <w:t>小盒中装有</w:t>
      </w:r>
      <w:r w:rsidR="00444CE8">
        <w:rPr>
          <w:rFonts w:ascii="Times New Roman" w:hAnsi="Times New Roman" w:hint="eastAsia"/>
          <w:color w:val="000000" w:themeColor="text1"/>
          <w:sz w:val="24"/>
          <w:szCs w:val="24"/>
        </w:rPr>
        <w:t>2</w:t>
      </w:r>
      <w:r w:rsidR="00444CE8">
        <w:rPr>
          <w:rFonts w:ascii="Times New Roman" w:hAnsi="Times New Roman" w:hint="eastAsia"/>
          <w:color w:val="000000" w:themeColor="text1"/>
          <w:sz w:val="24"/>
          <w:szCs w:val="24"/>
        </w:rPr>
        <w:t>袋</w:t>
      </w:r>
      <w:r w:rsidR="00444CE8">
        <w:rPr>
          <w:rFonts w:ascii="Times New Roman" w:hAnsi="Times New Roman"/>
          <w:color w:val="000000" w:themeColor="text1"/>
          <w:sz w:val="24"/>
          <w:szCs w:val="24"/>
        </w:rPr>
        <w:t>铝</w:t>
      </w:r>
      <w:r w:rsidR="00444CE8">
        <w:rPr>
          <w:rFonts w:ascii="Times New Roman" w:hAnsi="Times New Roman" w:hint="eastAsia"/>
          <w:color w:val="000000" w:themeColor="text1"/>
          <w:sz w:val="24"/>
          <w:szCs w:val="24"/>
        </w:rPr>
        <w:t>塑</w:t>
      </w:r>
      <w:r w:rsidR="00444CE8">
        <w:rPr>
          <w:rFonts w:ascii="Times New Roman" w:hAnsi="Times New Roman"/>
          <w:color w:val="000000" w:themeColor="text1"/>
          <w:sz w:val="24"/>
          <w:szCs w:val="24"/>
        </w:rPr>
        <w:t>袋</w:t>
      </w:r>
      <w:r w:rsidR="00444CE8">
        <w:rPr>
          <w:color w:val="000000" w:themeColor="text1"/>
          <w:sz w:val="24"/>
        </w:rPr>
        <w:t>（</w:t>
      </w:r>
      <w:r w:rsidR="00444CE8" w:rsidRPr="0092475D">
        <w:rPr>
          <w:rFonts w:hint="eastAsia"/>
          <w:color w:val="000000" w:themeColor="text1"/>
          <w:sz w:val="24"/>
        </w:rPr>
        <w:t>聚酯</w:t>
      </w:r>
      <w:r w:rsidR="00444CE8" w:rsidRPr="0092475D">
        <w:rPr>
          <w:rFonts w:hint="eastAsia"/>
          <w:color w:val="000000" w:themeColor="text1"/>
          <w:sz w:val="24"/>
        </w:rPr>
        <w:t>\</w:t>
      </w:r>
      <w:r w:rsidR="00444CE8" w:rsidRPr="0092475D">
        <w:rPr>
          <w:rFonts w:hint="eastAsia"/>
          <w:color w:val="000000" w:themeColor="text1"/>
          <w:sz w:val="24"/>
        </w:rPr>
        <w:t>铝</w:t>
      </w:r>
      <w:r w:rsidR="00444CE8" w:rsidRPr="0092475D">
        <w:rPr>
          <w:rFonts w:hint="eastAsia"/>
          <w:color w:val="000000" w:themeColor="text1"/>
          <w:sz w:val="24"/>
        </w:rPr>
        <w:t>\</w:t>
      </w:r>
      <w:r w:rsidR="00444CE8" w:rsidRPr="0092475D">
        <w:rPr>
          <w:rFonts w:hint="eastAsia"/>
          <w:color w:val="000000" w:themeColor="text1"/>
          <w:sz w:val="24"/>
        </w:rPr>
        <w:t>聚乙烯药品包装用复合膜</w:t>
      </w:r>
      <w:r w:rsidR="00444CE8">
        <w:rPr>
          <w:color w:val="000000" w:themeColor="text1"/>
          <w:sz w:val="24"/>
        </w:rPr>
        <w:t>）</w:t>
      </w:r>
      <w:r w:rsidR="00444CE8">
        <w:rPr>
          <w:rFonts w:ascii="Times New Roman" w:hAnsi="Times New Roman"/>
          <w:color w:val="000000" w:themeColor="text1"/>
          <w:sz w:val="24"/>
          <w:szCs w:val="24"/>
        </w:rPr>
        <w:t>，每个铝</w:t>
      </w:r>
      <w:r w:rsidR="00444CE8">
        <w:rPr>
          <w:rFonts w:ascii="Times New Roman" w:hAnsi="Times New Roman" w:hint="eastAsia"/>
          <w:color w:val="000000" w:themeColor="text1"/>
          <w:sz w:val="24"/>
          <w:szCs w:val="24"/>
        </w:rPr>
        <w:t>塑</w:t>
      </w:r>
      <w:r w:rsidR="00444CE8">
        <w:rPr>
          <w:rFonts w:ascii="Times New Roman" w:hAnsi="Times New Roman"/>
          <w:color w:val="000000" w:themeColor="text1"/>
          <w:sz w:val="24"/>
          <w:szCs w:val="24"/>
        </w:rPr>
        <w:t>袋</w:t>
      </w:r>
      <w:r w:rsidR="00444CE8">
        <w:rPr>
          <w:color w:val="000000" w:themeColor="text1"/>
          <w:sz w:val="24"/>
        </w:rPr>
        <w:t>（</w:t>
      </w:r>
      <w:r w:rsidR="00444CE8" w:rsidRPr="0092475D">
        <w:rPr>
          <w:rFonts w:hint="eastAsia"/>
          <w:color w:val="000000" w:themeColor="text1"/>
          <w:sz w:val="24"/>
        </w:rPr>
        <w:t>聚酯</w:t>
      </w:r>
      <w:r w:rsidR="00444CE8" w:rsidRPr="0092475D">
        <w:rPr>
          <w:rFonts w:hint="eastAsia"/>
          <w:color w:val="000000" w:themeColor="text1"/>
          <w:sz w:val="24"/>
        </w:rPr>
        <w:t>\</w:t>
      </w:r>
      <w:r w:rsidR="00444CE8" w:rsidRPr="0092475D">
        <w:rPr>
          <w:rFonts w:hint="eastAsia"/>
          <w:color w:val="000000" w:themeColor="text1"/>
          <w:sz w:val="24"/>
        </w:rPr>
        <w:t>铝</w:t>
      </w:r>
      <w:r w:rsidR="00444CE8" w:rsidRPr="0092475D">
        <w:rPr>
          <w:rFonts w:hint="eastAsia"/>
          <w:color w:val="000000" w:themeColor="text1"/>
          <w:sz w:val="24"/>
        </w:rPr>
        <w:t>\</w:t>
      </w:r>
      <w:r w:rsidR="00444CE8" w:rsidRPr="0092475D">
        <w:rPr>
          <w:rFonts w:hint="eastAsia"/>
          <w:color w:val="000000" w:themeColor="text1"/>
          <w:sz w:val="24"/>
        </w:rPr>
        <w:t>聚乙烯药品包装用复合膜</w:t>
      </w:r>
      <w:r w:rsidR="00444CE8">
        <w:rPr>
          <w:color w:val="000000" w:themeColor="text1"/>
          <w:sz w:val="24"/>
        </w:rPr>
        <w:t>）</w:t>
      </w:r>
      <w:r w:rsidR="00444CE8">
        <w:rPr>
          <w:rFonts w:ascii="Times New Roman" w:hAnsi="Times New Roman"/>
          <w:color w:val="000000" w:themeColor="text1"/>
          <w:sz w:val="24"/>
          <w:szCs w:val="24"/>
        </w:rPr>
        <w:t>装有</w:t>
      </w:r>
      <w:r w:rsidR="00444CE8">
        <w:rPr>
          <w:rFonts w:ascii="Times New Roman" w:hAnsi="Times New Roman" w:hint="eastAsia"/>
          <w:color w:val="000000" w:themeColor="text1"/>
          <w:sz w:val="24"/>
          <w:szCs w:val="24"/>
        </w:rPr>
        <w:t>1</w:t>
      </w:r>
      <w:r w:rsidR="00444CE8">
        <w:rPr>
          <w:rFonts w:ascii="Times New Roman" w:hAnsi="Times New Roman" w:hint="eastAsia"/>
          <w:color w:val="000000" w:themeColor="text1"/>
          <w:sz w:val="24"/>
          <w:szCs w:val="24"/>
        </w:rPr>
        <w:t>板泡罩</w:t>
      </w:r>
      <w:r w:rsidR="00444CE8">
        <w:rPr>
          <w:rFonts w:ascii="Times New Roman" w:hAnsi="Times New Roman"/>
          <w:color w:val="000000" w:themeColor="text1"/>
          <w:sz w:val="24"/>
          <w:szCs w:val="24"/>
        </w:rPr>
        <w:t>包装，</w:t>
      </w:r>
      <w:r w:rsidR="00444CE8" w:rsidRPr="00E91C34">
        <w:rPr>
          <w:rFonts w:ascii="Times New Roman" w:hAnsi="Times New Roman" w:hint="eastAsia"/>
          <w:color w:val="000000" w:themeColor="text1"/>
          <w:sz w:val="24"/>
          <w:szCs w:val="24"/>
        </w:rPr>
        <w:t xml:space="preserve"> 2</w:t>
      </w:r>
      <w:r w:rsidR="00444CE8" w:rsidRPr="00E91C34">
        <w:rPr>
          <w:rFonts w:ascii="Times New Roman" w:hAnsi="Times New Roman" w:hint="eastAsia"/>
          <w:color w:val="000000" w:themeColor="text1"/>
          <w:sz w:val="24"/>
          <w:szCs w:val="24"/>
        </w:rPr>
        <w:t>板泡罩包装（</w:t>
      </w:r>
      <w:r w:rsidR="00444CE8">
        <w:rPr>
          <w:rFonts w:ascii="Times New Roman" w:hAnsi="Times New Roman"/>
          <w:color w:val="000000" w:themeColor="text1"/>
          <w:sz w:val="24"/>
          <w:szCs w:val="24"/>
        </w:rPr>
        <w:t>8</w:t>
      </w:r>
      <w:r w:rsidR="00444CE8" w:rsidRPr="00E91C34">
        <w:rPr>
          <w:rFonts w:ascii="Times New Roman" w:hAnsi="Times New Roman" w:hint="eastAsia"/>
          <w:color w:val="000000" w:themeColor="text1"/>
          <w:sz w:val="24"/>
          <w:szCs w:val="24"/>
        </w:rPr>
        <w:t>粒</w:t>
      </w:r>
      <w:r w:rsidR="00444CE8" w:rsidRPr="00E91C34">
        <w:rPr>
          <w:rFonts w:ascii="Times New Roman" w:hAnsi="Times New Roman"/>
          <w:color w:val="000000" w:themeColor="text1"/>
          <w:sz w:val="24"/>
          <w:szCs w:val="24"/>
        </w:rPr>
        <w:t>胶囊</w:t>
      </w:r>
      <w:r w:rsidR="00444CE8" w:rsidRPr="00E91C34">
        <w:rPr>
          <w:rFonts w:ascii="Times New Roman" w:hAnsi="Times New Roman" w:hint="eastAsia"/>
          <w:color w:val="000000" w:themeColor="text1"/>
          <w:sz w:val="24"/>
          <w:szCs w:val="24"/>
        </w:rPr>
        <w:t>）均为</w:t>
      </w:r>
      <w:r w:rsidR="00444CE8" w:rsidRPr="00E91C34">
        <w:rPr>
          <w:rFonts w:ascii="Times New Roman" w:hAnsi="Times New Roman"/>
          <w:color w:val="000000" w:themeColor="text1"/>
          <w:sz w:val="24"/>
          <w:szCs w:val="24"/>
        </w:rPr>
        <w:t>香橘乳癖宁胶囊</w:t>
      </w:r>
      <w:r w:rsidR="00444CE8" w:rsidRPr="00E91C34">
        <w:rPr>
          <w:rFonts w:ascii="Times New Roman" w:hAnsi="Times New Roman" w:hint="eastAsia"/>
          <w:color w:val="000000" w:themeColor="text1"/>
          <w:sz w:val="24"/>
          <w:szCs w:val="24"/>
        </w:rPr>
        <w:t>模拟剂</w:t>
      </w:r>
      <w:r w:rsidRPr="00E91C34">
        <w:rPr>
          <w:rFonts w:ascii="Times New Roman" w:hAnsi="Times New Roman"/>
          <w:color w:val="000000" w:themeColor="text1"/>
          <w:sz w:val="24"/>
          <w:szCs w:val="24"/>
        </w:rPr>
        <w:t>。</w:t>
      </w:r>
    </w:p>
    <w:p w14:paraId="3E262BEE" w14:textId="1FC40CC4" w:rsidR="00793520" w:rsidRDefault="002656D5" w:rsidP="002656D5">
      <w:pPr>
        <w:adjustRightInd w:val="0"/>
        <w:snapToGrid w:val="0"/>
        <w:spacing w:line="360" w:lineRule="auto"/>
        <w:ind w:firstLineChars="200" w:firstLine="480"/>
        <w:rPr>
          <w:color w:val="000000" w:themeColor="text1"/>
          <w:sz w:val="24"/>
        </w:rPr>
      </w:pPr>
      <w:r w:rsidRPr="00E91C34">
        <w:rPr>
          <w:color w:val="000000" w:themeColor="text1"/>
          <w:sz w:val="24"/>
        </w:rPr>
        <w:t>药物标签内容有批件号、药物包装号</w:t>
      </w:r>
      <w:r w:rsidR="00E75BEB">
        <w:rPr>
          <w:rFonts w:hint="eastAsia"/>
          <w:color w:val="000000" w:themeColor="text1"/>
          <w:sz w:val="24"/>
        </w:rPr>
        <w:t>及</w:t>
      </w:r>
      <w:r w:rsidR="00E75BEB">
        <w:rPr>
          <w:color w:val="000000" w:themeColor="text1"/>
          <w:sz w:val="24"/>
        </w:rPr>
        <w:t>验证码</w:t>
      </w:r>
      <w:r w:rsidRPr="00E91C34">
        <w:rPr>
          <w:color w:val="000000" w:themeColor="text1"/>
          <w:sz w:val="24"/>
        </w:rPr>
        <w:t>、药物名称、数量、适应症、用法用量、批号、储存条件、有效期、药物供应单位、并写有</w:t>
      </w:r>
      <w:r w:rsidRPr="00E91C34">
        <w:rPr>
          <w:color w:val="000000" w:themeColor="text1"/>
          <w:sz w:val="24"/>
        </w:rPr>
        <w:t>“</w:t>
      </w:r>
      <w:r w:rsidRPr="00E91C34">
        <w:rPr>
          <w:color w:val="000000" w:themeColor="text1"/>
          <w:sz w:val="24"/>
        </w:rPr>
        <w:t>仅供临床研究用</w:t>
      </w:r>
      <w:r w:rsidRPr="00E91C34">
        <w:rPr>
          <w:color w:val="000000" w:themeColor="text1"/>
          <w:sz w:val="24"/>
        </w:rPr>
        <w:t>”</w:t>
      </w:r>
      <w:r w:rsidRPr="00E91C34">
        <w:rPr>
          <w:color w:val="000000" w:themeColor="text1"/>
          <w:sz w:val="24"/>
        </w:rPr>
        <w:t>字样。</w:t>
      </w:r>
      <w:r w:rsidR="00793520" w:rsidRPr="00E91C34">
        <w:rPr>
          <w:color w:val="000000" w:themeColor="text1"/>
          <w:sz w:val="24"/>
        </w:rPr>
        <w:t>药</w:t>
      </w:r>
      <w:r w:rsidR="00E71D8E" w:rsidRPr="00E91C34">
        <w:rPr>
          <w:color w:val="000000" w:themeColor="text1"/>
          <w:sz w:val="24"/>
        </w:rPr>
        <w:t>物标签</w:t>
      </w:r>
      <w:r w:rsidR="005B7139">
        <w:rPr>
          <w:rFonts w:hint="eastAsia"/>
          <w:color w:val="000000" w:themeColor="text1"/>
          <w:sz w:val="24"/>
        </w:rPr>
        <w:t>见</w:t>
      </w:r>
      <w:r w:rsidR="005B7139" w:rsidRPr="00786587">
        <w:rPr>
          <w:rFonts w:hint="eastAsia"/>
          <w:color w:val="000000" w:themeColor="text1"/>
          <w:sz w:val="24"/>
        </w:rPr>
        <w:t>附件</w:t>
      </w:r>
      <w:r w:rsidR="0064351E">
        <w:rPr>
          <w:rFonts w:hint="eastAsia"/>
          <w:color w:val="000000" w:themeColor="text1"/>
          <w:sz w:val="24"/>
        </w:rPr>
        <w:t>2</w:t>
      </w:r>
      <w:r w:rsidR="00E51215">
        <w:rPr>
          <w:rFonts w:hint="eastAsia"/>
          <w:color w:val="000000" w:themeColor="text1"/>
          <w:sz w:val="24"/>
        </w:rPr>
        <w:t>。</w:t>
      </w:r>
    </w:p>
    <w:p w14:paraId="1345FE22" w14:textId="7F03820A" w:rsidR="001121E1" w:rsidRPr="00E91C34" w:rsidRDefault="001121E1" w:rsidP="001121E1">
      <w:pPr>
        <w:adjustRightInd w:val="0"/>
        <w:snapToGrid w:val="0"/>
        <w:spacing w:line="360" w:lineRule="auto"/>
        <w:ind w:firstLineChars="200" w:firstLine="480"/>
        <w:rPr>
          <w:color w:val="000000" w:themeColor="text1"/>
          <w:sz w:val="24"/>
        </w:rPr>
      </w:pPr>
      <w:r>
        <w:rPr>
          <w:rFonts w:hint="eastAsia"/>
          <w:color w:val="000000" w:themeColor="text1"/>
          <w:sz w:val="24"/>
        </w:rPr>
        <w:t>导入期试验药物包装形式同治疗期试验药物，标签内容含有</w:t>
      </w:r>
      <w:r w:rsidRPr="00E91C34">
        <w:rPr>
          <w:color w:val="000000" w:themeColor="text1"/>
          <w:sz w:val="24"/>
        </w:rPr>
        <w:t>批件号、</w:t>
      </w:r>
      <w:r>
        <w:rPr>
          <w:rFonts w:hint="eastAsia"/>
          <w:color w:val="000000" w:themeColor="text1"/>
          <w:sz w:val="24"/>
        </w:rPr>
        <w:t>中心号、筛选号</w:t>
      </w:r>
      <w:r w:rsidRPr="00E91C34">
        <w:rPr>
          <w:color w:val="000000" w:themeColor="text1"/>
          <w:sz w:val="24"/>
        </w:rPr>
        <w:t>、药物名称、数量、适应症、用法用量、批号、储存条件、有效期、药物供应单位、并写有</w:t>
      </w:r>
      <w:r w:rsidRPr="00E91C34">
        <w:rPr>
          <w:color w:val="000000" w:themeColor="text1"/>
          <w:sz w:val="24"/>
        </w:rPr>
        <w:t>“</w:t>
      </w:r>
      <w:r w:rsidRPr="00E91C34">
        <w:rPr>
          <w:color w:val="000000" w:themeColor="text1"/>
          <w:sz w:val="24"/>
        </w:rPr>
        <w:t>仅供临床研究用</w:t>
      </w:r>
      <w:r w:rsidRPr="00E91C34">
        <w:rPr>
          <w:color w:val="000000" w:themeColor="text1"/>
          <w:sz w:val="24"/>
        </w:rPr>
        <w:t>”</w:t>
      </w:r>
      <w:r w:rsidRPr="00E91C34">
        <w:rPr>
          <w:color w:val="000000" w:themeColor="text1"/>
          <w:sz w:val="24"/>
        </w:rPr>
        <w:t>字样。药物标签</w:t>
      </w:r>
      <w:r>
        <w:rPr>
          <w:rFonts w:hint="eastAsia"/>
          <w:color w:val="000000" w:themeColor="text1"/>
          <w:sz w:val="24"/>
        </w:rPr>
        <w:t>见</w:t>
      </w:r>
      <w:r w:rsidRPr="00786587">
        <w:rPr>
          <w:rFonts w:hint="eastAsia"/>
          <w:color w:val="000000" w:themeColor="text1"/>
          <w:sz w:val="24"/>
        </w:rPr>
        <w:t>附件</w:t>
      </w:r>
      <w:r>
        <w:rPr>
          <w:rFonts w:hint="eastAsia"/>
          <w:color w:val="000000" w:themeColor="text1"/>
          <w:sz w:val="24"/>
        </w:rPr>
        <w:t>2</w:t>
      </w:r>
      <w:r>
        <w:rPr>
          <w:rFonts w:hint="eastAsia"/>
          <w:color w:val="000000" w:themeColor="text1"/>
          <w:sz w:val="24"/>
        </w:rPr>
        <w:t>。</w:t>
      </w:r>
    </w:p>
    <w:p w14:paraId="60828B50" w14:textId="186B55DF" w:rsidR="00CD2547" w:rsidRPr="00E91C34" w:rsidRDefault="00CD2547" w:rsidP="00CD2547">
      <w:pPr>
        <w:keepNext/>
        <w:widowControl/>
        <w:topLinePunct/>
        <w:adjustRightInd w:val="0"/>
        <w:snapToGrid w:val="0"/>
        <w:spacing w:line="360" w:lineRule="auto"/>
        <w:jc w:val="left"/>
        <w:outlineLvl w:val="1"/>
        <w:rPr>
          <w:b/>
          <w:color w:val="000000" w:themeColor="text1"/>
          <w:sz w:val="24"/>
        </w:rPr>
      </w:pPr>
      <w:bookmarkStart w:id="368" w:name="_Toc11266863"/>
      <w:r w:rsidRPr="00E91C34">
        <w:rPr>
          <w:b/>
          <w:color w:val="000000" w:themeColor="text1"/>
          <w:sz w:val="24"/>
        </w:rPr>
        <w:t>6.3</w:t>
      </w:r>
      <w:r w:rsidR="0032512F">
        <w:rPr>
          <w:b/>
          <w:color w:val="000000" w:themeColor="text1"/>
          <w:sz w:val="24"/>
        </w:rPr>
        <w:t xml:space="preserve"> </w:t>
      </w:r>
      <w:r w:rsidRPr="00E91C34">
        <w:rPr>
          <w:b/>
          <w:color w:val="000000" w:themeColor="text1"/>
          <w:sz w:val="24"/>
        </w:rPr>
        <w:t>用法与用量</w:t>
      </w:r>
      <w:bookmarkEnd w:id="368"/>
    </w:p>
    <w:p w14:paraId="0B276411" w14:textId="40CF4CFC" w:rsidR="00CD2547" w:rsidRPr="00E91C34" w:rsidRDefault="004B5026" w:rsidP="00CD2547">
      <w:pPr>
        <w:adjustRightInd w:val="0"/>
        <w:snapToGrid w:val="0"/>
        <w:spacing w:line="360" w:lineRule="auto"/>
        <w:ind w:firstLineChars="200" w:firstLine="480"/>
        <w:rPr>
          <w:color w:val="000000" w:themeColor="text1"/>
          <w:sz w:val="24"/>
        </w:rPr>
      </w:pPr>
      <w:r w:rsidRPr="00E91C34">
        <w:rPr>
          <w:rFonts w:hint="eastAsia"/>
          <w:color w:val="000000" w:themeColor="text1"/>
          <w:sz w:val="24"/>
        </w:rPr>
        <w:t>每次</w:t>
      </w:r>
      <w:r w:rsidRPr="00E91C34">
        <w:rPr>
          <w:color w:val="000000" w:themeColor="text1"/>
          <w:sz w:val="24"/>
        </w:rPr>
        <w:t>服用</w:t>
      </w:r>
      <w:r w:rsidRPr="00E91C34">
        <w:rPr>
          <w:rFonts w:hint="eastAsia"/>
          <w:color w:val="000000" w:themeColor="text1"/>
          <w:sz w:val="24"/>
        </w:rPr>
        <w:t>1</w:t>
      </w:r>
      <w:r w:rsidR="00444CE8">
        <w:rPr>
          <w:rFonts w:hint="eastAsia"/>
          <w:color w:val="000000" w:themeColor="text1"/>
          <w:sz w:val="24"/>
        </w:rPr>
        <w:t>小盒试验</w:t>
      </w:r>
      <w:r w:rsidRPr="00E91C34">
        <w:rPr>
          <w:color w:val="000000" w:themeColor="text1"/>
          <w:sz w:val="24"/>
        </w:rPr>
        <w:t>药物</w:t>
      </w:r>
      <w:r w:rsidR="00444CE8">
        <w:rPr>
          <w:color w:val="000000" w:themeColor="text1"/>
          <w:sz w:val="24"/>
        </w:rPr>
        <w:t>（</w:t>
      </w:r>
      <w:r w:rsidR="00444CE8">
        <w:rPr>
          <w:rFonts w:hint="eastAsia"/>
          <w:color w:val="000000" w:themeColor="text1"/>
          <w:sz w:val="24"/>
        </w:rPr>
        <w:t>2</w:t>
      </w:r>
      <w:r w:rsidR="00444CE8">
        <w:rPr>
          <w:rFonts w:hint="eastAsia"/>
          <w:color w:val="000000" w:themeColor="text1"/>
          <w:sz w:val="24"/>
        </w:rPr>
        <w:t>袋</w:t>
      </w:r>
      <w:r w:rsidR="00444CE8">
        <w:rPr>
          <w:color w:val="000000" w:themeColor="text1"/>
          <w:sz w:val="24"/>
        </w:rPr>
        <w:t>铝塑袋，</w:t>
      </w:r>
      <w:r w:rsidR="00444CE8">
        <w:rPr>
          <w:rFonts w:hint="eastAsia"/>
          <w:color w:val="000000" w:themeColor="text1"/>
          <w:sz w:val="24"/>
        </w:rPr>
        <w:t>每袋</w:t>
      </w:r>
      <w:r w:rsidR="00444CE8">
        <w:rPr>
          <w:color w:val="000000" w:themeColor="text1"/>
          <w:sz w:val="24"/>
        </w:rPr>
        <w:t>装有</w:t>
      </w:r>
      <w:r w:rsidR="00444CE8">
        <w:rPr>
          <w:rFonts w:hint="eastAsia"/>
          <w:color w:val="000000" w:themeColor="text1"/>
          <w:sz w:val="24"/>
        </w:rPr>
        <w:t>1</w:t>
      </w:r>
      <w:r w:rsidR="00444CE8">
        <w:rPr>
          <w:rFonts w:hint="eastAsia"/>
          <w:color w:val="000000" w:themeColor="text1"/>
          <w:sz w:val="24"/>
        </w:rPr>
        <w:t>板</w:t>
      </w:r>
      <w:r w:rsidR="00444CE8">
        <w:rPr>
          <w:color w:val="000000" w:themeColor="text1"/>
          <w:sz w:val="24"/>
        </w:rPr>
        <w:t>泡罩包装）</w:t>
      </w:r>
      <w:r w:rsidRPr="00E91C34">
        <w:rPr>
          <w:color w:val="000000" w:themeColor="text1"/>
          <w:sz w:val="24"/>
        </w:rPr>
        <w:t>，即</w:t>
      </w:r>
      <w:r w:rsidR="00B127F8">
        <w:rPr>
          <w:color w:val="000000" w:themeColor="text1"/>
          <w:sz w:val="24"/>
        </w:rPr>
        <w:t>8</w:t>
      </w:r>
      <w:r w:rsidRPr="00E91C34">
        <w:rPr>
          <w:rFonts w:hint="eastAsia"/>
          <w:color w:val="000000" w:themeColor="text1"/>
          <w:sz w:val="24"/>
        </w:rPr>
        <w:t>粒</w:t>
      </w:r>
      <w:r w:rsidRPr="00E91C34">
        <w:rPr>
          <w:color w:val="000000" w:themeColor="text1"/>
          <w:sz w:val="24"/>
        </w:rPr>
        <w:t>胶囊，</w:t>
      </w:r>
      <w:r w:rsidR="00CD2547" w:rsidRPr="00E91C34">
        <w:rPr>
          <w:color w:val="000000" w:themeColor="text1"/>
          <w:sz w:val="24"/>
        </w:rPr>
        <w:t>每日</w:t>
      </w:r>
      <w:r w:rsidR="00B127F8">
        <w:rPr>
          <w:color w:val="000000" w:themeColor="text1"/>
          <w:sz w:val="24"/>
        </w:rPr>
        <w:t>3</w:t>
      </w:r>
      <w:r w:rsidR="00CD2547" w:rsidRPr="00E91C34">
        <w:rPr>
          <w:color w:val="000000" w:themeColor="text1"/>
          <w:sz w:val="24"/>
        </w:rPr>
        <w:t>次，餐后</w:t>
      </w:r>
      <w:r w:rsidR="00B127F8">
        <w:rPr>
          <w:rFonts w:hint="eastAsia"/>
          <w:color w:val="000000" w:themeColor="text1"/>
          <w:sz w:val="24"/>
        </w:rPr>
        <w:t>口</w:t>
      </w:r>
      <w:r w:rsidR="00CD2547" w:rsidRPr="00E91C34">
        <w:rPr>
          <w:color w:val="000000" w:themeColor="text1"/>
          <w:sz w:val="24"/>
        </w:rPr>
        <w:t>服</w:t>
      </w:r>
      <w:r w:rsidR="00B127F8">
        <w:rPr>
          <w:rFonts w:hint="eastAsia"/>
          <w:color w:val="000000" w:themeColor="text1"/>
          <w:sz w:val="24"/>
        </w:rPr>
        <w:t>，</w:t>
      </w:r>
      <w:r w:rsidR="00B127F8">
        <w:rPr>
          <w:color w:val="000000" w:themeColor="text1"/>
          <w:sz w:val="24"/>
        </w:rPr>
        <w:t>连续服用</w:t>
      </w:r>
      <w:r w:rsidR="00B127F8">
        <w:rPr>
          <w:color w:val="000000" w:themeColor="text1"/>
          <w:sz w:val="24"/>
        </w:rPr>
        <w:t>4</w:t>
      </w:r>
      <w:r w:rsidR="00B127F8">
        <w:rPr>
          <w:rFonts w:hint="eastAsia"/>
          <w:color w:val="000000" w:themeColor="text1"/>
          <w:sz w:val="24"/>
        </w:rPr>
        <w:t>个月经周期（含</w:t>
      </w:r>
      <w:r w:rsidR="00B127F8">
        <w:rPr>
          <w:rFonts w:hint="eastAsia"/>
          <w:color w:val="000000" w:themeColor="text1"/>
          <w:sz w:val="24"/>
        </w:rPr>
        <w:t>1</w:t>
      </w:r>
      <w:r w:rsidR="00B127F8">
        <w:rPr>
          <w:rFonts w:hint="eastAsia"/>
          <w:color w:val="000000" w:themeColor="text1"/>
          <w:sz w:val="24"/>
        </w:rPr>
        <w:t>个</w:t>
      </w:r>
      <w:r w:rsidR="00B127F8">
        <w:rPr>
          <w:color w:val="000000" w:themeColor="text1"/>
          <w:sz w:val="24"/>
        </w:rPr>
        <w:t>月经周期的导入期</w:t>
      </w:r>
      <w:r w:rsidR="00B127F8">
        <w:rPr>
          <w:rFonts w:hint="eastAsia"/>
          <w:color w:val="000000" w:themeColor="text1"/>
          <w:sz w:val="24"/>
        </w:rPr>
        <w:t>）</w:t>
      </w:r>
      <w:r w:rsidR="00CD2547" w:rsidRPr="00E91C34">
        <w:rPr>
          <w:color w:val="000000" w:themeColor="text1"/>
          <w:sz w:val="24"/>
        </w:rPr>
        <w:t>。</w:t>
      </w:r>
    </w:p>
    <w:p w14:paraId="7D7ADDB4" w14:textId="68CA0D6C" w:rsidR="00C25488" w:rsidRDefault="00C25488" w:rsidP="00DE3D93">
      <w:pPr>
        <w:keepNext/>
        <w:widowControl/>
        <w:topLinePunct/>
        <w:adjustRightInd w:val="0"/>
        <w:snapToGrid w:val="0"/>
        <w:spacing w:line="360" w:lineRule="auto"/>
        <w:jc w:val="left"/>
        <w:outlineLvl w:val="1"/>
        <w:rPr>
          <w:b/>
          <w:color w:val="000000" w:themeColor="text1"/>
          <w:sz w:val="24"/>
        </w:rPr>
      </w:pPr>
      <w:bookmarkStart w:id="369" w:name="_Toc11266864"/>
      <w:r w:rsidRPr="00E91C34">
        <w:rPr>
          <w:b/>
          <w:color w:val="000000" w:themeColor="text1"/>
          <w:sz w:val="24"/>
        </w:rPr>
        <w:t>6.4</w:t>
      </w:r>
      <w:r w:rsidR="0032512F">
        <w:rPr>
          <w:b/>
          <w:color w:val="000000" w:themeColor="text1"/>
          <w:sz w:val="24"/>
        </w:rPr>
        <w:t xml:space="preserve"> </w:t>
      </w:r>
      <w:r w:rsidRPr="00E91C34">
        <w:rPr>
          <w:b/>
          <w:color w:val="000000" w:themeColor="text1"/>
          <w:sz w:val="24"/>
        </w:rPr>
        <w:t>试验药物的</w:t>
      </w:r>
      <w:r w:rsidR="00B22E8A" w:rsidRPr="00E91C34">
        <w:rPr>
          <w:b/>
          <w:color w:val="000000" w:themeColor="text1"/>
          <w:sz w:val="24"/>
        </w:rPr>
        <w:t>管理</w:t>
      </w:r>
      <w:bookmarkEnd w:id="369"/>
    </w:p>
    <w:p w14:paraId="383FC871" w14:textId="223DF60B" w:rsidR="00997EE0" w:rsidRPr="00AA73DF" w:rsidRDefault="00997EE0" w:rsidP="00AA73DF">
      <w:pPr>
        <w:adjustRightInd w:val="0"/>
        <w:snapToGrid w:val="0"/>
        <w:spacing w:line="360" w:lineRule="auto"/>
        <w:ind w:firstLineChars="200" w:firstLine="480"/>
        <w:rPr>
          <w:color w:val="000000" w:themeColor="text1"/>
          <w:sz w:val="24"/>
        </w:rPr>
      </w:pPr>
      <w:r w:rsidRPr="00B665C4">
        <w:rPr>
          <w:color w:val="000000" w:themeColor="text1"/>
          <w:sz w:val="24"/>
        </w:rPr>
        <w:t>所有药物由申办方集中存储，分批运送。首先根据预计进度向各研究中心运送适量</w:t>
      </w:r>
      <w:r w:rsidRPr="00B665C4">
        <w:rPr>
          <w:color w:val="000000" w:themeColor="text1"/>
          <w:sz w:val="24"/>
        </w:rPr>
        <w:lastRenderedPageBreak/>
        <w:t>药物，试验过程中根据实际进度，通过</w:t>
      </w:r>
      <w:r w:rsidRPr="00B665C4">
        <w:rPr>
          <w:color w:val="000000" w:themeColor="text1"/>
          <w:sz w:val="24"/>
        </w:rPr>
        <w:t>DAS for IWRS</w:t>
      </w:r>
      <w:r w:rsidRPr="00B665C4">
        <w:rPr>
          <w:color w:val="000000" w:themeColor="text1"/>
          <w:sz w:val="24"/>
        </w:rPr>
        <w:t>的预警信息，申办方实时配送或中心间进行</w:t>
      </w:r>
      <w:r w:rsidR="002A5E36" w:rsidRPr="00B665C4">
        <w:rPr>
          <w:color w:val="000000" w:themeColor="text1"/>
          <w:sz w:val="24"/>
        </w:rPr>
        <w:t>药</w:t>
      </w:r>
      <w:r w:rsidR="002A5E36">
        <w:rPr>
          <w:rFonts w:hint="eastAsia"/>
          <w:color w:val="000000" w:themeColor="text1"/>
          <w:sz w:val="24"/>
        </w:rPr>
        <w:t>物</w:t>
      </w:r>
      <w:r w:rsidRPr="00B665C4">
        <w:rPr>
          <w:color w:val="000000" w:themeColor="text1"/>
          <w:sz w:val="24"/>
        </w:rPr>
        <w:t>调剂。</w:t>
      </w:r>
      <w:r w:rsidRPr="00B665C4">
        <w:rPr>
          <w:color w:val="000000" w:themeColor="text1"/>
          <w:sz w:val="24"/>
        </w:rPr>
        <w:t>DAS for IWRS</w:t>
      </w:r>
      <w:r w:rsidRPr="00B665C4">
        <w:rPr>
          <w:color w:val="000000" w:themeColor="text1"/>
          <w:sz w:val="24"/>
        </w:rPr>
        <w:t>保留药</w:t>
      </w:r>
      <w:r w:rsidR="002A5E36">
        <w:rPr>
          <w:rFonts w:hint="eastAsia"/>
          <w:color w:val="000000" w:themeColor="text1"/>
          <w:sz w:val="24"/>
        </w:rPr>
        <w:t>物</w:t>
      </w:r>
      <w:r w:rsidRPr="00B665C4">
        <w:rPr>
          <w:color w:val="000000" w:themeColor="text1"/>
          <w:sz w:val="24"/>
        </w:rPr>
        <w:t>调配记录。</w:t>
      </w:r>
    </w:p>
    <w:p w14:paraId="39C52EFB" w14:textId="3EC08CBF" w:rsidR="00AE0ED6" w:rsidRPr="00E91C34" w:rsidRDefault="006F1230" w:rsidP="009B34B9">
      <w:pPr>
        <w:adjustRightInd w:val="0"/>
        <w:snapToGrid w:val="0"/>
        <w:spacing w:line="360" w:lineRule="auto"/>
        <w:ind w:firstLineChars="200" w:firstLine="482"/>
        <w:rPr>
          <w:color w:val="000000" w:themeColor="text1"/>
          <w:sz w:val="24"/>
        </w:rPr>
      </w:pPr>
      <w:r w:rsidRPr="00E91C34">
        <w:rPr>
          <w:b/>
          <w:color w:val="000000" w:themeColor="text1"/>
          <w:sz w:val="24"/>
        </w:rPr>
        <w:t>运输：</w:t>
      </w:r>
      <w:r w:rsidR="00844AC6" w:rsidRPr="00E91C34">
        <w:rPr>
          <w:color w:val="000000" w:themeColor="text1"/>
          <w:sz w:val="24"/>
        </w:rPr>
        <w:t>在研究中心启动前，</w:t>
      </w:r>
      <w:r w:rsidR="007F5CF8" w:rsidRPr="00E91C34">
        <w:rPr>
          <w:color w:val="000000" w:themeColor="text1"/>
          <w:sz w:val="24"/>
        </w:rPr>
        <w:t>监查员</w:t>
      </w:r>
      <w:r w:rsidR="00AE0ED6" w:rsidRPr="00E91C34">
        <w:rPr>
          <w:color w:val="000000" w:themeColor="text1"/>
          <w:sz w:val="24"/>
        </w:rPr>
        <w:t>与</w:t>
      </w:r>
      <w:r w:rsidR="007F5CF8" w:rsidRPr="00E91C34">
        <w:rPr>
          <w:color w:val="000000" w:themeColor="text1"/>
          <w:sz w:val="24"/>
        </w:rPr>
        <w:t>研究中心</w:t>
      </w:r>
      <w:r w:rsidR="00AE0ED6" w:rsidRPr="00E91C34">
        <w:rPr>
          <w:color w:val="000000" w:themeColor="text1"/>
          <w:sz w:val="24"/>
        </w:rPr>
        <w:t>确认</w:t>
      </w:r>
      <w:r w:rsidR="009A41B8" w:rsidRPr="00E91C34">
        <w:rPr>
          <w:color w:val="000000" w:themeColor="text1"/>
          <w:sz w:val="24"/>
        </w:rPr>
        <w:t>后</w:t>
      </w:r>
      <w:r w:rsidR="00AE0ED6" w:rsidRPr="00E91C34">
        <w:rPr>
          <w:color w:val="000000" w:themeColor="text1"/>
          <w:sz w:val="24"/>
        </w:rPr>
        <w:t>，</w:t>
      </w:r>
      <w:r w:rsidR="00844AC6" w:rsidRPr="00E91C34">
        <w:rPr>
          <w:color w:val="000000" w:themeColor="text1"/>
          <w:sz w:val="24"/>
        </w:rPr>
        <w:t>由</w:t>
      </w:r>
      <w:r w:rsidR="00790881" w:rsidRPr="00E91C34">
        <w:rPr>
          <w:color w:val="000000" w:themeColor="text1"/>
          <w:sz w:val="24"/>
        </w:rPr>
        <w:t>申办者</w:t>
      </w:r>
      <w:r w:rsidR="007F5CF8" w:rsidRPr="00E91C34">
        <w:rPr>
          <w:color w:val="000000" w:themeColor="text1"/>
          <w:sz w:val="24"/>
        </w:rPr>
        <w:t>统一</w:t>
      </w:r>
      <w:r w:rsidR="00C71BFF" w:rsidRPr="00E91C34">
        <w:rPr>
          <w:color w:val="000000" w:themeColor="text1"/>
          <w:sz w:val="24"/>
        </w:rPr>
        <w:t>运输</w:t>
      </w:r>
      <w:r w:rsidR="00844AC6" w:rsidRPr="00E91C34">
        <w:rPr>
          <w:color w:val="000000" w:themeColor="text1"/>
          <w:sz w:val="24"/>
        </w:rPr>
        <w:t>试验药物至研究中心</w:t>
      </w:r>
      <w:r w:rsidR="009A41B8" w:rsidRPr="00E91C34">
        <w:rPr>
          <w:color w:val="000000" w:themeColor="text1"/>
          <w:sz w:val="24"/>
        </w:rPr>
        <w:t>，试验</w:t>
      </w:r>
      <w:r w:rsidR="00C71BFF" w:rsidRPr="00E91C34">
        <w:rPr>
          <w:color w:val="000000" w:themeColor="text1"/>
          <w:sz w:val="24"/>
        </w:rPr>
        <w:t>药物的运输</w:t>
      </w:r>
      <w:r w:rsidR="00216F04" w:rsidRPr="00E91C34">
        <w:rPr>
          <w:color w:val="000000" w:themeColor="text1"/>
          <w:sz w:val="24"/>
        </w:rPr>
        <w:t>过程应符合试验药物的储存条件</w:t>
      </w:r>
      <w:r w:rsidR="009A41B8" w:rsidRPr="00E91C34">
        <w:rPr>
          <w:color w:val="000000" w:themeColor="text1"/>
          <w:sz w:val="24"/>
        </w:rPr>
        <w:t>。</w:t>
      </w:r>
    </w:p>
    <w:p w14:paraId="7101131A" w14:textId="00C06E18" w:rsidR="006F1230" w:rsidRPr="00E91C34" w:rsidRDefault="006F1230" w:rsidP="009B34B9">
      <w:pPr>
        <w:adjustRightInd w:val="0"/>
        <w:snapToGrid w:val="0"/>
        <w:spacing w:line="360" w:lineRule="auto"/>
        <w:ind w:firstLineChars="200" w:firstLine="482"/>
        <w:rPr>
          <w:color w:val="000000" w:themeColor="text1"/>
          <w:sz w:val="24"/>
        </w:rPr>
      </w:pPr>
      <w:r w:rsidRPr="00E91C34">
        <w:rPr>
          <w:b/>
          <w:color w:val="000000" w:themeColor="text1"/>
          <w:sz w:val="24"/>
        </w:rPr>
        <w:t>交接入库：</w:t>
      </w:r>
      <w:r w:rsidR="007F5CF8" w:rsidRPr="00E91C34">
        <w:rPr>
          <w:color w:val="000000" w:themeColor="text1"/>
          <w:sz w:val="24"/>
        </w:rPr>
        <w:t>研究中心的试验药物管理人员接收</w:t>
      </w:r>
      <w:r w:rsidR="00AE0ED6" w:rsidRPr="00E91C34">
        <w:rPr>
          <w:color w:val="000000" w:themeColor="text1"/>
          <w:sz w:val="24"/>
        </w:rPr>
        <w:t>时</w:t>
      </w:r>
      <w:r w:rsidR="007F5CF8" w:rsidRPr="00E91C34">
        <w:rPr>
          <w:color w:val="000000" w:themeColor="text1"/>
          <w:sz w:val="24"/>
        </w:rPr>
        <w:t>，</w:t>
      </w:r>
      <w:r w:rsidRPr="00E91C34">
        <w:rPr>
          <w:color w:val="000000" w:themeColor="text1"/>
          <w:sz w:val="24"/>
        </w:rPr>
        <w:t>与</w:t>
      </w:r>
      <w:r w:rsidR="007F5CF8" w:rsidRPr="00E91C34">
        <w:rPr>
          <w:color w:val="000000" w:themeColor="text1"/>
          <w:sz w:val="24"/>
        </w:rPr>
        <w:t>监查员</w:t>
      </w:r>
      <w:r w:rsidRPr="00E91C34">
        <w:rPr>
          <w:color w:val="000000" w:themeColor="text1"/>
          <w:sz w:val="24"/>
        </w:rPr>
        <w:t>共同</w:t>
      </w:r>
      <w:r w:rsidR="007F5CF8" w:rsidRPr="00E91C34">
        <w:rPr>
          <w:color w:val="000000" w:themeColor="text1"/>
          <w:sz w:val="24"/>
        </w:rPr>
        <w:t>确认</w:t>
      </w:r>
      <w:r w:rsidR="00B47E4C" w:rsidRPr="00E91C34">
        <w:rPr>
          <w:color w:val="000000" w:themeColor="text1"/>
          <w:sz w:val="24"/>
        </w:rPr>
        <w:t>试验药物</w:t>
      </w:r>
      <w:r w:rsidRPr="00E91C34">
        <w:rPr>
          <w:color w:val="000000" w:themeColor="text1"/>
          <w:sz w:val="24"/>
        </w:rPr>
        <w:t>在</w:t>
      </w:r>
      <w:r w:rsidR="00B47E4C" w:rsidRPr="00E91C34">
        <w:rPr>
          <w:color w:val="000000" w:themeColor="text1"/>
          <w:sz w:val="24"/>
        </w:rPr>
        <w:t>运送过程中</w:t>
      </w:r>
      <w:r w:rsidR="00BE1C1C" w:rsidRPr="00E91C34">
        <w:rPr>
          <w:color w:val="000000" w:themeColor="text1"/>
          <w:sz w:val="24"/>
        </w:rPr>
        <w:t>完好，确认</w:t>
      </w:r>
      <w:r w:rsidR="00B14BBB" w:rsidRPr="00E91C34">
        <w:rPr>
          <w:color w:val="000000" w:themeColor="text1"/>
          <w:sz w:val="24"/>
        </w:rPr>
        <w:t>药物</w:t>
      </w:r>
      <w:r w:rsidR="002A5E36">
        <w:rPr>
          <w:rFonts w:hint="eastAsia"/>
          <w:color w:val="000000" w:themeColor="text1"/>
          <w:sz w:val="24"/>
        </w:rPr>
        <w:t>包装号</w:t>
      </w:r>
      <w:r w:rsidR="002A5E36">
        <w:rPr>
          <w:color w:val="000000" w:themeColor="text1"/>
          <w:sz w:val="24"/>
        </w:rPr>
        <w:t>及验证码</w:t>
      </w:r>
      <w:r w:rsidRPr="00E91C34">
        <w:rPr>
          <w:color w:val="000000" w:themeColor="text1"/>
          <w:sz w:val="24"/>
        </w:rPr>
        <w:t>、</w:t>
      </w:r>
      <w:r w:rsidR="00B47E4C" w:rsidRPr="00E91C34">
        <w:rPr>
          <w:color w:val="000000" w:themeColor="text1"/>
          <w:sz w:val="24"/>
        </w:rPr>
        <w:t>批号、</w:t>
      </w:r>
      <w:r w:rsidR="00095350" w:rsidRPr="00E91C34">
        <w:rPr>
          <w:color w:val="000000" w:themeColor="text1"/>
          <w:sz w:val="24"/>
        </w:rPr>
        <w:t>有效期、</w:t>
      </w:r>
      <w:r w:rsidRPr="00E91C34">
        <w:rPr>
          <w:color w:val="000000" w:themeColor="text1"/>
          <w:sz w:val="24"/>
        </w:rPr>
        <w:t>数量等无误后</w:t>
      </w:r>
      <w:r w:rsidR="00B47E4C" w:rsidRPr="00E91C34">
        <w:rPr>
          <w:color w:val="000000" w:themeColor="text1"/>
          <w:sz w:val="24"/>
        </w:rPr>
        <w:t>入库</w:t>
      </w:r>
      <w:r w:rsidRPr="00E91C34">
        <w:rPr>
          <w:color w:val="000000" w:themeColor="text1"/>
          <w:sz w:val="24"/>
        </w:rPr>
        <w:t>，填写试验药物交接、入库记录，与试验药物运输记录（例如快递单据）一同存档。</w:t>
      </w:r>
    </w:p>
    <w:p w14:paraId="1A20FC10" w14:textId="4E587FDB" w:rsidR="006F1230" w:rsidRDefault="006F1230" w:rsidP="009B34B9">
      <w:pPr>
        <w:adjustRightInd w:val="0"/>
        <w:snapToGrid w:val="0"/>
        <w:spacing w:line="360" w:lineRule="auto"/>
        <w:ind w:firstLineChars="200" w:firstLine="482"/>
        <w:rPr>
          <w:color w:val="000000" w:themeColor="text1"/>
          <w:sz w:val="24"/>
        </w:rPr>
      </w:pPr>
      <w:r w:rsidRPr="00E91C34">
        <w:rPr>
          <w:b/>
          <w:color w:val="000000" w:themeColor="text1"/>
          <w:sz w:val="24"/>
        </w:rPr>
        <w:t>储存：</w:t>
      </w:r>
      <w:r w:rsidRPr="00E91C34">
        <w:rPr>
          <w:color w:val="000000" w:themeColor="text1"/>
          <w:sz w:val="24"/>
        </w:rPr>
        <w:t>试验药物在研究中心，应储存于专用的临床试验药房并上锁保管，储存温度为室温。由专职的试验药物管理人员进行管理，监测、记录储存环境温度。</w:t>
      </w:r>
    </w:p>
    <w:p w14:paraId="5CC2ED86" w14:textId="77777777" w:rsidR="00997EE0" w:rsidRPr="00B665C4" w:rsidRDefault="00997EE0" w:rsidP="009B34B9">
      <w:pPr>
        <w:adjustRightInd w:val="0"/>
        <w:snapToGrid w:val="0"/>
        <w:spacing w:line="360" w:lineRule="auto"/>
        <w:ind w:firstLineChars="200" w:firstLine="482"/>
        <w:rPr>
          <w:color w:val="000000" w:themeColor="text1"/>
          <w:sz w:val="24"/>
        </w:rPr>
      </w:pPr>
      <w:r w:rsidRPr="00B665C4">
        <w:rPr>
          <w:b/>
          <w:color w:val="000000" w:themeColor="text1"/>
          <w:sz w:val="24"/>
        </w:rPr>
        <w:t>随机号申请和药物发放</w:t>
      </w:r>
      <w:r w:rsidRPr="00B665C4">
        <w:rPr>
          <w:color w:val="000000" w:themeColor="text1"/>
          <w:sz w:val="24"/>
        </w:rPr>
        <w:t>：</w:t>
      </w:r>
      <w:bookmarkStart w:id="370" w:name="OLE_LINK22"/>
    </w:p>
    <w:p w14:paraId="3D1F11C9" w14:textId="7E8B3A18" w:rsidR="00997EE0" w:rsidRPr="00B665C4" w:rsidRDefault="00997EE0" w:rsidP="00997EE0">
      <w:pPr>
        <w:adjustRightInd w:val="0"/>
        <w:snapToGrid w:val="0"/>
        <w:spacing w:line="360" w:lineRule="auto"/>
        <w:ind w:firstLineChars="200" w:firstLine="480"/>
        <w:rPr>
          <w:color w:val="000000" w:themeColor="text1"/>
          <w:sz w:val="24"/>
        </w:rPr>
      </w:pPr>
      <w:r w:rsidRPr="00B665C4">
        <w:rPr>
          <w:color w:val="000000" w:themeColor="text1"/>
          <w:sz w:val="24"/>
        </w:rPr>
        <w:t>受试者筛选</w:t>
      </w:r>
      <w:r w:rsidR="002A5E36">
        <w:rPr>
          <w:rFonts w:hint="eastAsia"/>
          <w:color w:val="000000" w:themeColor="text1"/>
          <w:sz w:val="24"/>
        </w:rPr>
        <w:t>并</w:t>
      </w:r>
      <w:r w:rsidR="002A5E36">
        <w:rPr>
          <w:color w:val="000000" w:themeColor="text1"/>
          <w:sz w:val="24"/>
        </w:rPr>
        <w:t>导入</w:t>
      </w:r>
      <w:r w:rsidRPr="00B665C4">
        <w:rPr>
          <w:color w:val="000000" w:themeColor="text1"/>
          <w:sz w:val="24"/>
        </w:rPr>
        <w:t>合格后，研究人员登陆</w:t>
      </w:r>
      <w:r w:rsidRPr="00B665C4">
        <w:rPr>
          <w:color w:val="000000" w:themeColor="text1"/>
          <w:sz w:val="24"/>
        </w:rPr>
        <w:t>DAS for IWRS</w:t>
      </w:r>
      <w:r w:rsidRPr="00B665C4">
        <w:rPr>
          <w:color w:val="000000" w:themeColor="text1"/>
          <w:sz w:val="24"/>
        </w:rPr>
        <w:t>申请随机号，将</w:t>
      </w:r>
      <w:r w:rsidRPr="00B665C4">
        <w:rPr>
          <w:color w:val="000000" w:themeColor="text1"/>
          <w:sz w:val="24"/>
        </w:rPr>
        <w:t>DAS for IWRS</w:t>
      </w:r>
      <w:r w:rsidRPr="00B665C4">
        <w:rPr>
          <w:color w:val="000000" w:themeColor="text1"/>
          <w:sz w:val="24"/>
        </w:rPr>
        <w:t>的随机化信息打印或下载保存。</w:t>
      </w:r>
    </w:p>
    <w:bookmarkEnd w:id="370"/>
    <w:p w14:paraId="665B6F1F" w14:textId="39E8F6A6" w:rsidR="00997EE0" w:rsidRPr="00E91C34" w:rsidRDefault="00997EE0" w:rsidP="00997EE0">
      <w:pPr>
        <w:adjustRightInd w:val="0"/>
        <w:snapToGrid w:val="0"/>
        <w:spacing w:line="360" w:lineRule="auto"/>
        <w:ind w:firstLineChars="200" w:firstLine="480"/>
        <w:rPr>
          <w:color w:val="000000" w:themeColor="text1"/>
          <w:sz w:val="24"/>
        </w:rPr>
      </w:pPr>
      <w:r w:rsidRPr="00B665C4">
        <w:rPr>
          <w:color w:val="000000" w:themeColor="text1"/>
          <w:sz w:val="24"/>
        </w:rPr>
        <w:t>随机号申请后可为该受试者申请发药。</w:t>
      </w:r>
      <w:r w:rsidRPr="00B665C4">
        <w:rPr>
          <w:color w:val="000000" w:themeColor="text1"/>
          <w:sz w:val="24"/>
        </w:rPr>
        <w:t>DAS for IWRS</w:t>
      </w:r>
      <w:r w:rsidRPr="00B665C4">
        <w:rPr>
          <w:color w:val="000000" w:themeColor="text1"/>
          <w:sz w:val="24"/>
        </w:rPr>
        <w:t>将显示该受试者应发放的药物包装号，发药人员取药后，将药物外包装上的验证码输入</w:t>
      </w:r>
      <w:r w:rsidRPr="00B665C4">
        <w:rPr>
          <w:color w:val="000000" w:themeColor="text1"/>
          <w:sz w:val="24"/>
        </w:rPr>
        <w:t>DAS for IWRS</w:t>
      </w:r>
      <w:r w:rsidRPr="00B665C4">
        <w:rPr>
          <w:color w:val="000000" w:themeColor="text1"/>
          <w:sz w:val="24"/>
        </w:rPr>
        <w:t>验证，验证通过方可发放给受试者。每次发放时，研究者均应告知受试者服药方法，以及于下次访视时，带回未用的剩余试验药物和服药后的空包装。试验药物的领取、发放及回收均应</w:t>
      </w:r>
      <w:r>
        <w:rPr>
          <w:rFonts w:hint="eastAsia"/>
          <w:color w:val="000000" w:themeColor="text1"/>
          <w:sz w:val="24"/>
        </w:rPr>
        <w:t>及时</w:t>
      </w:r>
      <w:r>
        <w:rPr>
          <w:color w:val="000000" w:themeColor="text1"/>
          <w:sz w:val="24"/>
        </w:rPr>
        <w:t>记录。</w:t>
      </w:r>
    </w:p>
    <w:p w14:paraId="4675E0B4" w14:textId="36BFA34E" w:rsidR="003A6011" w:rsidRPr="00E91C34" w:rsidRDefault="003A6011" w:rsidP="009B34B9">
      <w:pPr>
        <w:adjustRightInd w:val="0"/>
        <w:snapToGrid w:val="0"/>
        <w:spacing w:line="360" w:lineRule="auto"/>
        <w:ind w:firstLineChars="200" w:firstLine="482"/>
        <w:rPr>
          <w:color w:val="000000" w:themeColor="text1"/>
          <w:sz w:val="24"/>
        </w:rPr>
      </w:pPr>
      <w:r w:rsidRPr="00E91C34">
        <w:rPr>
          <w:b/>
          <w:color w:val="000000" w:themeColor="text1"/>
          <w:sz w:val="24"/>
        </w:rPr>
        <w:t>发放：</w:t>
      </w:r>
      <w:r w:rsidR="002A5E36" w:rsidRPr="006B0BAC">
        <w:rPr>
          <w:rFonts w:hint="eastAsia"/>
          <w:color w:val="000000" w:themeColor="text1"/>
          <w:sz w:val="24"/>
        </w:rPr>
        <w:t>受试者筛选合格后，研究者出具处方单并由药物管理员发放导入期试验药物，导入期完成后研究者再次核对入排标准，筛选并导入成功的受试者，</w:t>
      </w:r>
      <w:r w:rsidR="001839AE" w:rsidRPr="00E91C34">
        <w:rPr>
          <w:color w:val="000000" w:themeColor="text1"/>
          <w:sz w:val="24"/>
        </w:rPr>
        <w:t>研究者</w:t>
      </w:r>
      <w:r w:rsidR="002A5E36">
        <w:rPr>
          <w:rFonts w:hint="eastAsia"/>
          <w:color w:val="000000" w:themeColor="text1"/>
          <w:sz w:val="24"/>
        </w:rPr>
        <w:t>使用</w:t>
      </w:r>
      <w:r w:rsidR="002A5E36" w:rsidRPr="00B665C4">
        <w:rPr>
          <w:color w:val="000000" w:themeColor="text1"/>
          <w:sz w:val="24"/>
        </w:rPr>
        <w:t>DAS for IWRS</w:t>
      </w:r>
      <w:r w:rsidR="002A5E36">
        <w:rPr>
          <w:rFonts w:hint="eastAsia"/>
          <w:color w:val="000000" w:themeColor="text1"/>
          <w:sz w:val="24"/>
        </w:rPr>
        <w:t>申请随机号，并根据</w:t>
      </w:r>
      <w:r w:rsidR="002A5E36" w:rsidRPr="00B665C4">
        <w:rPr>
          <w:color w:val="000000" w:themeColor="text1"/>
          <w:sz w:val="24"/>
        </w:rPr>
        <w:t>DAS for IWRS</w:t>
      </w:r>
      <w:r w:rsidR="002A5E36">
        <w:rPr>
          <w:rFonts w:hint="eastAsia"/>
          <w:color w:val="000000" w:themeColor="text1"/>
          <w:sz w:val="24"/>
        </w:rPr>
        <w:t>显示药物包装号，由</w:t>
      </w:r>
      <w:r w:rsidR="002A5E36">
        <w:rPr>
          <w:color w:val="000000" w:themeColor="text1"/>
          <w:sz w:val="24"/>
        </w:rPr>
        <w:t>药物管理员</w:t>
      </w:r>
      <w:r w:rsidR="00423E78" w:rsidRPr="00E91C34">
        <w:rPr>
          <w:color w:val="000000" w:themeColor="text1"/>
          <w:sz w:val="24"/>
        </w:rPr>
        <w:t>分发</w:t>
      </w:r>
      <w:r w:rsidR="001839AE" w:rsidRPr="00E91C34">
        <w:rPr>
          <w:color w:val="000000" w:themeColor="text1"/>
          <w:sz w:val="24"/>
        </w:rPr>
        <w:t>试验药物。每次发放时，研究者均应</w:t>
      </w:r>
      <w:r w:rsidR="002A5E36">
        <w:rPr>
          <w:rFonts w:hint="eastAsia"/>
          <w:color w:val="000000" w:themeColor="text1"/>
          <w:sz w:val="24"/>
        </w:rPr>
        <w:t>出具</w:t>
      </w:r>
      <w:r w:rsidR="002A5E36">
        <w:rPr>
          <w:color w:val="000000" w:themeColor="text1"/>
          <w:sz w:val="24"/>
        </w:rPr>
        <w:t>处方单</w:t>
      </w:r>
      <w:r w:rsidR="001839AE" w:rsidRPr="00E91C34">
        <w:rPr>
          <w:color w:val="000000" w:themeColor="text1"/>
          <w:sz w:val="24"/>
        </w:rPr>
        <w:t>告知受试者服药方法，以及</w:t>
      </w:r>
      <w:r w:rsidR="00552AE1" w:rsidRPr="00E91C34">
        <w:rPr>
          <w:color w:val="000000" w:themeColor="text1"/>
          <w:sz w:val="24"/>
        </w:rPr>
        <w:t>于下次访视时，带回未用的剩余试验药物</w:t>
      </w:r>
      <w:r w:rsidR="00CF085C" w:rsidRPr="00E91C34">
        <w:rPr>
          <w:color w:val="000000" w:themeColor="text1"/>
          <w:sz w:val="24"/>
        </w:rPr>
        <w:t>和</w:t>
      </w:r>
      <w:r w:rsidR="001839AE" w:rsidRPr="00E91C34">
        <w:rPr>
          <w:color w:val="000000" w:themeColor="text1"/>
          <w:sz w:val="24"/>
        </w:rPr>
        <w:t>服药后的空包装。</w:t>
      </w:r>
      <w:r w:rsidR="00377968" w:rsidRPr="00E91C34">
        <w:rPr>
          <w:color w:val="000000" w:themeColor="text1"/>
          <w:sz w:val="24"/>
        </w:rPr>
        <w:t>试验药物的</w:t>
      </w:r>
      <w:r w:rsidR="00B13EDA" w:rsidRPr="00E91C34">
        <w:rPr>
          <w:color w:val="000000" w:themeColor="text1"/>
          <w:sz w:val="24"/>
        </w:rPr>
        <w:t>领取、</w:t>
      </w:r>
      <w:r w:rsidR="00377968" w:rsidRPr="00E91C34">
        <w:rPr>
          <w:color w:val="000000" w:themeColor="text1"/>
          <w:sz w:val="24"/>
        </w:rPr>
        <w:t>发放及回收均应及时</w:t>
      </w:r>
      <w:r w:rsidR="001839AE" w:rsidRPr="00E91C34">
        <w:rPr>
          <w:color w:val="000000" w:themeColor="text1"/>
          <w:sz w:val="24"/>
        </w:rPr>
        <w:t>记录。</w:t>
      </w:r>
    </w:p>
    <w:p w14:paraId="78562585" w14:textId="0A745317" w:rsidR="003A6011" w:rsidRPr="00E91C34" w:rsidRDefault="00705EED" w:rsidP="009B34B9">
      <w:pPr>
        <w:adjustRightInd w:val="0"/>
        <w:snapToGrid w:val="0"/>
        <w:spacing w:line="360" w:lineRule="auto"/>
        <w:ind w:firstLineChars="200" w:firstLine="482"/>
        <w:rPr>
          <w:color w:val="000000" w:themeColor="text1"/>
          <w:sz w:val="24"/>
        </w:rPr>
      </w:pPr>
      <w:r w:rsidRPr="00E91C34">
        <w:rPr>
          <w:b/>
          <w:color w:val="000000" w:themeColor="text1"/>
          <w:sz w:val="24"/>
        </w:rPr>
        <w:t>清点</w:t>
      </w:r>
      <w:r w:rsidR="003A6011" w:rsidRPr="00E91C34">
        <w:rPr>
          <w:b/>
          <w:color w:val="000000" w:themeColor="text1"/>
          <w:sz w:val="24"/>
        </w:rPr>
        <w:t>：</w:t>
      </w:r>
      <w:r w:rsidR="001839AE" w:rsidRPr="00E91C34">
        <w:rPr>
          <w:color w:val="000000" w:themeColor="text1"/>
          <w:sz w:val="24"/>
        </w:rPr>
        <w:t>研究者于受试者回收的未用药物及剩余包装应及时退回</w:t>
      </w:r>
      <w:r w:rsidR="00390A6A" w:rsidRPr="00E91C34">
        <w:rPr>
          <w:color w:val="000000" w:themeColor="text1"/>
          <w:sz w:val="24"/>
        </w:rPr>
        <w:t>试验药物管理员，</w:t>
      </w:r>
      <w:r w:rsidR="00B13EDA" w:rsidRPr="00E91C34">
        <w:rPr>
          <w:color w:val="000000" w:themeColor="text1"/>
          <w:sz w:val="24"/>
        </w:rPr>
        <w:t>保存退回记录。</w:t>
      </w:r>
      <w:r w:rsidR="00390A6A" w:rsidRPr="00E91C34">
        <w:rPr>
          <w:color w:val="000000" w:themeColor="text1"/>
          <w:sz w:val="24"/>
        </w:rPr>
        <w:t>试验药物应定期进行盘点</w:t>
      </w:r>
      <w:r w:rsidRPr="00E91C34">
        <w:rPr>
          <w:color w:val="000000" w:themeColor="text1"/>
          <w:sz w:val="24"/>
        </w:rPr>
        <w:t>，确保试验药物管理合规。</w:t>
      </w:r>
    </w:p>
    <w:p w14:paraId="48A559C1" w14:textId="5F31048E" w:rsidR="003A6011" w:rsidRPr="00E91C34" w:rsidRDefault="00CF085C" w:rsidP="009B34B9">
      <w:pPr>
        <w:adjustRightInd w:val="0"/>
        <w:snapToGrid w:val="0"/>
        <w:spacing w:line="360" w:lineRule="auto"/>
        <w:ind w:firstLineChars="200" w:firstLine="482"/>
        <w:rPr>
          <w:color w:val="000000" w:themeColor="text1"/>
          <w:sz w:val="24"/>
        </w:rPr>
      </w:pPr>
      <w:r w:rsidRPr="00E91C34">
        <w:rPr>
          <w:b/>
          <w:color w:val="000000" w:themeColor="text1"/>
          <w:sz w:val="24"/>
        </w:rPr>
        <w:t>退回：</w:t>
      </w:r>
      <w:r w:rsidRPr="00E91C34">
        <w:rPr>
          <w:color w:val="000000" w:themeColor="text1"/>
          <w:sz w:val="24"/>
        </w:rPr>
        <w:t>研究中心有义务在试验结束后保留试验药物及相关记录</w:t>
      </w:r>
      <w:r w:rsidR="00F81F13" w:rsidRPr="00E91C34">
        <w:rPr>
          <w:color w:val="000000" w:themeColor="text1"/>
          <w:sz w:val="24"/>
        </w:rPr>
        <w:t>供监查</w:t>
      </w:r>
      <w:r w:rsidRPr="00E91C34">
        <w:rPr>
          <w:color w:val="000000" w:themeColor="text1"/>
          <w:sz w:val="24"/>
        </w:rPr>
        <w:t>、稽查、视察</w:t>
      </w:r>
      <w:r w:rsidR="00D420EA" w:rsidRPr="00E91C34">
        <w:rPr>
          <w:color w:val="000000" w:themeColor="text1"/>
          <w:sz w:val="24"/>
        </w:rPr>
        <w:t>、现场核查</w:t>
      </w:r>
      <w:r w:rsidRPr="00E91C34">
        <w:rPr>
          <w:color w:val="000000" w:themeColor="text1"/>
          <w:sz w:val="24"/>
        </w:rPr>
        <w:t>。</w:t>
      </w:r>
      <w:r w:rsidR="00BB5A86" w:rsidRPr="00E91C34">
        <w:rPr>
          <w:color w:val="000000" w:themeColor="text1"/>
          <w:sz w:val="24"/>
        </w:rPr>
        <w:t>当确认无需再进行试验药物的相关检查后</w:t>
      </w:r>
      <w:r w:rsidRPr="00E91C34">
        <w:rPr>
          <w:color w:val="000000" w:themeColor="text1"/>
          <w:sz w:val="24"/>
        </w:rPr>
        <w:t>，研究中心退回试验药物</w:t>
      </w:r>
      <w:r w:rsidR="00B22E8A" w:rsidRPr="00E91C34">
        <w:rPr>
          <w:color w:val="000000" w:themeColor="text1"/>
          <w:sz w:val="24"/>
        </w:rPr>
        <w:t>至</w:t>
      </w:r>
      <w:r w:rsidR="00790881" w:rsidRPr="00E91C34">
        <w:rPr>
          <w:color w:val="000000" w:themeColor="text1"/>
          <w:sz w:val="24"/>
        </w:rPr>
        <w:t>申办者</w:t>
      </w:r>
      <w:r w:rsidRPr="00E91C34">
        <w:rPr>
          <w:color w:val="000000" w:themeColor="text1"/>
          <w:sz w:val="24"/>
        </w:rPr>
        <w:t>，存档退回记录。</w:t>
      </w:r>
    </w:p>
    <w:p w14:paraId="05DE2E36" w14:textId="2A71D807" w:rsidR="00C25488" w:rsidRPr="00E91C34" w:rsidRDefault="00C25488" w:rsidP="00DE3D93">
      <w:pPr>
        <w:keepNext/>
        <w:widowControl/>
        <w:topLinePunct/>
        <w:adjustRightInd w:val="0"/>
        <w:snapToGrid w:val="0"/>
        <w:spacing w:line="360" w:lineRule="auto"/>
        <w:jc w:val="left"/>
        <w:outlineLvl w:val="1"/>
        <w:rPr>
          <w:b/>
          <w:color w:val="000000" w:themeColor="text1"/>
          <w:sz w:val="24"/>
        </w:rPr>
      </w:pPr>
      <w:bookmarkStart w:id="371" w:name="_Toc11266865"/>
      <w:r w:rsidRPr="00E91C34">
        <w:rPr>
          <w:b/>
          <w:color w:val="000000" w:themeColor="text1"/>
          <w:sz w:val="24"/>
        </w:rPr>
        <w:t>6.5</w:t>
      </w:r>
      <w:r w:rsidR="0032512F">
        <w:rPr>
          <w:b/>
          <w:color w:val="000000" w:themeColor="text1"/>
          <w:sz w:val="24"/>
        </w:rPr>
        <w:t xml:space="preserve"> </w:t>
      </w:r>
      <w:r w:rsidRPr="00E91C34">
        <w:rPr>
          <w:b/>
          <w:color w:val="000000" w:themeColor="text1"/>
          <w:sz w:val="24"/>
        </w:rPr>
        <w:t>服药依从性</w:t>
      </w:r>
      <w:bookmarkEnd w:id="371"/>
    </w:p>
    <w:p w14:paraId="191D107C" w14:textId="7ECAE953" w:rsidR="001A54CB" w:rsidRPr="00E91C34" w:rsidRDefault="00C34058" w:rsidP="00DE3D93">
      <w:pPr>
        <w:adjustRightInd w:val="0"/>
        <w:snapToGrid w:val="0"/>
        <w:spacing w:line="360" w:lineRule="auto"/>
        <w:ind w:firstLineChars="200" w:firstLine="480"/>
        <w:rPr>
          <w:color w:val="000000" w:themeColor="text1"/>
          <w:sz w:val="24"/>
        </w:rPr>
      </w:pPr>
      <w:r w:rsidRPr="00E91C34">
        <w:rPr>
          <w:color w:val="000000" w:themeColor="text1"/>
          <w:sz w:val="24"/>
        </w:rPr>
        <w:t>服药</w:t>
      </w:r>
      <w:r w:rsidR="001A54CB" w:rsidRPr="00E91C34">
        <w:rPr>
          <w:color w:val="000000" w:themeColor="text1"/>
          <w:sz w:val="24"/>
        </w:rPr>
        <w:t>依从性</w:t>
      </w:r>
      <w:r w:rsidRPr="00E91C34">
        <w:rPr>
          <w:color w:val="000000" w:themeColor="text1"/>
          <w:sz w:val="24"/>
        </w:rPr>
        <w:t>应控制在</w:t>
      </w:r>
      <w:r w:rsidRPr="00E91C34">
        <w:rPr>
          <w:color w:val="000000" w:themeColor="text1"/>
          <w:sz w:val="24"/>
        </w:rPr>
        <w:t>80%</w:t>
      </w:r>
      <w:r w:rsidRPr="00E91C34">
        <w:rPr>
          <w:color w:val="000000" w:themeColor="text1"/>
          <w:sz w:val="24"/>
        </w:rPr>
        <w:t>至</w:t>
      </w:r>
      <w:r w:rsidR="006607B9" w:rsidRPr="00E91C34">
        <w:rPr>
          <w:color w:val="000000" w:themeColor="text1"/>
          <w:sz w:val="24"/>
        </w:rPr>
        <w:t>120</w:t>
      </w:r>
      <w:r w:rsidRPr="00E91C34">
        <w:rPr>
          <w:color w:val="000000" w:themeColor="text1"/>
          <w:sz w:val="24"/>
        </w:rPr>
        <w:t>%</w:t>
      </w:r>
      <w:r w:rsidRPr="00E91C34">
        <w:rPr>
          <w:color w:val="000000" w:themeColor="text1"/>
          <w:sz w:val="24"/>
        </w:rPr>
        <w:t>之间。</w:t>
      </w:r>
      <w:r w:rsidR="001A54CB" w:rsidRPr="00E91C34">
        <w:rPr>
          <w:color w:val="000000" w:themeColor="text1"/>
          <w:sz w:val="24"/>
        </w:rPr>
        <w:t>服药依从性计算方法为：服药依从性</w:t>
      </w:r>
      <w:r w:rsidR="001A54CB" w:rsidRPr="00E91C34">
        <w:rPr>
          <w:color w:val="000000" w:themeColor="text1"/>
          <w:sz w:val="24"/>
        </w:rPr>
        <w:t>=</w:t>
      </w:r>
      <w:r w:rsidR="001A54CB" w:rsidRPr="00E91C34">
        <w:rPr>
          <w:color w:val="000000" w:themeColor="text1"/>
          <w:sz w:val="24"/>
        </w:rPr>
        <w:t>（实际服用药量</w:t>
      </w:r>
      <w:r w:rsidR="001A54CB" w:rsidRPr="00E91C34">
        <w:rPr>
          <w:color w:val="000000" w:themeColor="text1"/>
          <w:sz w:val="24"/>
        </w:rPr>
        <w:t>/</w:t>
      </w:r>
      <w:r w:rsidR="001A54CB" w:rsidRPr="00E91C34">
        <w:rPr>
          <w:color w:val="000000" w:themeColor="text1"/>
          <w:sz w:val="24"/>
        </w:rPr>
        <w:t>根据方案应服用药量）</w:t>
      </w:r>
      <w:r w:rsidR="001A54CB" w:rsidRPr="00E91C34">
        <w:rPr>
          <w:color w:val="000000" w:themeColor="text1"/>
          <w:sz w:val="24"/>
        </w:rPr>
        <w:t>×100</w:t>
      </w:r>
      <w:r w:rsidR="00216B78">
        <w:rPr>
          <w:rFonts w:hint="eastAsia"/>
          <w:color w:val="000000" w:themeColor="text1"/>
          <w:sz w:val="24"/>
        </w:rPr>
        <w:t>%</w:t>
      </w:r>
      <w:r w:rsidR="001A54CB" w:rsidRPr="00E91C34">
        <w:rPr>
          <w:color w:val="000000" w:themeColor="text1"/>
          <w:sz w:val="24"/>
        </w:rPr>
        <w:t>。</w:t>
      </w:r>
      <w:r w:rsidR="00F06E54" w:rsidRPr="00E91C34">
        <w:rPr>
          <w:color w:val="000000" w:themeColor="text1"/>
          <w:sz w:val="24"/>
        </w:rPr>
        <w:t>在试验结束时，计算每个受试者</w:t>
      </w:r>
      <w:r w:rsidR="00095350" w:rsidRPr="00E91C34">
        <w:rPr>
          <w:color w:val="000000" w:themeColor="text1"/>
          <w:sz w:val="24"/>
        </w:rPr>
        <w:t>在</w:t>
      </w:r>
      <w:r w:rsidR="00887EB1">
        <w:rPr>
          <w:rFonts w:hint="eastAsia"/>
          <w:color w:val="000000" w:themeColor="text1"/>
          <w:sz w:val="24"/>
        </w:rPr>
        <w:t>治疗</w:t>
      </w:r>
      <w:r w:rsidR="00095350" w:rsidRPr="00E91C34">
        <w:rPr>
          <w:color w:val="000000" w:themeColor="text1"/>
          <w:sz w:val="24"/>
        </w:rPr>
        <w:t>期间的</w:t>
      </w:r>
      <w:r w:rsidR="00887EB1">
        <w:rPr>
          <w:rFonts w:hint="eastAsia"/>
          <w:color w:val="000000" w:themeColor="text1"/>
          <w:sz w:val="24"/>
        </w:rPr>
        <w:t>服药</w:t>
      </w:r>
      <w:r w:rsidR="00F06E54" w:rsidRPr="00E91C34">
        <w:rPr>
          <w:color w:val="000000" w:themeColor="text1"/>
          <w:sz w:val="24"/>
        </w:rPr>
        <w:t>依从性。</w:t>
      </w:r>
    </w:p>
    <w:p w14:paraId="65E40FA4" w14:textId="4B544B50" w:rsidR="00587253" w:rsidRPr="00E91C34" w:rsidRDefault="00E3648B" w:rsidP="00DE3D93">
      <w:pPr>
        <w:adjustRightInd w:val="0"/>
        <w:snapToGrid w:val="0"/>
        <w:spacing w:line="360" w:lineRule="auto"/>
        <w:ind w:firstLineChars="200" w:firstLine="480"/>
        <w:rPr>
          <w:color w:val="000000" w:themeColor="text1"/>
          <w:sz w:val="24"/>
        </w:rPr>
      </w:pPr>
      <w:r w:rsidRPr="00E91C34">
        <w:rPr>
          <w:color w:val="000000" w:themeColor="text1"/>
          <w:sz w:val="24"/>
        </w:rPr>
        <w:lastRenderedPageBreak/>
        <w:t>研究者应告知</w:t>
      </w:r>
      <w:r w:rsidR="00587253" w:rsidRPr="00E91C34">
        <w:rPr>
          <w:color w:val="000000" w:themeColor="text1"/>
          <w:sz w:val="24"/>
        </w:rPr>
        <w:t>受试者根据试验方案要求服药。监查员每次进行监查时，</w:t>
      </w:r>
      <w:r w:rsidR="001A54CB" w:rsidRPr="00E91C34">
        <w:rPr>
          <w:color w:val="000000" w:themeColor="text1"/>
          <w:sz w:val="24"/>
        </w:rPr>
        <w:t>对</w:t>
      </w:r>
      <w:r w:rsidR="00315E3A" w:rsidRPr="00E91C34">
        <w:rPr>
          <w:color w:val="000000" w:themeColor="text1"/>
          <w:sz w:val="24"/>
        </w:rPr>
        <w:t>已完成的访视</w:t>
      </w:r>
      <w:r w:rsidR="001A54CB" w:rsidRPr="00E91C34">
        <w:rPr>
          <w:color w:val="000000" w:themeColor="text1"/>
          <w:sz w:val="24"/>
        </w:rPr>
        <w:t>进行</w:t>
      </w:r>
      <w:r w:rsidR="00315E3A" w:rsidRPr="00E91C34">
        <w:rPr>
          <w:color w:val="000000" w:themeColor="text1"/>
          <w:sz w:val="24"/>
        </w:rPr>
        <w:t>试验药物</w:t>
      </w:r>
      <w:r w:rsidR="001A54CB" w:rsidRPr="00E91C34">
        <w:rPr>
          <w:color w:val="000000" w:themeColor="text1"/>
          <w:sz w:val="24"/>
        </w:rPr>
        <w:t>清点，计算</w:t>
      </w:r>
      <w:r w:rsidR="00095350" w:rsidRPr="00E91C34">
        <w:rPr>
          <w:color w:val="000000" w:themeColor="text1"/>
          <w:sz w:val="24"/>
        </w:rPr>
        <w:t>当前</w:t>
      </w:r>
      <w:r w:rsidR="00315E3A" w:rsidRPr="00E91C34">
        <w:rPr>
          <w:color w:val="000000" w:themeColor="text1"/>
          <w:sz w:val="24"/>
        </w:rPr>
        <w:t>服药依从性</w:t>
      </w:r>
      <w:r w:rsidR="001D30A3" w:rsidRPr="00E91C34">
        <w:rPr>
          <w:color w:val="000000" w:themeColor="text1"/>
          <w:sz w:val="24"/>
        </w:rPr>
        <w:t>，并汇报至研究者</w:t>
      </w:r>
      <w:r w:rsidR="00315E3A" w:rsidRPr="00E91C34">
        <w:rPr>
          <w:color w:val="000000" w:themeColor="text1"/>
          <w:sz w:val="24"/>
        </w:rPr>
        <w:t>。</w:t>
      </w:r>
      <w:r w:rsidR="001D30A3" w:rsidRPr="00E91C34">
        <w:rPr>
          <w:color w:val="000000" w:themeColor="text1"/>
          <w:sz w:val="24"/>
        </w:rPr>
        <w:t>对于</w:t>
      </w:r>
      <w:r w:rsidR="00F06E54" w:rsidRPr="00E91C34">
        <w:rPr>
          <w:color w:val="000000" w:themeColor="text1"/>
          <w:sz w:val="24"/>
        </w:rPr>
        <w:t>每次访视的</w:t>
      </w:r>
      <w:r w:rsidR="001D30A3" w:rsidRPr="00E91C34">
        <w:rPr>
          <w:color w:val="000000" w:themeColor="text1"/>
          <w:sz w:val="24"/>
        </w:rPr>
        <w:t>服药依从性低于</w:t>
      </w:r>
      <w:r w:rsidR="001D30A3" w:rsidRPr="00E91C34">
        <w:rPr>
          <w:color w:val="000000" w:themeColor="text1"/>
          <w:sz w:val="24"/>
        </w:rPr>
        <w:t>80%</w:t>
      </w:r>
      <w:r w:rsidR="001D30A3" w:rsidRPr="00E91C34">
        <w:rPr>
          <w:color w:val="000000" w:themeColor="text1"/>
          <w:sz w:val="24"/>
        </w:rPr>
        <w:t>或超出</w:t>
      </w:r>
      <w:r w:rsidR="001D30A3" w:rsidRPr="00E91C34">
        <w:rPr>
          <w:color w:val="000000" w:themeColor="text1"/>
          <w:sz w:val="24"/>
        </w:rPr>
        <w:t>1</w:t>
      </w:r>
      <w:r w:rsidR="006607B9" w:rsidRPr="00E91C34">
        <w:rPr>
          <w:color w:val="000000" w:themeColor="text1"/>
          <w:sz w:val="24"/>
        </w:rPr>
        <w:t>20</w:t>
      </w:r>
      <w:r w:rsidR="001D30A3" w:rsidRPr="00E91C34">
        <w:rPr>
          <w:color w:val="000000" w:themeColor="text1"/>
          <w:sz w:val="24"/>
        </w:rPr>
        <w:t>%</w:t>
      </w:r>
      <w:r w:rsidR="001D30A3" w:rsidRPr="00E91C34">
        <w:rPr>
          <w:color w:val="000000" w:themeColor="text1"/>
          <w:sz w:val="24"/>
        </w:rPr>
        <w:t>的受试者</w:t>
      </w:r>
      <w:r w:rsidR="00315E3A" w:rsidRPr="00E91C34">
        <w:rPr>
          <w:color w:val="000000" w:themeColor="text1"/>
          <w:sz w:val="24"/>
        </w:rPr>
        <w:t>，研究者应</w:t>
      </w:r>
      <w:r w:rsidR="001D30A3" w:rsidRPr="00E91C34">
        <w:rPr>
          <w:color w:val="000000" w:themeColor="text1"/>
          <w:sz w:val="24"/>
        </w:rPr>
        <w:t>及时</w:t>
      </w:r>
      <w:r w:rsidR="00315E3A" w:rsidRPr="00E91C34">
        <w:rPr>
          <w:color w:val="000000" w:themeColor="text1"/>
          <w:sz w:val="24"/>
        </w:rPr>
        <w:t>对其进行培训教育。</w:t>
      </w:r>
    </w:p>
    <w:p w14:paraId="14B6803C" w14:textId="6C795EAE" w:rsidR="00C25488" w:rsidRPr="00E91C34" w:rsidRDefault="00C25488" w:rsidP="00DE3D93">
      <w:pPr>
        <w:keepNext/>
        <w:widowControl/>
        <w:topLinePunct/>
        <w:adjustRightInd w:val="0"/>
        <w:snapToGrid w:val="0"/>
        <w:spacing w:line="360" w:lineRule="auto"/>
        <w:jc w:val="left"/>
        <w:outlineLvl w:val="1"/>
        <w:rPr>
          <w:b/>
          <w:color w:val="000000" w:themeColor="text1"/>
          <w:sz w:val="24"/>
        </w:rPr>
      </w:pPr>
      <w:bookmarkStart w:id="372" w:name="_Toc11266866"/>
      <w:r w:rsidRPr="00E91C34">
        <w:rPr>
          <w:b/>
          <w:color w:val="000000" w:themeColor="text1"/>
          <w:sz w:val="24"/>
        </w:rPr>
        <w:t>6.6</w:t>
      </w:r>
      <w:r w:rsidR="0032512F">
        <w:rPr>
          <w:b/>
          <w:color w:val="000000" w:themeColor="text1"/>
          <w:sz w:val="24"/>
        </w:rPr>
        <w:t xml:space="preserve"> </w:t>
      </w:r>
      <w:r w:rsidRPr="00E91C34">
        <w:rPr>
          <w:b/>
          <w:color w:val="000000" w:themeColor="text1"/>
          <w:sz w:val="24"/>
        </w:rPr>
        <w:t>伴随用药</w:t>
      </w:r>
      <w:r w:rsidR="001D30A3" w:rsidRPr="00E91C34">
        <w:rPr>
          <w:b/>
          <w:color w:val="000000" w:themeColor="text1"/>
          <w:sz w:val="24"/>
        </w:rPr>
        <w:t>及伴随治疗</w:t>
      </w:r>
      <w:bookmarkEnd w:id="372"/>
    </w:p>
    <w:p w14:paraId="56476075" w14:textId="688896EE" w:rsidR="00C25488" w:rsidRPr="00E91C34" w:rsidRDefault="0044637A" w:rsidP="0032512F">
      <w:pPr>
        <w:adjustRightInd w:val="0"/>
        <w:snapToGrid w:val="0"/>
        <w:spacing w:line="360" w:lineRule="auto"/>
        <w:outlineLvl w:val="2"/>
        <w:rPr>
          <w:b/>
          <w:color w:val="000000" w:themeColor="text1"/>
          <w:sz w:val="24"/>
        </w:rPr>
      </w:pPr>
      <w:r w:rsidRPr="00E91C34">
        <w:rPr>
          <w:b/>
          <w:color w:val="000000" w:themeColor="text1"/>
          <w:sz w:val="24"/>
        </w:rPr>
        <w:t xml:space="preserve">6.6.1 </w:t>
      </w:r>
      <w:r w:rsidRPr="00E91C34">
        <w:rPr>
          <w:b/>
          <w:color w:val="000000" w:themeColor="text1"/>
          <w:sz w:val="24"/>
        </w:rPr>
        <w:t>禁用药物及治疗</w:t>
      </w:r>
    </w:p>
    <w:p w14:paraId="074B62F9" w14:textId="463363F7" w:rsidR="0044637A" w:rsidRPr="00E91C34" w:rsidRDefault="0044637A" w:rsidP="00DE3D93">
      <w:pPr>
        <w:adjustRightInd w:val="0"/>
        <w:snapToGrid w:val="0"/>
        <w:spacing w:line="360" w:lineRule="auto"/>
        <w:ind w:firstLineChars="200" w:firstLine="480"/>
        <w:rPr>
          <w:color w:val="000000" w:themeColor="text1"/>
          <w:sz w:val="24"/>
        </w:rPr>
      </w:pPr>
      <w:r w:rsidRPr="00E91C34">
        <w:rPr>
          <w:color w:val="000000" w:themeColor="text1"/>
          <w:sz w:val="24"/>
        </w:rPr>
        <w:t>研究者应在进行知情同意时、</w:t>
      </w:r>
      <w:r w:rsidR="00B127F8">
        <w:rPr>
          <w:rFonts w:hint="eastAsia"/>
          <w:color w:val="000000" w:themeColor="text1"/>
          <w:sz w:val="24"/>
        </w:rPr>
        <w:t>导入期</w:t>
      </w:r>
      <w:r w:rsidR="00B127F8">
        <w:rPr>
          <w:color w:val="000000" w:themeColor="text1"/>
          <w:sz w:val="24"/>
        </w:rPr>
        <w:t>、</w:t>
      </w:r>
      <w:r w:rsidRPr="00E91C34">
        <w:rPr>
          <w:color w:val="000000" w:themeColor="text1"/>
          <w:sz w:val="24"/>
        </w:rPr>
        <w:t>以及随后的每次访视时，告知受试者禁用药，禁止受试者自行于医院、药店购买</w:t>
      </w:r>
      <w:r w:rsidR="00B211B7" w:rsidRPr="00E91C34">
        <w:rPr>
          <w:color w:val="000000" w:themeColor="text1"/>
          <w:sz w:val="24"/>
        </w:rPr>
        <w:t>、服用</w:t>
      </w:r>
      <w:r w:rsidRPr="00E91C34">
        <w:rPr>
          <w:color w:val="000000" w:themeColor="text1"/>
          <w:sz w:val="24"/>
        </w:rPr>
        <w:t>禁用药物，并禁止受试者代他人购买。监查员</w:t>
      </w:r>
      <w:r w:rsidR="00BB5A86" w:rsidRPr="00E91C34">
        <w:rPr>
          <w:color w:val="000000" w:themeColor="text1"/>
          <w:sz w:val="24"/>
        </w:rPr>
        <w:t>在进行监查时，</w:t>
      </w:r>
      <w:r w:rsidRPr="00E91C34">
        <w:rPr>
          <w:color w:val="000000" w:themeColor="text1"/>
          <w:sz w:val="24"/>
        </w:rPr>
        <w:t>通过查询患者处方记录，检查入组的受试者在研究期间是否应用禁用药物。如有，则及时记录并通知研究者，加强对禁用药物的使用管理。</w:t>
      </w:r>
    </w:p>
    <w:p w14:paraId="6B047F6A" w14:textId="426BAC2D" w:rsidR="0044637A" w:rsidRPr="00E91C34" w:rsidRDefault="0044637A" w:rsidP="00DE3D93">
      <w:pPr>
        <w:adjustRightInd w:val="0"/>
        <w:snapToGrid w:val="0"/>
        <w:spacing w:line="360" w:lineRule="auto"/>
        <w:rPr>
          <w:b/>
          <w:color w:val="000000" w:themeColor="text1"/>
          <w:sz w:val="24"/>
        </w:rPr>
      </w:pPr>
      <w:r w:rsidRPr="00E91C34">
        <w:rPr>
          <w:b/>
          <w:color w:val="000000" w:themeColor="text1"/>
          <w:sz w:val="24"/>
        </w:rPr>
        <w:t>6.6.1.1</w:t>
      </w:r>
      <w:r w:rsidRPr="00E91C34">
        <w:rPr>
          <w:b/>
          <w:color w:val="000000" w:themeColor="text1"/>
          <w:sz w:val="24"/>
        </w:rPr>
        <w:t>禁用的化学药物</w:t>
      </w:r>
    </w:p>
    <w:p w14:paraId="722098C3" w14:textId="28D8BD9A" w:rsidR="0044637A" w:rsidRPr="00E91C34" w:rsidRDefault="0044637A" w:rsidP="00DE3D93">
      <w:pPr>
        <w:adjustRightInd w:val="0"/>
        <w:snapToGrid w:val="0"/>
        <w:spacing w:line="360" w:lineRule="auto"/>
        <w:ind w:firstLineChars="200" w:firstLine="480"/>
        <w:rPr>
          <w:color w:val="000000" w:themeColor="text1"/>
          <w:sz w:val="24"/>
        </w:rPr>
      </w:pPr>
      <w:r w:rsidRPr="00E91C34">
        <w:rPr>
          <w:color w:val="000000" w:themeColor="text1"/>
          <w:sz w:val="24"/>
        </w:rPr>
        <w:t>禁用的化学药物包括但不限于：</w:t>
      </w:r>
    </w:p>
    <w:p w14:paraId="7E8CCCF3" w14:textId="1ADEC25C" w:rsidR="0044637A" w:rsidRPr="00E91C34" w:rsidRDefault="0044637A" w:rsidP="00AC1EE3">
      <w:pPr>
        <w:pStyle w:val="a6"/>
        <w:numPr>
          <w:ilvl w:val="0"/>
          <w:numId w:val="34"/>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雌激素受体拮抗剂，如他莫昔芬、托瑞米芬、雷洛昔芬等</w:t>
      </w:r>
      <w:r w:rsidR="008A06CC">
        <w:rPr>
          <w:rFonts w:ascii="Times New Roman" w:hAnsi="Times New Roman" w:hint="eastAsia"/>
          <w:color w:val="000000" w:themeColor="text1"/>
          <w:sz w:val="24"/>
        </w:rPr>
        <w:t>；</w:t>
      </w:r>
    </w:p>
    <w:p w14:paraId="7A9F7ED5" w14:textId="31B7F74E" w:rsidR="0044637A" w:rsidRPr="00E91C34" w:rsidRDefault="0044637A" w:rsidP="00AC1EE3">
      <w:pPr>
        <w:pStyle w:val="a6"/>
        <w:numPr>
          <w:ilvl w:val="0"/>
          <w:numId w:val="34"/>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雌激素类药物：如雌二醇、结合雌激素等</w:t>
      </w:r>
      <w:r w:rsidR="008A06CC">
        <w:rPr>
          <w:rFonts w:ascii="Times New Roman" w:hAnsi="Times New Roman" w:hint="eastAsia"/>
          <w:color w:val="000000" w:themeColor="text1"/>
          <w:sz w:val="24"/>
        </w:rPr>
        <w:t>；</w:t>
      </w:r>
    </w:p>
    <w:p w14:paraId="53D1BB9F" w14:textId="37F2C74D" w:rsidR="0044637A" w:rsidRPr="00E91C34" w:rsidRDefault="00E3648B" w:rsidP="00AC1EE3">
      <w:pPr>
        <w:pStyle w:val="a6"/>
        <w:numPr>
          <w:ilvl w:val="0"/>
          <w:numId w:val="34"/>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具雌激素样效应</w:t>
      </w:r>
      <w:r w:rsidR="0044637A" w:rsidRPr="00E91C34">
        <w:rPr>
          <w:rFonts w:ascii="Times New Roman" w:hAnsi="Times New Roman"/>
          <w:color w:val="000000" w:themeColor="text1"/>
          <w:sz w:val="24"/>
        </w:rPr>
        <w:t>物质</w:t>
      </w:r>
      <w:r w:rsidRPr="00E91C34">
        <w:rPr>
          <w:rFonts w:ascii="Times New Roman" w:hAnsi="Times New Roman"/>
          <w:color w:val="000000" w:themeColor="text1"/>
          <w:sz w:val="24"/>
        </w:rPr>
        <w:t>的制品</w:t>
      </w:r>
      <w:r w:rsidR="0044637A" w:rsidRPr="00E91C34">
        <w:rPr>
          <w:rFonts w:ascii="Times New Roman" w:hAnsi="Times New Roman"/>
          <w:color w:val="000000" w:themeColor="text1"/>
          <w:sz w:val="24"/>
        </w:rPr>
        <w:t>：如大豆异黄酮、金雀异黄素类制品</w:t>
      </w:r>
      <w:r w:rsidR="008A06CC">
        <w:rPr>
          <w:rFonts w:ascii="Times New Roman" w:hAnsi="Times New Roman" w:hint="eastAsia"/>
          <w:color w:val="000000" w:themeColor="text1"/>
          <w:sz w:val="24"/>
        </w:rPr>
        <w:t>；</w:t>
      </w:r>
    </w:p>
    <w:p w14:paraId="3017A18C" w14:textId="340CC134" w:rsidR="0044637A" w:rsidRPr="00E91C34" w:rsidRDefault="0044637A" w:rsidP="00AC1EE3">
      <w:pPr>
        <w:pStyle w:val="a6"/>
        <w:numPr>
          <w:ilvl w:val="0"/>
          <w:numId w:val="34"/>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芳香化酶抑制剂：如依西美坦、来曲唑、阿那曲唑</w:t>
      </w:r>
      <w:r w:rsidR="008A06CC">
        <w:rPr>
          <w:rFonts w:ascii="Times New Roman" w:hAnsi="Times New Roman" w:hint="eastAsia"/>
          <w:color w:val="000000" w:themeColor="text1"/>
          <w:sz w:val="24"/>
        </w:rPr>
        <w:t>；</w:t>
      </w:r>
    </w:p>
    <w:p w14:paraId="159D4916" w14:textId="472B0F81" w:rsidR="0044637A" w:rsidRPr="00E91C34" w:rsidRDefault="0044637A" w:rsidP="00AC1EE3">
      <w:pPr>
        <w:pStyle w:val="a6"/>
        <w:numPr>
          <w:ilvl w:val="0"/>
          <w:numId w:val="34"/>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孕激素类药物，如黄体酮</w:t>
      </w:r>
      <w:r w:rsidR="008A06CC">
        <w:rPr>
          <w:rFonts w:ascii="Times New Roman" w:hAnsi="Times New Roman" w:hint="eastAsia"/>
          <w:color w:val="000000" w:themeColor="text1"/>
          <w:sz w:val="24"/>
        </w:rPr>
        <w:t>；</w:t>
      </w:r>
    </w:p>
    <w:p w14:paraId="4E098092" w14:textId="1A76F214" w:rsidR="0044637A" w:rsidRPr="00E91C34" w:rsidRDefault="0044637A" w:rsidP="00AC1EE3">
      <w:pPr>
        <w:pStyle w:val="a6"/>
        <w:numPr>
          <w:ilvl w:val="0"/>
          <w:numId w:val="34"/>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睾丸酮衍生物类，如丹那唑</w:t>
      </w:r>
      <w:r w:rsidR="008A06CC">
        <w:rPr>
          <w:rFonts w:ascii="Times New Roman" w:hAnsi="Times New Roman" w:hint="eastAsia"/>
          <w:color w:val="000000" w:themeColor="text1"/>
          <w:sz w:val="24"/>
        </w:rPr>
        <w:t>；</w:t>
      </w:r>
    </w:p>
    <w:p w14:paraId="5D9647FD" w14:textId="6E844695" w:rsidR="0044637A" w:rsidRPr="00E91C34" w:rsidRDefault="0044637A" w:rsidP="00AC1EE3">
      <w:pPr>
        <w:pStyle w:val="a6"/>
        <w:numPr>
          <w:ilvl w:val="0"/>
          <w:numId w:val="34"/>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碘制剂及甲状腺素</w:t>
      </w:r>
      <w:r w:rsidR="008A06CC">
        <w:rPr>
          <w:rFonts w:ascii="Times New Roman" w:hAnsi="Times New Roman" w:hint="eastAsia"/>
          <w:color w:val="000000" w:themeColor="text1"/>
          <w:sz w:val="24"/>
        </w:rPr>
        <w:t>；</w:t>
      </w:r>
    </w:p>
    <w:p w14:paraId="6954A4C7" w14:textId="5D1846D0" w:rsidR="0044637A" w:rsidRPr="00E91C34" w:rsidRDefault="0044637A" w:rsidP="00AC1EE3">
      <w:pPr>
        <w:pStyle w:val="a6"/>
        <w:numPr>
          <w:ilvl w:val="0"/>
          <w:numId w:val="34"/>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促黄体激素释放激素类似物，如戈舍瑞林、曲普瑞林等</w:t>
      </w:r>
      <w:r w:rsidR="008A06CC">
        <w:rPr>
          <w:rFonts w:ascii="Times New Roman" w:hAnsi="Times New Roman" w:hint="eastAsia"/>
          <w:color w:val="000000" w:themeColor="text1"/>
          <w:sz w:val="24"/>
        </w:rPr>
        <w:t>；</w:t>
      </w:r>
    </w:p>
    <w:p w14:paraId="184022FD" w14:textId="48E677D9" w:rsidR="0044637A" w:rsidRPr="00E91C34" w:rsidRDefault="0044637A" w:rsidP="00AC1EE3">
      <w:pPr>
        <w:pStyle w:val="a6"/>
        <w:numPr>
          <w:ilvl w:val="0"/>
          <w:numId w:val="34"/>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溴隐亭。</w:t>
      </w:r>
    </w:p>
    <w:p w14:paraId="141A77DD" w14:textId="57DA23F5" w:rsidR="0044637A" w:rsidRPr="00E91C34" w:rsidRDefault="0044637A" w:rsidP="00DE3D93">
      <w:pPr>
        <w:adjustRightInd w:val="0"/>
        <w:snapToGrid w:val="0"/>
        <w:spacing w:line="360" w:lineRule="auto"/>
        <w:rPr>
          <w:b/>
          <w:color w:val="000000" w:themeColor="text1"/>
          <w:sz w:val="24"/>
        </w:rPr>
      </w:pPr>
      <w:r w:rsidRPr="00E91C34">
        <w:rPr>
          <w:b/>
          <w:color w:val="000000" w:themeColor="text1"/>
          <w:sz w:val="24"/>
        </w:rPr>
        <w:t>6.6.1.2</w:t>
      </w:r>
      <w:r w:rsidRPr="00E91C34">
        <w:rPr>
          <w:b/>
          <w:color w:val="000000" w:themeColor="text1"/>
          <w:sz w:val="24"/>
        </w:rPr>
        <w:t>禁用的中成药及中药药味</w:t>
      </w:r>
    </w:p>
    <w:p w14:paraId="40A09C8A" w14:textId="7CAFF2AC" w:rsidR="0044637A" w:rsidRPr="00E91C34" w:rsidRDefault="00DA2965" w:rsidP="00AC1EE3">
      <w:pPr>
        <w:pStyle w:val="a6"/>
        <w:numPr>
          <w:ilvl w:val="0"/>
          <w:numId w:val="35"/>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以</w:t>
      </w:r>
      <w:r w:rsidR="004B2189">
        <w:rPr>
          <w:rFonts w:ascii="Times New Roman" w:hAnsi="Times New Roman"/>
          <w:color w:val="000000" w:themeColor="text1"/>
          <w:sz w:val="24"/>
        </w:rPr>
        <w:t>乳腺增生病</w:t>
      </w:r>
      <w:r w:rsidR="007D34CF" w:rsidRPr="00E91C34">
        <w:rPr>
          <w:rFonts w:ascii="Times New Roman" w:hAnsi="Times New Roman"/>
          <w:color w:val="000000" w:themeColor="text1"/>
          <w:sz w:val="24"/>
        </w:rPr>
        <w:t>为适应症的</w:t>
      </w:r>
      <w:r w:rsidR="00095350" w:rsidRPr="00E91C34">
        <w:rPr>
          <w:rFonts w:ascii="Times New Roman" w:hAnsi="Times New Roman"/>
          <w:color w:val="000000" w:themeColor="text1"/>
          <w:sz w:val="24"/>
        </w:rPr>
        <w:t>中成药</w:t>
      </w:r>
      <w:r w:rsidR="0044637A" w:rsidRPr="00E91C34">
        <w:rPr>
          <w:rFonts w:ascii="Times New Roman" w:hAnsi="Times New Roman"/>
          <w:color w:val="000000" w:themeColor="text1"/>
          <w:sz w:val="24"/>
        </w:rPr>
        <w:t>，</w:t>
      </w:r>
      <w:r w:rsidR="000F3DC2" w:rsidRPr="00E91C34">
        <w:rPr>
          <w:rFonts w:ascii="Times New Roman" w:hAnsi="Times New Roman"/>
          <w:color w:val="000000" w:themeColor="text1"/>
          <w:sz w:val="24"/>
        </w:rPr>
        <w:t>例如</w:t>
      </w:r>
      <w:r w:rsidR="0044637A" w:rsidRPr="00E91C34">
        <w:rPr>
          <w:rFonts w:ascii="Times New Roman" w:hAnsi="Times New Roman"/>
          <w:color w:val="000000" w:themeColor="text1"/>
          <w:sz w:val="24"/>
        </w:rPr>
        <w:t>：祛瘀散结胶囊、乳安片、乳核内消胶囊</w:t>
      </w:r>
      <w:r w:rsidR="0044637A" w:rsidRPr="00E91C34">
        <w:rPr>
          <w:rFonts w:ascii="Times New Roman" w:hAnsi="Times New Roman"/>
          <w:color w:val="000000" w:themeColor="text1"/>
          <w:sz w:val="24"/>
        </w:rPr>
        <w:t>/</w:t>
      </w:r>
      <w:r w:rsidR="0044637A" w:rsidRPr="00E91C34">
        <w:rPr>
          <w:rFonts w:ascii="Times New Roman" w:hAnsi="Times New Roman"/>
          <w:color w:val="000000" w:themeColor="text1"/>
          <w:sz w:val="24"/>
        </w:rPr>
        <w:t>颗粒、乳核内消液、乳疾灵胶囊</w:t>
      </w:r>
      <w:r w:rsidR="0044637A" w:rsidRPr="00E91C34">
        <w:rPr>
          <w:rFonts w:ascii="Times New Roman" w:hAnsi="Times New Roman"/>
          <w:color w:val="000000" w:themeColor="text1"/>
          <w:sz w:val="24"/>
        </w:rPr>
        <w:t>/</w:t>
      </w:r>
      <w:r w:rsidR="0044637A" w:rsidRPr="00E91C34">
        <w:rPr>
          <w:rFonts w:ascii="Times New Roman" w:hAnsi="Times New Roman"/>
          <w:color w:val="000000" w:themeColor="text1"/>
          <w:sz w:val="24"/>
        </w:rPr>
        <w:t>颗粒、乳结康丸、乳结泰胶囊、乳康颗粒、乳康丸</w:t>
      </w:r>
      <w:r w:rsidR="0044637A" w:rsidRPr="00E91C34">
        <w:rPr>
          <w:rFonts w:ascii="Times New Roman" w:hAnsi="Times New Roman"/>
          <w:color w:val="000000" w:themeColor="text1"/>
          <w:sz w:val="24"/>
        </w:rPr>
        <w:t>/</w:t>
      </w:r>
      <w:r w:rsidR="0044637A" w:rsidRPr="00E91C34">
        <w:rPr>
          <w:rFonts w:ascii="Times New Roman" w:hAnsi="Times New Roman"/>
          <w:color w:val="000000" w:themeColor="text1"/>
          <w:sz w:val="24"/>
        </w:rPr>
        <w:t>软胶囊、乳块消胶囊</w:t>
      </w:r>
      <w:r w:rsidR="0044637A" w:rsidRPr="00E91C34">
        <w:rPr>
          <w:rFonts w:ascii="Times New Roman" w:hAnsi="Times New Roman"/>
          <w:color w:val="000000" w:themeColor="text1"/>
          <w:sz w:val="24"/>
        </w:rPr>
        <w:t>/</w:t>
      </w:r>
      <w:r w:rsidR="0044637A" w:rsidRPr="00E91C34">
        <w:rPr>
          <w:rFonts w:ascii="Times New Roman" w:hAnsi="Times New Roman"/>
          <w:color w:val="000000" w:themeColor="text1"/>
          <w:sz w:val="24"/>
        </w:rPr>
        <w:t>颗粒</w:t>
      </w:r>
      <w:r w:rsidR="0044637A" w:rsidRPr="00E91C34">
        <w:rPr>
          <w:rFonts w:ascii="Times New Roman" w:hAnsi="Times New Roman"/>
          <w:color w:val="000000" w:themeColor="text1"/>
          <w:sz w:val="24"/>
        </w:rPr>
        <w:t>/</w:t>
      </w:r>
      <w:r w:rsidR="0044637A" w:rsidRPr="00E91C34">
        <w:rPr>
          <w:rFonts w:ascii="Times New Roman" w:hAnsi="Times New Roman"/>
          <w:color w:val="000000" w:themeColor="text1"/>
          <w:sz w:val="24"/>
        </w:rPr>
        <w:t>片、乳宁胶囊、乳癖康胶囊</w:t>
      </w:r>
      <w:r w:rsidR="0044637A" w:rsidRPr="00E91C34">
        <w:rPr>
          <w:rFonts w:ascii="Times New Roman" w:hAnsi="Times New Roman"/>
          <w:color w:val="000000" w:themeColor="text1"/>
          <w:sz w:val="24"/>
        </w:rPr>
        <w:t>/</w:t>
      </w:r>
      <w:r w:rsidR="0044637A" w:rsidRPr="00E91C34">
        <w:rPr>
          <w:rFonts w:ascii="Times New Roman" w:hAnsi="Times New Roman"/>
          <w:color w:val="000000" w:themeColor="text1"/>
          <w:sz w:val="24"/>
        </w:rPr>
        <w:t>片、乳癖清胶囊、乳癖散结胶囊</w:t>
      </w:r>
      <w:r w:rsidR="0044637A" w:rsidRPr="00E91C34">
        <w:rPr>
          <w:rFonts w:ascii="Times New Roman" w:hAnsi="Times New Roman"/>
          <w:color w:val="000000" w:themeColor="text1"/>
          <w:sz w:val="24"/>
        </w:rPr>
        <w:t>/</w:t>
      </w:r>
      <w:r w:rsidR="0044637A" w:rsidRPr="00E91C34">
        <w:rPr>
          <w:rFonts w:ascii="Times New Roman" w:hAnsi="Times New Roman"/>
          <w:color w:val="000000" w:themeColor="text1"/>
          <w:sz w:val="24"/>
        </w:rPr>
        <w:t>片、乳癖舒胶囊</w:t>
      </w:r>
      <w:r w:rsidR="0044637A" w:rsidRPr="00E91C34">
        <w:rPr>
          <w:rFonts w:ascii="Times New Roman" w:hAnsi="Times New Roman"/>
          <w:color w:val="000000" w:themeColor="text1"/>
          <w:sz w:val="24"/>
        </w:rPr>
        <w:t>/</w:t>
      </w:r>
      <w:r w:rsidR="0044637A" w:rsidRPr="00E91C34">
        <w:rPr>
          <w:rFonts w:ascii="Times New Roman" w:hAnsi="Times New Roman"/>
          <w:color w:val="000000" w:themeColor="text1"/>
          <w:sz w:val="24"/>
        </w:rPr>
        <w:t>片、乳癖消片、乳泰胶囊、乳增宁胶囊</w:t>
      </w:r>
      <w:r w:rsidR="0044637A" w:rsidRPr="00E91C34">
        <w:rPr>
          <w:rFonts w:ascii="Times New Roman" w:hAnsi="Times New Roman"/>
          <w:color w:val="000000" w:themeColor="text1"/>
          <w:sz w:val="24"/>
        </w:rPr>
        <w:t>/</w:t>
      </w:r>
      <w:r w:rsidR="0044637A" w:rsidRPr="00E91C34">
        <w:rPr>
          <w:rFonts w:ascii="Times New Roman" w:hAnsi="Times New Roman"/>
          <w:color w:val="000000" w:themeColor="text1"/>
          <w:sz w:val="24"/>
        </w:rPr>
        <w:t>片、夏枯草膏</w:t>
      </w:r>
      <w:r w:rsidR="0044637A" w:rsidRPr="00E91C34">
        <w:rPr>
          <w:rFonts w:ascii="Times New Roman" w:hAnsi="Times New Roman"/>
          <w:color w:val="000000" w:themeColor="text1"/>
          <w:sz w:val="24"/>
        </w:rPr>
        <w:t>/</w:t>
      </w:r>
      <w:r w:rsidR="0044637A" w:rsidRPr="00E91C34">
        <w:rPr>
          <w:rFonts w:ascii="Times New Roman" w:hAnsi="Times New Roman"/>
          <w:color w:val="000000" w:themeColor="text1"/>
          <w:sz w:val="24"/>
        </w:rPr>
        <w:t>胶囊</w:t>
      </w:r>
      <w:r w:rsidR="0044637A" w:rsidRPr="00E91C34">
        <w:rPr>
          <w:rFonts w:ascii="Times New Roman" w:hAnsi="Times New Roman"/>
          <w:color w:val="000000" w:themeColor="text1"/>
          <w:sz w:val="24"/>
        </w:rPr>
        <w:t>/</w:t>
      </w:r>
      <w:r w:rsidR="0044637A" w:rsidRPr="00E91C34">
        <w:rPr>
          <w:rFonts w:ascii="Times New Roman" w:hAnsi="Times New Roman"/>
          <w:color w:val="000000" w:themeColor="text1"/>
          <w:sz w:val="24"/>
        </w:rPr>
        <w:t>颗粒</w:t>
      </w:r>
      <w:r w:rsidR="0044637A" w:rsidRPr="00E91C34">
        <w:rPr>
          <w:rFonts w:ascii="Times New Roman" w:hAnsi="Times New Roman"/>
          <w:color w:val="000000" w:themeColor="text1"/>
          <w:sz w:val="24"/>
        </w:rPr>
        <w:t>/</w:t>
      </w:r>
      <w:r w:rsidR="0044637A" w:rsidRPr="00E91C34">
        <w:rPr>
          <w:rFonts w:ascii="Times New Roman" w:hAnsi="Times New Roman"/>
          <w:color w:val="000000" w:themeColor="text1"/>
          <w:sz w:val="24"/>
        </w:rPr>
        <w:t>口服液</w:t>
      </w:r>
      <w:r w:rsidR="0044637A" w:rsidRPr="00E91C34">
        <w:rPr>
          <w:rFonts w:ascii="Times New Roman" w:hAnsi="Times New Roman"/>
          <w:color w:val="000000" w:themeColor="text1"/>
          <w:sz w:val="24"/>
        </w:rPr>
        <w:t>/</w:t>
      </w:r>
      <w:r w:rsidR="0044637A" w:rsidRPr="00E91C34">
        <w:rPr>
          <w:rFonts w:ascii="Times New Roman" w:hAnsi="Times New Roman"/>
          <w:color w:val="000000" w:themeColor="text1"/>
          <w:sz w:val="24"/>
        </w:rPr>
        <w:t>片、消乳散结胶囊、消癥丸、岩鹿乳康胶囊</w:t>
      </w:r>
      <w:r w:rsidR="0044637A" w:rsidRPr="00E91C34">
        <w:rPr>
          <w:rFonts w:ascii="Times New Roman" w:hAnsi="Times New Roman"/>
          <w:color w:val="000000" w:themeColor="text1"/>
          <w:sz w:val="24"/>
        </w:rPr>
        <w:t>/</w:t>
      </w:r>
      <w:r w:rsidR="0044637A" w:rsidRPr="00E91C34">
        <w:rPr>
          <w:rFonts w:ascii="Times New Roman" w:hAnsi="Times New Roman"/>
          <w:color w:val="000000" w:themeColor="text1"/>
          <w:sz w:val="24"/>
        </w:rPr>
        <w:t>片。</w:t>
      </w:r>
    </w:p>
    <w:p w14:paraId="6CA224D5" w14:textId="6550B44F" w:rsidR="0044637A" w:rsidRPr="00E91C34" w:rsidRDefault="006F06B3" w:rsidP="00AC1EE3">
      <w:pPr>
        <w:pStyle w:val="a6"/>
        <w:numPr>
          <w:ilvl w:val="0"/>
          <w:numId w:val="35"/>
        </w:numPr>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适应症为</w:t>
      </w:r>
      <w:r>
        <w:rPr>
          <w:rFonts w:ascii="Times New Roman" w:hAnsi="Times New Roman"/>
          <w:color w:val="000000" w:themeColor="text1"/>
          <w:sz w:val="24"/>
        </w:rPr>
        <w:t>乳腺增生病</w:t>
      </w:r>
      <w:r>
        <w:rPr>
          <w:rFonts w:ascii="Times New Roman" w:hAnsi="Times New Roman" w:hint="eastAsia"/>
          <w:color w:val="000000" w:themeColor="text1"/>
          <w:sz w:val="24"/>
        </w:rPr>
        <w:t>，</w:t>
      </w:r>
      <w:r>
        <w:rPr>
          <w:rFonts w:ascii="Times New Roman" w:hAnsi="Times New Roman"/>
          <w:color w:val="000000" w:themeColor="text1"/>
          <w:sz w:val="24"/>
        </w:rPr>
        <w:t>并</w:t>
      </w:r>
      <w:r w:rsidR="00401021" w:rsidRPr="00E91C34">
        <w:rPr>
          <w:rFonts w:ascii="Times New Roman" w:hAnsi="Times New Roman"/>
          <w:color w:val="000000" w:themeColor="text1"/>
          <w:sz w:val="24"/>
        </w:rPr>
        <w:t>以</w:t>
      </w:r>
      <w:r>
        <w:rPr>
          <w:rFonts w:ascii="Times New Roman" w:hAnsi="Times New Roman" w:hint="eastAsia"/>
          <w:color w:val="000000" w:themeColor="text1"/>
          <w:sz w:val="24"/>
        </w:rPr>
        <w:t>下述</w:t>
      </w:r>
      <w:r w:rsidR="00401021" w:rsidRPr="00E91C34">
        <w:rPr>
          <w:rFonts w:ascii="Times New Roman" w:hAnsi="Times New Roman"/>
          <w:color w:val="000000" w:themeColor="text1"/>
          <w:sz w:val="24"/>
        </w:rPr>
        <w:t>药味为君药</w:t>
      </w:r>
      <w:r>
        <w:rPr>
          <w:rFonts w:ascii="Times New Roman" w:hAnsi="Times New Roman" w:hint="eastAsia"/>
          <w:color w:val="000000" w:themeColor="text1"/>
          <w:sz w:val="24"/>
        </w:rPr>
        <w:t>或</w:t>
      </w:r>
      <w:r w:rsidR="00401021" w:rsidRPr="00E91C34">
        <w:rPr>
          <w:rFonts w:ascii="Times New Roman" w:hAnsi="Times New Roman"/>
          <w:color w:val="000000" w:themeColor="text1"/>
          <w:sz w:val="24"/>
        </w:rPr>
        <w:t>臣药的中药汤剂</w:t>
      </w:r>
      <w:r w:rsidR="0044637A" w:rsidRPr="00E91C34">
        <w:rPr>
          <w:rFonts w:ascii="Times New Roman" w:hAnsi="Times New Roman"/>
          <w:color w:val="000000" w:themeColor="text1"/>
          <w:sz w:val="24"/>
        </w:rPr>
        <w:t>：陈皮、青皮、枳实、木香、香附、</w:t>
      </w:r>
      <w:r w:rsidR="00211716" w:rsidRPr="00E91C34">
        <w:rPr>
          <w:rFonts w:ascii="Times New Roman" w:hAnsi="Times New Roman"/>
          <w:color w:val="000000" w:themeColor="text1"/>
          <w:sz w:val="24"/>
        </w:rPr>
        <w:t>橘叶、</w:t>
      </w:r>
      <w:r w:rsidR="0044637A" w:rsidRPr="00E91C34">
        <w:rPr>
          <w:rFonts w:ascii="Times New Roman" w:hAnsi="Times New Roman"/>
          <w:color w:val="000000" w:themeColor="text1"/>
          <w:sz w:val="24"/>
        </w:rPr>
        <w:t>川芎、延胡索、</w:t>
      </w:r>
      <w:r w:rsidR="00D90ED5" w:rsidRPr="00E91C34">
        <w:rPr>
          <w:rFonts w:ascii="Times New Roman" w:hAnsi="Times New Roman"/>
          <w:color w:val="000000" w:themeColor="text1"/>
          <w:sz w:val="24"/>
        </w:rPr>
        <w:t>土贝母、夏枯草、</w:t>
      </w:r>
      <w:r w:rsidR="0044637A" w:rsidRPr="00E91C34">
        <w:rPr>
          <w:rFonts w:ascii="Times New Roman" w:hAnsi="Times New Roman"/>
          <w:color w:val="000000" w:themeColor="text1"/>
          <w:sz w:val="24"/>
        </w:rPr>
        <w:t>郁金、姜黄、丹参、红花、月季花。</w:t>
      </w:r>
    </w:p>
    <w:p w14:paraId="02792305" w14:textId="610867C6" w:rsidR="0044637A" w:rsidRPr="00E91C34" w:rsidRDefault="0044637A" w:rsidP="00DE3D93">
      <w:pPr>
        <w:adjustRightInd w:val="0"/>
        <w:snapToGrid w:val="0"/>
        <w:spacing w:line="360" w:lineRule="auto"/>
        <w:rPr>
          <w:b/>
          <w:color w:val="000000" w:themeColor="text1"/>
          <w:sz w:val="24"/>
        </w:rPr>
      </w:pPr>
      <w:r w:rsidRPr="00E91C34">
        <w:rPr>
          <w:b/>
          <w:color w:val="000000" w:themeColor="text1"/>
          <w:sz w:val="24"/>
        </w:rPr>
        <w:t>6.6.1.3</w:t>
      </w:r>
      <w:r w:rsidRPr="00E91C34">
        <w:rPr>
          <w:b/>
          <w:color w:val="000000" w:themeColor="text1"/>
          <w:sz w:val="24"/>
        </w:rPr>
        <w:t>禁用的治疗乳腺增生的其他疗法</w:t>
      </w:r>
    </w:p>
    <w:p w14:paraId="236C0341" w14:textId="0E54C193" w:rsidR="0044637A" w:rsidRPr="00E91C34" w:rsidRDefault="0044637A" w:rsidP="00DE3D93">
      <w:pPr>
        <w:adjustRightInd w:val="0"/>
        <w:snapToGrid w:val="0"/>
        <w:spacing w:line="360" w:lineRule="auto"/>
        <w:ind w:firstLineChars="200" w:firstLine="480"/>
        <w:rPr>
          <w:color w:val="000000" w:themeColor="text1"/>
          <w:sz w:val="24"/>
        </w:rPr>
      </w:pPr>
      <w:r w:rsidRPr="00E91C34">
        <w:rPr>
          <w:color w:val="000000" w:themeColor="text1"/>
          <w:sz w:val="24"/>
        </w:rPr>
        <w:t>包括但不限于：中药敷贴；凝胶膏剂的治疗；中药贴敷辅助理疗；单纯针刺；腹针</w:t>
      </w:r>
      <w:r w:rsidRPr="00E91C34">
        <w:rPr>
          <w:color w:val="000000" w:themeColor="text1"/>
          <w:sz w:val="24"/>
        </w:rPr>
        <w:lastRenderedPageBreak/>
        <w:t>治疗；针刺结合刺络放血治疗；单纯灸法治疗；艾灸联合小针刀治疗；刮痧结合刺络拔罐治疗；刮痧结合针刺治疗；穴位埋线治疗；穴位注射；穴位中药离子导入治疗；耳</w:t>
      </w:r>
      <w:r w:rsidR="00F81156" w:rsidRPr="00E91C34">
        <w:rPr>
          <w:color w:val="000000" w:themeColor="text1"/>
          <w:sz w:val="24"/>
        </w:rPr>
        <w:t>穴贴压；推拿治疗</w:t>
      </w:r>
      <w:r w:rsidR="00401021" w:rsidRPr="00E91C34">
        <w:rPr>
          <w:color w:val="000000" w:themeColor="text1"/>
          <w:sz w:val="24"/>
        </w:rPr>
        <w:t>。</w:t>
      </w:r>
    </w:p>
    <w:p w14:paraId="2CC354FF" w14:textId="073226C3" w:rsidR="0044637A" w:rsidRPr="00E91C34" w:rsidRDefault="0044637A" w:rsidP="0032512F">
      <w:pPr>
        <w:adjustRightInd w:val="0"/>
        <w:snapToGrid w:val="0"/>
        <w:spacing w:line="360" w:lineRule="auto"/>
        <w:outlineLvl w:val="2"/>
        <w:rPr>
          <w:b/>
          <w:color w:val="000000" w:themeColor="text1"/>
          <w:sz w:val="24"/>
        </w:rPr>
      </w:pPr>
      <w:r w:rsidRPr="00E91C34">
        <w:rPr>
          <w:b/>
          <w:color w:val="000000" w:themeColor="text1"/>
          <w:sz w:val="24"/>
        </w:rPr>
        <w:t>6.6.2</w:t>
      </w:r>
      <w:r w:rsidR="0032512F">
        <w:rPr>
          <w:b/>
          <w:color w:val="000000" w:themeColor="text1"/>
          <w:sz w:val="24"/>
        </w:rPr>
        <w:t xml:space="preserve"> </w:t>
      </w:r>
      <w:r w:rsidRPr="00E91C34">
        <w:rPr>
          <w:b/>
          <w:color w:val="000000" w:themeColor="text1"/>
          <w:sz w:val="24"/>
        </w:rPr>
        <w:t>允许使用的合并用药</w:t>
      </w:r>
    </w:p>
    <w:p w14:paraId="40CCD23C" w14:textId="76893AD3" w:rsidR="004668A6" w:rsidRDefault="004668A6" w:rsidP="00CB2D7D">
      <w:pPr>
        <w:pStyle w:val="a6"/>
        <w:numPr>
          <w:ilvl w:val="0"/>
          <w:numId w:val="36"/>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若受试者由于合并其它疾病必须继续服用的药物或治疗手段，可继续使用。</w:t>
      </w:r>
    </w:p>
    <w:p w14:paraId="5B42A994" w14:textId="6747CB08" w:rsidR="006C23F2" w:rsidRPr="00E91C34" w:rsidRDefault="006C23F2" w:rsidP="00CB2D7D">
      <w:pPr>
        <w:pStyle w:val="a6"/>
        <w:numPr>
          <w:ilvl w:val="0"/>
          <w:numId w:val="36"/>
        </w:numPr>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受试者长期使用</w:t>
      </w:r>
      <w:r>
        <w:rPr>
          <w:rFonts w:ascii="Times New Roman" w:hAnsi="Times New Roman"/>
          <w:color w:val="000000" w:themeColor="text1"/>
          <w:sz w:val="24"/>
        </w:rPr>
        <w:t>避孕药物，可以</w:t>
      </w:r>
      <w:r>
        <w:rPr>
          <w:rFonts w:ascii="Times New Roman" w:hAnsi="Times New Roman" w:hint="eastAsia"/>
          <w:color w:val="000000" w:themeColor="text1"/>
          <w:sz w:val="24"/>
        </w:rPr>
        <w:t>继续</w:t>
      </w:r>
      <w:r>
        <w:rPr>
          <w:rFonts w:ascii="Times New Roman" w:hAnsi="Times New Roman"/>
          <w:color w:val="000000" w:themeColor="text1"/>
          <w:sz w:val="24"/>
        </w:rPr>
        <w:t>使用。</w:t>
      </w:r>
    </w:p>
    <w:p w14:paraId="0CAA2190" w14:textId="3BCF1539" w:rsidR="004668A6" w:rsidRPr="00E91C34" w:rsidRDefault="004668A6" w:rsidP="00CB2D7D">
      <w:pPr>
        <w:pStyle w:val="a6"/>
        <w:numPr>
          <w:ilvl w:val="0"/>
          <w:numId w:val="36"/>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治疗和随访期间，所有合并用药情况均应在</w:t>
      </w:r>
      <w:r w:rsidR="00BA0140">
        <w:rPr>
          <w:rFonts w:ascii="Times New Roman" w:hAnsi="Times New Roman" w:hint="eastAsia"/>
          <w:color w:val="000000" w:themeColor="text1"/>
          <w:sz w:val="24"/>
        </w:rPr>
        <w:t>电子</w:t>
      </w:r>
      <w:r w:rsidR="00B211B7" w:rsidRPr="00E91C34">
        <w:rPr>
          <w:rFonts w:ascii="Times New Roman" w:hAnsi="Times New Roman"/>
          <w:color w:val="000000" w:themeColor="text1"/>
          <w:sz w:val="24"/>
        </w:rPr>
        <w:t>病例报告表（</w:t>
      </w:r>
      <w:r w:rsidR="00977DE2" w:rsidRPr="00AA73DF">
        <w:rPr>
          <w:rFonts w:ascii="Times New Roman" w:hAnsi="Times New Roman"/>
          <w:color w:val="000000" w:themeColor="text1"/>
          <w:sz w:val="24"/>
        </w:rPr>
        <w:t>Electronic</w:t>
      </w:r>
      <w:r w:rsidR="00977DE2" w:rsidRPr="00E91C34">
        <w:rPr>
          <w:rFonts w:ascii="Times New Roman" w:hAnsi="Times New Roman"/>
          <w:color w:val="000000" w:themeColor="text1"/>
          <w:sz w:val="24"/>
        </w:rPr>
        <w:t xml:space="preserve"> </w:t>
      </w:r>
      <w:r w:rsidR="00B211B7" w:rsidRPr="00E91C34">
        <w:rPr>
          <w:rFonts w:ascii="Times New Roman" w:hAnsi="Times New Roman"/>
          <w:color w:val="000000" w:themeColor="text1"/>
          <w:sz w:val="24"/>
        </w:rPr>
        <w:t>Case Report Form</w:t>
      </w:r>
      <w:r w:rsidR="00DE7B2C">
        <w:rPr>
          <w:rFonts w:ascii="Times New Roman" w:hAnsi="Times New Roman" w:hint="eastAsia"/>
          <w:color w:val="000000" w:themeColor="text1"/>
          <w:sz w:val="24"/>
        </w:rPr>
        <w:t>,</w:t>
      </w:r>
      <w:r w:rsidR="00DE7B2C">
        <w:rPr>
          <w:rFonts w:ascii="Times New Roman" w:hAnsi="Times New Roman"/>
          <w:color w:val="000000" w:themeColor="text1"/>
          <w:sz w:val="24"/>
        </w:rPr>
        <w:t xml:space="preserve"> </w:t>
      </w:r>
      <w:r w:rsidR="00977DE2">
        <w:rPr>
          <w:rFonts w:ascii="Times New Roman" w:hAnsi="Times New Roman"/>
          <w:color w:val="000000" w:themeColor="text1"/>
          <w:sz w:val="24"/>
        </w:rPr>
        <w:t>e</w:t>
      </w:r>
      <w:r w:rsidR="00B211B7" w:rsidRPr="00E91C34">
        <w:rPr>
          <w:rFonts w:ascii="Times New Roman" w:hAnsi="Times New Roman"/>
          <w:color w:val="000000" w:themeColor="text1"/>
          <w:sz w:val="24"/>
        </w:rPr>
        <w:t>CRF</w:t>
      </w:r>
      <w:r w:rsidR="00B211B7" w:rsidRPr="00E91C34">
        <w:rPr>
          <w:rFonts w:ascii="Times New Roman" w:hAnsi="Times New Roman"/>
          <w:color w:val="000000" w:themeColor="text1"/>
          <w:sz w:val="24"/>
        </w:rPr>
        <w:t>）</w:t>
      </w:r>
      <w:r w:rsidRPr="00E91C34">
        <w:rPr>
          <w:rFonts w:ascii="Times New Roman" w:hAnsi="Times New Roman"/>
          <w:color w:val="000000" w:themeColor="text1"/>
          <w:sz w:val="24"/>
        </w:rPr>
        <w:t>中详细记录合并使用药物名称（或治疗手段）、用药量、用药次数、用药时间等，以便总结时加以分析和报告。自签署知情之日起开始记录合并用药，至患者结束临床试验流程止。</w:t>
      </w:r>
    </w:p>
    <w:p w14:paraId="36F5FFCA" w14:textId="77777777" w:rsidR="0046062F" w:rsidRPr="00E91C34" w:rsidRDefault="0046062F" w:rsidP="005C3D62">
      <w:pPr>
        <w:numPr>
          <w:ilvl w:val="3"/>
          <w:numId w:val="2"/>
        </w:numPr>
        <w:topLinePunct/>
        <w:adjustRightInd w:val="0"/>
        <w:snapToGrid w:val="0"/>
        <w:spacing w:line="360" w:lineRule="auto"/>
        <w:jc w:val="left"/>
        <w:outlineLvl w:val="0"/>
        <w:rPr>
          <w:b/>
          <w:color w:val="000000" w:themeColor="text1"/>
          <w:sz w:val="28"/>
        </w:rPr>
      </w:pPr>
      <w:bookmarkStart w:id="373" w:name="_Toc522869923"/>
      <w:bookmarkStart w:id="374" w:name="_Toc11266867"/>
      <w:bookmarkStart w:id="375" w:name="_Toc174980833"/>
      <w:bookmarkStart w:id="376" w:name="_Toc31484"/>
      <w:bookmarkEnd w:id="364"/>
      <w:bookmarkEnd w:id="365"/>
      <w:r w:rsidRPr="00E91C34">
        <w:rPr>
          <w:b/>
          <w:color w:val="000000" w:themeColor="text1"/>
          <w:sz w:val="28"/>
        </w:rPr>
        <w:t>试验流程</w:t>
      </w:r>
      <w:bookmarkEnd w:id="373"/>
      <w:bookmarkEnd w:id="374"/>
    </w:p>
    <w:p w14:paraId="6ECF9645" w14:textId="77777777" w:rsidR="00AC3A23" w:rsidRPr="00D74A97" w:rsidRDefault="00AC3A23" w:rsidP="00AC3A23">
      <w:pPr>
        <w:adjustRightInd w:val="0"/>
        <w:snapToGrid w:val="0"/>
        <w:spacing w:line="360" w:lineRule="auto"/>
        <w:ind w:firstLineChars="200" w:firstLine="480"/>
        <w:rPr>
          <w:b/>
          <w:color w:val="000000" w:themeColor="text1"/>
          <w:sz w:val="24"/>
        </w:rPr>
      </w:pPr>
      <w:r w:rsidRPr="00D74A97">
        <w:rPr>
          <w:rFonts w:hint="eastAsia"/>
          <w:color w:val="000000" w:themeColor="text1"/>
          <w:sz w:val="24"/>
        </w:rPr>
        <w:t>本研究分为筛选期、导入期、治疗期和随访期，共</w:t>
      </w:r>
      <w:r w:rsidRPr="00D74A97">
        <w:rPr>
          <w:color w:val="000000" w:themeColor="text1"/>
          <w:sz w:val="24"/>
        </w:rPr>
        <w:t>6</w:t>
      </w:r>
      <w:r w:rsidRPr="00D74A97">
        <w:rPr>
          <w:rFonts w:hint="eastAsia"/>
          <w:color w:val="000000" w:themeColor="text1"/>
          <w:sz w:val="24"/>
        </w:rPr>
        <w:t>个访视点。</w:t>
      </w:r>
    </w:p>
    <w:p w14:paraId="2CC4CCBA" w14:textId="6DA35BF9" w:rsidR="00AC3A23" w:rsidRPr="00D74A97" w:rsidRDefault="00D74A97" w:rsidP="001D44F1">
      <w:pPr>
        <w:keepNext/>
        <w:widowControl/>
        <w:topLinePunct/>
        <w:adjustRightInd w:val="0"/>
        <w:snapToGrid w:val="0"/>
        <w:spacing w:line="360" w:lineRule="auto"/>
        <w:jc w:val="left"/>
        <w:outlineLvl w:val="1"/>
        <w:rPr>
          <w:b/>
          <w:color w:val="000000" w:themeColor="text1"/>
          <w:sz w:val="24"/>
        </w:rPr>
      </w:pPr>
      <w:bookmarkStart w:id="377" w:name="_Toc11266868"/>
      <w:r w:rsidRPr="001D44F1">
        <w:rPr>
          <w:b/>
          <w:color w:val="000000" w:themeColor="text1"/>
          <w:sz w:val="24"/>
        </w:rPr>
        <w:t>7.1</w:t>
      </w:r>
      <w:r w:rsidR="003F48DE">
        <w:rPr>
          <w:b/>
          <w:color w:val="000000" w:themeColor="text1"/>
          <w:sz w:val="24"/>
        </w:rPr>
        <w:t xml:space="preserve"> </w:t>
      </w:r>
      <w:r w:rsidR="00AC3A23" w:rsidRPr="00D74A97">
        <w:rPr>
          <w:rFonts w:hint="eastAsia"/>
          <w:b/>
          <w:color w:val="000000" w:themeColor="text1"/>
          <w:sz w:val="24"/>
        </w:rPr>
        <w:t>筛选期（就诊至</w:t>
      </w:r>
      <w:r w:rsidR="00AC3A23" w:rsidRPr="00D74A97">
        <w:rPr>
          <w:b/>
          <w:color w:val="000000" w:themeColor="text1"/>
          <w:sz w:val="24"/>
        </w:rPr>
        <w:t>-2</w:t>
      </w:r>
      <w:r>
        <w:rPr>
          <w:rFonts w:hint="eastAsia"/>
          <w:b/>
          <w:color w:val="000000" w:themeColor="text1"/>
          <w:sz w:val="24"/>
        </w:rPr>
        <w:t>次月经结束）</w:t>
      </w:r>
      <w:bookmarkEnd w:id="377"/>
    </w:p>
    <w:p w14:paraId="14EED88F" w14:textId="642223D2" w:rsidR="00AC3A23" w:rsidRDefault="00AC3A23" w:rsidP="009B34B9">
      <w:pPr>
        <w:adjustRightInd w:val="0"/>
        <w:snapToGrid w:val="0"/>
        <w:spacing w:line="360" w:lineRule="auto"/>
        <w:ind w:firstLineChars="150" w:firstLine="361"/>
        <w:rPr>
          <w:b/>
          <w:color w:val="000000" w:themeColor="text1"/>
          <w:sz w:val="24"/>
        </w:rPr>
      </w:pPr>
      <w:r w:rsidRPr="00D74A97">
        <w:rPr>
          <w:rFonts w:hint="eastAsia"/>
          <w:b/>
          <w:color w:val="000000" w:themeColor="text1"/>
          <w:sz w:val="24"/>
        </w:rPr>
        <w:t>访视</w:t>
      </w:r>
      <w:r w:rsidRPr="00D74A97">
        <w:rPr>
          <w:b/>
          <w:color w:val="000000" w:themeColor="text1"/>
          <w:sz w:val="24"/>
        </w:rPr>
        <w:t>1</w:t>
      </w:r>
    </w:p>
    <w:p w14:paraId="1C182D24" w14:textId="1C9E5912" w:rsidR="005A01C9" w:rsidRPr="00C906D2" w:rsidRDefault="005A01C9" w:rsidP="00C906D2">
      <w:pPr>
        <w:adjustRightInd w:val="0"/>
        <w:snapToGrid w:val="0"/>
        <w:spacing w:line="360" w:lineRule="auto"/>
        <w:ind w:firstLineChars="200" w:firstLine="480"/>
        <w:rPr>
          <w:color w:val="000000" w:themeColor="text1"/>
          <w:sz w:val="24"/>
        </w:rPr>
      </w:pPr>
      <w:r w:rsidRPr="005A01C9">
        <w:rPr>
          <w:rFonts w:hint="eastAsia"/>
          <w:color w:val="000000" w:themeColor="text1"/>
          <w:sz w:val="24"/>
        </w:rPr>
        <w:t>就诊至</w:t>
      </w:r>
      <w:r w:rsidRPr="005A01C9">
        <w:rPr>
          <w:rFonts w:hint="eastAsia"/>
          <w:color w:val="000000" w:themeColor="text1"/>
          <w:sz w:val="24"/>
        </w:rPr>
        <w:t>-2</w:t>
      </w:r>
      <w:r w:rsidRPr="005A01C9">
        <w:rPr>
          <w:rFonts w:hint="eastAsia"/>
          <w:color w:val="000000" w:themeColor="text1"/>
          <w:sz w:val="24"/>
        </w:rPr>
        <w:t>次月经结束之间任何一天完成以下检查即可</w:t>
      </w:r>
      <w:r>
        <w:rPr>
          <w:rFonts w:hint="eastAsia"/>
          <w:color w:val="000000" w:themeColor="text1"/>
          <w:sz w:val="24"/>
        </w:rPr>
        <w:t>。</w:t>
      </w:r>
    </w:p>
    <w:p w14:paraId="7401E969" w14:textId="0CC5296D" w:rsidR="00D74A97" w:rsidRPr="00E91C34" w:rsidRDefault="00D74A97" w:rsidP="001D44F1">
      <w:pPr>
        <w:pStyle w:val="a6"/>
        <w:numPr>
          <w:ilvl w:val="0"/>
          <w:numId w:val="51"/>
        </w:numPr>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患者</w:t>
      </w:r>
      <w:r>
        <w:rPr>
          <w:rFonts w:ascii="Times New Roman" w:hAnsi="Times New Roman"/>
          <w:color w:val="000000" w:themeColor="text1"/>
          <w:sz w:val="24"/>
        </w:rPr>
        <w:t>就诊，</w:t>
      </w:r>
      <w:r>
        <w:rPr>
          <w:rFonts w:ascii="Times New Roman" w:hAnsi="Times New Roman" w:hint="eastAsia"/>
          <w:color w:val="000000" w:themeColor="text1"/>
          <w:sz w:val="24"/>
        </w:rPr>
        <w:t>研究</w:t>
      </w:r>
      <w:r>
        <w:rPr>
          <w:rFonts w:ascii="Times New Roman" w:hAnsi="Times New Roman"/>
          <w:color w:val="000000" w:themeColor="text1"/>
          <w:sz w:val="24"/>
        </w:rPr>
        <w:t>医生</w:t>
      </w:r>
      <w:r w:rsidRPr="00E91C34">
        <w:rPr>
          <w:rFonts w:ascii="Times New Roman" w:hAnsi="Times New Roman"/>
          <w:color w:val="000000" w:themeColor="text1"/>
          <w:sz w:val="24"/>
        </w:rPr>
        <w:t>进行知情同意告知，如</w:t>
      </w:r>
      <w:r>
        <w:rPr>
          <w:rFonts w:ascii="Times New Roman" w:hAnsi="Times New Roman" w:hint="eastAsia"/>
          <w:color w:val="000000" w:themeColor="text1"/>
          <w:sz w:val="24"/>
        </w:rPr>
        <w:t>患者</w:t>
      </w:r>
      <w:r w:rsidRPr="00E91C34">
        <w:rPr>
          <w:rFonts w:ascii="Times New Roman" w:hAnsi="Times New Roman"/>
          <w:color w:val="000000" w:themeColor="text1"/>
          <w:sz w:val="24"/>
        </w:rPr>
        <w:t>同意参加本试验，则签署知情同意书；</w:t>
      </w:r>
    </w:p>
    <w:p w14:paraId="086465C5" w14:textId="02D2F0ED" w:rsidR="00D74A97" w:rsidRPr="00E91C34" w:rsidRDefault="00D74A97" w:rsidP="001D44F1">
      <w:pPr>
        <w:pStyle w:val="a6"/>
        <w:numPr>
          <w:ilvl w:val="0"/>
          <w:numId w:val="51"/>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分配筛选号</w:t>
      </w:r>
      <w:r w:rsidRPr="00E91C34">
        <w:rPr>
          <w:rFonts w:ascii="Times New Roman" w:hAnsi="Times New Roman" w:hint="eastAsia"/>
          <w:color w:val="000000" w:themeColor="text1"/>
          <w:sz w:val="24"/>
        </w:rPr>
        <w:t>，</w:t>
      </w:r>
      <w:r w:rsidRPr="00E91C34">
        <w:rPr>
          <w:rFonts w:ascii="Times New Roman" w:hAnsi="Times New Roman"/>
          <w:color w:val="000000" w:themeColor="text1"/>
          <w:sz w:val="24"/>
        </w:rPr>
        <w:t>根据受试者</w:t>
      </w:r>
      <w:r w:rsidRPr="00E91C34">
        <w:rPr>
          <w:rFonts w:ascii="Times New Roman" w:hAnsi="Times New Roman" w:hint="eastAsia"/>
          <w:color w:val="000000" w:themeColor="text1"/>
          <w:sz w:val="24"/>
        </w:rPr>
        <w:t>所在</w:t>
      </w:r>
      <w:r w:rsidRPr="00E91C34">
        <w:rPr>
          <w:rFonts w:ascii="Times New Roman" w:hAnsi="Times New Roman"/>
          <w:color w:val="000000" w:themeColor="text1"/>
          <w:sz w:val="24"/>
        </w:rPr>
        <w:t>研究中心</w:t>
      </w:r>
      <w:r w:rsidRPr="00E91C34">
        <w:rPr>
          <w:rFonts w:ascii="Times New Roman" w:hAnsi="Times New Roman" w:hint="eastAsia"/>
          <w:color w:val="000000" w:themeColor="text1"/>
          <w:sz w:val="24"/>
        </w:rPr>
        <w:t>的</w:t>
      </w:r>
      <w:r w:rsidRPr="00E91C34">
        <w:rPr>
          <w:rFonts w:ascii="Times New Roman" w:hAnsi="Times New Roman"/>
          <w:color w:val="000000" w:themeColor="text1"/>
          <w:sz w:val="24"/>
        </w:rPr>
        <w:t>筛选顺序</w:t>
      </w:r>
      <w:r>
        <w:rPr>
          <w:rFonts w:ascii="Times New Roman" w:hAnsi="Times New Roman" w:hint="eastAsia"/>
          <w:color w:val="000000" w:themeColor="text1"/>
          <w:sz w:val="24"/>
        </w:rPr>
        <w:t>分配</w:t>
      </w:r>
      <w:r w:rsidRPr="00E91C34">
        <w:rPr>
          <w:rFonts w:ascii="Times New Roman" w:hAnsi="Times New Roman"/>
          <w:color w:val="000000" w:themeColor="text1"/>
          <w:sz w:val="24"/>
        </w:rPr>
        <w:t>；</w:t>
      </w:r>
    </w:p>
    <w:p w14:paraId="0EA0FD87" w14:textId="71715BA8" w:rsidR="00D74A97" w:rsidRDefault="00D74A97" w:rsidP="001D44F1">
      <w:pPr>
        <w:pStyle w:val="a6"/>
        <w:numPr>
          <w:ilvl w:val="0"/>
          <w:numId w:val="51"/>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人口学资料：出生日期，籍贯，民族，吸烟及饮酒史</w:t>
      </w:r>
      <w:r>
        <w:rPr>
          <w:rFonts w:ascii="Times New Roman" w:hAnsi="Times New Roman"/>
          <w:color w:val="000000" w:themeColor="text1"/>
          <w:sz w:val="24"/>
        </w:rPr>
        <w:t>，是否生育，对于已生育女性，收集首次生育年龄及育有子女个数</w:t>
      </w:r>
      <w:r w:rsidRPr="00E91C34">
        <w:rPr>
          <w:rFonts w:ascii="Times New Roman" w:hAnsi="Times New Roman"/>
          <w:color w:val="000000" w:themeColor="text1"/>
          <w:sz w:val="24"/>
        </w:rPr>
        <w:t>；</w:t>
      </w:r>
    </w:p>
    <w:p w14:paraId="36B055CA" w14:textId="12111728" w:rsidR="00E11AD0" w:rsidRDefault="00690CDA" w:rsidP="001D44F1">
      <w:pPr>
        <w:pStyle w:val="a6"/>
        <w:numPr>
          <w:ilvl w:val="0"/>
          <w:numId w:val="51"/>
        </w:numPr>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月经情况</w:t>
      </w:r>
      <w:r>
        <w:rPr>
          <w:rFonts w:ascii="Times New Roman" w:hAnsi="Times New Roman"/>
          <w:color w:val="000000" w:themeColor="text1"/>
          <w:sz w:val="24"/>
        </w:rPr>
        <w:t>：</w:t>
      </w:r>
      <w:r w:rsidR="00E11AD0">
        <w:rPr>
          <w:rFonts w:ascii="Times New Roman" w:hAnsi="Times New Roman" w:hint="eastAsia"/>
          <w:color w:val="000000" w:themeColor="text1"/>
          <w:sz w:val="24"/>
        </w:rPr>
        <w:t>收集</w:t>
      </w:r>
      <w:r w:rsidR="00E11AD0" w:rsidRPr="00E91C34">
        <w:rPr>
          <w:rFonts w:ascii="Times New Roman" w:hAnsi="Times New Roman"/>
          <w:color w:val="000000" w:themeColor="text1"/>
          <w:sz w:val="24"/>
        </w:rPr>
        <w:t>首次月经来潮年龄，绝经年龄（对于已绝经女</w:t>
      </w:r>
      <w:r w:rsidR="00E11AD0">
        <w:rPr>
          <w:rFonts w:ascii="Times New Roman" w:hAnsi="Times New Roman"/>
          <w:color w:val="000000" w:themeColor="text1"/>
          <w:sz w:val="24"/>
        </w:rPr>
        <w:t>性）</w:t>
      </w:r>
      <w:r w:rsidR="00E11AD0">
        <w:rPr>
          <w:rFonts w:ascii="Times New Roman" w:hAnsi="Times New Roman" w:hint="eastAsia"/>
          <w:color w:val="000000" w:themeColor="text1"/>
          <w:sz w:val="24"/>
        </w:rPr>
        <w:t>，</w:t>
      </w:r>
      <w:r w:rsidR="00E11AD0" w:rsidRPr="00E91C34">
        <w:rPr>
          <w:rFonts w:ascii="Times New Roman" w:hAnsi="Times New Roman"/>
          <w:color w:val="000000" w:themeColor="text1"/>
          <w:sz w:val="24"/>
        </w:rPr>
        <w:t>月经状况</w:t>
      </w:r>
      <w:r w:rsidR="00E11AD0">
        <w:rPr>
          <w:rFonts w:ascii="Times New Roman" w:hAnsi="Times New Roman" w:hint="eastAsia"/>
          <w:color w:val="000000" w:themeColor="text1"/>
          <w:sz w:val="24"/>
        </w:rPr>
        <w:t>（月经量、</w:t>
      </w:r>
      <w:r w:rsidR="00E11AD0">
        <w:rPr>
          <w:rFonts w:ascii="Times New Roman" w:hAnsi="Times New Roman"/>
          <w:color w:val="000000" w:themeColor="text1"/>
          <w:sz w:val="24"/>
        </w:rPr>
        <w:t>颜色</w:t>
      </w:r>
      <w:r w:rsidR="00E11AD0">
        <w:rPr>
          <w:rFonts w:ascii="Times New Roman" w:hAnsi="Times New Roman" w:hint="eastAsia"/>
          <w:color w:val="000000" w:themeColor="text1"/>
          <w:sz w:val="24"/>
        </w:rPr>
        <w:t>、</w:t>
      </w:r>
      <w:r w:rsidR="00E11AD0">
        <w:rPr>
          <w:rFonts w:ascii="Times New Roman" w:hAnsi="Times New Roman"/>
          <w:color w:val="000000" w:themeColor="text1"/>
          <w:sz w:val="24"/>
        </w:rPr>
        <w:t>是否有血块</w:t>
      </w:r>
      <w:r w:rsidR="00E11AD0">
        <w:rPr>
          <w:rFonts w:ascii="Times New Roman" w:hAnsi="Times New Roman" w:hint="eastAsia"/>
          <w:color w:val="000000" w:themeColor="text1"/>
          <w:sz w:val="24"/>
        </w:rPr>
        <w:t>）</w:t>
      </w:r>
      <w:r w:rsidR="00E11AD0" w:rsidRPr="00E91C34">
        <w:rPr>
          <w:rFonts w:ascii="Times New Roman" w:hAnsi="Times New Roman"/>
          <w:color w:val="000000" w:themeColor="text1"/>
          <w:sz w:val="24"/>
        </w:rPr>
        <w:t>及末次月经结束日期</w:t>
      </w:r>
      <w:r w:rsidR="00E11AD0">
        <w:rPr>
          <w:rFonts w:ascii="Times New Roman" w:hAnsi="Times New Roman" w:hint="eastAsia"/>
          <w:color w:val="000000" w:themeColor="text1"/>
          <w:sz w:val="24"/>
        </w:rPr>
        <w:t>；</w:t>
      </w:r>
    </w:p>
    <w:p w14:paraId="15C9A793" w14:textId="6A84A22C" w:rsidR="00FD21B6" w:rsidRDefault="00FD21B6" w:rsidP="008A5D45">
      <w:pPr>
        <w:pStyle w:val="a6"/>
        <w:numPr>
          <w:ilvl w:val="0"/>
          <w:numId w:val="51"/>
        </w:numPr>
        <w:adjustRightInd w:val="0"/>
        <w:snapToGrid w:val="0"/>
        <w:spacing w:line="360" w:lineRule="auto"/>
        <w:ind w:left="0" w:firstLine="480"/>
        <w:rPr>
          <w:rFonts w:ascii="Times New Roman" w:hAnsi="Times New Roman"/>
          <w:color w:val="000000" w:themeColor="text1"/>
          <w:sz w:val="24"/>
        </w:rPr>
      </w:pPr>
      <w:r w:rsidRPr="00FD21B6">
        <w:rPr>
          <w:rFonts w:ascii="Times New Roman" w:hAnsi="Times New Roman" w:hint="eastAsia"/>
          <w:color w:val="000000" w:themeColor="text1"/>
          <w:sz w:val="24"/>
        </w:rPr>
        <w:t>药物</w:t>
      </w:r>
      <w:r w:rsidRPr="00FD21B6">
        <w:rPr>
          <w:rFonts w:ascii="Times New Roman" w:hAnsi="Times New Roman" w:hint="eastAsia"/>
          <w:color w:val="000000" w:themeColor="text1"/>
          <w:sz w:val="24"/>
        </w:rPr>
        <w:t>/</w:t>
      </w:r>
      <w:r w:rsidRPr="00FD21B6">
        <w:rPr>
          <w:rFonts w:ascii="Times New Roman" w:hAnsi="Times New Roman" w:hint="eastAsia"/>
          <w:color w:val="000000" w:themeColor="text1"/>
          <w:sz w:val="24"/>
        </w:rPr>
        <w:t>食物的过敏史，乳腺疾病的家族史</w:t>
      </w:r>
      <w:r>
        <w:rPr>
          <w:rFonts w:ascii="Times New Roman" w:hAnsi="Times New Roman" w:hint="eastAsia"/>
          <w:color w:val="000000" w:themeColor="text1"/>
          <w:sz w:val="24"/>
        </w:rPr>
        <w:t>；</w:t>
      </w:r>
    </w:p>
    <w:p w14:paraId="4F568927" w14:textId="2F99F5F9" w:rsidR="00C5086C" w:rsidRDefault="00B40CAA" w:rsidP="00B40CAA">
      <w:pPr>
        <w:pStyle w:val="a6"/>
        <w:numPr>
          <w:ilvl w:val="0"/>
          <w:numId w:val="51"/>
        </w:numPr>
        <w:adjustRightInd w:val="0"/>
        <w:snapToGrid w:val="0"/>
        <w:spacing w:line="360" w:lineRule="auto"/>
        <w:ind w:left="0" w:firstLine="480"/>
        <w:rPr>
          <w:rFonts w:ascii="Times New Roman" w:hAnsi="Times New Roman"/>
          <w:color w:val="000000" w:themeColor="text1"/>
          <w:sz w:val="24"/>
        </w:rPr>
      </w:pPr>
      <w:r w:rsidRPr="00B40CAA">
        <w:rPr>
          <w:rFonts w:ascii="Times New Roman" w:hAnsi="Times New Roman" w:hint="eastAsia"/>
          <w:color w:val="000000" w:themeColor="text1"/>
          <w:sz w:val="24"/>
        </w:rPr>
        <w:t>乳腺增生病西医、中医诊断，既往治疗情况</w:t>
      </w:r>
      <w:r w:rsidR="00416695" w:rsidRPr="00E91C34">
        <w:rPr>
          <w:rFonts w:ascii="Times New Roman" w:hAnsi="Times New Roman"/>
          <w:color w:val="000000" w:themeColor="text1"/>
          <w:sz w:val="24"/>
        </w:rPr>
        <w:t>：</w:t>
      </w:r>
      <w:r w:rsidR="00C5086C">
        <w:rPr>
          <w:rFonts w:ascii="Times New Roman" w:hAnsi="Times New Roman" w:hint="eastAsia"/>
          <w:color w:val="000000" w:themeColor="text1"/>
          <w:sz w:val="24"/>
        </w:rPr>
        <w:t>如为</w:t>
      </w:r>
      <w:r w:rsidR="00C5086C">
        <w:rPr>
          <w:rFonts w:ascii="Times New Roman" w:hAnsi="Times New Roman"/>
          <w:color w:val="000000" w:themeColor="text1"/>
          <w:sz w:val="24"/>
        </w:rPr>
        <w:t>首次就诊，则需根据</w:t>
      </w:r>
      <w:r w:rsidR="00C5086C">
        <w:rPr>
          <w:rFonts w:ascii="Times New Roman" w:hAnsi="Times New Roman" w:hint="eastAsia"/>
          <w:color w:val="000000" w:themeColor="text1"/>
          <w:sz w:val="24"/>
        </w:rPr>
        <w:t>方案</w:t>
      </w:r>
      <w:r w:rsidR="00C5086C">
        <w:rPr>
          <w:rFonts w:ascii="Times New Roman" w:hAnsi="Times New Roman"/>
          <w:color w:val="000000" w:themeColor="text1"/>
          <w:sz w:val="24"/>
        </w:rPr>
        <w:t>中</w:t>
      </w:r>
      <w:r w:rsidR="00C5086C">
        <w:rPr>
          <w:rFonts w:ascii="Times New Roman" w:hAnsi="Times New Roman" w:hint="eastAsia"/>
          <w:color w:val="000000" w:themeColor="text1"/>
          <w:sz w:val="24"/>
        </w:rPr>
        <w:t>规定</w:t>
      </w:r>
      <w:r w:rsidR="00C5086C">
        <w:rPr>
          <w:rFonts w:ascii="Times New Roman" w:hAnsi="Times New Roman"/>
          <w:color w:val="000000" w:themeColor="text1"/>
          <w:sz w:val="24"/>
        </w:rPr>
        <w:t>的</w:t>
      </w:r>
      <w:r w:rsidR="003E2193">
        <w:rPr>
          <w:rFonts w:ascii="Times New Roman" w:hAnsi="Times New Roman" w:hint="eastAsia"/>
          <w:color w:val="000000" w:themeColor="text1"/>
          <w:sz w:val="24"/>
        </w:rPr>
        <w:t>西医</w:t>
      </w:r>
      <w:r w:rsidR="003E2193">
        <w:rPr>
          <w:rFonts w:ascii="Times New Roman" w:hAnsi="Times New Roman"/>
          <w:color w:val="000000" w:themeColor="text1"/>
          <w:sz w:val="24"/>
        </w:rPr>
        <w:t>和中医</w:t>
      </w:r>
      <w:r w:rsidR="00C5086C">
        <w:rPr>
          <w:rFonts w:ascii="Times New Roman" w:hAnsi="Times New Roman"/>
          <w:color w:val="000000" w:themeColor="text1"/>
          <w:sz w:val="24"/>
        </w:rPr>
        <w:t>诊断标准</w:t>
      </w:r>
      <w:r w:rsidR="00C5086C">
        <w:rPr>
          <w:rFonts w:ascii="Times New Roman" w:hAnsi="Times New Roman" w:hint="eastAsia"/>
          <w:color w:val="000000" w:themeColor="text1"/>
          <w:sz w:val="24"/>
        </w:rPr>
        <w:t>，明确</w:t>
      </w:r>
      <w:r w:rsidR="00C5086C">
        <w:rPr>
          <w:rFonts w:ascii="Times New Roman" w:hAnsi="Times New Roman"/>
          <w:color w:val="000000" w:themeColor="text1"/>
          <w:sz w:val="24"/>
        </w:rPr>
        <w:t>诊断；如乳腺增生病</w:t>
      </w:r>
      <w:r w:rsidR="00C5086C">
        <w:rPr>
          <w:rFonts w:ascii="Times New Roman" w:hAnsi="Times New Roman" w:hint="eastAsia"/>
          <w:color w:val="000000" w:themeColor="text1"/>
          <w:sz w:val="24"/>
        </w:rPr>
        <w:t>既往</w:t>
      </w:r>
      <w:r w:rsidR="00C5086C">
        <w:rPr>
          <w:rFonts w:ascii="Times New Roman" w:hAnsi="Times New Roman"/>
          <w:color w:val="000000" w:themeColor="text1"/>
          <w:sz w:val="24"/>
        </w:rPr>
        <w:t>已确诊，则收集确诊日期和既往治疗情况，并根据</w:t>
      </w:r>
      <w:r w:rsidR="00C5086C">
        <w:rPr>
          <w:rFonts w:ascii="Times New Roman" w:hAnsi="Times New Roman" w:hint="eastAsia"/>
          <w:color w:val="000000" w:themeColor="text1"/>
          <w:sz w:val="24"/>
        </w:rPr>
        <w:t>方案</w:t>
      </w:r>
      <w:r w:rsidR="00C5086C">
        <w:rPr>
          <w:rFonts w:ascii="Times New Roman" w:hAnsi="Times New Roman"/>
          <w:color w:val="000000" w:themeColor="text1"/>
          <w:sz w:val="24"/>
        </w:rPr>
        <w:t>中</w:t>
      </w:r>
      <w:r w:rsidR="00C5086C">
        <w:rPr>
          <w:rFonts w:ascii="Times New Roman" w:hAnsi="Times New Roman" w:hint="eastAsia"/>
          <w:color w:val="000000" w:themeColor="text1"/>
          <w:sz w:val="24"/>
        </w:rPr>
        <w:t>规定</w:t>
      </w:r>
      <w:r w:rsidR="00C5086C">
        <w:rPr>
          <w:rFonts w:ascii="Times New Roman" w:hAnsi="Times New Roman"/>
          <w:color w:val="000000" w:themeColor="text1"/>
          <w:sz w:val="24"/>
        </w:rPr>
        <w:t>的</w:t>
      </w:r>
      <w:r>
        <w:rPr>
          <w:rFonts w:ascii="Times New Roman" w:hAnsi="Times New Roman" w:hint="eastAsia"/>
          <w:color w:val="000000" w:themeColor="text1"/>
          <w:sz w:val="24"/>
        </w:rPr>
        <w:t>西医</w:t>
      </w:r>
      <w:r>
        <w:rPr>
          <w:rFonts w:ascii="Times New Roman" w:hAnsi="Times New Roman"/>
          <w:color w:val="000000" w:themeColor="text1"/>
          <w:sz w:val="24"/>
        </w:rPr>
        <w:t>、中医</w:t>
      </w:r>
      <w:r w:rsidR="00C5086C">
        <w:rPr>
          <w:rFonts w:ascii="Times New Roman" w:hAnsi="Times New Roman"/>
          <w:color w:val="000000" w:themeColor="text1"/>
          <w:sz w:val="24"/>
        </w:rPr>
        <w:t>诊断标准</w:t>
      </w:r>
      <w:r w:rsidR="00C5086C">
        <w:rPr>
          <w:rFonts w:ascii="Times New Roman" w:hAnsi="Times New Roman" w:hint="eastAsia"/>
          <w:color w:val="000000" w:themeColor="text1"/>
          <w:sz w:val="24"/>
        </w:rPr>
        <w:t>，</w:t>
      </w:r>
      <w:r w:rsidR="00C5086C">
        <w:rPr>
          <w:rFonts w:ascii="Times New Roman" w:hAnsi="Times New Roman"/>
          <w:color w:val="000000" w:themeColor="text1"/>
          <w:sz w:val="24"/>
        </w:rPr>
        <w:t>再次复核诊断</w:t>
      </w:r>
      <w:r w:rsidR="00C5086C">
        <w:rPr>
          <w:rFonts w:ascii="Times New Roman" w:hAnsi="Times New Roman" w:hint="eastAsia"/>
          <w:color w:val="000000" w:themeColor="text1"/>
          <w:sz w:val="24"/>
        </w:rPr>
        <w:t>；</w:t>
      </w:r>
    </w:p>
    <w:p w14:paraId="1A6BF997" w14:textId="43536C2B" w:rsidR="00416695" w:rsidRDefault="00416695" w:rsidP="001D44F1">
      <w:pPr>
        <w:pStyle w:val="a6"/>
        <w:numPr>
          <w:ilvl w:val="0"/>
          <w:numId w:val="51"/>
        </w:numPr>
        <w:adjustRightInd w:val="0"/>
        <w:snapToGrid w:val="0"/>
        <w:spacing w:line="360" w:lineRule="auto"/>
        <w:ind w:left="0" w:firstLine="480"/>
        <w:rPr>
          <w:rFonts w:ascii="Times New Roman" w:hAnsi="Times New Roman"/>
          <w:color w:val="000000" w:themeColor="text1"/>
          <w:sz w:val="24"/>
        </w:rPr>
      </w:pPr>
      <w:r w:rsidRPr="00416695">
        <w:rPr>
          <w:rFonts w:ascii="Times New Roman" w:hAnsi="Times New Roman" w:hint="eastAsia"/>
          <w:color w:val="000000" w:themeColor="text1"/>
          <w:sz w:val="24"/>
        </w:rPr>
        <w:t>既往病史及治疗史：包括</w:t>
      </w:r>
      <w:r w:rsidR="00FD21B6">
        <w:rPr>
          <w:rFonts w:ascii="Times New Roman" w:hAnsi="Times New Roman" w:hint="eastAsia"/>
          <w:color w:val="000000" w:themeColor="text1"/>
          <w:sz w:val="24"/>
        </w:rPr>
        <w:t>既往</w:t>
      </w:r>
      <w:r w:rsidRPr="00416695">
        <w:rPr>
          <w:rFonts w:ascii="Times New Roman" w:hAnsi="Times New Roman" w:hint="eastAsia"/>
          <w:color w:val="000000" w:themeColor="text1"/>
          <w:sz w:val="24"/>
        </w:rPr>
        <w:t>影响</w:t>
      </w:r>
      <w:r w:rsidR="00FD21B6">
        <w:rPr>
          <w:rFonts w:ascii="Times New Roman" w:hAnsi="Times New Roman" w:hint="eastAsia"/>
          <w:color w:val="000000" w:themeColor="text1"/>
          <w:sz w:val="24"/>
        </w:rPr>
        <w:t>重要</w:t>
      </w:r>
      <w:r w:rsidRPr="00416695">
        <w:rPr>
          <w:rFonts w:ascii="Times New Roman" w:hAnsi="Times New Roman" w:hint="eastAsia"/>
          <w:color w:val="000000" w:themeColor="text1"/>
          <w:sz w:val="24"/>
        </w:rPr>
        <w:t>器官功能的疾病</w:t>
      </w:r>
      <w:r w:rsidR="00FD21B6">
        <w:rPr>
          <w:rFonts w:ascii="Times New Roman" w:hAnsi="Times New Roman" w:hint="eastAsia"/>
          <w:color w:val="000000" w:themeColor="text1"/>
          <w:sz w:val="24"/>
        </w:rPr>
        <w:t>信息</w:t>
      </w:r>
      <w:r w:rsidR="00FD21B6">
        <w:rPr>
          <w:rFonts w:ascii="Times New Roman" w:hAnsi="Times New Roman"/>
          <w:color w:val="000000" w:themeColor="text1"/>
          <w:sz w:val="24"/>
        </w:rPr>
        <w:t>，包括</w:t>
      </w:r>
      <w:r w:rsidR="00FD21B6">
        <w:rPr>
          <w:rFonts w:ascii="Times New Roman" w:hAnsi="Times New Roman" w:hint="eastAsia"/>
          <w:color w:val="000000" w:themeColor="text1"/>
          <w:sz w:val="24"/>
        </w:rPr>
        <w:t>疾病</w:t>
      </w:r>
      <w:r w:rsidRPr="00416695">
        <w:rPr>
          <w:rFonts w:ascii="Times New Roman" w:hAnsi="Times New Roman" w:hint="eastAsia"/>
          <w:color w:val="000000" w:themeColor="text1"/>
          <w:sz w:val="24"/>
        </w:rPr>
        <w:t>名称、确诊时间、治疗方法、痊愈或转归时间；</w:t>
      </w:r>
    </w:p>
    <w:p w14:paraId="712DDD1E" w14:textId="72699099" w:rsidR="00416695" w:rsidRDefault="00416695" w:rsidP="001D44F1">
      <w:pPr>
        <w:pStyle w:val="a6"/>
        <w:numPr>
          <w:ilvl w:val="0"/>
          <w:numId w:val="51"/>
        </w:numPr>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现</w:t>
      </w:r>
      <w:r w:rsidRPr="00E91C34">
        <w:rPr>
          <w:rFonts w:ascii="Times New Roman" w:hAnsi="Times New Roman"/>
          <w:color w:val="000000" w:themeColor="text1"/>
          <w:sz w:val="24"/>
        </w:rPr>
        <w:t>伴随疾病和伴随治疗：记录受试者筛选时仍患有的疾病</w:t>
      </w:r>
      <w:r w:rsidR="0002076D">
        <w:rPr>
          <w:rFonts w:ascii="Times New Roman" w:hAnsi="Times New Roman" w:hint="eastAsia"/>
          <w:color w:val="000000" w:themeColor="text1"/>
          <w:sz w:val="24"/>
        </w:rPr>
        <w:t>信息</w:t>
      </w:r>
      <w:r w:rsidR="0002076D">
        <w:rPr>
          <w:rFonts w:ascii="Times New Roman" w:hAnsi="Times New Roman"/>
          <w:color w:val="000000" w:themeColor="text1"/>
          <w:sz w:val="24"/>
        </w:rPr>
        <w:t>，包括疾病</w:t>
      </w:r>
      <w:r w:rsidRPr="00E91C34">
        <w:rPr>
          <w:rFonts w:ascii="Times New Roman" w:hAnsi="Times New Roman"/>
          <w:color w:val="000000" w:themeColor="text1"/>
          <w:sz w:val="24"/>
        </w:rPr>
        <w:t>名称、确诊时间，</w:t>
      </w:r>
      <w:r w:rsidR="0002076D">
        <w:rPr>
          <w:rFonts w:ascii="Times New Roman" w:hAnsi="Times New Roman" w:hint="eastAsia"/>
          <w:color w:val="000000" w:themeColor="text1"/>
          <w:sz w:val="24"/>
        </w:rPr>
        <w:t>目前</w:t>
      </w:r>
      <w:r w:rsidRPr="00E91C34">
        <w:rPr>
          <w:rFonts w:ascii="Times New Roman" w:hAnsi="Times New Roman"/>
          <w:color w:val="000000" w:themeColor="text1"/>
          <w:sz w:val="24"/>
        </w:rPr>
        <w:t>治疗方</w:t>
      </w:r>
      <w:r>
        <w:rPr>
          <w:rFonts w:ascii="Times New Roman" w:hAnsi="Times New Roman" w:hint="eastAsia"/>
          <w:color w:val="000000" w:themeColor="text1"/>
          <w:sz w:val="24"/>
        </w:rPr>
        <w:t>法</w:t>
      </w:r>
      <w:r w:rsidR="0002076D">
        <w:rPr>
          <w:rFonts w:ascii="Times New Roman" w:hAnsi="Times New Roman" w:hint="eastAsia"/>
          <w:color w:val="000000" w:themeColor="text1"/>
          <w:sz w:val="24"/>
        </w:rPr>
        <w:t>（包括</w:t>
      </w:r>
      <w:r w:rsidR="0002076D">
        <w:rPr>
          <w:rFonts w:ascii="Times New Roman" w:hAnsi="Times New Roman"/>
          <w:color w:val="000000" w:themeColor="text1"/>
          <w:sz w:val="24"/>
        </w:rPr>
        <w:t>药物治疗和非药物治疗</w:t>
      </w:r>
      <w:r w:rsidR="0002076D">
        <w:rPr>
          <w:rFonts w:ascii="Times New Roman" w:hAnsi="Times New Roman" w:hint="eastAsia"/>
          <w:color w:val="000000" w:themeColor="text1"/>
          <w:sz w:val="24"/>
        </w:rPr>
        <w:t>）</w:t>
      </w:r>
      <w:r w:rsidR="00690CDA">
        <w:rPr>
          <w:rFonts w:ascii="Times New Roman" w:hAnsi="Times New Roman" w:hint="eastAsia"/>
          <w:color w:val="000000" w:themeColor="text1"/>
          <w:sz w:val="24"/>
        </w:rPr>
        <w:t>；</w:t>
      </w:r>
    </w:p>
    <w:p w14:paraId="700405CB" w14:textId="29385231" w:rsidR="00F911DC" w:rsidRPr="00416695" w:rsidRDefault="00F911DC" w:rsidP="008A5D45">
      <w:pPr>
        <w:pStyle w:val="a6"/>
        <w:numPr>
          <w:ilvl w:val="0"/>
          <w:numId w:val="51"/>
        </w:numPr>
        <w:adjustRightInd w:val="0"/>
        <w:snapToGrid w:val="0"/>
        <w:spacing w:line="360" w:lineRule="auto"/>
        <w:ind w:left="0" w:firstLine="480"/>
        <w:rPr>
          <w:rFonts w:ascii="Times New Roman" w:hAnsi="Times New Roman"/>
          <w:color w:val="000000" w:themeColor="text1"/>
          <w:sz w:val="24"/>
        </w:rPr>
      </w:pPr>
      <w:r w:rsidRPr="00416695">
        <w:rPr>
          <w:rFonts w:ascii="Times New Roman" w:hAnsi="Times New Roman" w:hint="eastAsia"/>
          <w:color w:val="000000" w:themeColor="text1"/>
          <w:sz w:val="24"/>
        </w:rPr>
        <w:lastRenderedPageBreak/>
        <w:t>乳腺疼痛评分</w:t>
      </w:r>
      <w:r>
        <w:rPr>
          <w:rFonts w:ascii="Times New Roman" w:hAnsi="Times New Roman" w:hint="eastAsia"/>
          <w:color w:val="000000" w:themeColor="text1"/>
          <w:sz w:val="24"/>
        </w:rPr>
        <w:t>：采用</w:t>
      </w:r>
      <w:r w:rsidR="00786587" w:rsidRPr="006B0BAC">
        <w:rPr>
          <w:rFonts w:hint="eastAsia"/>
          <w:color w:val="000000" w:themeColor="text1"/>
          <w:sz w:val="24"/>
        </w:rPr>
        <w:t>数字评定量表</w:t>
      </w:r>
      <w:r w:rsidR="00786587" w:rsidRPr="006B0BAC">
        <w:rPr>
          <w:rFonts w:ascii="Times New Roman" w:hAnsi="Times New Roman" w:hint="eastAsia"/>
          <w:color w:val="000000" w:themeColor="text1"/>
          <w:sz w:val="24"/>
        </w:rPr>
        <w:t>法（</w:t>
      </w:r>
      <w:r w:rsidR="00786587" w:rsidRPr="006B0BAC">
        <w:rPr>
          <w:rFonts w:ascii="Times New Roman" w:hAnsi="Times New Roman"/>
          <w:color w:val="000000" w:themeColor="text1"/>
          <w:sz w:val="24"/>
        </w:rPr>
        <w:t>Numerical Rating Scale, NRS</w:t>
      </w:r>
      <w:r w:rsidR="00786587" w:rsidRPr="006B0BAC">
        <w:rPr>
          <w:rFonts w:ascii="Times New Roman" w:hAnsi="Times New Roman" w:hint="eastAsia"/>
          <w:color w:val="000000" w:themeColor="text1"/>
          <w:sz w:val="24"/>
        </w:rPr>
        <w:t>）</w:t>
      </w:r>
      <w:r w:rsidR="00D96183">
        <w:rPr>
          <w:rFonts w:ascii="Times New Roman" w:hAnsi="Times New Roman" w:hint="eastAsia"/>
          <w:color w:val="000000" w:themeColor="text1"/>
          <w:sz w:val="24"/>
        </w:rPr>
        <w:t>评分</w:t>
      </w:r>
      <w:r>
        <w:rPr>
          <w:rFonts w:ascii="Times New Roman" w:hAnsi="Times New Roman" w:hint="eastAsia"/>
          <w:color w:val="000000" w:themeColor="text1"/>
          <w:sz w:val="24"/>
        </w:rPr>
        <w:t>法</w:t>
      </w:r>
      <w:r>
        <w:rPr>
          <w:rFonts w:ascii="Times New Roman" w:hAnsi="Times New Roman"/>
          <w:color w:val="000000" w:themeColor="text1"/>
          <w:sz w:val="24"/>
        </w:rPr>
        <w:t>，</w:t>
      </w:r>
      <w:r w:rsidR="007F59D1">
        <w:rPr>
          <w:rFonts w:ascii="Times New Roman" w:hAnsi="Times New Roman" w:hint="eastAsia"/>
          <w:color w:val="000000" w:themeColor="text1"/>
          <w:sz w:val="24"/>
        </w:rPr>
        <w:t>由</w:t>
      </w:r>
      <w:r w:rsidR="00D96183">
        <w:rPr>
          <w:rFonts w:ascii="Times New Roman" w:hAnsi="Times New Roman" w:hint="eastAsia"/>
          <w:color w:val="000000" w:themeColor="text1"/>
          <w:sz w:val="24"/>
        </w:rPr>
        <w:t>受试者</w:t>
      </w:r>
      <w:r w:rsidR="00D96183">
        <w:rPr>
          <w:rFonts w:ascii="Times New Roman" w:hAnsi="Times New Roman"/>
          <w:color w:val="000000" w:themeColor="text1"/>
          <w:sz w:val="24"/>
        </w:rPr>
        <w:t>回顾</w:t>
      </w:r>
      <w:r w:rsidR="00D96183">
        <w:rPr>
          <w:rFonts w:ascii="Times New Roman" w:hAnsi="Times New Roman" w:hint="eastAsia"/>
          <w:color w:val="000000" w:themeColor="text1"/>
          <w:sz w:val="24"/>
        </w:rPr>
        <w:t>1</w:t>
      </w:r>
      <w:r w:rsidR="00D96183">
        <w:rPr>
          <w:rFonts w:ascii="Times New Roman" w:hAnsi="Times New Roman" w:hint="eastAsia"/>
          <w:color w:val="000000" w:themeColor="text1"/>
          <w:sz w:val="24"/>
        </w:rPr>
        <w:t>个月</w:t>
      </w:r>
      <w:r w:rsidR="00D96183">
        <w:rPr>
          <w:rFonts w:ascii="Times New Roman" w:hAnsi="Times New Roman"/>
          <w:color w:val="000000" w:themeColor="text1"/>
          <w:sz w:val="24"/>
        </w:rPr>
        <w:t>内疼痛时的</w:t>
      </w:r>
      <w:r>
        <w:rPr>
          <w:rFonts w:ascii="Times New Roman" w:hAnsi="Times New Roman"/>
          <w:color w:val="000000" w:themeColor="text1"/>
          <w:sz w:val="24"/>
        </w:rPr>
        <w:t>乳腺疼痛</w:t>
      </w:r>
      <w:r>
        <w:rPr>
          <w:rFonts w:ascii="Times New Roman" w:hAnsi="Times New Roman" w:hint="eastAsia"/>
          <w:color w:val="000000" w:themeColor="text1"/>
          <w:sz w:val="24"/>
        </w:rPr>
        <w:t>程度</w:t>
      </w:r>
      <w:r w:rsidR="008B48D5">
        <w:rPr>
          <w:rFonts w:ascii="Times New Roman" w:hAnsi="Times New Roman" w:hint="eastAsia"/>
          <w:color w:val="000000" w:themeColor="text1"/>
          <w:sz w:val="24"/>
        </w:rPr>
        <w:t>，</w:t>
      </w:r>
      <w:r w:rsidR="008B48D5">
        <w:rPr>
          <w:rFonts w:ascii="Times New Roman" w:hAnsi="Times New Roman"/>
          <w:color w:val="000000" w:themeColor="text1"/>
          <w:sz w:val="24"/>
        </w:rPr>
        <w:t>并在医生指导下</w:t>
      </w:r>
      <w:r w:rsidR="008B48D5">
        <w:rPr>
          <w:rFonts w:ascii="Times New Roman" w:hAnsi="Times New Roman" w:hint="eastAsia"/>
          <w:color w:val="000000" w:themeColor="text1"/>
          <w:sz w:val="24"/>
        </w:rPr>
        <w:t>记录</w:t>
      </w:r>
      <w:r>
        <w:rPr>
          <w:rFonts w:ascii="Times New Roman" w:hAnsi="Times New Roman" w:hint="eastAsia"/>
          <w:color w:val="000000" w:themeColor="text1"/>
          <w:sz w:val="24"/>
        </w:rPr>
        <w:t>；</w:t>
      </w:r>
    </w:p>
    <w:p w14:paraId="3AE71C73" w14:textId="389D27D6" w:rsidR="00F911DC" w:rsidRPr="008A5D45" w:rsidRDefault="00F911DC" w:rsidP="008A5D45">
      <w:pPr>
        <w:pStyle w:val="a6"/>
        <w:numPr>
          <w:ilvl w:val="0"/>
          <w:numId w:val="51"/>
        </w:numPr>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乳腺</w:t>
      </w:r>
      <w:r w:rsidRPr="00E91C34">
        <w:rPr>
          <w:rFonts w:ascii="Times New Roman" w:hAnsi="Times New Roman"/>
          <w:color w:val="000000" w:themeColor="text1"/>
          <w:sz w:val="24"/>
        </w:rPr>
        <w:t>检查：</w:t>
      </w:r>
      <w:r>
        <w:rPr>
          <w:rFonts w:ascii="Times New Roman" w:hAnsi="Times New Roman" w:hint="eastAsia"/>
          <w:color w:val="000000" w:themeColor="text1"/>
          <w:sz w:val="24"/>
        </w:rPr>
        <w:t>乳腺触痛</w:t>
      </w:r>
      <w:r>
        <w:rPr>
          <w:rFonts w:ascii="Times New Roman" w:hAnsi="Times New Roman"/>
          <w:color w:val="000000" w:themeColor="text1"/>
          <w:sz w:val="24"/>
        </w:rPr>
        <w:t>情况，</w:t>
      </w:r>
      <w:r w:rsidRPr="009839A8">
        <w:rPr>
          <w:rFonts w:ascii="Times New Roman" w:hAnsi="Times New Roman" w:hint="eastAsia"/>
          <w:color w:val="000000" w:themeColor="text1"/>
          <w:sz w:val="24"/>
        </w:rPr>
        <w:t>靶肿块</w:t>
      </w:r>
      <w:r w:rsidRPr="0002076D">
        <w:rPr>
          <w:rFonts w:ascii="Times New Roman" w:hAnsi="Times New Roman" w:hint="eastAsia"/>
          <w:color w:val="000000" w:themeColor="text1"/>
          <w:sz w:val="24"/>
        </w:rPr>
        <w:t>的象限范围、大小和</w:t>
      </w:r>
      <w:r w:rsidR="00F0595D">
        <w:rPr>
          <w:rFonts w:ascii="Times New Roman" w:hAnsi="Times New Roman" w:hint="eastAsia"/>
          <w:color w:val="000000" w:themeColor="text1"/>
          <w:sz w:val="24"/>
        </w:rPr>
        <w:t>质地</w:t>
      </w:r>
      <w:r>
        <w:rPr>
          <w:rFonts w:ascii="Times New Roman" w:hAnsi="Times New Roman" w:hint="eastAsia"/>
          <w:color w:val="000000" w:themeColor="text1"/>
          <w:sz w:val="24"/>
        </w:rPr>
        <w:t>，</w:t>
      </w:r>
      <w:r>
        <w:rPr>
          <w:rFonts w:ascii="Times New Roman" w:hAnsi="Times New Roman"/>
          <w:color w:val="000000" w:themeColor="text1"/>
          <w:sz w:val="24"/>
        </w:rPr>
        <w:t>并记录于</w:t>
      </w:r>
      <w:r w:rsidR="00206C3C">
        <w:rPr>
          <w:rFonts w:ascii="Times New Roman" w:hAnsi="Times New Roman" w:hint="eastAsia"/>
          <w:color w:val="000000" w:themeColor="text1"/>
          <w:sz w:val="24"/>
        </w:rPr>
        <w:t>原始</w:t>
      </w:r>
      <w:r w:rsidR="00206C3C">
        <w:rPr>
          <w:rFonts w:ascii="Times New Roman" w:hAnsi="Times New Roman"/>
          <w:color w:val="000000" w:themeColor="text1"/>
          <w:sz w:val="24"/>
        </w:rPr>
        <w:t>病历和</w:t>
      </w:r>
      <w:r>
        <w:rPr>
          <w:rFonts w:ascii="Times New Roman" w:hAnsi="Times New Roman"/>
          <w:color w:val="000000" w:themeColor="text1"/>
          <w:sz w:val="24"/>
        </w:rPr>
        <w:t>中医症状量表中</w:t>
      </w:r>
      <w:r w:rsidRPr="00E91C34">
        <w:rPr>
          <w:rFonts w:ascii="Times New Roman" w:hAnsi="Times New Roman"/>
          <w:color w:val="000000" w:themeColor="text1"/>
          <w:sz w:val="24"/>
        </w:rPr>
        <w:t>；</w:t>
      </w:r>
    </w:p>
    <w:p w14:paraId="34841552" w14:textId="3037CC57" w:rsidR="00F911DC" w:rsidRDefault="00CC3CF2" w:rsidP="00F911DC">
      <w:pPr>
        <w:pStyle w:val="a6"/>
        <w:numPr>
          <w:ilvl w:val="0"/>
          <w:numId w:val="51"/>
        </w:numPr>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测量</w:t>
      </w:r>
      <w:r w:rsidR="00F911DC" w:rsidRPr="00416695">
        <w:rPr>
          <w:rFonts w:ascii="Times New Roman" w:hAnsi="Times New Roman" w:hint="eastAsia"/>
          <w:color w:val="000000" w:themeColor="text1"/>
          <w:sz w:val="24"/>
        </w:rPr>
        <w:t>身高，体重；</w:t>
      </w:r>
    </w:p>
    <w:p w14:paraId="1F2E7800" w14:textId="004A7D30" w:rsidR="0002076D" w:rsidRDefault="00D74A97" w:rsidP="001D44F1">
      <w:pPr>
        <w:pStyle w:val="a6"/>
        <w:numPr>
          <w:ilvl w:val="0"/>
          <w:numId w:val="51"/>
        </w:numPr>
        <w:adjustRightInd w:val="0"/>
        <w:snapToGrid w:val="0"/>
        <w:spacing w:line="360" w:lineRule="auto"/>
        <w:ind w:left="0" w:firstLine="480"/>
        <w:rPr>
          <w:rFonts w:ascii="Times New Roman" w:hAnsi="Times New Roman"/>
          <w:color w:val="000000" w:themeColor="text1"/>
          <w:sz w:val="24"/>
        </w:rPr>
      </w:pPr>
      <w:r w:rsidRPr="00416695">
        <w:rPr>
          <w:rFonts w:ascii="Times New Roman" w:hAnsi="Times New Roman" w:hint="eastAsia"/>
          <w:color w:val="000000" w:themeColor="text1"/>
          <w:sz w:val="24"/>
        </w:rPr>
        <w:t>生命体征检查：腋下体温，坐位心率及血压</w:t>
      </w:r>
      <w:r w:rsidR="0002076D">
        <w:rPr>
          <w:rFonts w:ascii="Times New Roman" w:hAnsi="Times New Roman" w:hint="eastAsia"/>
          <w:color w:val="000000" w:themeColor="text1"/>
          <w:sz w:val="24"/>
        </w:rPr>
        <w:t>；</w:t>
      </w:r>
    </w:p>
    <w:p w14:paraId="50AA79DA" w14:textId="763298B6" w:rsidR="00416695" w:rsidRDefault="00416695" w:rsidP="00095951">
      <w:pPr>
        <w:pStyle w:val="a6"/>
        <w:numPr>
          <w:ilvl w:val="0"/>
          <w:numId w:val="51"/>
        </w:numPr>
        <w:adjustRightInd w:val="0"/>
        <w:snapToGrid w:val="0"/>
        <w:spacing w:line="360" w:lineRule="auto"/>
        <w:ind w:left="0" w:firstLine="480"/>
        <w:rPr>
          <w:rFonts w:ascii="Times New Roman" w:hAnsi="Times New Roman"/>
          <w:color w:val="000000" w:themeColor="text1"/>
          <w:sz w:val="24"/>
        </w:rPr>
      </w:pPr>
      <w:r w:rsidRPr="00F911DC">
        <w:rPr>
          <w:rFonts w:ascii="Times New Roman" w:hAnsi="Times New Roman" w:hint="eastAsia"/>
          <w:color w:val="000000" w:themeColor="text1"/>
          <w:sz w:val="24"/>
        </w:rPr>
        <w:t>乳腺</w:t>
      </w:r>
      <w:r w:rsidRPr="00F911DC">
        <w:rPr>
          <w:rFonts w:ascii="Times New Roman" w:hAnsi="Times New Roman"/>
          <w:color w:val="000000" w:themeColor="text1"/>
          <w:sz w:val="24"/>
        </w:rPr>
        <w:t>B</w:t>
      </w:r>
      <w:r w:rsidRPr="00F911DC">
        <w:rPr>
          <w:rFonts w:ascii="Times New Roman" w:hAnsi="Times New Roman" w:hint="eastAsia"/>
          <w:color w:val="000000" w:themeColor="text1"/>
          <w:sz w:val="24"/>
        </w:rPr>
        <w:t>超检查</w:t>
      </w:r>
      <w:r w:rsidR="00F911DC">
        <w:rPr>
          <w:rFonts w:ascii="Times New Roman" w:hAnsi="Times New Roman" w:hint="eastAsia"/>
          <w:color w:val="000000" w:themeColor="text1"/>
          <w:sz w:val="24"/>
        </w:rPr>
        <w:t>：</w:t>
      </w:r>
      <w:r w:rsidR="00431BD5" w:rsidRPr="00431BD5">
        <w:rPr>
          <w:rFonts w:ascii="Times New Roman" w:hAnsi="Times New Roman" w:hint="eastAsia"/>
          <w:color w:val="000000" w:themeColor="text1"/>
          <w:sz w:val="24"/>
        </w:rPr>
        <w:t>于</w:t>
      </w:r>
      <w:r w:rsidR="00431BD5" w:rsidRPr="00431BD5">
        <w:rPr>
          <w:rFonts w:ascii="Times New Roman" w:hAnsi="Times New Roman" w:hint="eastAsia"/>
          <w:color w:val="000000" w:themeColor="text1"/>
          <w:sz w:val="24"/>
        </w:rPr>
        <w:t>B</w:t>
      </w:r>
      <w:r w:rsidR="00431BD5" w:rsidRPr="00431BD5">
        <w:rPr>
          <w:rFonts w:ascii="Times New Roman" w:hAnsi="Times New Roman" w:hint="eastAsia"/>
          <w:color w:val="000000" w:themeColor="text1"/>
          <w:sz w:val="24"/>
        </w:rPr>
        <w:t>超下根据触诊靶肿块提示的</w:t>
      </w:r>
      <w:r w:rsidR="00FF140F">
        <w:rPr>
          <w:rFonts w:ascii="Times New Roman" w:hAnsi="Times New Roman" w:hint="eastAsia"/>
          <w:color w:val="000000" w:themeColor="text1"/>
          <w:sz w:val="24"/>
        </w:rPr>
        <w:t>区域</w:t>
      </w:r>
      <w:r w:rsidR="00431BD5" w:rsidRPr="00431BD5">
        <w:rPr>
          <w:rFonts w:ascii="Times New Roman" w:hAnsi="Times New Roman" w:hint="eastAsia"/>
          <w:color w:val="000000" w:themeColor="text1"/>
          <w:sz w:val="24"/>
        </w:rPr>
        <w:t>，测量腺体最大厚度；</w:t>
      </w:r>
      <w:r w:rsidR="00715221">
        <w:rPr>
          <w:rFonts w:ascii="Times New Roman" w:hAnsi="Times New Roman" w:hint="eastAsia"/>
          <w:color w:val="000000" w:themeColor="text1"/>
          <w:sz w:val="24"/>
        </w:rPr>
        <w:t>记录</w:t>
      </w:r>
      <w:r w:rsidR="00715221">
        <w:rPr>
          <w:rFonts w:ascii="Times New Roman" w:hAnsi="Times New Roman"/>
          <w:color w:val="000000" w:themeColor="text1"/>
          <w:sz w:val="24"/>
        </w:rPr>
        <w:t>异常情况（</w:t>
      </w:r>
      <w:r w:rsidR="00715221">
        <w:rPr>
          <w:rFonts w:ascii="Times New Roman" w:hAnsi="Times New Roman" w:hint="eastAsia"/>
          <w:color w:val="000000" w:themeColor="text1"/>
          <w:sz w:val="24"/>
        </w:rPr>
        <w:t>结节</w:t>
      </w:r>
      <w:r w:rsidR="00715221">
        <w:rPr>
          <w:rFonts w:ascii="Times New Roman" w:hAnsi="Times New Roman"/>
          <w:color w:val="000000" w:themeColor="text1"/>
          <w:sz w:val="24"/>
        </w:rPr>
        <w:t>、结节样改变、导管扩张）</w:t>
      </w:r>
      <w:r w:rsidR="00715221">
        <w:rPr>
          <w:rFonts w:ascii="Times New Roman" w:hAnsi="Times New Roman" w:hint="eastAsia"/>
          <w:color w:val="000000" w:themeColor="text1"/>
          <w:sz w:val="24"/>
        </w:rPr>
        <w:t>：</w:t>
      </w:r>
      <w:r w:rsidR="00431BD5" w:rsidRPr="00431BD5">
        <w:rPr>
          <w:rFonts w:ascii="Times New Roman" w:hAnsi="Times New Roman" w:hint="eastAsia"/>
          <w:color w:val="000000" w:themeColor="text1"/>
          <w:sz w:val="24"/>
        </w:rPr>
        <w:t>如</w:t>
      </w:r>
      <w:r w:rsidR="00431BD5" w:rsidRPr="00431BD5">
        <w:rPr>
          <w:rFonts w:ascii="Times New Roman" w:hAnsi="Times New Roman" w:hint="eastAsia"/>
          <w:color w:val="000000" w:themeColor="text1"/>
          <w:sz w:val="24"/>
        </w:rPr>
        <w:t>B</w:t>
      </w:r>
      <w:r w:rsidR="00431BD5" w:rsidRPr="00431BD5">
        <w:rPr>
          <w:rFonts w:ascii="Times New Roman" w:hAnsi="Times New Roman" w:hint="eastAsia"/>
          <w:color w:val="000000" w:themeColor="text1"/>
          <w:sz w:val="24"/>
        </w:rPr>
        <w:t>超下存在结节，则额外收集结节的数目、最大</w:t>
      </w:r>
      <w:r w:rsidR="008828C2">
        <w:rPr>
          <w:rFonts w:ascii="Times New Roman" w:hAnsi="Times New Roman" w:hint="eastAsia"/>
          <w:color w:val="000000" w:themeColor="text1"/>
          <w:sz w:val="24"/>
        </w:rPr>
        <w:t>结节大小</w:t>
      </w:r>
      <w:r w:rsidR="000E6692">
        <w:rPr>
          <w:rFonts w:ascii="Times New Roman" w:hAnsi="Times New Roman" w:hint="eastAsia"/>
          <w:color w:val="000000" w:themeColor="text1"/>
          <w:sz w:val="24"/>
        </w:rPr>
        <w:t>；</w:t>
      </w:r>
      <w:r w:rsidRPr="00F911DC">
        <w:rPr>
          <w:rFonts w:ascii="Times New Roman" w:hAnsi="Times New Roman" w:hint="eastAsia"/>
          <w:color w:val="000000" w:themeColor="text1"/>
          <w:sz w:val="24"/>
        </w:rPr>
        <w:t>进行</w:t>
      </w:r>
      <w:r w:rsidRPr="00F911DC">
        <w:rPr>
          <w:rFonts w:ascii="Times New Roman" w:hAnsi="Times New Roman"/>
          <w:color w:val="000000" w:themeColor="text1"/>
          <w:sz w:val="24"/>
        </w:rPr>
        <w:t>BI-RADS</w:t>
      </w:r>
      <w:r w:rsidRPr="00F911DC">
        <w:rPr>
          <w:rFonts w:ascii="Times New Roman" w:hAnsi="Times New Roman" w:hint="eastAsia"/>
          <w:color w:val="000000" w:themeColor="text1"/>
          <w:sz w:val="24"/>
        </w:rPr>
        <w:t>分级评估；</w:t>
      </w:r>
    </w:p>
    <w:p w14:paraId="123020F4" w14:textId="0E196B37" w:rsidR="00D14FB9" w:rsidRPr="00D14FB9" w:rsidRDefault="00D14FB9" w:rsidP="00095951">
      <w:pPr>
        <w:pStyle w:val="a6"/>
        <w:numPr>
          <w:ilvl w:val="0"/>
          <w:numId w:val="51"/>
        </w:numPr>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乳腺</w:t>
      </w:r>
      <w:r w:rsidRPr="00D14FB9">
        <w:rPr>
          <w:rFonts w:ascii="Times New Roman" w:hAnsi="Times New Roman" w:hint="eastAsia"/>
          <w:color w:val="000000" w:themeColor="text1"/>
          <w:sz w:val="24"/>
        </w:rPr>
        <w:t>钼靶</w:t>
      </w:r>
      <w:r w:rsidRPr="00D14FB9">
        <w:rPr>
          <w:rFonts w:ascii="Times New Roman" w:hAnsi="Times New Roman" w:hint="eastAsia"/>
          <w:color w:val="000000" w:themeColor="text1"/>
          <w:sz w:val="24"/>
        </w:rPr>
        <w:t>X</w:t>
      </w:r>
      <w:r w:rsidRPr="00D14FB9">
        <w:rPr>
          <w:rFonts w:ascii="Times New Roman" w:hAnsi="Times New Roman" w:hint="eastAsia"/>
          <w:color w:val="000000" w:themeColor="text1"/>
          <w:sz w:val="24"/>
        </w:rPr>
        <w:t>射线检查</w:t>
      </w:r>
      <w:r>
        <w:rPr>
          <w:rFonts w:ascii="Times New Roman" w:hAnsi="Times New Roman" w:hint="eastAsia"/>
          <w:color w:val="000000" w:themeColor="text1"/>
          <w:sz w:val="24"/>
        </w:rPr>
        <w:t>：</w:t>
      </w:r>
      <w:r w:rsidRPr="004F15B3">
        <w:rPr>
          <w:rFonts w:ascii="Times New Roman" w:hAnsi="Times New Roman" w:hint="eastAsia"/>
          <w:color w:val="000000" w:themeColor="text1"/>
          <w:sz w:val="24"/>
          <w:szCs w:val="24"/>
        </w:rPr>
        <w:t>大于等于</w:t>
      </w:r>
      <w:r w:rsidR="00D96183" w:rsidRPr="004F15B3">
        <w:rPr>
          <w:rFonts w:ascii="Times New Roman" w:hAnsi="Times New Roman"/>
          <w:color w:val="000000" w:themeColor="text1"/>
          <w:sz w:val="24"/>
          <w:szCs w:val="24"/>
        </w:rPr>
        <w:t>40</w:t>
      </w:r>
      <w:r w:rsidRPr="00E83676">
        <w:rPr>
          <w:rFonts w:ascii="Times New Roman" w:hAnsi="Times New Roman" w:hint="eastAsia"/>
          <w:color w:val="000000" w:themeColor="text1"/>
          <w:sz w:val="24"/>
          <w:szCs w:val="24"/>
        </w:rPr>
        <w:t>岁受试者，</w:t>
      </w:r>
      <w:r w:rsidR="000F7D0D" w:rsidRPr="00E83676">
        <w:rPr>
          <w:rFonts w:ascii="Times New Roman" w:hAnsi="Times New Roman" w:hint="eastAsia"/>
          <w:color w:val="000000" w:themeColor="text1"/>
          <w:sz w:val="24"/>
          <w:szCs w:val="24"/>
        </w:rPr>
        <w:t>及小于</w:t>
      </w:r>
      <w:r w:rsidR="000F7D0D" w:rsidRPr="00E83676">
        <w:rPr>
          <w:rFonts w:ascii="Times New Roman" w:hAnsi="Times New Roman" w:hint="eastAsia"/>
          <w:color w:val="000000" w:themeColor="text1"/>
          <w:sz w:val="24"/>
          <w:szCs w:val="24"/>
        </w:rPr>
        <w:t>40</w:t>
      </w:r>
      <w:r w:rsidR="000F7D0D" w:rsidRPr="00E83676">
        <w:rPr>
          <w:rFonts w:ascii="Times New Roman" w:hAnsi="Times New Roman" w:hint="eastAsia"/>
          <w:color w:val="000000" w:themeColor="text1"/>
          <w:sz w:val="24"/>
          <w:szCs w:val="24"/>
        </w:rPr>
        <w:t>岁受试者</w:t>
      </w:r>
      <w:r w:rsidR="000F7D0D" w:rsidRPr="00E83676">
        <w:rPr>
          <w:rFonts w:ascii="Times New Roman" w:hAnsi="Times New Roman"/>
          <w:color w:val="000000" w:themeColor="text1"/>
          <w:sz w:val="24"/>
          <w:szCs w:val="24"/>
        </w:rPr>
        <w:t>经</w:t>
      </w:r>
      <w:r w:rsidR="00E76E44" w:rsidRPr="004F15B3">
        <w:rPr>
          <w:rFonts w:ascii="Times New Roman" w:hAnsi="Times New Roman" w:hint="eastAsia"/>
          <w:color w:val="000000" w:themeColor="text1"/>
          <w:sz w:val="24"/>
          <w:szCs w:val="24"/>
        </w:rPr>
        <w:t>研究医生判断该受试者乳腺肿块有</w:t>
      </w:r>
      <w:r w:rsidR="00E76E44" w:rsidRPr="00E83676">
        <w:rPr>
          <w:rFonts w:ascii="Times New Roman" w:hAnsi="Times New Roman" w:hint="eastAsia"/>
          <w:color w:val="000000" w:themeColor="text1"/>
          <w:sz w:val="24"/>
          <w:szCs w:val="24"/>
        </w:rPr>
        <w:t>恶性可能者，</w:t>
      </w:r>
      <w:r w:rsidRPr="00E83676">
        <w:rPr>
          <w:rFonts w:ascii="Times New Roman" w:hAnsi="Times New Roman" w:hint="eastAsia"/>
          <w:color w:val="000000" w:themeColor="text1"/>
          <w:sz w:val="24"/>
          <w:szCs w:val="24"/>
        </w:rPr>
        <w:t>需</w:t>
      </w:r>
      <w:r w:rsidRPr="00A37CFE">
        <w:rPr>
          <w:rFonts w:ascii="Times New Roman" w:hAnsi="Times New Roman" w:hint="eastAsia"/>
          <w:color w:val="000000" w:themeColor="text1"/>
          <w:sz w:val="24"/>
        </w:rPr>
        <w:t>进行钼靶</w:t>
      </w:r>
      <w:r w:rsidRPr="00A37CFE">
        <w:rPr>
          <w:rFonts w:ascii="Times New Roman" w:hAnsi="Times New Roman"/>
          <w:color w:val="000000" w:themeColor="text1"/>
          <w:sz w:val="24"/>
        </w:rPr>
        <w:t>X</w:t>
      </w:r>
      <w:r w:rsidRPr="00A37CFE">
        <w:rPr>
          <w:rFonts w:ascii="Times New Roman" w:hAnsi="Times New Roman" w:hint="eastAsia"/>
          <w:color w:val="000000" w:themeColor="text1"/>
          <w:sz w:val="24"/>
        </w:rPr>
        <w:t>射线检查</w:t>
      </w:r>
      <w:r w:rsidR="00E76E44">
        <w:rPr>
          <w:rFonts w:ascii="Times New Roman" w:hAnsi="Times New Roman" w:hint="eastAsia"/>
          <w:color w:val="000000" w:themeColor="text1"/>
          <w:sz w:val="24"/>
        </w:rPr>
        <w:t>。</w:t>
      </w:r>
      <w:r>
        <w:rPr>
          <w:rFonts w:ascii="Times New Roman" w:hAnsi="Times New Roman" w:hint="eastAsia"/>
          <w:color w:val="000000" w:themeColor="text1"/>
          <w:sz w:val="24"/>
        </w:rPr>
        <w:t>如</w:t>
      </w:r>
      <w:r>
        <w:rPr>
          <w:rFonts w:ascii="Times New Roman" w:hAnsi="Times New Roman"/>
          <w:color w:val="000000" w:themeColor="text1"/>
          <w:sz w:val="24"/>
        </w:rPr>
        <w:t>受试者近</w:t>
      </w:r>
      <w:r>
        <w:rPr>
          <w:rFonts w:ascii="Times New Roman" w:hAnsi="Times New Roman" w:hint="eastAsia"/>
          <w:color w:val="000000" w:themeColor="text1"/>
          <w:sz w:val="24"/>
        </w:rPr>
        <w:t>1</w:t>
      </w:r>
      <w:r>
        <w:rPr>
          <w:rFonts w:ascii="Times New Roman" w:hAnsi="Times New Roman" w:hint="eastAsia"/>
          <w:color w:val="000000" w:themeColor="text1"/>
          <w:sz w:val="24"/>
        </w:rPr>
        <w:t>年</w:t>
      </w:r>
      <w:r>
        <w:rPr>
          <w:rFonts w:ascii="Times New Roman" w:hAnsi="Times New Roman"/>
          <w:color w:val="000000" w:themeColor="text1"/>
          <w:sz w:val="24"/>
        </w:rPr>
        <w:t>内进行过</w:t>
      </w:r>
      <w:r>
        <w:rPr>
          <w:rFonts w:ascii="Times New Roman" w:hAnsi="Times New Roman" w:hint="eastAsia"/>
          <w:color w:val="000000" w:themeColor="text1"/>
          <w:sz w:val="24"/>
        </w:rPr>
        <w:t>该</w:t>
      </w:r>
      <w:r>
        <w:rPr>
          <w:rFonts w:ascii="Times New Roman" w:hAnsi="Times New Roman"/>
          <w:color w:val="000000" w:themeColor="text1"/>
          <w:sz w:val="24"/>
        </w:rPr>
        <w:t>项检查，</w:t>
      </w:r>
      <w:r>
        <w:rPr>
          <w:rFonts w:ascii="Times New Roman" w:hAnsi="Times New Roman" w:hint="eastAsia"/>
          <w:color w:val="000000" w:themeColor="text1"/>
          <w:sz w:val="24"/>
        </w:rPr>
        <w:t>需</w:t>
      </w:r>
      <w:r>
        <w:rPr>
          <w:rFonts w:ascii="Times New Roman" w:hAnsi="Times New Roman"/>
          <w:color w:val="000000" w:themeColor="text1"/>
          <w:sz w:val="24"/>
        </w:rPr>
        <w:t>提供检查报告，</w:t>
      </w:r>
      <w:r>
        <w:rPr>
          <w:rFonts w:ascii="Times New Roman" w:hAnsi="Times New Roman" w:hint="eastAsia"/>
          <w:color w:val="000000" w:themeColor="text1"/>
          <w:sz w:val="24"/>
        </w:rPr>
        <w:t>本次</w:t>
      </w:r>
      <w:r>
        <w:rPr>
          <w:rFonts w:ascii="Times New Roman" w:hAnsi="Times New Roman"/>
          <w:color w:val="000000" w:themeColor="text1"/>
          <w:sz w:val="24"/>
        </w:rPr>
        <w:t>筛选</w:t>
      </w:r>
      <w:r>
        <w:rPr>
          <w:rFonts w:ascii="Times New Roman" w:hAnsi="Times New Roman" w:hint="eastAsia"/>
          <w:color w:val="000000" w:themeColor="text1"/>
          <w:sz w:val="24"/>
        </w:rPr>
        <w:t>可</w:t>
      </w:r>
      <w:r>
        <w:rPr>
          <w:rFonts w:ascii="Times New Roman" w:hAnsi="Times New Roman"/>
          <w:color w:val="000000" w:themeColor="text1"/>
          <w:sz w:val="24"/>
        </w:rPr>
        <w:t>接收既往检查结果，不再重复检查</w:t>
      </w:r>
      <w:r w:rsidR="000E6692">
        <w:rPr>
          <w:rFonts w:ascii="Times New Roman" w:hAnsi="Times New Roman" w:hint="eastAsia"/>
          <w:color w:val="000000" w:themeColor="text1"/>
          <w:sz w:val="24"/>
        </w:rPr>
        <w:t>；</w:t>
      </w:r>
    </w:p>
    <w:p w14:paraId="39C86564" w14:textId="6524B481" w:rsidR="00D74A97" w:rsidRPr="00E91C34" w:rsidRDefault="00D74A97" w:rsidP="001D44F1">
      <w:pPr>
        <w:pStyle w:val="a6"/>
        <w:numPr>
          <w:ilvl w:val="0"/>
          <w:numId w:val="51"/>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12</w:t>
      </w:r>
      <w:r w:rsidRPr="00E91C34">
        <w:rPr>
          <w:rFonts w:ascii="Times New Roman" w:hAnsi="Times New Roman"/>
          <w:color w:val="000000" w:themeColor="text1"/>
          <w:sz w:val="24"/>
        </w:rPr>
        <w:t>导联心电图检查；</w:t>
      </w:r>
    </w:p>
    <w:p w14:paraId="4FD3F4BA" w14:textId="315659F1" w:rsidR="00B65496" w:rsidRPr="008A5D45" w:rsidRDefault="00D74A97" w:rsidP="001D44F1">
      <w:pPr>
        <w:pStyle w:val="a6"/>
        <w:numPr>
          <w:ilvl w:val="0"/>
          <w:numId w:val="51"/>
        </w:numPr>
        <w:adjustRightInd w:val="0"/>
        <w:snapToGrid w:val="0"/>
        <w:spacing w:line="360" w:lineRule="auto"/>
        <w:ind w:left="0" w:firstLine="480"/>
        <w:rPr>
          <w:color w:val="000000" w:themeColor="text1"/>
          <w:sz w:val="24"/>
        </w:rPr>
      </w:pPr>
      <w:r w:rsidRPr="00E91C34">
        <w:rPr>
          <w:rFonts w:ascii="Times New Roman" w:hAnsi="Times New Roman"/>
          <w:color w:val="000000" w:themeColor="text1"/>
          <w:sz w:val="24"/>
        </w:rPr>
        <w:t>实验室检查：</w:t>
      </w:r>
      <w:r w:rsidRPr="001D44F1">
        <w:rPr>
          <w:rFonts w:ascii="Times New Roman" w:hAnsi="Times New Roman" w:hint="eastAsia"/>
          <w:color w:val="000000" w:themeColor="text1"/>
          <w:sz w:val="24"/>
        </w:rPr>
        <w:t>①</w:t>
      </w:r>
      <w:r w:rsidR="00C5086C">
        <w:rPr>
          <w:rFonts w:ascii="Times New Roman" w:hAnsi="Times New Roman" w:hint="eastAsia"/>
          <w:color w:val="000000" w:themeColor="text1"/>
          <w:sz w:val="24"/>
        </w:rPr>
        <w:t xml:space="preserve"> </w:t>
      </w:r>
      <w:r w:rsidR="00416695">
        <w:rPr>
          <w:rFonts w:ascii="Times New Roman" w:hAnsi="Times New Roman"/>
          <w:color w:val="000000" w:themeColor="text1"/>
          <w:sz w:val="24"/>
        </w:rPr>
        <w:t>血妊娠试验</w:t>
      </w:r>
      <w:r w:rsidRPr="00E91C34">
        <w:rPr>
          <w:rFonts w:ascii="Times New Roman" w:hAnsi="Times New Roman"/>
          <w:color w:val="000000" w:themeColor="text1"/>
          <w:sz w:val="24"/>
        </w:rPr>
        <w:t>；</w:t>
      </w:r>
      <w:r w:rsidR="00B65496" w:rsidRPr="001D44F1">
        <w:rPr>
          <w:rFonts w:ascii="Times New Roman" w:hAnsi="Times New Roman" w:hint="eastAsia"/>
          <w:color w:val="000000" w:themeColor="text1"/>
          <w:sz w:val="24"/>
        </w:rPr>
        <w:t>②</w:t>
      </w:r>
      <w:r w:rsidR="00C5086C">
        <w:rPr>
          <w:rFonts w:ascii="Times New Roman" w:hAnsi="Times New Roman" w:hint="eastAsia"/>
          <w:color w:val="000000" w:themeColor="text1"/>
          <w:sz w:val="24"/>
        </w:rPr>
        <w:t xml:space="preserve"> </w:t>
      </w:r>
      <w:r w:rsidRPr="00E91C34">
        <w:rPr>
          <w:rFonts w:ascii="Times New Roman" w:hAnsi="Times New Roman"/>
          <w:color w:val="000000" w:themeColor="text1"/>
          <w:sz w:val="24"/>
        </w:rPr>
        <w:t>肝功能及肾功能检查：</w:t>
      </w:r>
      <w:r w:rsidRPr="00E91C34">
        <w:rPr>
          <w:rFonts w:ascii="Times New Roman" w:hAnsi="Times New Roman"/>
          <w:color w:val="000000" w:themeColor="text1"/>
          <w:sz w:val="24"/>
        </w:rPr>
        <w:t>ALT</w:t>
      </w:r>
      <w:r w:rsidRPr="00E91C34">
        <w:rPr>
          <w:rFonts w:ascii="Times New Roman" w:hAnsi="Times New Roman"/>
          <w:color w:val="000000" w:themeColor="text1"/>
          <w:sz w:val="24"/>
        </w:rPr>
        <w:t>、</w:t>
      </w:r>
      <w:r w:rsidRPr="00E91C34">
        <w:rPr>
          <w:rFonts w:ascii="Times New Roman" w:hAnsi="Times New Roman"/>
          <w:color w:val="000000" w:themeColor="text1"/>
          <w:sz w:val="24"/>
        </w:rPr>
        <w:t>AST</w:t>
      </w:r>
      <w:r w:rsidRPr="00E91C34">
        <w:rPr>
          <w:rFonts w:ascii="Times New Roman" w:hAnsi="Times New Roman"/>
          <w:color w:val="000000" w:themeColor="text1"/>
          <w:sz w:val="24"/>
        </w:rPr>
        <w:t>、</w:t>
      </w:r>
      <w:r w:rsidRPr="00E91C34">
        <w:rPr>
          <w:rFonts w:ascii="Times New Roman" w:hAnsi="Times New Roman"/>
          <w:color w:val="000000" w:themeColor="text1"/>
          <w:sz w:val="24"/>
        </w:rPr>
        <w:t>TBIL</w:t>
      </w:r>
      <w:r w:rsidRPr="00E91C34">
        <w:rPr>
          <w:rFonts w:ascii="Times New Roman" w:hAnsi="Times New Roman"/>
          <w:color w:val="000000" w:themeColor="text1"/>
          <w:sz w:val="24"/>
        </w:rPr>
        <w:t>、</w:t>
      </w:r>
      <w:r w:rsidRPr="00E91C34">
        <w:rPr>
          <w:rFonts w:ascii="Times New Roman" w:hAnsi="Times New Roman"/>
          <w:color w:val="000000" w:themeColor="text1"/>
          <w:sz w:val="24"/>
        </w:rPr>
        <w:t>ALP</w:t>
      </w:r>
      <w:r w:rsidRPr="00E91C34">
        <w:rPr>
          <w:rFonts w:ascii="Times New Roman" w:hAnsi="Times New Roman"/>
          <w:color w:val="000000" w:themeColor="text1"/>
          <w:sz w:val="24"/>
        </w:rPr>
        <w:t>、</w:t>
      </w:r>
      <w:r w:rsidR="00C5086C">
        <w:rPr>
          <w:rFonts w:ascii="Times New Roman" w:hAnsi="Times New Roman" w:hint="eastAsia"/>
          <w:color w:val="000000" w:themeColor="text1"/>
          <w:sz w:val="24"/>
        </w:rPr>
        <w:t>GGT</w:t>
      </w:r>
      <w:r w:rsidR="00C5086C">
        <w:rPr>
          <w:rFonts w:ascii="Times New Roman" w:hAnsi="Times New Roman" w:hint="eastAsia"/>
          <w:color w:val="000000" w:themeColor="text1"/>
          <w:sz w:val="24"/>
        </w:rPr>
        <w:t>、</w:t>
      </w:r>
      <w:r w:rsidRPr="00E91C34">
        <w:rPr>
          <w:rFonts w:ascii="Times New Roman" w:hAnsi="Times New Roman"/>
          <w:color w:val="000000" w:themeColor="text1"/>
          <w:sz w:val="24"/>
        </w:rPr>
        <w:t>Cr</w:t>
      </w:r>
      <w:r w:rsidRPr="00E91C34">
        <w:rPr>
          <w:rFonts w:ascii="Times New Roman" w:hAnsi="Times New Roman"/>
          <w:color w:val="000000" w:themeColor="text1"/>
          <w:sz w:val="24"/>
        </w:rPr>
        <w:t>、</w:t>
      </w:r>
      <w:r w:rsidRPr="00E91C34">
        <w:rPr>
          <w:rFonts w:ascii="Times New Roman" w:hAnsi="Times New Roman"/>
          <w:color w:val="000000" w:themeColor="text1"/>
          <w:sz w:val="24"/>
        </w:rPr>
        <w:t>BUN</w:t>
      </w:r>
      <w:r w:rsidRPr="00E91C34">
        <w:rPr>
          <w:rFonts w:ascii="Times New Roman" w:hAnsi="Times New Roman"/>
          <w:color w:val="000000" w:themeColor="text1"/>
          <w:sz w:val="24"/>
        </w:rPr>
        <w:t>；</w:t>
      </w:r>
      <w:r w:rsidR="00B65496" w:rsidRPr="001D44F1">
        <w:rPr>
          <w:rFonts w:ascii="Times New Roman" w:hAnsi="Times New Roman" w:hint="eastAsia"/>
          <w:color w:val="000000" w:themeColor="text1"/>
          <w:sz w:val="24"/>
        </w:rPr>
        <w:t>③</w:t>
      </w:r>
      <w:r w:rsidR="00C5086C">
        <w:rPr>
          <w:rFonts w:ascii="Times New Roman" w:hAnsi="Times New Roman" w:hint="eastAsia"/>
          <w:color w:val="000000" w:themeColor="text1"/>
          <w:sz w:val="24"/>
        </w:rPr>
        <w:t xml:space="preserve"> </w:t>
      </w:r>
      <w:r w:rsidRPr="00E91C34">
        <w:rPr>
          <w:rFonts w:ascii="Times New Roman" w:hAnsi="Times New Roman"/>
          <w:color w:val="000000" w:themeColor="text1"/>
          <w:sz w:val="24"/>
        </w:rPr>
        <w:t>血常规检查：白细胞、红细胞、血红蛋白、血小板、中性粒细胞计数、嗜酸性粒细胞计数、嗜碱性粒细胞计数、淋巴细胞计数</w:t>
      </w:r>
      <w:r w:rsidR="00C5086C">
        <w:rPr>
          <w:rFonts w:ascii="Times New Roman" w:hAnsi="Times New Roman" w:hint="eastAsia"/>
          <w:color w:val="000000" w:themeColor="text1"/>
          <w:sz w:val="24"/>
        </w:rPr>
        <w:t>；</w:t>
      </w:r>
      <w:r w:rsidR="00B65496" w:rsidRPr="001D44F1">
        <w:rPr>
          <w:rFonts w:ascii="Times New Roman" w:hAnsi="Times New Roman" w:hint="eastAsia"/>
          <w:color w:val="000000" w:themeColor="text1"/>
          <w:sz w:val="24"/>
        </w:rPr>
        <w:t>④</w:t>
      </w:r>
      <w:r w:rsidR="00C5086C">
        <w:rPr>
          <w:rFonts w:ascii="Times New Roman" w:hAnsi="Times New Roman" w:hint="eastAsia"/>
          <w:color w:val="000000" w:themeColor="text1"/>
          <w:sz w:val="24"/>
        </w:rPr>
        <w:t xml:space="preserve"> </w:t>
      </w:r>
      <w:r w:rsidRPr="00E91C34">
        <w:rPr>
          <w:rFonts w:ascii="Times New Roman" w:hAnsi="Times New Roman"/>
          <w:color w:val="000000" w:themeColor="text1"/>
          <w:sz w:val="24"/>
        </w:rPr>
        <w:t>尿常规及尿沉渣镜检：尿蛋白、尿葡萄糖、酮体、白细胞、红细胞、酸碱度</w:t>
      </w:r>
      <w:r w:rsidR="00C5086C">
        <w:rPr>
          <w:rFonts w:ascii="Times New Roman" w:hAnsi="Times New Roman" w:hint="eastAsia"/>
          <w:color w:val="000000" w:themeColor="text1"/>
          <w:sz w:val="24"/>
        </w:rPr>
        <w:t>；</w:t>
      </w:r>
      <w:r w:rsidR="00B65496" w:rsidRPr="001D44F1">
        <w:rPr>
          <w:rFonts w:ascii="Times New Roman" w:hAnsi="Times New Roman" w:hint="eastAsia"/>
          <w:color w:val="000000" w:themeColor="text1"/>
          <w:sz w:val="24"/>
        </w:rPr>
        <w:t>⑤</w:t>
      </w:r>
      <w:r w:rsidR="00C5086C">
        <w:rPr>
          <w:rFonts w:ascii="Times New Roman" w:hAnsi="Times New Roman" w:hint="eastAsia"/>
          <w:color w:val="000000" w:themeColor="text1"/>
          <w:sz w:val="24"/>
        </w:rPr>
        <w:t xml:space="preserve"> </w:t>
      </w:r>
      <w:r w:rsidRPr="00E91C34">
        <w:rPr>
          <w:rFonts w:ascii="Times New Roman" w:hAnsi="Times New Roman"/>
          <w:color w:val="000000" w:themeColor="text1"/>
          <w:sz w:val="24"/>
        </w:rPr>
        <w:t>便常规及便潜血检查；</w:t>
      </w:r>
    </w:p>
    <w:p w14:paraId="49317991" w14:textId="0B539001" w:rsidR="00C5086C" w:rsidRDefault="00C5086C" w:rsidP="001D44F1">
      <w:pPr>
        <w:pStyle w:val="a6"/>
        <w:numPr>
          <w:ilvl w:val="0"/>
          <w:numId w:val="51"/>
        </w:numPr>
        <w:adjustRightInd w:val="0"/>
        <w:snapToGrid w:val="0"/>
        <w:spacing w:line="360" w:lineRule="auto"/>
        <w:ind w:left="0" w:firstLine="480"/>
        <w:rPr>
          <w:color w:val="000000" w:themeColor="text1"/>
          <w:sz w:val="24"/>
        </w:rPr>
      </w:pPr>
      <w:r>
        <w:rPr>
          <w:rFonts w:ascii="Times New Roman" w:hAnsi="Times New Roman" w:hint="eastAsia"/>
          <w:color w:val="000000" w:themeColor="text1"/>
          <w:sz w:val="24"/>
        </w:rPr>
        <w:t>核对</w:t>
      </w:r>
      <w:r>
        <w:rPr>
          <w:rFonts w:ascii="Times New Roman" w:hAnsi="Times New Roman"/>
          <w:color w:val="000000" w:themeColor="text1"/>
          <w:sz w:val="24"/>
        </w:rPr>
        <w:t>入选</w:t>
      </w:r>
      <w:r w:rsidR="001262A2">
        <w:rPr>
          <w:rFonts w:ascii="Times New Roman" w:hAnsi="Times New Roman" w:hint="eastAsia"/>
          <w:color w:val="000000" w:themeColor="text1"/>
          <w:sz w:val="24"/>
        </w:rPr>
        <w:t>标准和</w:t>
      </w:r>
      <w:r>
        <w:rPr>
          <w:rFonts w:ascii="Times New Roman" w:hAnsi="Times New Roman" w:hint="eastAsia"/>
          <w:color w:val="000000" w:themeColor="text1"/>
          <w:sz w:val="24"/>
        </w:rPr>
        <w:t>排除</w:t>
      </w:r>
      <w:r>
        <w:rPr>
          <w:rFonts w:ascii="Times New Roman" w:hAnsi="Times New Roman"/>
          <w:color w:val="000000" w:themeColor="text1"/>
          <w:sz w:val="24"/>
        </w:rPr>
        <w:t>标准；</w:t>
      </w:r>
    </w:p>
    <w:p w14:paraId="29F6A963" w14:textId="56D06D21" w:rsidR="00AC3A23" w:rsidRPr="001D44F1" w:rsidRDefault="00AC3A23" w:rsidP="001D44F1">
      <w:pPr>
        <w:pStyle w:val="a6"/>
        <w:numPr>
          <w:ilvl w:val="0"/>
          <w:numId w:val="51"/>
        </w:numPr>
        <w:adjustRightInd w:val="0"/>
        <w:snapToGrid w:val="0"/>
        <w:spacing w:line="360" w:lineRule="auto"/>
        <w:ind w:left="0" w:firstLine="480"/>
        <w:rPr>
          <w:color w:val="000000" w:themeColor="text1"/>
          <w:sz w:val="24"/>
        </w:rPr>
      </w:pPr>
      <w:r w:rsidRPr="001D44F1">
        <w:rPr>
          <w:rFonts w:hint="eastAsia"/>
          <w:color w:val="000000" w:themeColor="text1"/>
          <w:sz w:val="24"/>
        </w:rPr>
        <w:t>筛选合格者，发放导入期药物和受试者日记卡</w:t>
      </w:r>
      <w:r w:rsidR="003E2193">
        <w:rPr>
          <w:rFonts w:hint="eastAsia"/>
          <w:color w:val="000000" w:themeColor="text1"/>
          <w:sz w:val="24"/>
        </w:rPr>
        <w:t>。</w:t>
      </w:r>
      <w:r w:rsidR="003E2193">
        <w:rPr>
          <w:color w:val="000000" w:themeColor="text1"/>
          <w:sz w:val="24"/>
        </w:rPr>
        <w:t>日记卡包括服药记录、</w:t>
      </w:r>
      <w:r w:rsidR="003E2193" w:rsidRPr="00AA73DF">
        <w:rPr>
          <w:rFonts w:ascii="Times New Roman" w:hAnsi="Times New Roman"/>
          <w:color w:val="000000" w:themeColor="text1"/>
          <w:sz w:val="24"/>
        </w:rPr>
        <w:t>NRS</w:t>
      </w:r>
      <w:r w:rsidR="00134952">
        <w:rPr>
          <w:rFonts w:hint="eastAsia"/>
          <w:color w:val="000000" w:themeColor="text1"/>
          <w:sz w:val="24"/>
        </w:rPr>
        <w:t>日记卡</w:t>
      </w:r>
      <w:r w:rsidR="00134952">
        <w:rPr>
          <w:color w:val="000000" w:themeColor="text1"/>
          <w:sz w:val="24"/>
        </w:rPr>
        <w:t>（</w:t>
      </w:r>
      <w:r w:rsidR="00134952">
        <w:rPr>
          <w:rFonts w:hint="eastAsia"/>
          <w:color w:val="000000" w:themeColor="text1"/>
          <w:sz w:val="24"/>
        </w:rPr>
        <w:t>疼痛</w:t>
      </w:r>
      <w:r w:rsidR="00134952">
        <w:rPr>
          <w:color w:val="000000" w:themeColor="text1"/>
          <w:sz w:val="24"/>
        </w:rPr>
        <w:t>自评表）</w:t>
      </w:r>
      <w:r w:rsidR="003E2193">
        <w:rPr>
          <w:color w:val="000000" w:themeColor="text1"/>
          <w:sz w:val="24"/>
        </w:rPr>
        <w:t>、不良事件记录卡等</w:t>
      </w:r>
      <w:r w:rsidRPr="001D44F1">
        <w:rPr>
          <w:rFonts w:hint="eastAsia"/>
          <w:color w:val="000000" w:themeColor="text1"/>
          <w:sz w:val="24"/>
        </w:rPr>
        <w:t>。</w:t>
      </w:r>
    </w:p>
    <w:p w14:paraId="76CD00B8" w14:textId="08E6CB0A" w:rsidR="00AC3A23" w:rsidRPr="00AC3A23" w:rsidRDefault="00B65496" w:rsidP="001D44F1">
      <w:pPr>
        <w:keepNext/>
        <w:widowControl/>
        <w:topLinePunct/>
        <w:adjustRightInd w:val="0"/>
        <w:snapToGrid w:val="0"/>
        <w:spacing w:line="360" w:lineRule="auto"/>
        <w:jc w:val="left"/>
        <w:outlineLvl w:val="1"/>
        <w:rPr>
          <w:b/>
          <w:color w:val="000000" w:themeColor="text1"/>
          <w:sz w:val="24"/>
        </w:rPr>
      </w:pPr>
      <w:bookmarkStart w:id="378" w:name="_Toc11266869"/>
      <w:r w:rsidRPr="00DB360D">
        <w:rPr>
          <w:rFonts w:hint="eastAsia"/>
          <w:b/>
          <w:color w:val="000000" w:themeColor="text1"/>
          <w:sz w:val="24"/>
        </w:rPr>
        <w:t xml:space="preserve">7.2 </w:t>
      </w:r>
      <w:r w:rsidR="00AC3A23" w:rsidRPr="00DB360D">
        <w:rPr>
          <w:rFonts w:hint="eastAsia"/>
          <w:b/>
          <w:color w:val="000000" w:themeColor="text1"/>
          <w:sz w:val="24"/>
        </w:rPr>
        <w:t>导入期（</w:t>
      </w:r>
      <w:r w:rsidR="00AC3A23" w:rsidRPr="00DB360D">
        <w:rPr>
          <w:rFonts w:hint="eastAsia"/>
          <w:b/>
          <w:color w:val="000000" w:themeColor="text1"/>
          <w:sz w:val="24"/>
        </w:rPr>
        <w:t>-2</w:t>
      </w:r>
      <w:r w:rsidR="00AC3A23" w:rsidRPr="00DB360D">
        <w:rPr>
          <w:rFonts w:hint="eastAsia"/>
          <w:b/>
          <w:color w:val="000000" w:themeColor="text1"/>
          <w:sz w:val="24"/>
        </w:rPr>
        <w:t>次月经结束至</w:t>
      </w:r>
      <w:r w:rsidR="00AC3A23" w:rsidRPr="00DB360D">
        <w:rPr>
          <w:rFonts w:hint="eastAsia"/>
          <w:b/>
          <w:color w:val="000000" w:themeColor="text1"/>
          <w:sz w:val="24"/>
        </w:rPr>
        <w:t>-</w:t>
      </w:r>
      <w:r w:rsidR="00AC3A23" w:rsidRPr="00DB360D">
        <w:rPr>
          <w:b/>
          <w:color w:val="000000" w:themeColor="text1"/>
          <w:sz w:val="24"/>
        </w:rPr>
        <w:t>1</w:t>
      </w:r>
      <w:r w:rsidR="00AC3A23" w:rsidRPr="00DB360D">
        <w:rPr>
          <w:rFonts w:hint="eastAsia"/>
          <w:b/>
          <w:color w:val="000000" w:themeColor="text1"/>
          <w:sz w:val="24"/>
        </w:rPr>
        <w:t>次</w:t>
      </w:r>
      <w:r w:rsidR="00AC3A23" w:rsidRPr="00DB360D">
        <w:rPr>
          <w:b/>
          <w:color w:val="000000" w:themeColor="text1"/>
          <w:sz w:val="24"/>
        </w:rPr>
        <w:t>月经结束</w:t>
      </w:r>
      <w:r w:rsidR="00AC3A23" w:rsidRPr="00DB360D">
        <w:rPr>
          <w:rFonts w:hint="eastAsia"/>
          <w:b/>
          <w:color w:val="000000" w:themeColor="text1"/>
          <w:sz w:val="24"/>
        </w:rPr>
        <w:t>）</w:t>
      </w:r>
      <w:bookmarkEnd w:id="378"/>
    </w:p>
    <w:p w14:paraId="31A1972B" w14:textId="58C54F89" w:rsidR="00AC3A23" w:rsidRPr="00AC3A23" w:rsidRDefault="00AC3A23" w:rsidP="00AC3A23">
      <w:pPr>
        <w:adjustRightInd w:val="0"/>
        <w:snapToGrid w:val="0"/>
        <w:spacing w:line="360" w:lineRule="auto"/>
        <w:ind w:firstLineChars="200" w:firstLine="480"/>
        <w:rPr>
          <w:color w:val="000000" w:themeColor="text1"/>
          <w:sz w:val="24"/>
        </w:rPr>
      </w:pPr>
      <w:r w:rsidRPr="00AC3A23">
        <w:rPr>
          <w:rFonts w:hint="eastAsia"/>
          <w:color w:val="000000" w:themeColor="text1"/>
          <w:sz w:val="24"/>
        </w:rPr>
        <w:t>第</w:t>
      </w:r>
      <w:r w:rsidRPr="00AC3A23">
        <w:rPr>
          <w:color w:val="000000" w:themeColor="text1"/>
          <w:sz w:val="24"/>
        </w:rPr>
        <w:t>-2</w:t>
      </w:r>
      <w:r w:rsidRPr="00AC3A23">
        <w:rPr>
          <w:rFonts w:hint="eastAsia"/>
          <w:color w:val="000000" w:themeColor="text1"/>
          <w:sz w:val="24"/>
        </w:rPr>
        <w:t>次月经结束后</w:t>
      </w:r>
      <w:r w:rsidRPr="00AC3A23">
        <w:rPr>
          <w:color w:val="000000" w:themeColor="text1"/>
          <w:sz w:val="24"/>
        </w:rPr>
        <w:t>3</w:t>
      </w:r>
      <w:r w:rsidRPr="002C7512">
        <w:rPr>
          <w:color w:val="000000" w:themeColor="text1"/>
          <w:sz w:val="24"/>
        </w:rPr>
        <w:t>±</w:t>
      </w:r>
      <w:r w:rsidRPr="00AC3A23">
        <w:rPr>
          <w:color w:val="000000" w:themeColor="text1"/>
          <w:sz w:val="24"/>
        </w:rPr>
        <w:t>2</w:t>
      </w:r>
      <w:r w:rsidRPr="00AC3A23">
        <w:rPr>
          <w:rFonts w:hint="eastAsia"/>
          <w:color w:val="000000" w:themeColor="text1"/>
          <w:sz w:val="24"/>
        </w:rPr>
        <w:t>天，至第</w:t>
      </w:r>
      <w:r w:rsidRPr="00AC3A23">
        <w:rPr>
          <w:color w:val="000000" w:themeColor="text1"/>
          <w:sz w:val="24"/>
        </w:rPr>
        <w:t>-1</w:t>
      </w:r>
      <w:r w:rsidRPr="00AC3A23">
        <w:rPr>
          <w:rFonts w:hint="eastAsia"/>
          <w:color w:val="000000" w:themeColor="text1"/>
          <w:sz w:val="24"/>
        </w:rPr>
        <w:t>次</w:t>
      </w:r>
      <w:r w:rsidRPr="00AC3A23">
        <w:rPr>
          <w:color w:val="000000" w:themeColor="text1"/>
          <w:sz w:val="24"/>
        </w:rPr>
        <w:t>月经</w:t>
      </w:r>
      <w:r w:rsidRPr="00AC3A23">
        <w:rPr>
          <w:rFonts w:hint="eastAsia"/>
          <w:color w:val="000000" w:themeColor="text1"/>
          <w:sz w:val="24"/>
        </w:rPr>
        <w:t>结束后</w:t>
      </w:r>
      <w:r w:rsidRPr="00AC3A23">
        <w:rPr>
          <w:color w:val="000000" w:themeColor="text1"/>
          <w:sz w:val="24"/>
        </w:rPr>
        <w:t>3</w:t>
      </w:r>
      <w:r w:rsidRPr="002C7512">
        <w:rPr>
          <w:color w:val="000000" w:themeColor="text1"/>
          <w:sz w:val="24"/>
        </w:rPr>
        <w:t>±</w:t>
      </w:r>
      <w:r w:rsidRPr="00AC3A23">
        <w:rPr>
          <w:color w:val="000000" w:themeColor="text1"/>
          <w:sz w:val="24"/>
        </w:rPr>
        <w:t>2</w:t>
      </w:r>
      <w:r w:rsidRPr="00AC3A23">
        <w:rPr>
          <w:rFonts w:hint="eastAsia"/>
          <w:color w:val="000000" w:themeColor="text1"/>
          <w:sz w:val="24"/>
        </w:rPr>
        <w:t>天</w:t>
      </w:r>
      <w:r w:rsidR="00DB360D">
        <w:rPr>
          <w:rFonts w:hint="eastAsia"/>
          <w:color w:val="000000" w:themeColor="text1"/>
          <w:sz w:val="24"/>
        </w:rPr>
        <w:t>，</w:t>
      </w:r>
      <w:r w:rsidR="00DB360D">
        <w:rPr>
          <w:color w:val="000000" w:themeColor="text1"/>
          <w:sz w:val="24"/>
        </w:rPr>
        <w:t>为导入期</w:t>
      </w:r>
      <w:r w:rsidRPr="00AC3A23">
        <w:rPr>
          <w:rFonts w:hint="eastAsia"/>
          <w:color w:val="000000" w:themeColor="text1"/>
          <w:sz w:val="24"/>
        </w:rPr>
        <w:t>。导入期</w:t>
      </w:r>
      <w:r w:rsidR="00B65496">
        <w:rPr>
          <w:rFonts w:hint="eastAsia"/>
          <w:color w:val="000000" w:themeColor="text1"/>
          <w:sz w:val="24"/>
        </w:rPr>
        <w:t>内</w:t>
      </w:r>
      <w:r w:rsidRPr="00AC3A23">
        <w:rPr>
          <w:rFonts w:hint="eastAsia"/>
          <w:color w:val="000000" w:themeColor="text1"/>
          <w:sz w:val="24"/>
        </w:rPr>
        <w:t>，</w:t>
      </w:r>
      <w:r w:rsidRPr="00AC3A23">
        <w:rPr>
          <w:color w:val="000000" w:themeColor="text1"/>
          <w:sz w:val="24"/>
        </w:rPr>
        <w:t>受试者按方案要求服用</w:t>
      </w:r>
      <w:r w:rsidRPr="00AC3A23">
        <w:rPr>
          <w:rFonts w:hint="eastAsia"/>
          <w:color w:val="000000" w:themeColor="text1"/>
          <w:sz w:val="24"/>
        </w:rPr>
        <w:t>试验</w:t>
      </w:r>
      <w:r w:rsidRPr="00AC3A23">
        <w:rPr>
          <w:color w:val="000000" w:themeColor="text1"/>
          <w:sz w:val="24"/>
        </w:rPr>
        <w:t>药物，并停止服用试验药物</w:t>
      </w:r>
      <w:r w:rsidRPr="00AC3A23">
        <w:rPr>
          <w:rFonts w:hint="eastAsia"/>
          <w:color w:val="000000" w:themeColor="text1"/>
          <w:sz w:val="24"/>
        </w:rPr>
        <w:t>外</w:t>
      </w:r>
      <w:r w:rsidRPr="00AC3A23">
        <w:rPr>
          <w:color w:val="000000" w:themeColor="text1"/>
          <w:sz w:val="24"/>
        </w:rPr>
        <w:t>的其他治疗</w:t>
      </w:r>
      <w:r w:rsidRPr="00AC3A23">
        <w:rPr>
          <w:rFonts w:hint="eastAsia"/>
          <w:color w:val="000000" w:themeColor="text1"/>
          <w:sz w:val="24"/>
        </w:rPr>
        <w:t>/</w:t>
      </w:r>
      <w:r w:rsidRPr="00AC3A23">
        <w:rPr>
          <w:rFonts w:hint="eastAsia"/>
          <w:color w:val="000000" w:themeColor="text1"/>
          <w:sz w:val="24"/>
        </w:rPr>
        <w:t>缓解</w:t>
      </w:r>
      <w:r w:rsidR="004B2189">
        <w:rPr>
          <w:color w:val="000000" w:themeColor="text1"/>
          <w:sz w:val="24"/>
        </w:rPr>
        <w:t>乳腺增生病</w:t>
      </w:r>
      <w:r w:rsidRPr="00AC3A23">
        <w:rPr>
          <w:rFonts w:hint="eastAsia"/>
          <w:color w:val="000000" w:themeColor="text1"/>
          <w:sz w:val="24"/>
        </w:rPr>
        <w:t>状</w:t>
      </w:r>
      <w:r w:rsidRPr="00AC3A23">
        <w:rPr>
          <w:color w:val="000000" w:themeColor="text1"/>
          <w:sz w:val="24"/>
        </w:rPr>
        <w:t>、体征的药物</w:t>
      </w:r>
      <w:r w:rsidR="00DB360D">
        <w:rPr>
          <w:rFonts w:hint="eastAsia"/>
          <w:color w:val="000000" w:themeColor="text1"/>
          <w:sz w:val="24"/>
        </w:rPr>
        <w:t>，</w:t>
      </w:r>
      <w:r w:rsidR="00DB360D" w:rsidRPr="00E22771">
        <w:rPr>
          <w:rFonts w:hint="eastAsia"/>
          <w:color w:val="000000" w:themeColor="text1"/>
          <w:sz w:val="24"/>
        </w:rPr>
        <w:t>详见</w:t>
      </w:r>
      <w:r w:rsidR="00E22771">
        <w:rPr>
          <w:rFonts w:hint="eastAsia"/>
          <w:color w:val="000000" w:themeColor="text1"/>
          <w:sz w:val="24"/>
        </w:rPr>
        <w:t>方案</w:t>
      </w:r>
      <w:r w:rsidR="00E22771">
        <w:rPr>
          <w:rFonts w:hint="eastAsia"/>
          <w:color w:val="000000" w:themeColor="text1"/>
          <w:sz w:val="24"/>
        </w:rPr>
        <w:t>6.6</w:t>
      </w:r>
      <w:r w:rsidR="00E22771">
        <w:rPr>
          <w:rFonts w:hint="eastAsia"/>
          <w:color w:val="000000" w:themeColor="text1"/>
          <w:sz w:val="24"/>
        </w:rPr>
        <w:t>部分</w:t>
      </w:r>
      <w:r w:rsidRPr="00AC3A23">
        <w:rPr>
          <w:rFonts w:hint="eastAsia"/>
          <w:color w:val="000000" w:themeColor="text1"/>
          <w:sz w:val="24"/>
        </w:rPr>
        <w:t>。</w:t>
      </w:r>
    </w:p>
    <w:p w14:paraId="1F311E12" w14:textId="6CC1B957" w:rsidR="00AC3A23" w:rsidRPr="00D671BF" w:rsidRDefault="00AC3A23" w:rsidP="009B34B9">
      <w:pPr>
        <w:adjustRightInd w:val="0"/>
        <w:snapToGrid w:val="0"/>
        <w:spacing w:line="360" w:lineRule="auto"/>
        <w:ind w:firstLineChars="200" w:firstLine="482"/>
        <w:rPr>
          <w:b/>
          <w:color w:val="000000" w:themeColor="text1"/>
          <w:sz w:val="24"/>
        </w:rPr>
      </w:pPr>
      <w:r w:rsidRPr="00D671BF">
        <w:rPr>
          <w:rFonts w:hint="eastAsia"/>
          <w:b/>
          <w:color w:val="000000" w:themeColor="text1"/>
          <w:sz w:val="24"/>
        </w:rPr>
        <w:t>访视</w:t>
      </w:r>
      <w:r w:rsidRPr="00D671BF">
        <w:rPr>
          <w:b/>
          <w:color w:val="000000" w:themeColor="text1"/>
          <w:sz w:val="24"/>
        </w:rPr>
        <w:t>2</w:t>
      </w:r>
    </w:p>
    <w:p w14:paraId="5EF02E2C" w14:textId="24892492" w:rsidR="00D671BF" w:rsidRDefault="00AC3A23" w:rsidP="00AC3A23">
      <w:pPr>
        <w:adjustRightInd w:val="0"/>
        <w:snapToGrid w:val="0"/>
        <w:spacing w:line="360" w:lineRule="auto"/>
        <w:ind w:firstLineChars="200" w:firstLine="480"/>
        <w:rPr>
          <w:color w:val="000000" w:themeColor="text1"/>
          <w:sz w:val="24"/>
        </w:rPr>
      </w:pPr>
      <w:r w:rsidRPr="00AC3A23">
        <w:rPr>
          <w:color w:val="000000" w:themeColor="text1"/>
          <w:sz w:val="24"/>
        </w:rPr>
        <w:t>访视</w:t>
      </w:r>
      <w:r w:rsidRPr="00AC3A23">
        <w:rPr>
          <w:color w:val="000000" w:themeColor="text1"/>
          <w:sz w:val="24"/>
        </w:rPr>
        <w:t>2</w:t>
      </w:r>
      <w:r w:rsidRPr="00AC3A23">
        <w:rPr>
          <w:rFonts w:hint="eastAsia"/>
          <w:color w:val="000000" w:themeColor="text1"/>
          <w:sz w:val="24"/>
        </w:rPr>
        <w:t>为</w:t>
      </w:r>
      <w:r w:rsidRPr="00AC3A23">
        <w:rPr>
          <w:color w:val="000000" w:themeColor="text1"/>
          <w:sz w:val="24"/>
        </w:rPr>
        <w:t>第</w:t>
      </w:r>
      <w:r w:rsidRPr="00AC3A23">
        <w:rPr>
          <w:color w:val="000000" w:themeColor="text1"/>
          <w:sz w:val="24"/>
        </w:rPr>
        <w:t>-1</w:t>
      </w:r>
      <w:r w:rsidRPr="00AC3A23">
        <w:rPr>
          <w:rFonts w:hint="eastAsia"/>
          <w:color w:val="000000" w:themeColor="text1"/>
          <w:sz w:val="24"/>
        </w:rPr>
        <w:t>次</w:t>
      </w:r>
      <w:r w:rsidRPr="00AC3A23">
        <w:rPr>
          <w:color w:val="000000" w:themeColor="text1"/>
          <w:sz w:val="24"/>
        </w:rPr>
        <w:t>月经结束后</w:t>
      </w:r>
      <w:r w:rsidRPr="00AC3A23">
        <w:rPr>
          <w:color w:val="000000" w:themeColor="text1"/>
          <w:sz w:val="24"/>
        </w:rPr>
        <w:t>3</w:t>
      </w:r>
      <w:r w:rsidRPr="002C7512">
        <w:rPr>
          <w:color w:val="000000" w:themeColor="text1"/>
          <w:sz w:val="24"/>
        </w:rPr>
        <w:t>±</w:t>
      </w:r>
      <w:r w:rsidRPr="00AC3A23">
        <w:rPr>
          <w:color w:val="000000" w:themeColor="text1"/>
          <w:sz w:val="24"/>
        </w:rPr>
        <w:t>2</w:t>
      </w:r>
      <w:r w:rsidRPr="00AC3A23">
        <w:rPr>
          <w:rFonts w:hint="eastAsia"/>
          <w:color w:val="000000" w:themeColor="text1"/>
          <w:sz w:val="24"/>
        </w:rPr>
        <w:t>天，即</w:t>
      </w:r>
      <w:r w:rsidRPr="00AC3A23">
        <w:rPr>
          <w:color w:val="000000" w:themeColor="text1"/>
          <w:sz w:val="24"/>
        </w:rPr>
        <w:t>导入期结束</w:t>
      </w:r>
      <w:r w:rsidR="00DB360D">
        <w:rPr>
          <w:rFonts w:hint="eastAsia"/>
          <w:color w:val="000000" w:themeColor="text1"/>
          <w:sz w:val="24"/>
        </w:rPr>
        <w:t>，</w:t>
      </w:r>
      <w:r w:rsidR="00DB360D">
        <w:rPr>
          <w:color w:val="000000" w:themeColor="text1"/>
          <w:sz w:val="24"/>
        </w:rPr>
        <w:t>受试者需</w:t>
      </w:r>
      <w:r w:rsidR="00DB360D">
        <w:rPr>
          <w:rFonts w:hint="eastAsia"/>
          <w:color w:val="000000" w:themeColor="text1"/>
          <w:sz w:val="24"/>
        </w:rPr>
        <w:t>来院</w:t>
      </w:r>
      <w:r w:rsidR="00DB360D">
        <w:rPr>
          <w:color w:val="000000" w:themeColor="text1"/>
          <w:sz w:val="24"/>
        </w:rPr>
        <w:t>进行</w:t>
      </w:r>
      <w:r w:rsidR="00DB360D">
        <w:rPr>
          <w:rFonts w:hint="eastAsia"/>
          <w:color w:val="000000" w:themeColor="text1"/>
          <w:sz w:val="24"/>
        </w:rPr>
        <w:t>访视</w:t>
      </w:r>
      <w:r w:rsidR="00DB360D">
        <w:rPr>
          <w:rFonts w:hint="eastAsia"/>
          <w:color w:val="000000" w:themeColor="text1"/>
          <w:sz w:val="24"/>
        </w:rPr>
        <w:t>2</w:t>
      </w:r>
      <w:r w:rsidR="00DB360D">
        <w:rPr>
          <w:rFonts w:hint="eastAsia"/>
          <w:color w:val="000000" w:themeColor="text1"/>
          <w:sz w:val="24"/>
        </w:rPr>
        <w:t>，</w:t>
      </w:r>
      <w:r w:rsidR="00DB360D">
        <w:rPr>
          <w:color w:val="000000" w:themeColor="text1"/>
          <w:sz w:val="24"/>
        </w:rPr>
        <w:t>并进行如下检查</w:t>
      </w:r>
      <w:r w:rsidR="00DB360D">
        <w:rPr>
          <w:rFonts w:hint="eastAsia"/>
          <w:color w:val="000000" w:themeColor="text1"/>
          <w:sz w:val="24"/>
        </w:rPr>
        <w:t>和</w:t>
      </w:r>
      <w:r w:rsidR="00DB360D">
        <w:rPr>
          <w:color w:val="000000" w:themeColor="text1"/>
          <w:sz w:val="24"/>
        </w:rPr>
        <w:t>评价</w:t>
      </w:r>
      <w:r w:rsidR="00DB360D">
        <w:rPr>
          <w:rFonts w:hint="eastAsia"/>
          <w:color w:val="000000" w:themeColor="text1"/>
          <w:sz w:val="24"/>
        </w:rPr>
        <w:t>：</w:t>
      </w:r>
    </w:p>
    <w:p w14:paraId="0E721A71" w14:textId="218A1137" w:rsidR="00134952" w:rsidRPr="0032512F" w:rsidRDefault="00134952" w:rsidP="00134952">
      <w:pPr>
        <w:pStyle w:val="a6"/>
        <w:numPr>
          <w:ilvl w:val="0"/>
          <w:numId w:val="53"/>
        </w:numPr>
        <w:adjustRightInd w:val="0"/>
        <w:snapToGrid w:val="0"/>
        <w:spacing w:line="360" w:lineRule="auto"/>
        <w:ind w:left="0" w:firstLine="480"/>
        <w:rPr>
          <w:rFonts w:ascii="Times New Roman" w:hAnsi="Times New Roman"/>
          <w:color w:val="000000" w:themeColor="text1"/>
          <w:sz w:val="24"/>
        </w:rPr>
      </w:pPr>
      <w:r w:rsidRPr="001D44F1">
        <w:rPr>
          <w:rFonts w:ascii="Times New Roman" w:hAnsi="Times New Roman" w:hint="eastAsia"/>
          <w:color w:val="000000" w:themeColor="text1"/>
          <w:sz w:val="24"/>
        </w:rPr>
        <w:t>回收导入期剩余药物和受试者日记卡</w:t>
      </w:r>
      <w:r>
        <w:rPr>
          <w:rFonts w:ascii="Times New Roman" w:hAnsi="Times New Roman" w:hint="eastAsia"/>
          <w:color w:val="000000" w:themeColor="text1"/>
          <w:sz w:val="24"/>
        </w:rPr>
        <w:t>，</w:t>
      </w:r>
      <w:r>
        <w:rPr>
          <w:color w:val="000000" w:themeColor="text1"/>
          <w:sz w:val="24"/>
        </w:rPr>
        <w:t>包括服药记录、</w:t>
      </w:r>
      <w:r w:rsidRPr="0032512F">
        <w:rPr>
          <w:rFonts w:ascii="Times New Roman" w:hAnsi="Times New Roman"/>
          <w:color w:val="000000" w:themeColor="text1"/>
          <w:sz w:val="24"/>
        </w:rPr>
        <w:t>NRS</w:t>
      </w:r>
      <w:r w:rsidRPr="0032512F">
        <w:rPr>
          <w:rFonts w:ascii="Times New Roman" w:hAnsi="Times New Roman"/>
          <w:color w:val="000000" w:themeColor="text1"/>
          <w:sz w:val="24"/>
        </w:rPr>
        <w:t>日记卡、不良事件记录卡；</w:t>
      </w:r>
    </w:p>
    <w:p w14:paraId="19F36A82" w14:textId="77777777" w:rsidR="00134952" w:rsidRPr="008A5D45" w:rsidRDefault="00134952" w:rsidP="00134952">
      <w:pPr>
        <w:pStyle w:val="a6"/>
        <w:numPr>
          <w:ilvl w:val="0"/>
          <w:numId w:val="53"/>
        </w:numPr>
        <w:adjustRightInd w:val="0"/>
        <w:snapToGrid w:val="0"/>
        <w:spacing w:line="360" w:lineRule="auto"/>
        <w:ind w:left="0" w:firstLine="480"/>
        <w:rPr>
          <w:color w:val="000000" w:themeColor="text1"/>
          <w:sz w:val="24"/>
        </w:rPr>
      </w:pPr>
      <w:r w:rsidRPr="00E11AD0">
        <w:rPr>
          <w:rFonts w:ascii="Times New Roman" w:hAnsi="Times New Roman" w:hint="eastAsia"/>
          <w:color w:val="000000" w:themeColor="text1"/>
          <w:sz w:val="24"/>
        </w:rPr>
        <w:t>收集月经状况（月经量、颜色、是否有血块）及末次月经结束日期；</w:t>
      </w:r>
    </w:p>
    <w:p w14:paraId="682F54B5" w14:textId="23A0A8F8" w:rsidR="00CB2440" w:rsidRPr="00055BC2" w:rsidRDefault="00FA2BBE" w:rsidP="00134952">
      <w:pPr>
        <w:pStyle w:val="a6"/>
        <w:numPr>
          <w:ilvl w:val="0"/>
          <w:numId w:val="53"/>
        </w:numPr>
        <w:adjustRightInd w:val="0"/>
        <w:snapToGrid w:val="0"/>
        <w:spacing w:line="360" w:lineRule="auto"/>
        <w:ind w:left="0" w:firstLine="480"/>
        <w:rPr>
          <w:color w:val="000000" w:themeColor="text1"/>
          <w:sz w:val="24"/>
        </w:rPr>
      </w:pPr>
      <w:r>
        <w:rPr>
          <w:rFonts w:ascii="Times New Roman" w:hAnsi="Times New Roman" w:hint="eastAsia"/>
          <w:color w:val="000000" w:themeColor="text1"/>
          <w:sz w:val="24"/>
        </w:rPr>
        <w:lastRenderedPageBreak/>
        <w:t>体重测量</w:t>
      </w:r>
      <w:r w:rsidR="00CB2440">
        <w:rPr>
          <w:rFonts w:ascii="Times New Roman" w:hAnsi="Times New Roman"/>
          <w:color w:val="000000" w:themeColor="text1"/>
          <w:sz w:val="24"/>
        </w:rPr>
        <w:t>；</w:t>
      </w:r>
    </w:p>
    <w:p w14:paraId="764C4947" w14:textId="77777777" w:rsidR="00134952" w:rsidRPr="008D6169" w:rsidRDefault="00134952" w:rsidP="00134952">
      <w:pPr>
        <w:pStyle w:val="a6"/>
        <w:numPr>
          <w:ilvl w:val="0"/>
          <w:numId w:val="53"/>
        </w:numPr>
        <w:adjustRightInd w:val="0"/>
        <w:snapToGrid w:val="0"/>
        <w:spacing w:line="360" w:lineRule="auto"/>
        <w:ind w:left="0" w:firstLine="480"/>
        <w:rPr>
          <w:color w:val="000000" w:themeColor="text1"/>
          <w:sz w:val="24"/>
        </w:rPr>
      </w:pPr>
      <w:r w:rsidRPr="00416695">
        <w:rPr>
          <w:rFonts w:ascii="Times New Roman" w:hAnsi="Times New Roman" w:hint="eastAsia"/>
          <w:color w:val="000000" w:themeColor="text1"/>
          <w:sz w:val="24"/>
        </w:rPr>
        <w:t>生命体征检查：腋下体温，坐位心率及血压</w:t>
      </w:r>
      <w:r>
        <w:rPr>
          <w:rFonts w:ascii="Times New Roman" w:hAnsi="Times New Roman" w:hint="eastAsia"/>
          <w:color w:val="000000" w:themeColor="text1"/>
          <w:sz w:val="24"/>
        </w:rPr>
        <w:t>；</w:t>
      </w:r>
    </w:p>
    <w:p w14:paraId="34B25B19" w14:textId="1FC81B28" w:rsidR="003E2193" w:rsidRPr="003E2193" w:rsidRDefault="003E2193" w:rsidP="008A5D45">
      <w:pPr>
        <w:pStyle w:val="a6"/>
        <w:numPr>
          <w:ilvl w:val="0"/>
          <w:numId w:val="53"/>
        </w:numPr>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乳腺疼痛</w:t>
      </w:r>
      <w:r>
        <w:rPr>
          <w:rFonts w:ascii="Times New Roman" w:hAnsi="Times New Roman"/>
          <w:color w:val="000000" w:themeColor="text1"/>
          <w:sz w:val="24"/>
        </w:rPr>
        <w:t>自评</w:t>
      </w:r>
      <w:r>
        <w:rPr>
          <w:rFonts w:ascii="Times New Roman" w:hAnsi="Times New Roman" w:hint="eastAsia"/>
          <w:color w:val="000000" w:themeColor="text1"/>
          <w:sz w:val="24"/>
        </w:rPr>
        <w:t>：</w:t>
      </w:r>
      <w:r w:rsidR="00134952">
        <w:rPr>
          <w:rFonts w:ascii="Times New Roman" w:hAnsi="Times New Roman" w:hint="eastAsia"/>
          <w:color w:val="000000" w:themeColor="text1"/>
          <w:sz w:val="24"/>
        </w:rPr>
        <w:t>从</w:t>
      </w:r>
      <w:r>
        <w:rPr>
          <w:rFonts w:ascii="Times New Roman" w:hAnsi="Times New Roman" w:hint="eastAsia"/>
          <w:color w:val="000000" w:themeColor="text1"/>
          <w:sz w:val="24"/>
        </w:rPr>
        <w:t>回收</w:t>
      </w:r>
      <w:r w:rsidR="00134952">
        <w:rPr>
          <w:rFonts w:ascii="Times New Roman" w:hAnsi="Times New Roman" w:hint="eastAsia"/>
          <w:color w:val="000000" w:themeColor="text1"/>
          <w:sz w:val="24"/>
        </w:rPr>
        <w:t>的</w:t>
      </w:r>
      <w:r w:rsidRPr="003E2193">
        <w:rPr>
          <w:rFonts w:ascii="Times New Roman" w:hAnsi="Times New Roman" w:hint="eastAsia"/>
          <w:color w:val="000000" w:themeColor="text1"/>
          <w:sz w:val="24"/>
        </w:rPr>
        <w:t>NRS</w:t>
      </w:r>
      <w:r w:rsidR="00134952">
        <w:rPr>
          <w:rFonts w:ascii="Times New Roman" w:hAnsi="Times New Roman" w:hint="eastAsia"/>
          <w:color w:val="000000" w:themeColor="text1"/>
          <w:sz w:val="24"/>
        </w:rPr>
        <w:t>日记卡</w:t>
      </w:r>
      <w:r w:rsidR="00E22771">
        <w:rPr>
          <w:rFonts w:ascii="Times New Roman" w:hAnsi="Times New Roman" w:hint="eastAsia"/>
          <w:color w:val="000000" w:themeColor="text1"/>
          <w:sz w:val="24"/>
        </w:rPr>
        <w:t>中</w:t>
      </w:r>
      <w:r>
        <w:rPr>
          <w:rFonts w:ascii="Times New Roman" w:hAnsi="Times New Roman" w:hint="eastAsia"/>
          <w:color w:val="000000" w:themeColor="text1"/>
          <w:sz w:val="24"/>
        </w:rPr>
        <w:t>，</w:t>
      </w:r>
      <w:r w:rsidR="00E22771">
        <w:rPr>
          <w:rFonts w:ascii="Times New Roman" w:hAnsi="Times New Roman" w:hint="eastAsia"/>
          <w:color w:val="000000" w:themeColor="text1"/>
          <w:sz w:val="24"/>
        </w:rPr>
        <w:t>收集</w:t>
      </w:r>
      <w:r>
        <w:rPr>
          <w:rFonts w:ascii="Times New Roman" w:hAnsi="Times New Roman"/>
          <w:color w:val="000000" w:themeColor="text1"/>
          <w:sz w:val="24"/>
        </w:rPr>
        <w:t>导入期内受试者乳腺</w:t>
      </w:r>
      <w:r>
        <w:rPr>
          <w:rFonts w:ascii="Times New Roman" w:hAnsi="Times New Roman" w:hint="eastAsia"/>
          <w:color w:val="000000" w:themeColor="text1"/>
          <w:sz w:val="24"/>
        </w:rPr>
        <w:t>疼痛</w:t>
      </w:r>
      <w:r w:rsidR="008B48D5">
        <w:rPr>
          <w:rFonts w:ascii="Times New Roman" w:hAnsi="Times New Roman" w:hint="eastAsia"/>
          <w:color w:val="000000" w:themeColor="text1"/>
          <w:sz w:val="24"/>
        </w:rPr>
        <w:t>累及</w:t>
      </w:r>
      <w:r w:rsidR="008B48D5">
        <w:rPr>
          <w:rFonts w:ascii="Times New Roman" w:hAnsi="Times New Roman"/>
          <w:color w:val="000000" w:themeColor="text1"/>
          <w:sz w:val="24"/>
        </w:rPr>
        <w:t>天内的疼痛</w:t>
      </w:r>
      <w:r w:rsidR="004A5D4C">
        <w:rPr>
          <w:rFonts w:ascii="Times New Roman" w:hAnsi="Times New Roman" w:hint="eastAsia"/>
          <w:color w:val="000000" w:themeColor="text1"/>
          <w:sz w:val="24"/>
        </w:rPr>
        <w:t>平均值</w:t>
      </w:r>
      <w:r>
        <w:rPr>
          <w:rFonts w:ascii="Times New Roman" w:hAnsi="Times New Roman"/>
          <w:color w:val="000000" w:themeColor="text1"/>
          <w:sz w:val="24"/>
        </w:rPr>
        <w:t>；</w:t>
      </w:r>
    </w:p>
    <w:p w14:paraId="49EC6D2B" w14:textId="0032E271" w:rsidR="00DB360D" w:rsidRPr="00F944FB" w:rsidRDefault="00DB360D" w:rsidP="008A5D45">
      <w:pPr>
        <w:pStyle w:val="a6"/>
        <w:numPr>
          <w:ilvl w:val="0"/>
          <w:numId w:val="53"/>
        </w:numPr>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乳腺</w:t>
      </w:r>
      <w:r w:rsidRPr="00E91C34">
        <w:rPr>
          <w:rFonts w:ascii="Times New Roman" w:hAnsi="Times New Roman"/>
          <w:color w:val="000000" w:themeColor="text1"/>
          <w:sz w:val="24"/>
        </w:rPr>
        <w:t>检查：</w:t>
      </w:r>
      <w:r>
        <w:rPr>
          <w:rFonts w:ascii="Times New Roman" w:hAnsi="Times New Roman" w:hint="eastAsia"/>
          <w:color w:val="000000" w:themeColor="text1"/>
          <w:sz w:val="24"/>
        </w:rPr>
        <w:t>乳腺触痛</w:t>
      </w:r>
      <w:r>
        <w:rPr>
          <w:rFonts w:ascii="Times New Roman" w:hAnsi="Times New Roman"/>
          <w:color w:val="000000" w:themeColor="text1"/>
          <w:sz w:val="24"/>
        </w:rPr>
        <w:t>情况，</w:t>
      </w:r>
      <w:r w:rsidRPr="0002076D">
        <w:rPr>
          <w:rFonts w:ascii="Times New Roman" w:hAnsi="Times New Roman" w:hint="eastAsia"/>
          <w:color w:val="000000" w:themeColor="text1"/>
          <w:sz w:val="24"/>
        </w:rPr>
        <w:t>靶肿块的象限范围、大小和</w:t>
      </w:r>
      <w:r w:rsidR="00F0595D">
        <w:rPr>
          <w:rFonts w:ascii="Times New Roman" w:hAnsi="Times New Roman" w:hint="eastAsia"/>
          <w:color w:val="000000" w:themeColor="text1"/>
          <w:sz w:val="24"/>
        </w:rPr>
        <w:t>质地</w:t>
      </w:r>
      <w:r>
        <w:rPr>
          <w:rFonts w:ascii="Times New Roman" w:hAnsi="Times New Roman" w:hint="eastAsia"/>
          <w:color w:val="000000" w:themeColor="text1"/>
          <w:sz w:val="24"/>
        </w:rPr>
        <w:t>，</w:t>
      </w:r>
      <w:r>
        <w:rPr>
          <w:rFonts w:ascii="Times New Roman" w:hAnsi="Times New Roman"/>
          <w:color w:val="000000" w:themeColor="text1"/>
          <w:sz w:val="24"/>
        </w:rPr>
        <w:t>并记录于</w:t>
      </w:r>
      <w:r w:rsidR="00206C3C">
        <w:rPr>
          <w:rFonts w:ascii="Times New Roman" w:hAnsi="Times New Roman" w:hint="eastAsia"/>
          <w:color w:val="000000" w:themeColor="text1"/>
          <w:sz w:val="24"/>
        </w:rPr>
        <w:t>原始</w:t>
      </w:r>
      <w:r w:rsidR="00206C3C">
        <w:rPr>
          <w:rFonts w:ascii="Times New Roman" w:hAnsi="Times New Roman"/>
          <w:color w:val="000000" w:themeColor="text1"/>
          <w:sz w:val="24"/>
        </w:rPr>
        <w:t>病历和</w:t>
      </w:r>
      <w:r>
        <w:rPr>
          <w:rFonts w:ascii="Times New Roman" w:hAnsi="Times New Roman"/>
          <w:color w:val="000000" w:themeColor="text1"/>
          <w:sz w:val="24"/>
        </w:rPr>
        <w:t>中医症状量表中</w:t>
      </w:r>
      <w:r w:rsidRPr="00E91C34">
        <w:rPr>
          <w:rFonts w:ascii="Times New Roman" w:hAnsi="Times New Roman"/>
          <w:color w:val="000000" w:themeColor="text1"/>
          <w:sz w:val="24"/>
        </w:rPr>
        <w:t>；</w:t>
      </w:r>
    </w:p>
    <w:p w14:paraId="736E2D24" w14:textId="49897049" w:rsidR="00D671BF" w:rsidRPr="00095951" w:rsidRDefault="003E2193" w:rsidP="00095951">
      <w:pPr>
        <w:pStyle w:val="a6"/>
        <w:numPr>
          <w:ilvl w:val="0"/>
          <w:numId w:val="53"/>
        </w:numPr>
        <w:adjustRightInd w:val="0"/>
        <w:snapToGrid w:val="0"/>
        <w:spacing w:line="360" w:lineRule="auto"/>
        <w:ind w:left="0" w:firstLine="480"/>
        <w:rPr>
          <w:rFonts w:ascii="Times New Roman" w:hAnsi="Times New Roman"/>
          <w:color w:val="000000" w:themeColor="text1"/>
          <w:sz w:val="24"/>
        </w:rPr>
      </w:pPr>
      <w:r w:rsidRPr="00F944FB">
        <w:rPr>
          <w:rFonts w:ascii="Times New Roman" w:hAnsi="Times New Roman"/>
          <w:color w:val="000000" w:themeColor="text1"/>
          <w:sz w:val="24"/>
        </w:rPr>
        <w:t>乳腺</w:t>
      </w:r>
      <w:r w:rsidRPr="00F944FB">
        <w:rPr>
          <w:rFonts w:ascii="Times New Roman" w:hAnsi="Times New Roman"/>
          <w:color w:val="000000" w:themeColor="text1"/>
          <w:sz w:val="24"/>
        </w:rPr>
        <w:t>B</w:t>
      </w:r>
      <w:r w:rsidRPr="00F944FB">
        <w:rPr>
          <w:rFonts w:ascii="Times New Roman" w:hAnsi="Times New Roman"/>
          <w:color w:val="000000" w:themeColor="text1"/>
          <w:sz w:val="24"/>
        </w:rPr>
        <w:t>超检查</w:t>
      </w:r>
      <w:r>
        <w:rPr>
          <w:rFonts w:ascii="Times New Roman" w:hAnsi="Times New Roman" w:hint="eastAsia"/>
          <w:color w:val="000000" w:themeColor="text1"/>
          <w:sz w:val="24"/>
        </w:rPr>
        <w:t>：</w:t>
      </w:r>
      <w:r w:rsidR="00431BD5" w:rsidRPr="00431BD5">
        <w:rPr>
          <w:rFonts w:ascii="Times New Roman" w:hAnsi="Times New Roman" w:hint="eastAsia"/>
          <w:color w:val="000000" w:themeColor="text1"/>
          <w:sz w:val="24"/>
        </w:rPr>
        <w:t>于</w:t>
      </w:r>
      <w:r w:rsidR="00431BD5" w:rsidRPr="00431BD5">
        <w:rPr>
          <w:rFonts w:ascii="Times New Roman" w:hAnsi="Times New Roman" w:hint="eastAsia"/>
          <w:color w:val="000000" w:themeColor="text1"/>
          <w:sz w:val="24"/>
        </w:rPr>
        <w:t>B</w:t>
      </w:r>
      <w:r w:rsidR="00431BD5" w:rsidRPr="00431BD5">
        <w:rPr>
          <w:rFonts w:ascii="Times New Roman" w:hAnsi="Times New Roman" w:hint="eastAsia"/>
          <w:color w:val="000000" w:themeColor="text1"/>
          <w:sz w:val="24"/>
        </w:rPr>
        <w:t>超下根据触诊靶肿块提示的</w:t>
      </w:r>
      <w:r w:rsidR="00FF140F">
        <w:rPr>
          <w:rFonts w:ascii="Times New Roman" w:hAnsi="Times New Roman" w:hint="eastAsia"/>
          <w:color w:val="000000" w:themeColor="text1"/>
          <w:sz w:val="24"/>
        </w:rPr>
        <w:t>区域</w:t>
      </w:r>
      <w:r w:rsidR="00431BD5" w:rsidRPr="00431BD5">
        <w:rPr>
          <w:rFonts w:ascii="Times New Roman" w:hAnsi="Times New Roman" w:hint="eastAsia"/>
          <w:color w:val="000000" w:themeColor="text1"/>
          <w:sz w:val="24"/>
        </w:rPr>
        <w:t>，测量腺体最大厚度；</w:t>
      </w:r>
      <w:r w:rsidR="008828C2">
        <w:rPr>
          <w:rFonts w:ascii="Times New Roman" w:hAnsi="Times New Roman" w:hint="eastAsia"/>
          <w:color w:val="000000" w:themeColor="text1"/>
          <w:sz w:val="24"/>
        </w:rPr>
        <w:t>记录</w:t>
      </w:r>
      <w:r w:rsidR="008828C2">
        <w:rPr>
          <w:rFonts w:ascii="Times New Roman" w:hAnsi="Times New Roman"/>
          <w:color w:val="000000" w:themeColor="text1"/>
          <w:sz w:val="24"/>
        </w:rPr>
        <w:t>异常情况（</w:t>
      </w:r>
      <w:r w:rsidR="008828C2">
        <w:rPr>
          <w:rFonts w:ascii="Times New Roman" w:hAnsi="Times New Roman" w:hint="eastAsia"/>
          <w:color w:val="000000" w:themeColor="text1"/>
          <w:sz w:val="24"/>
        </w:rPr>
        <w:t>结节</w:t>
      </w:r>
      <w:r w:rsidR="008828C2">
        <w:rPr>
          <w:rFonts w:ascii="Times New Roman" w:hAnsi="Times New Roman"/>
          <w:color w:val="000000" w:themeColor="text1"/>
          <w:sz w:val="24"/>
        </w:rPr>
        <w:t>、结节样改变、导管扩张）</w:t>
      </w:r>
      <w:r w:rsidR="008828C2">
        <w:rPr>
          <w:rFonts w:ascii="Times New Roman" w:hAnsi="Times New Roman" w:hint="eastAsia"/>
          <w:color w:val="000000" w:themeColor="text1"/>
          <w:sz w:val="24"/>
        </w:rPr>
        <w:t>：</w:t>
      </w:r>
      <w:r w:rsidR="00431BD5" w:rsidRPr="00431BD5">
        <w:rPr>
          <w:rFonts w:ascii="Times New Roman" w:hAnsi="Times New Roman" w:hint="eastAsia"/>
          <w:color w:val="000000" w:themeColor="text1"/>
          <w:sz w:val="24"/>
        </w:rPr>
        <w:t>如</w:t>
      </w:r>
      <w:r w:rsidR="00431BD5" w:rsidRPr="00431BD5">
        <w:rPr>
          <w:rFonts w:ascii="Times New Roman" w:hAnsi="Times New Roman" w:hint="eastAsia"/>
          <w:color w:val="000000" w:themeColor="text1"/>
          <w:sz w:val="24"/>
        </w:rPr>
        <w:t>B</w:t>
      </w:r>
      <w:r w:rsidR="00431BD5" w:rsidRPr="00431BD5">
        <w:rPr>
          <w:rFonts w:ascii="Times New Roman" w:hAnsi="Times New Roman" w:hint="eastAsia"/>
          <w:color w:val="000000" w:themeColor="text1"/>
          <w:sz w:val="24"/>
        </w:rPr>
        <w:t>超下存在结节，则额外收集结节的数目、最大</w:t>
      </w:r>
      <w:r w:rsidR="008828C2">
        <w:rPr>
          <w:rFonts w:ascii="Times New Roman" w:hAnsi="Times New Roman" w:hint="eastAsia"/>
          <w:color w:val="000000" w:themeColor="text1"/>
          <w:sz w:val="24"/>
        </w:rPr>
        <w:t>结节</w:t>
      </w:r>
      <w:r w:rsidR="008828C2">
        <w:rPr>
          <w:rFonts w:ascii="Times New Roman" w:hAnsi="Times New Roman"/>
          <w:color w:val="000000" w:themeColor="text1"/>
          <w:sz w:val="24"/>
        </w:rPr>
        <w:t>大小</w:t>
      </w:r>
      <w:r>
        <w:rPr>
          <w:rFonts w:ascii="Times New Roman" w:hAnsi="Times New Roman" w:hint="eastAsia"/>
          <w:color w:val="000000" w:themeColor="text1"/>
          <w:sz w:val="24"/>
        </w:rPr>
        <w:t>；</w:t>
      </w:r>
    </w:p>
    <w:p w14:paraId="658144E3" w14:textId="76DB46B3" w:rsidR="00D671BF" w:rsidRPr="008A5D45" w:rsidRDefault="00D671BF" w:rsidP="008A5D45">
      <w:pPr>
        <w:pStyle w:val="a6"/>
        <w:numPr>
          <w:ilvl w:val="0"/>
          <w:numId w:val="53"/>
        </w:numPr>
        <w:adjustRightInd w:val="0"/>
        <w:snapToGrid w:val="0"/>
        <w:spacing w:line="360" w:lineRule="auto"/>
        <w:ind w:left="0" w:firstLine="480"/>
        <w:rPr>
          <w:rFonts w:ascii="Times New Roman" w:hAnsi="Times New Roman"/>
          <w:color w:val="000000" w:themeColor="text1"/>
          <w:sz w:val="24"/>
        </w:rPr>
      </w:pPr>
      <w:r w:rsidRPr="001D44F1">
        <w:rPr>
          <w:rFonts w:ascii="Times New Roman" w:hAnsi="Times New Roman" w:hint="eastAsia"/>
          <w:color w:val="000000" w:themeColor="text1"/>
          <w:sz w:val="24"/>
        </w:rPr>
        <w:t>中医证候评分</w:t>
      </w:r>
      <w:r w:rsidR="00134952">
        <w:rPr>
          <w:rFonts w:ascii="Times New Roman" w:hAnsi="Times New Roman" w:hint="eastAsia"/>
          <w:color w:val="000000" w:themeColor="text1"/>
          <w:sz w:val="24"/>
        </w:rPr>
        <w:t>：其中</w:t>
      </w:r>
      <w:r w:rsidR="00134952">
        <w:rPr>
          <w:rFonts w:ascii="Times New Roman" w:hAnsi="Times New Roman"/>
          <w:color w:val="000000" w:themeColor="text1"/>
          <w:sz w:val="24"/>
        </w:rPr>
        <w:t>涉及</w:t>
      </w:r>
      <w:r w:rsidR="00134952" w:rsidRPr="00134952">
        <w:rPr>
          <w:rFonts w:ascii="Times New Roman" w:hAnsi="Times New Roman" w:hint="eastAsia"/>
          <w:color w:val="000000" w:themeColor="text1"/>
          <w:sz w:val="24"/>
        </w:rPr>
        <w:t>乳腺疼痛</w:t>
      </w:r>
      <w:r w:rsidR="00134952">
        <w:rPr>
          <w:rFonts w:ascii="Times New Roman" w:hAnsi="Times New Roman" w:hint="eastAsia"/>
          <w:color w:val="000000" w:themeColor="text1"/>
          <w:sz w:val="24"/>
        </w:rPr>
        <w:t>（结合</w:t>
      </w:r>
      <w:r w:rsidR="00134952">
        <w:rPr>
          <w:rFonts w:ascii="Times New Roman" w:hAnsi="Times New Roman" w:hint="eastAsia"/>
          <w:color w:val="000000" w:themeColor="text1"/>
          <w:sz w:val="24"/>
        </w:rPr>
        <w:t>NRS</w:t>
      </w:r>
      <w:r w:rsidR="00134952">
        <w:rPr>
          <w:rFonts w:ascii="Times New Roman" w:hAnsi="Times New Roman" w:hint="eastAsia"/>
          <w:color w:val="000000" w:themeColor="text1"/>
          <w:sz w:val="24"/>
        </w:rPr>
        <w:t>日记卡信息、</w:t>
      </w:r>
      <w:r w:rsidR="00134952">
        <w:rPr>
          <w:rFonts w:ascii="Times New Roman" w:hAnsi="Times New Roman"/>
          <w:color w:val="000000" w:themeColor="text1"/>
          <w:sz w:val="24"/>
        </w:rPr>
        <w:t>乳腺检查触痛情况和问诊</w:t>
      </w:r>
      <w:r w:rsidR="00134952">
        <w:rPr>
          <w:rFonts w:ascii="Times New Roman" w:hAnsi="Times New Roman" w:hint="eastAsia"/>
          <w:color w:val="000000" w:themeColor="text1"/>
          <w:sz w:val="24"/>
        </w:rPr>
        <w:t>进行收</w:t>
      </w:r>
      <w:r w:rsidR="00134952">
        <w:rPr>
          <w:rFonts w:ascii="Times New Roman" w:hAnsi="Times New Roman"/>
          <w:color w:val="000000" w:themeColor="text1"/>
          <w:sz w:val="24"/>
        </w:rPr>
        <w:t>集</w:t>
      </w:r>
      <w:r w:rsidR="00134952">
        <w:rPr>
          <w:rFonts w:ascii="Times New Roman" w:hAnsi="Times New Roman" w:hint="eastAsia"/>
          <w:color w:val="000000" w:themeColor="text1"/>
          <w:sz w:val="24"/>
        </w:rPr>
        <w:t>）</w:t>
      </w:r>
      <w:r w:rsidR="00134952" w:rsidRPr="00134952">
        <w:rPr>
          <w:rFonts w:ascii="Times New Roman" w:hAnsi="Times New Roman" w:hint="eastAsia"/>
          <w:color w:val="000000" w:themeColor="text1"/>
          <w:sz w:val="24"/>
        </w:rPr>
        <w:t>、触诊肿块评价</w:t>
      </w:r>
      <w:r w:rsidR="00134952">
        <w:rPr>
          <w:rFonts w:ascii="Times New Roman" w:hAnsi="Times New Roman" w:hint="eastAsia"/>
          <w:color w:val="000000" w:themeColor="text1"/>
          <w:sz w:val="24"/>
        </w:rPr>
        <w:t>（乳腺</w:t>
      </w:r>
      <w:r w:rsidR="00134952">
        <w:rPr>
          <w:rFonts w:ascii="Times New Roman" w:hAnsi="Times New Roman"/>
          <w:color w:val="000000" w:themeColor="text1"/>
          <w:sz w:val="24"/>
        </w:rPr>
        <w:t>检查收集并记录</w:t>
      </w:r>
      <w:r w:rsidR="00134952">
        <w:rPr>
          <w:rFonts w:ascii="Times New Roman" w:hAnsi="Times New Roman" w:hint="eastAsia"/>
          <w:color w:val="000000" w:themeColor="text1"/>
          <w:sz w:val="24"/>
        </w:rPr>
        <w:t>）的信息</w:t>
      </w:r>
      <w:r w:rsidR="00134952">
        <w:rPr>
          <w:rFonts w:ascii="Times New Roman" w:hAnsi="Times New Roman"/>
          <w:color w:val="000000" w:themeColor="text1"/>
          <w:sz w:val="24"/>
        </w:rPr>
        <w:t>，尽量</w:t>
      </w:r>
      <w:r w:rsidR="00134952" w:rsidRPr="00134952">
        <w:rPr>
          <w:rFonts w:ascii="Times New Roman" w:hAnsi="Times New Roman" w:hint="eastAsia"/>
          <w:color w:val="000000" w:themeColor="text1"/>
          <w:sz w:val="24"/>
        </w:rPr>
        <w:t>使用已有的检查数据，不再重复评价</w:t>
      </w:r>
      <w:r>
        <w:rPr>
          <w:rFonts w:ascii="Times New Roman" w:hAnsi="Times New Roman" w:hint="eastAsia"/>
          <w:color w:val="000000" w:themeColor="text1"/>
          <w:sz w:val="24"/>
        </w:rPr>
        <w:t>；</w:t>
      </w:r>
    </w:p>
    <w:p w14:paraId="0AC42B64" w14:textId="74F062ED" w:rsidR="003E74EB" w:rsidRPr="008A5D45" w:rsidRDefault="003E74EB" w:rsidP="008A5D45">
      <w:pPr>
        <w:pStyle w:val="a6"/>
        <w:numPr>
          <w:ilvl w:val="0"/>
          <w:numId w:val="53"/>
        </w:numPr>
        <w:adjustRightInd w:val="0"/>
        <w:snapToGrid w:val="0"/>
        <w:spacing w:line="360" w:lineRule="auto"/>
        <w:ind w:left="0" w:firstLine="480"/>
        <w:rPr>
          <w:color w:val="000000" w:themeColor="text1"/>
          <w:sz w:val="24"/>
        </w:rPr>
      </w:pPr>
      <w:r w:rsidRPr="003E2193">
        <w:rPr>
          <w:rFonts w:ascii="Times New Roman" w:hAnsi="Times New Roman" w:hint="eastAsia"/>
          <w:color w:val="000000" w:themeColor="text1"/>
          <w:sz w:val="24"/>
        </w:rPr>
        <w:t>实验室安全性检查：</w:t>
      </w:r>
      <w:r w:rsidRPr="008A5D45">
        <w:rPr>
          <w:rFonts w:ascii="宋体" w:hAnsi="宋体" w:cs="宋体" w:hint="eastAsia"/>
          <w:color w:val="000000" w:themeColor="text1"/>
          <w:sz w:val="24"/>
        </w:rPr>
        <w:t>①</w:t>
      </w:r>
      <w:r>
        <w:rPr>
          <w:rFonts w:ascii="Times New Roman" w:hAnsi="Times New Roman" w:hint="eastAsia"/>
          <w:color w:val="000000" w:themeColor="text1"/>
          <w:sz w:val="24"/>
        </w:rPr>
        <w:t xml:space="preserve"> </w:t>
      </w:r>
      <w:r w:rsidRPr="003E2193">
        <w:rPr>
          <w:rFonts w:ascii="Times New Roman" w:hAnsi="Times New Roman" w:hint="eastAsia"/>
          <w:color w:val="000000" w:themeColor="text1"/>
          <w:sz w:val="24"/>
        </w:rPr>
        <w:t>肝功能及肾功能检查；②</w:t>
      </w:r>
      <w:r>
        <w:rPr>
          <w:rFonts w:ascii="Times New Roman" w:hAnsi="Times New Roman" w:hint="eastAsia"/>
          <w:color w:val="000000" w:themeColor="text1"/>
          <w:sz w:val="24"/>
        </w:rPr>
        <w:t xml:space="preserve"> </w:t>
      </w:r>
      <w:r w:rsidRPr="003E2193">
        <w:rPr>
          <w:rFonts w:ascii="Times New Roman" w:hAnsi="Times New Roman" w:hint="eastAsia"/>
          <w:color w:val="000000" w:themeColor="text1"/>
          <w:sz w:val="24"/>
        </w:rPr>
        <w:t>血常规检查；③</w:t>
      </w:r>
      <w:r>
        <w:rPr>
          <w:rFonts w:ascii="Times New Roman" w:hAnsi="Times New Roman" w:hint="eastAsia"/>
          <w:color w:val="000000" w:themeColor="text1"/>
          <w:sz w:val="24"/>
        </w:rPr>
        <w:t xml:space="preserve"> </w:t>
      </w:r>
      <w:r w:rsidRPr="003E2193">
        <w:rPr>
          <w:rFonts w:ascii="Times New Roman" w:hAnsi="Times New Roman" w:hint="eastAsia"/>
          <w:color w:val="000000" w:themeColor="text1"/>
          <w:sz w:val="24"/>
        </w:rPr>
        <w:t>尿常规及尿沉渣镜检；④</w:t>
      </w:r>
      <w:r>
        <w:rPr>
          <w:rFonts w:ascii="Times New Roman" w:hAnsi="Times New Roman" w:hint="eastAsia"/>
          <w:color w:val="000000" w:themeColor="text1"/>
          <w:sz w:val="24"/>
        </w:rPr>
        <w:t xml:space="preserve"> </w:t>
      </w:r>
      <w:r w:rsidRPr="003E2193">
        <w:rPr>
          <w:rFonts w:ascii="Times New Roman" w:hAnsi="Times New Roman" w:hint="eastAsia"/>
          <w:color w:val="000000" w:themeColor="text1"/>
          <w:sz w:val="24"/>
        </w:rPr>
        <w:t>便常规及便潜血检查；⑤</w:t>
      </w:r>
      <w:r>
        <w:rPr>
          <w:rFonts w:ascii="Times New Roman" w:hAnsi="Times New Roman" w:hint="eastAsia"/>
          <w:color w:val="000000" w:themeColor="text1"/>
          <w:sz w:val="24"/>
        </w:rPr>
        <w:t xml:space="preserve"> </w:t>
      </w:r>
      <w:r w:rsidRPr="003E2193">
        <w:rPr>
          <w:rFonts w:ascii="Times New Roman" w:hAnsi="Times New Roman" w:hint="eastAsia"/>
          <w:color w:val="000000" w:themeColor="text1"/>
          <w:sz w:val="24"/>
        </w:rPr>
        <w:t>性激素</w:t>
      </w:r>
      <w:r w:rsidRPr="003E2193">
        <w:rPr>
          <w:rFonts w:ascii="Times New Roman" w:hAnsi="Times New Roman"/>
          <w:color w:val="000000" w:themeColor="text1"/>
          <w:sz w:val="24"/>
        </w:rPr>
        <w:t>6</w:t>
      </w:r>
      <w:r w:rsidRPr="003E2193">
        <w:rPr>
          <w:rFonts w:ascii="Times New Roman" w:hAnsi="Times New Roman" w:hint="eastAsia"/>
          <w:color w:val="000000" w:themeColor="text1"/>
          <w:sz w:val="24"/>
        </w:rPr>
        <w:t>项检查（雌二醇、孕酮、黄体生成素、促卵泡成熟素、催乳素、睾酮）</w:t>
      </w:r>
      <w:r>
        <w:rPr>
          <w:rFonts w:ascii="Times New Roman" w:hAnsi="Times New Roman" w:hint="eastAsia"/>
          <w:color w:val="000000" w:themeColor="text1"/>
          <w:sz w:val="24"/>
        </w:rPr>
        <w:t>；</w:t>
      </w:r>
    </w:p>
    <w:p w14:paraId="3459D969" w14:textId="77777777" w:rsidR="003E74EB" w:rsidRPr="008A5D45" w:rsidRDefault="003E74EB" w:rsidP="003E74EB">
      <w:pPr>
        <w:pStyle w:val="a6"/>
        <w:numPr>
          <w:ilvl w:val="0"/>
          <w:numId w:val="53"/>
        </w:numPr>
        <w:adjustRightInd w:val="0"/>
        <w:snapToGrid w:val="0"/>
        <w:spacing w:line="360" w:lineRule="auto"/>
        <w:ind w:left="0" w:firstLine="480"/>
        <w:rPr>
          <w:color w:val="000000" w:themeColor="text1"/>
          <w:sz w:val="24"/>
        </w:rPr>
      </w:pPr>
      <w:r w:rsidRPr="001D44F1">
        <w:rPr>
          <w:rFonts w:ascii="Times New Roman" w:hAnsi="Times New Roman" w:hint="eastAsia"/>
          <w:color w:val="000000" w:themeColor="text1"/>
          <w:sz w:val="24"/>
        </w:rPr>
        <w:t>收集不良事件信息</w:t>
      </w:r>
      <w:r>
        <w:rPr>
          <w:rFonts w:ascii="Times New Roman" w:hAnsi="Times New Roman" w:hint="eastAsia"/>
          <w:color w:val="000000" w:themeColor="text1"/>
          <w:sz w:val="24"/>
        </w:rPr>
        <w:t>；</w:t>
      </w:r>
    </w:p>
    <w:p w14:paraId="24CB0684" w14:textId="255639FD" w:rsidR="001A6132" w:rsidRDefault="001A6132" w:rsidP="003E74EB">
      <w:pPr>
        <w:pStyle w:val="a6"/>
        <w:numPr>
          <w:ilvl w:val="0"/>
          <w:numId w:val="53"/>
        </w:numPr>
        <w:adjustRightInd w:val="0"/>
        <w:snapToGrid w:val="0"/>
        <w:spacing w:line="360" w:lineRule="auto"/>
        <w:ind w:left="0" w:firstLine="480"/>
        <w:rPr>
          <w:color w:val="000000" w:themeColor="text1"/>
          <w:sz w:val="24"/>
        </w:rPr>
      </w:pPr>
      <w:r>
        <w:rPr>
          <w:rFonts w:ascii="Times New Roman" w:hAnsi="Times New Roman" w:hint="eastAsia"/>
          <w:color w:val="000000" w:themeColor="text1"/>
          <w:sz w:val="24"/>
        </w:rPr>
        <w:t>收集伴随</w:t>
      </w:r>
      <w:r>
        <w:rPr>
          <w:rFonts w:ascii="Times New Roman" w:hAnsi="Times New Roman"/>
          <w:color w:val="000000" w:themeColor="text1"/>
          <w:sz w:val="24"/>
        </w:rPr>
        <w:t>治疗信息；</w:t>
      </w:r>
    </w:p>
    <w:p w14:paraId="75F6631D" w14:textId="657F0869" w:rsidR="003E74EB" w:rsidRPr="001D44F1" w:rsidRDefault="003E74EB" w:rsidP="003E74EB">
      <w:pPr>
        <w:pStyle w:val="a6"/>
        <w:numPr>
          <w:ilvl w:val="0"/>
          <w:numId w:val="53"/>
        </w:numPr>
        <w:adjustRightInd w:val="0"/>
        <w:snapToGrid w:val="0"/>
        <w:spacing w:line="360" w:lineRule="auto"/>
        <w:ind w:left="0" w:firstLine="480"/>
        <w:rPr>
          <w:color w:val="000000" w:themeColor="text1"/>
          <w:sz w:val="24"/>
        </w:rPr>
      </w:pPr>
      <w:r w:rsidRPr="001D44F1">
        <w:rPr>
          <w:rFonts w:hint="eastAsia"/>
          <w:color w:val="000000" w:themeColor="text1"/>
          <w:sz w:val="24"/>
        </w:rPr>
        <w:t>复</w:t>
      </w:r>
      <w:r w:rsidRPr="001D44F1">
        <w:rPr>
          <w:rFonts w:ascii="Times New Roman" w:hAnsi="Times New Roman" w:hint="eastAsia"/>
          <w:color w:val="000000" w:themeColor="text1"/>
          <w:sz w:val="24"/>
        </w:rPr>
        <w:t>核入选标准（</w:t>
      </w:r>
      <w:r>
        <w:rPr>
          <w:rFonts w:ascii="Times New Roman" w:hAnsi="Times New Roman"/>
          <w:color w:val="000000" w:themeColor="text1"/>
          <w:sz w:val="24"/>
        </w:rPr>
        <w:t>7</w:t>
      </w:r>
      <w:r w:rsidRPr="001D44F1">
        <w:rPr>
          <w:rFonts w:ascii="Times New Roman" w:hAnsi="Times New Roman" w:hint="eastAsia"/>
          <w:color w:val="000000" w:themeColor="text1"/>
          <w:sz w:val="24"/>
        </w:rPr>
        <w:t>）</w:t>
      </w:r>
      <w:r w:rsidR="00F749D2">
        <w:rPr>
          <w:rFonts w:ascii="Times New Roman" w:hAnsi="Times New Roman" w:hint="eastAsia"/>
          <w:color w:val="000000" w:themeColor="text1"/>
          <w:sz w:val="24"/>
        </w:rPr>
        <w:t>和</w:t>
      </w:r>
      <w:r w:rsidRPr="001D44F1">
        <w:rPr>
          <w:rFonts w:ascii="Times New Roman" w:hAnsi="Times New Roman" w:hint="eastAsia"/>
          <w:color w:val="000000" w:themeColor="text1"/>
          <w:sz w:val="24"/>
        </w:rPr>
        <w:t>排除标准（</w:t>
      </w:r>
      <w:r w:rsidRPr="001D44F1">
        <w:rPr>
          <w:rFonts w:ascii="Times New Roman" w:hAnsi="Times New Roman"/>
          <w:color w:val="000000" w:themeColor="text1"/>
          <w:sz w:val="24"/>
        </w:rPr>
        <w:t>6~</w:t>
      </w:r>
      <w:r>
        <w:rPr>
          <w:rFonts w:ascii="Times New Roman" w:hAnsi="Times New Roman"/>
          <w:color w:val="000000" w:themeColor="text1"/>
          <w:sz w:val="24"/>
        </w:rPr>
        <w:t>9</w:t>
      </w:r>
      <w:r w:rsidRPr="001D44F1">
        <w:rPr>
          <w:rFonts w:ascii="Times New Roman" w:hAnsi="Times New Roman" w:hint="eastAsia"/>
          <w:color w:val="000000" w:themeColor="text1"/>
          <w:sz w:val="24"/>
        </w:rPr>
        <w:t>）；</w:t>
      </w:r>
    </w:p>
    <w:p w14:paraId="084544CD" w14:textId="77777777" w:rsidR="003E74EB" w:rsidRDefault="003E74EB" w:rsidP="003E74EB">
      <w:pPr>
        <w:pStyle w:val="a6"/>
        <w:numPr>
          <w:ilvl w:val="0"/>
          <w:numId w:val="53"/>
        </w:numPr>
        <w:adjustRightInd w:val="0"/>
        <w:snapToGrid w:val="0"/>
        <w:spacing w:line="360" w:lineRule="auto"/>
        <w:ind w:left="0" w:firstLine="480"/>
        <w:rPr>
          <w:color w:val="000000" w:themeColor="text1"/>
          <w:sz w:val="24"/>
        </w:rPr>
      </w:pPr>
      <w:r w:rsidRPr="001D44F1">
        <w:rPr>
          <w:rFonts w:ascii="Times New Roman" w:hAnsi="Times New Roman" w:hint="eastAsia"/>
          <w:color w:val="000000" w:themeColor="text1"/>
          <w:sz w:val="24"/>
        </w:rPr>
        <w:t>合格者进行随机，分配受试者编号</w:t>
      </w:r>
      <w:r>
        <w:rPr>
          <w:rFonts w:ascii="Times New Roman" w:hAnsi="Times New Roman" w:hint="eastAsia"/>
          <w:color w:val="000000" w:themeColor="text1"/>
          <w:sz w:val="24"/>
        </w:rPr>
        <w:t>；</w:t>
      </w:r>
    </w:p>
    <w:p w14:paraId="138C2911" w14:textId="77777777" w:rsidR="002C7C70" w:rsidRPr="000945D4" w:rsidRDefault="003E74EB" w:rsidP="00AA73DF">
      <w:pPr>
        <w:pStyle w:val="a6"/>
        <w:numPr>
          <w:ilvl w:val="0"/>
          <w:numId w:val="53"/>
        </w:numPr>
        <w:adjustRightInd w:val="0"/>
        <w:snapToGrid w:val="0"/>
        <w:spacing w:line="360" w:lineRule="auto"/>
        <w:ind w:left="0" w:firstLine="480"/>
        <w:rPr>
          <w:color w:val="000000" w:themeColor="text1"/>
          <w:sz w:val="24"/>
        </w:rPr>
      </w:pPr>
      <w:r w:rsidRPr="00AA73DF">
        <w:rPr>
          <w:rFonts w:ascii="Times New Roman" w:hAnsi="Times New Roman" w:hint="eastAsia"/>
          <w:color w:val="000000" w:themeColor="text1"/>
          <w:sz w:val="24"/>
        </w:rPr>
        <w:t>发放治疗期试验药物及受试者日记卡。</w:t>
      </w:r>
    </w:p>
    <w:p w14:paraId="5E0C89C4" w14:textId="03101A51" w:rsidR="00AC3A23" w:rsidRPr="001D44F1" w:rsidRDefault="00D671BF" w:rsidP="001D44F1">
      <w:pPr>
        <w:keepNext/>
        <w:widowControl/>
        <w:topLinePunct/>
        <w:adjustRightInd w:val="0"/>
        <w:snapToGrid w:val="0"/>
        <w:spacing w:line="360" w:lineRule="auto"/>
        <w:jc w:val="left"/>
        <w:outlineLvl w:val="1"/>
        <w:rPr>
          <w:b/>
          <w:color w:val="000000" w:themeColor="text1"/>
          <w:sz w:val="24"/>
        </w:rPr>
      </w:pPr>
      <w:bookmarkStart w:id="379" w:name="_Toc11266870"/>
      <w:r>
        <w:rPr>
          <w:rFonts w:hint="eastAsia"/>
          <w:b/>
          <w:color w:val="000000" w:themeColor="text1"/>
          <w:sz w:val="24"/>
        </w:rPr>
        <w:t xml:space="preserve">7.3 </w:t>
      </w:r>
      <w:r w:rsidR="00AC3A23" w:rsidRPr="001D44F1">
        <w:rPr>
          <w:rFonts w:hint="eastAsia"/>
          <w:b/>
          <w:color w:val="000000" w:themeColor="text1"/>
          <w:sz w:val="24"/>
        </w:rPr>
        <w:t>治疗期（</w:t>
      </w:r>
      <w:r w:rsidR="00AC3A23" w:rsidRPr="001D44F1">
        <w:rPr>
          <w:b/>
          <w:color w:val="000000" w:themeColor="text1"/>
          <w:sz w:val="24"/>
        </w:rPr>
        <w:t>3</w:t>
      </w:r>
      <w:r w:rsidR="00AC3A23" w:rsidRPr="001D44F1">
        <w:rPr>
          <w:rFonts w:hint="eastAsia"/>
          <w:b/>
          <w:color w:val="000000" w:themeColor="text1"/>
          <w:sz w:val="24"/>
        </w:rPr>
        <w:t>个月经周期）</w:t>
      </w:r>
      <w:bookmarkEnd w:id="379"/>
    </w:p>
    <w:p w14:paraId="522E2D86" w14:textId="71097644" w:rsidR="00D671BF" w:rsidRDefault="00AC3A23" w:rsidP="00D671BF">
      <w:pPr>
        <w:adjustRightInd w:val="0"/>
        <w:snapToGrid w:val="0"/>
        <w:spacing w:line="360" w:lineRule="auto"/>
        <w:ind w:firstLineChars="200" w:firstLine="480"/>
        <w:rPr>
          <w:color w:val="000000" w:themeColor="text1"/>
          <w:sz w:val="24"/>
        </w:rPr>
      </w:pPr>
      <w:r w:rsidRPr="00AC3A23">
        <w:rPr>
          <w:rFonts w:hint="eastAsia"/>
          <w:color w:val="000000" w:themeColor="text1"/>
          <w:sz w:val="24"/>
        </w:rPr>
        <w:t>导入期</w:t>
      </w:r>
      <w:r w:rsidRPr="00AC3A23">
        <w:rPr>
          <w:color w:val="000000" w:themeColor="text1"/>
          <w:sz w:val="24"/>
        </w:rPr>
        <w:t>结束，</w:t>
      </w:r>
      <w:r w:rsidR="00E22771" w:rsidRPr="00E22771">
        <w:rPr>
          <w:rFonts w:hint="eastAsia"/>
          <w:color w:val="000000" w:themeColor="text1"/>
          <w:sz w:val="24"/>
        </w:rPr>
        <w:t>首次治疗期用药</w:t>
      </w:r>
      <w:r w:rsidRPr="00AC3A23">
        <w:rPr>
          <w:color w:val="000000" w:themeColor="text1"/>
          <w:sz w:val="24"/>
        </w:rPr>
        <w:t>，</w:t>
      </w:r>
      <w:r w:rsidR="00E22771">
        <w:rPr>
          <w:rFonts w:hint="eastAsia"/>
          <w:color w:val="000000" w:themeColor="text1"/>
          <w:sz w:val="24"/>
        </w:rPr>
        <w:t>即</w:t>
      </w:r>
      <w:r w:rsidRPr="00AC3A23">
        <w:rPr>
          <w:color w:val="000000" w:themeColor="text1"/>
          <w:sz w:val="24"/>
        </w:rPr>
        <w:t>进入治疗期，为期</w:t>
      </w:r>
      <w:r w:rsidRPr="00AC3A23">
        <w:rPr>
          <w:rFonts w:hint="eastAsia"/>
          <w:color w:val="000000" w:themeColor="text1"/>
          <w:sz w:val="24"/>
        </w:rPr>
        <w:t>3</w:t>
      </w:r>
      <w:r w:rsidRPr="00AC3A23">
        <w:rPr>
          <w:rFonts w:hint="eastAsia"/>
          <w:color w:val="000000" w:themeColor="text1"/>
          <w:sz w:val="24"/>
        </w:rPr>
        <w:t>个</w:t>
      </w:r>
      <w:r w:rsidRPr="00AC3A23">
        <w:rPr>
          <w:color w:val="000000" w:themeColor="text1"/>
          <w:sz w:val="24"/>
        </w:rPr>
        <w:t>月经周期</w:t>
      </w:r>
      <w:r w:rsidRPr="00AC3A23">
        <w:rPr>
          <w:rFonts w:hint="eastAsia"/>
          <w:color w:val="000000" w:themeColor="text1"/>
          <w:sz w:val="24"/>
        </w:rPr>
        <w:t>。每个</w:t>
      </w:r>
      <w:r w:rsidRPr="00AC3A23">
        <w:rPr>
          <w:color w:val="000000" w:themeColor="text1"/>
          <w:sz w:val="24"/>
        </w:rPr>
        <w:t>月经周期结束后</w:t>
      </w:r>
      <w:r w:rsidRPr="00AC3A23">
        <w:rPr>
          <w:color w:val="000000" w:themeColor="text1"/>
          <w:sz w:val="24"/>
        </w:rPr>
        <w:t>3</w:t>
      </w:r>
      <w:r w:rsidRPr="001262A2">
        <w:rPr>
          <w:color w:val="000000" w:themeColor="text1"/>
          <w:sz w:val="24"/>
        </w:rPr>
        <w:t>±</w:t>
      </w:r>
      <w:r w:rsidRPr="00AC3A23">
        <w:rPr>
          <w:color w:val="000000" w:themeColor="text1"/>
          <w:sz w:val="24"/>
        </w:rPr>
        <w:t>2</w:t>
      </w:r>
      <w:r w:rsidRPr="00AC3A23">
        <w:rPr>
          <w:rFonts w:hint="eastAsia"/>
          <w:color w:val="000000" w:themeColor="text1"/>
          <w:sz w:val="24"/>
        </w:rPr>
        <w:t>天，受试者</w:t>
      </w:r>
      <w:r w:rsidRPr="00AC3A23">
        <w:rPr>
          <w:color w:val="000000" w:themeColor="text1"/>
          <w:sz w:val="24"/>
        </w:rPr>
        <w:t>来院随访</w:t>
      </w:r>
      <w:r w:rsidR="00E22771">
        <w:rPr>
          <w:rFonts w:hint="eastAsia"/>
          <w:color w:val="000000" w:themeColor="text1"/>
          <w:sz w:val="24"/>
        </w:rPr>
        <w:t>，</w:t>
      </w:r>
      <w:r w:rsidRPr="00AC3A23">
        <w:rPr>
          <w:rFonts w:hint="eastAsia"/>
          <w:color w:val="000000" w:themeColor="text1"/>
          <w:sz w:val="24"/>
        </w:rPr>
        <w:t>进行相应的</w:t>
      </w:r>
      <w:r w:rsidRPr="00AC3A23">
        <w:rPr>
          <w:color w:val="000000" w:themeColor="text1"/>
          <w:sz w:val="24"/>
        </w:rPr>
        <w:t>疗效和安全性检查</w:t>
      </w:r>
      <w:r w:rsidRPr="00AC3A23">
        <w:rPr>
          <w:rFonts w:hint="eastAsia"/>
          <w:color w:val="000000" w:themeColor="text1"/>
          <w:sz w:val="24"/>
        </w:rPr>
        <w:t>，</w:t>
      </w:r>
      <w:r w:rsidR="00D671BF">
        <w:rPr>
          <w:rFonts w:hint="eastAsia"/>
          <w:color w:val="000000" w:themeColor="text1"/>
          <w:sz w:val="24"/>
        </w:rPr>
        <w:t>访视</w:t>
      </w:r>
      <w:r w:rsidR="00D671BF">
        <w:rPr>
          <w:color w:val="000000" w:themeColor="text1"/>
          <w:sz w:val="24"/>
        </w:rPr>
        <w:t>点安排如下：</w:t>
      </w:r>
    </w:p>
    <w:p w14:paraId="4196454F" w14:textId="339DE2DC" w:rsidR="00D671BF" w:rsidRPr="001D44F1" w:rsidRDefault="00D671BF" w:rsidP="009B34B9">
      <w:pPr>
        <w:adjustRightInd w:val="0"/>
        <w:snapToGrid w:val="0"/>
        <w:spacing w:line="360" w:lineRule="auto"/>
        <w:ind w:firstLineChars="200" w:firstLine="482"/>
        <w:rPr>
          <w:color w:val="000000" w:themeColor="text1"/>
          <w:sz w:val="24"/>
        </w:rPr>
      </w:pPr>
      <w:r w:rsidRPr="00D671BF">
        <w:rPr>
          <w:rFonts w:hint="eastAsia"/>
          <w:b/>
          <w:color w:val="000000" w:themeColor="text1"/>
          <w:sz w:val="24"/>
        </w:rPr>
        <w:t>访视</w:t>
      </w:r>
      <w:r w:rsidRPr="00D671BF">
        <w:rPr>
          <w:b/>
          <w:color w:val="000000" w:themeColor="text1"/>
          <w:sz w:val="24"/>
        </w:rPr>
        <w:t>3</w:t>
      </w:r>
      <w:r w:rsidRPr="001D44F1">
        <w:rPr>
          <w:rFonts w:hint="eastAsia"/>
          <w:color w:val="000000" w:themeColor="text1"/>
          <w:sz w:val="24"/>
        </w:rPr>
        <w:t>：治疗期用药后第</w:t>
      </w:r>
      <w:r w:rsidRPr="001D44F1">
        <w:rPr>
          <w:color w:val="000000" w:themeColor="text1"/>
          <w:sz w:val="24"/>
        </w:rPr>
        <w:t>1</w:t>
      </w:r>
      <w:r w:rsidRPr="001D44F1">
        <w:rPr>
          <w:rFonts w:hint="eastAsia"/>
          <w:color w:val="000000" w:themeColor="text1"/>
          <w:sz w:val="24"/>
        </w:rPr>
        <w:t>次月经结束后</w:t>
      </w:r>
      <w:r w:rsidRPr="001D44F1">
        <w:rPr>
          <w:color w:val="000000" w:themeColor="text1"/>
          <w:sz w:val="24"/>
        </w:rPr>
        <w:t>3</w:t>
      </w:r>
      <w:r w:rsidRPr="001262A2">
        <w:rPr>
          <w:color w:val="000000" w:themeColor="text1"/>
          <w:sz w:val="24"/>
        </w:rPr>
        <w:t>±</w:t>
      </w:r>
      <w:r w:rsidRPr="001D44F1">
        <w:rPr>
          <w:color w:val="000000" w:themeColor="text1"/>
          <w:sz w:val="24"/>
        </w:rPr>
        <w:t>2</w:t>
      </w:r>
      <w:r w:rsidRPr="001D44F1">
        <w:rPr>
          <w:rFonts w:hint="eastAsia"/>
          <w:color w:val="000000" w:themeColor="text1"/>
          <w:sz w:val="24"/>
        </w:rPr>
        <w:t>天</w:t>
      </w:r>
      <w:r>
        <w:rPr>
          <w:rFonts w:hint="eastAsia"/>
          <w:color w:val="000000" w:themeColor="text1"/>
          <w:sz w:val="24"/>
        </w:rPr>
        <w:t>；</w:t>
      </w:r>
    </w:p>
    <w:p w14:paraId="3CEDC4C3" w14:textId="7B1E7B19" w:rsidR="00D671BF" w:rsidRPr="001D44F1" w:rsidRDefault="00D671BF" w:rsidP="009B34B9">
      <w:pPr>
        <w:adjustRightInd w:val="0"/>
        <w:snapToGrid w:val="0"/>
        <w:spacing w:line="360" w:lineRule="auto"/>
        <w:ind w:firstLineChars="200" w:firstLine="482"/>
        <w:rPr>
          <w:color w:val="000000" w:themeColor="text1"/>
          <w:sz w:val="24"/>
        </w:rPr>
      </w:pPr>
      <w:r w:rsidRPr="00D671BF">
        <w:rPr>
          <w:rFonts w:hint="eastAsia"/>
          <w:b/>
          <w:color w:val="000000" w:themeColor="text1"/>
          <w:sz w:val="24"/>
        </w:rPr>
        <w:t>访视</w:t>
      </w:r>
      <w:r w:rsidRPr="00D671BF">
        <w:rPr>
          <w:b/>
          <w:color w:val="000000" w:themeColor="text1"/>
          <w:sz w:val="24"/>
        </w:rPr>
        <w:t>4</w:t>
      </w:r>
      <w:r w:rsidRPr="001D44F1">
        <w:rPr>
          <w:rFonts w:hint="eastAsia"/>
          <w:color w:val="000000" w:themeColor="text1"/>
          <w:sz w:val="24"/>
        </w:rPr>
        <w:t>：治疗期用药后第</w:t>
      </w:r>
      <w:r w:rsidRPr="001D44F1">
        <w:rPr>
          <w:color w:val="000000" w:themeColor="text1"/>
          <w:sz w:val="24"/>
        </w:rPr>
        <w:t>2</w:t>
      </w:r>
      <w:r w:rsidRPr="001D44F1">
        <w:rPr>
          <w:rFonts w:hint="eastAsia"/>
          <w:color w:val="000000" w:themeColor="text1"/>
          <w:sz w:val="24"/>
        </w:rPr>
        <w:t>次月经结束后</w:t>
      </w:r>
      <w:r w:rsidRPr="001D44F1">
        <w:rPr>
          <w:color w:val="000000" w:themeColor="text1"/>
          <w:sz w:val="24"/>
        </w:rPr>
        <w:t>3</w:t>
      </w:r>
      <w:r w:rsidRPr="001262A2">
        <w:rPr>
          <w:color w:val="000000" w:themeColor="text1"/>
          <w:sz w:val="24"/>
        </w:rPr>
        <w:t>±</w:t>
      </w:r>
      <w:r w:rsidRPr="001D44F1">
        <w:rPr>
          <w:color w:val="000000" w:themeColor="text1"/>
          <w:sz w:val="24"/>
        </w:rPr>
        <w:t>2</w:t>
      </w:r>
      <w:r w:rsidRPr="001D44F1">
        <w:rPr>
          <w:rFonts w:hint="eastAsia"/>
          <w:color w:val="000000" w:themeColor="text1"/>
          <w:sz w:val="24"/>
        </w:rPr>
        <w:t>天</w:t>
      </w:r>
      <w:r>
        <w:rPr>
          <w:rFonts w:hint="eastAsia"/>
          <w:color w:val="000000" w:themeColor="text1"/>
          <w:sz w:val="24"/>
        </w:rPr>
        <w:t>；</w:t>
      </w:r>
    </w:p>
    <w:p w14:paraId="08A2373F" w14:textId="5AF492E8" w:rsidR="00D671BF" w:rsidRPr="001D44F1" w:rsidRDefault="00D671BF" w:rsidP="009B34B9">
      <w:pPr>
        <w:adjustRightInd w:val="0"/>
        <w:snapToGrid w:val="0"/>
        <w:spacing w:line="360" w:lineRule="auto"/>
        <w:ind w:firstLineChars="200" w:firstLine="482"/>
        <w:rPr>
          <w:color w:val="000000" w:themeColor="text1"/>
          <w:sz w:val="24"/>
        </w:rPr>
      </w:pPr>
      <w:r w:rsidRPr="00D671BF">
        <w:rPr>
          <w:rFonts w:hint="eastAsia"/>
          <w:b/>
          <w:color w:val="000000" w:themeColor="text1"/>
          <w:sz w:val="24"/>
        </w:rPr>
        <w:t>访视</w:t>
      </w:r>
      <w:r w:rsidRPr="00D671BF">
        <w:rPr>
          <w:b/>
          <w:color w:val="000000" w:themeColor="text1"/>
          <w:sz w:val="24"/>
        </w:rPr>
        <w:t>5</w:t>
      </w:r>
      <w:r w:rsidRPr="001D44F1">
        <w:rPr>
          <w:rFonts w:hint="eastAsia"/>
          <w:color w:val="000000" w:themeColor="text1"/>
          <w:sz w:val="24"/>
        </w:rPr>
        <w:t>：治疗期用药后第</w:t>
      </w:r>
      <w:r w:rsidRPr="001D44F1">
        <w:rPr>
          <w:color w:val="000000" w:themeColor="text1"/>
          <w:sz w:val="24"/>
        </w:rPr>
        <w:t>3</w:t>
      </w:r>
      <w:r w:rsidRPr="001D44F1">
        <w:rPr>
          <w:rFonts w:hint="eastAsia"/>
          <w:color w:val="000000" w:themeColor="text1"/>
          <w:sz w:val="24"/>
        </w:rPr>
        <w:t>次月经结束后</w:t>
      </w:r>
      <w:r w:rsidRPr="004A5D4C">
        <w:rPr>
          <w:color w:val="000000" w:themeColor="text1"/>
          <w:sz w:val="24"/>
        </w:rPr>
        <w:t>3±</w:t>
      </w:r>
      <w:r w:rsidRPr="001D44F1">
        <w:rPr>
          <w:color w:val="000000" w:themeColor="text1"/>
          <w:sz w:val="24"/>
        </w:rPr>
        <w:t>2</w:t>
      </w:r>
      <w:r w:rsidRPr="001D44F1">
        <w:rPr>
          <w:rFonts w:hint="eastAsia"/>
          <w:color w:val="000000" w:themeColor="text1"/>
          <w:sz w:val="24"/>
        </w:rPr>
        <w:t>天</w:t>
      </w:r>
      <w:r>
        <w:rPr>
          <w:rFonts w:hint="eastAsia"/>
          <w:color w:val="000000" w:themeColor="text1"/>
          <w:sz w:val="24"/>
        </w:rPr>
        <w:t>。</w:t>
      </w:r>
    </w:p>
    <w:p w14:paraId="61BA2B7E" w14:textId="0DCAC47E" w:rsidR="00D671BF" w:rsidRDefault="00E11AD0" w:rsidP="00AC3A23">
      <w:pPr>
        <w:adjustRightInd w:val="0"/>
        <w:snapToGrid w:val="0"/>
        <w:spacing w:line="360" w:lineRule="auto"/>
        <w:ind w:firstLineChars="200" w:firstLine="480"/>
        <w:rPr>
          <w:color w:val="000000" w:themeColor="text1"/>
          <w:sz w:val="24"/>
        </w:rPr>
      </w:pPr>
      <w:r>
        <w:rPr>
          <w:rFonts w:hint="eastAsia"/>
          <w:color w:val="000000" w:themeColor="text1"/>
          <w:sz w:val="24"/>
        </w:rPr>
        <w:t>疗效</w:t>
      </w:r>
      <w:r>
        <w:rPr>
          <w:color w:val="000000" w:themeColor="text1"/>
          <w:sz w:val="24"/>
        </w:rPr>
        <w:t>和安全性检查</w:t>
      </w:r>
      <w:r w:rsidR="00AC3A23" w:rsidRPr="00AC3A23">
        <w:rPr>
          <w:rFonts w:hint="eastAsia"/>
          <w:color w:val="000000" w:themeColor="text1"/>
          <w:sz w:val="24"/>
        </w:rPr>
        <w:t>包括：</w:t>
      </w:r>
    </w:p>
    <w:p w14:paraId="2D7C8D5C" w14:textId="1ED46B36" w:rsidR="00E22771" w:rsidRDefault="00E22771" w:rsidP="008A5D45">
      <w:pPr>
        <w:pStyle w:val="a6"/>
        <w:numPr>
          <w:ilvl w:val="0"/>
          <w:numId w:val="55"/>
        </w:numPr>
        <w:adjustRightInd w:val="0"/>
        <w:snapToGrid w:val="0"/>
        <w:spacing w:line="360" w:lineRule="auto"/>
        <w:ind w:left="0" w:firstLine="480"/>
        <w:rPr>
          <w:rFonts w:ascii="Times New Roman" w:hAnsi="Times New Roman"/>
          <w:color w:val="000000" w:themeColor="text1"/>
          <w:sz w:val="24"/>
        </w:rPr>
      </w:pPr>
      <w:r w:rsidRPr="00E22771">
        <w:rPr>
          <w:rFonts w:ascii="Times New Roman" w:hAnsi="Times New Roman" w:hint="eastAsia"/>
          <w:color w:val="000000" w:themeColor="text1"/>
          <w:sz w:val="24"/>
        </w:rPr>
        <w:t>回收</w:t>
      </w:r>
      <w:r w:rsidR="00B239CF">
        <w:rPr>
          <w:rFonts w:ascii="Times New Roman" w:hAnsi="Times New Roman" w:hint="eastAsia"/>
          <w:color w:val="000000" w:themeColor="text1"/>
          <w:sz w:val="24"/>
        </w:rPr>
        <w:t>访视</w:t>
      </w:r>
      <w:r w:rsidR="00B239CF">
        <w:rPr>
          <w:rFonts w:ascii="Times New Roman" w:hAnsi="Times New Roman"/>
          <w:color w:val="000000" w:themeColor="text1"/>
          <w:sz w:val="24"/>
        </w:rPr>
        <w:t>间隔的</w:t>
      </w:r>
      <w:r w:rsidR="00B239CF">
        <w:rPr>
          <w:rFonts w:ascii="Times New Roman" w:hAnsi="Times New Roman" w:hint="eastAsia"/>
          <w:color w:val="000000" w:themeColor="text1"/>
          <w:sz w:val="24"/>
        </w:rPr>
        <w:t>治疗</w:t>
      </w:r>
      <w:r w:rsidRPr="00E22771">
        <w:rPr>
          <w:rFonts w:ascii="Times New Roman" w:hAnsi="Times New Roman" w:hint="eastAsia"/>
          <w:color w:val="000000" w:themeColor="text1"/>
          <w:sz w:val="24"/>
        </w:rPr>
        <w:t>期剩余药物和受试者日记卡；</w:t>
      </w:r>
    </w:p>
    <w:p w14:paraId="258C4882" w14:textId="66E1E091" w:rsidR="00B239CF" w:rsidRDefault="00B239CF" w:rsidP="008A5D45">
      <w:pPr>
        <w:pStyle w:val="a6"/>
        <w:numPr>
          <w:ilvl w:val="0"/>
          <w:numId w:val="55"/>
        </w:numPr>
        <w:adjustRightInd w:val="0"/>
        <w:snapToGrid w:val="0"/>
        <w:spacing w:line="360" w:lineRule="auto"/>
        <w:ind w:left="0" w:firstLine="480"/>
        <w:rPr>
          <w:rFonts w:ascii="Times New Roman" w:hAnsi="Times New Roman"/>
          <w:color w:val="000000" w:themeColor="text1"/>
          <w:sz w:val="24"/>
        </w:rPr>
      </w:pPr>
      <w:r w:rsidRPr="00B239CF">
        <w:rPr>
          <w:rFonts w:ascii="Times New Roman" w:hAnsi="Times New Roman" w:hint="eastAsia"/>
          <w:color w:val="000000" w:themeColor="text1"/>
          <w:sz w:val="24"/>
        </w:rPr>
        <w:t>收集</w:t>
      </w:r>
      <w:r>
        <w:rPr>
          <w:rFonts w:ascii="Times New Roman" w:hAnsi="Times New Roman" w:hint="eastAsia"/>
          <w:color w:val="000000" w:themeColor="text1"/>
          <w:sz w:val="24"/>
        </w:rPr>
        <w:t>访视</w:t>
      </w:r>
      <w:r>
        <w:rPr>
          <w:rFonts w:ascii="Times New Roman" w:hAnsi="Times New Roman"/>
          <w:color w:val="000000" w:themeColor="text1"/>
          <w:sz w:val="24"/>
        </w:rPr>
        <w:t>间隔的</w:t>
      </w:r>
      <w:r w:rsidRPr="00B239CF">
        <w:rPr>
          <w:rFonts w:ascii="Times New Roman" w:hAnsi="Times New Roman" w:hint="eastAsia"/>
          <w:color w:val="000000" w:themeColor="text1"/>
          <w:sz w:val="24"/>
        </w:rPr>
        <w:t>月经状况（月经量、颜色、是否有血块）及末次月经结束日期</w:t>
      </w:r>
      <w:r w:rsidR="00CB2440">
        <w:rPr>
          <w:rFonts w:ascii="Times New Roman" w:hAnsi="Times New Roman" w:hint="eastAsia"/>
          <w:color w:val="000000" w:themeColor="text1"/>
          <w:sz w:val="24"/>
        </w:rPr>
        <w:t>；</w:t>
      </w:r>
    </w:p>
    <w:p w14:paraId="02711B55" w14:textId="55728793" w:rsidR="00CB2440" w:rsidRPr="008A5D45" w:rsidRDefault="00FA2BBE" w:rsidP="008A5D45">
      <w:pPr>
        <w:pStyle w:val="a6"/>
        <w:numPr>
          <w:ilvl w:val="0"/>
          <w:numId w:val="55"/>
        </w:numPr>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体重测量</w:t>
      </w:r>
      <w:r w:rsidR="00CB2440">
        <w:rPr>
          <w:rFonts w:ascii="Times New Roman" w:hAnsi="Times New Roman" w:hint="eastAsia"/>
          <w:color w:val="000000" w:themeColor="text1"/>
          <w:sz w:val="24"/>
        </w:rPr>
        <w:t>；</w:t>
      </w:r>
    </w:p>
    <w:p w14:paraId="014D1E9D" w14:textId="43ED77EC" w:rsidR="00E11AD0" w:rsidRPr="000B08E3" w:rsidRDefault="00E11AD0" w:rsidP="001D44F1">
      <w:pPr>
        <w:pStyle w:val="a6"/>
        <w:numPr>
          <w:ilvl w:val="0"/>
          <w:numId w:val="55"/>
        </w:numPr>
        <w:adjustRightInd w:val="0"/>
        <w:snapToGrid w:val="0"/>
        <w:spacing w:line="360" w:lineRule="auto"/>
        <w:ind w:left="0" w:firstLine="480"/>
        <w:rPr>
          <w:rFonts w:ascii="Times New Roman" w:hAnsi="Times New Roman"/>
          <w:color w:val="000000" w:themeColor="text1"/>
          <w:sz w:val="24"/>
        </w:rPr>
      </w:pPr>
      <w:r w:rsidRPr="000B08E3">
        <w:rPr>
          <w:rFonts w:ascii="Times New Roman" w:hAnsi="Times New Roman"/>
          <w:color w:val="000000" w:themeColor="text1"/>
          <w:sz w:val="24"/>
        </w:rPr>
        <w:lastRenderedPageBreak/>
        <w:t>生命体征</w:t>
      </w:r>
      <w:r w:rsidR="00B239CF" w:rsidRPr="00416695">
        <w:rPr>
          <w:rFonts w:ascii="Times New Roman" w:hAnsi="Times New Roman" w:hint="eastAsia"/>
          <w:color w:val="000000" w:themeColor="text1"/>
          <w:sz w:val="24"/>
        </w:rPr>
        <w:t>检查：腋下体温，坐位心率及血压</w:t>
      </w:r>
      <w:r>
        <w:rPr>
          <w:rFonts w:ascii="Times New Roman" w:hAnsi="Times New Roman" w:hint="eastAsia"/>
          <w:color w:val="000000" w:themeColor="text1"/>
          <w:sz w:val="24"/>
        </w:rPr>
        <w:t>；</w:t>
      </w:r>
    </w:p>
    <w:p w14:paraId="4B634204" w14:textId="6AF9B2C4" w:rsidR="00B239CF" w:rsidRPr="00F944FB" w:rsidRDefault="00B239CF" w:rsidP="008A5D45">
      <w:pPr>
        <w:pStyle w:val="a6"/>
        <w:numPr>
          <w:ilvl w:val="0"/>
          <w:numId w:val="55"/>
        </w:numPr>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乳腺疼痛</w:t>
      </w:r>
      <w:r>
        <w:rPr>
          <w:rFonts w:ascii="Times New Roman" w:hAnsi="Times New Roman"/>
          <w:color w:val="000000" w:themeColor="text1"/>
          <w:sz w:val="24"/>
        </w:rPr>
        <w:t>自评</w:t>
      </w:r>
      <w:r>
        <w:rPr>
          <w:rFonts w:ascii="Times New Roman" w:hAnsi="Times New Roman" w:hint="eastAsia"/>
          <w:color w:val="000000" w:themeColor="text1"/>
          <w:sz w:val="24"/>
        </w:rPr>
        <w:t>：从回收的</w:t>
      </w:r>
      <w:r w:rsidRPr="003E2193">
        <w:rPr>
          <w:rFonts w:ascii="Times New Roman" w:hAnsi="Times New Roman" w:hint="eastAsia"/>
          <w:color w:val="000000" w:themeColor="text1"/>
          <w:sz w:val="24"/>
        </w:rPr>
        <w:t>NRS</w:t>
      </w:r>
      <w:r>
        <w:rPr>
          <w:rFonts w:ascii="Times New Roman" w:hAnsi="Times New Roman" w:hint="eastAsia"/>
          <w:color w:val="000000" w:themeColor="text1"/>
          <w:sz w:val="24"/>
        </w:rPr>
        <w:t>日记卡中，收集访视间隔</w:t>
      </w:r>
      <w:r>
        <w:rPr>
          <w:rFonts w:ascii="Times New Roman" w:hAnsi="Times New Roman"/>
          <w:color w:val="000000" w:themeColor="text1"/>
          <w:sz w:val="24"/>
        </w:rPr>
        <w:t>内受试者乳腺</w:t>
      </w:r>
      <w:r>
        <w:rPr>
          <w:rFonts w:ascii="Times New Roman" w:hAnsi="Times New Roman" w:hint="eastAsia"/>
          <w:color w:val="000000" w:themeColor="text1"/>
          <w:sz w:val="24"/>
        </w:rPr>
        <w:t>疼痛情况</w:t>
      </w:r>
      <w:r>
        <w:rPr>
          <w:rFonts w:ascii="Times New Roman" w:hAnsi="Times New Roman"/>
          <w:color w:val="000000" w:themeColor="text1"/>
          <w:sz w:val="24"/>
        </w:rPr>
        <w:t>；</w:t>
      </w:r>
    </w:p>
    <w:p w14:paraId="274ACA2D" w14:textId="38A583BA" w:rsidR="00B239CF" w:rsidRPr="00F944FB" w:rsidRDefault="00B239CF" w:rsidP="008A5D45">
      <w:pPr>
        <w:pStyle w:val="a6"/>
        <w:numPr>
          <w:ilvl w:val="0"/>
          <w:numId w:val="55"/>
        </w:numPr>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乳腺</w:t>
      </w:r>
      <w:r w:rsidRPr="00E91C34">
        <w:rPr>
          <w:rFonts w:ascii="Times New Roman" w:hAnsi="Times New Roman"/>
          <w:color w:val="000000" w:themeColor="text1"/>
          <w:sz w:val="24"/>
        </w:rPr>
        <w:t>检查：</w:t>
      </w:r>
      <w:r>
        <w:rPr>
          <w:rFonts w:ascii="Times New Roman" w:hAnsi="Times New Roman" w:hint="eastAsia"/>
          <w:color w:val="000000" w:themeColor="text1"/>
          <w:sz w:val="24"/>
        </w:rPr>
        <w:t>乳腺触痛</w:t>
      </w:r>
      <w:r>
        <w:rPr>
          <w:rFonts w:ascii="Times New Roman" w:hAnsi="Times New Roman"/>
          <w:color w:val="000000" w:themeColor="text1"/>
          <w:sz w:val="24"/>
        </w:rPr>
        <w:t>情况，</w:t>
      </w:r>
      <w:r w:rsidRPr="0002076D">
        <w:rPr>
          <w:rFonts w:ascii="Times New Roman" w:hAnsi="Times New Roman" w:hint="eastAsia"/>
          <w:color w:val="000000" w:themeColor="text1"/>
          <w:sz w:val="24"/>
        </w:rPr>
        <w:t>靶肿块的象限范围、大小和</w:t>
      </w:r>
      <w:r w:rsidR="00F0595D">
        <w:rPr>
          <w:rFonts w:ascii="Times New Roman" w:hAnsi="Times New Roman" w:hint="eastAsia"/>
          <w:color w:val="000000" w:themeColor="text1"/>
          <w:sz w:val="24"/>
        </w:rPr>
        <w:t>质地</w:t>
      </w:r>
      <w:r>
        <w:rPr>
          <w:rFonts w:ascii="Times New Roman" w:hAnsi="Times New Roman" w:hint="eastAsia"/>
          <w:color w:val="000000" w:themeColor="text1"/>
          <w:sz w:val="24"/>
        </w:rPr>
        <w:t>，</w:t>
      </w:r>
      <w:r>
        <w:rPr>
          <w:rFonts w:ascii="Times New Roman" w:hAnsi="Times New Roman"/>
          <w:color w:val="000000" w:themeColor="text1"/>
          <w:sz w:val="24"/>
        </w:rPr>
        <w:t>并记录于</w:t>
      </w:r>
      <w:r w:rsidR="00206C3C">
        <w:rPr>
          <w:rFonts w:ascii="Times New Roman" w:hAnsi="Times New Roman" w:hint="eastAsia"/>
          <w:color w:val="000000" w:themeColor="text1"/>
          <w:sz w:val="24"/>
        </w:rPr>
        <w:t>原始</w:t>
      </w:r>
      <w:r w:rsidR="00206C3C">
        <w:rPr>
          <w:rFonts w:ascii="Times New Roman" w:hAnsi="Times New Roman"/>
          <w:color w:val="000000" w:themeColor="text1"/>
          <w:sz w:val="24"/>
        </w:rPr>
        <w:t>病历和</w:t>
      </w:r>
      <w:r>
        <w:rPr>
          <w:rFonts w:ascii="Times New Roman" w:hAnsi="Times New Roman"/>
          <w:color w:val="000000" w:themeColor="text1"/>
          <w:sz w:val="24"/>
        </w:rPr>
        <w:t>中医症状量表中</w:t>
      </w:r>
      <w:r w:rsidRPr="00E91C34">
        <w:rPr>
          <w:rFonts w:ascii="Times New Roman" w:hAnsi="Times New Roman"/>
          <w:color w:val="000000" w:themeColor="text1"/>
          <w:sz w:val="24"/>
        </w:rPr>
        <w:t>；</w:t>
      </w:r>
    </w:p>
    <w:p w14:paraId="7F6F575E" w14:textId="1CFE6DDD" w:rsidR="00E11AD0" w:rsidRDefault="00E11AD0" w:rsidP="001D44F1">
      <w:pPr>
        <w:pStyle w:val="a6"/>
        <w:numPr>
          <w:ilvl w:val="0"/>
          <w:numId w:val="55"/>
        </w:numPr>
        <w:adjustRightInd w:val="0"/>
        <w:snapToGrid w:val="0"/>
        <w:spacing w:line="360" w:lineRule="auto"/>
        <w:ind w:left="0" w:firstLine="480"/>
        <w:rPr>
          <w:rFonts w:ascii="Times New Roman" w:hAnsi="Times New Roman"/>
          <w:color w:val="000000" w:themeColor="text1"/>
          <w:sz w:val="24"/>
        </w:rPr>
      </w:pPr>
      <w:r w:rsidRPr="000B08E3">
        <w:rPr>
          <w:rFonts w:ascii="Times New Roman" w:hAnsi="Times New Roman"/>
          <w:color w:val="000000" w:themeColor="text1"/>
          <w:sz w:val="24"/>
        </w:rPr>
        <w:t>中医证候评分</w:t>
      </w:r>
      <w:r w:rsidR="00B239CF">
        <w:rPr>
          <w:rFonts w:ascii="Times New Roman" w:hAnsi="Times New Roman" w:hint="eastAsia"/>
          <w:color w:val="000000" w:themeColor="text1"/>
          <w:sz w:val="24"/>
        </w:rPr>
        <w:t>：内容</w:t>
      </w:r>
      <w:r w:rsidR="00B239CF">
        <w:rPr>
          <w:rFonts w:ascii="Times New Roman" w:hAnsi="Times New Roman"/>
          <w:color w:val="000000" w:themeColor="text1"/>
          <w:sz w:val="24"/>
        </w:rPr>
        <w:t>同</w:t>
      </w:r>
      <w:r w:rsidR="00B239CF">
        <w:rPr>
          <w:rFonts w:ascii="Times New Roman" w:hAnsi="Times New Roman" w:hint="eastAsia"/>
          <w:color w:val="000000" w:themeColor="text1"/>
          <w:sz w:val="24"/>
        </w:rPr>
        <w:t>访视</w:t>
      </w:r>
      <w:r w:rsidR="00B239CF">
        <w:rPr>
          <w:rFonts w:ascii="Times New Roman" w:hAnsi="Times New Roman" w:hint="eastAsia"/>
          <w:color w:val="000000" w:themeColor="text1"/>
          <w:sz w:val="24"/>
        </w:rPr>
        <w:t>2</w:t>
      </w:r>
      <w:r>
        <w:rPr>
          <w:rFonts w:ascii="Times New Roman" w:hAnsi="Times New Roman" w:hint="eastAsia"/>
          <w:color w:val="000000" w:themeColor="text1"/>
          <w:sz w:val="24"/>
        </w:rPr>
        <w:t>；</w:t>
      </w:r>
    </w:p>
    <w:p w14:paraId="6D77A4B9" w14:textId="33630BC6" w:rsidR="00E11AD0" w:rsidRDefault="00E11AD0" w:rsidP="008A5D45">
      <w:pPr>
        <w:pStyle w:val="a6"/>
        <w:numPr>
          <w:ilvl w:val="0"/>
          <w:numId w:val="55"/>
        </w:numPr>
        <w:adjustRightInd w:val="0"/>
        <w:snapToGrid w:val="0"/>
        <w:spacing w:line="360" w:lineRule="auto"/>
        <w:ind w:left="0" w:firstLine="480"/>
        <w:rPr>
          <w:rFonts w:ascii="Times New Roman" w:hAnsi="Times New Roman"/>
          <w:color w:val="000000" w:themeColor="text1"/>
          <w:sz w:val="24"/>
        </w:rPr>
      </w:pPr>
      <w:r w:rsidRPr="000B08E3">
        <w:rPr>
          <w:rFonts w:ascii="Times New Roman" w:hAnsi="Times New Roman"/>
          <w:color w:val="000000" w:themeColor="text1"/>
          <w:sz w:val="24"/>
        </w:rPr>
        <w:t>心电图检查</w:t>
      </w:r>
      <w:r w:rsidR="00B239CF">
        <w:rPr>
          <w:rFonts w:ascii="Times New Roman" w:hAnsi="Times New Roman" w:hint="eastAsia"/>
          <w:color w:val="000000" w:themeColor="text1"/>
          <w:sz w:val="24"/>
        </w:rPr>
        <w:t>：仅访视</w:t>
      </w:r>
      <w:r w:rsidR="00B239CF">
        <w:rPr>
          <w:rFonts w:ascii="Times New Roman" w:hAnsi="Times New Roman" w:hint="eastAsia"/>
          <w:color w:val="000000" w:themeColor="text1"/>
          <w:sz w:val="24"/>
        </w:rPr>
        <w:t>3</w:t>
      </w:r>
      <w:r w:rsidR="00B239CF">
        <w:rPr>
          <w:rFonts w:ascii="Times New Roman" w:hAnsi="Times New Roman" w:hint="eastAsia"/>
          <w:color w:val="000000" w:themeColor="text1"/>
          <w:sz w:val="24"/>
        </w:rPr>
        <w:t>、</w:t>
      </w:r>
      <w:r w:rsidR="00B239CF">
        <w:rPr>
          <w:rFonts w:ascii="Times New Roman" w:hAnsi="Times New Roman"/>
          <w:color w:val="000000" w:themeColor="text1"/>
          <w:sz w:val="24"/>
        </w:rPr>
        <w:t>访视</w:t>
      </w:r>
      <w:r w:rsidR="00B239CF">
        <w:rPr>
          <w:rFonts w:ascii="Times New Roman" w:hAnsi="Times New Roman" w:hint="eastAsia"/>
          <w:color w:val="000000" w:themeColor="text1"/>
          <w:sz w:val="24"/>
        </w:rPr>
        <w:t>5</w:t>
      </w:r>
      <w:r w:rsidR="00B239CF">
        <w:rPr>
          <w:rFonts w:ascii="Times New Roman" w:hAnsi="Times New Roman" w:hint="eastAsia"/>
          <w:color w:val="000000" w:themeColor="text1"/>
          <w:sz w:val="24"/>
        </w:rPr>
        <w:t>进行</w:t>
      </w:r>
      <w:r>
        <w:rPr>
          <w:rFonts w:ascii="Times New Roman" w:hAnsi="Times New Roman" w:hint="eastAsia"/>
          <w:color w:val="000000" w:themeColor="text1"/>
          <w:sz w:val="24"/>
        </w:rPr>
        <w:t>；</w:t>
      </w:r>
    </w:p>
    <w:p w14:paraId="21F74146" w14:textId="2A2BE028" w:rsidR="00E11AD0" w:rsidRDefault="00E11AD0" w:rsidP="001D44F1">
      <w:pPr>
        <w:pStyle w:val="a6"/>
        <w:numPr>
          <w:ilvl w:val="0"/>
          <w:numId w:val="55"/>
        </w:numPr>
        <w:adjustRightInd w:val="0"/>
        <w:snapToGrid w:val="0"/>
        <w:spacing w:line="360" w:lineRule="auto"/>
        <w:ind w:left="0" w:firstLine="480"/>
        <w:rPr>
          <w:rFonts w:ascii="Times New Roman" w:hAnsi="Times New Roman"/>
          <w:color w:val="000000" w:themeColor="text1"/>
          <w:sz w:val="24"/>
        </w:rPr>
      </w:pPr>
      <w:r w:rsidRPr="000B08E3">
        <w:rPr>
          <w:rFonts w:ascii="Times New Roman" w:hAnsi="Times New Roman"/>
          <w:color w:val="000000" w:themeColor="text1"/>
          <w:sz w:val="24"/>
        </w:rPr>
        <w:t>实验室安全性检查</w:t>
      </w:r>
      <w:r>
        <w:rPr>
          <w:rFonts w:ascii="Times New Roman" w:hAnsi="Times New Roman" w:hint="eastAsia"/>
          <w:color w:val="000000" w:themeColor="text1"/>
          <w:sz w:val="24"/>
        </w:rPr>
        <w:t>：</w:t>
      </w:r>
      <w:r w:rsidR="00B239CF">
        <w:rPr>
          <w:rFonts w:ascii="Times New Roman" w:hAnsi="Times New Roman" w:hint="eastAsia"/>
          <w:color w:val="000000" w:themeColor="text1"/>
          <w:sz w:val="24"/>
        </w:rPr>
        <w:t>内容</w:t>
      </w:r>
      <w:r w:rsidR="00B239CF">
        <w:rPr>
          <w:rFonts w:ascii="Times New Roman" w:hAnsi="Times New Roman"/>
          <w:color w:val="000000" w:themeColor="text1"/>
          <w:sz w:val="24"/>
        </w:rPr>
        <w:t>同</w:t>
      </w:r>
      <w:r w:rsidR="00B239CF">
        <w:rPr>
          <w:rFonts w:ascii="Times New Roman" w:hAnsi="Times New Roman" w:hint="eastAsia"/>
          <w:color w:val="000000" w:themeColor="text1"/>
          <w:sz w:val="24"/>
        </w:rPr>
        <w:t>访视</w:t>
      </w:r>
      <w:r w:rsidR="00B239CF">
        <w:rPr>
          <w:rFonts w:ascii="Times New Roman" w:hAnsi="Times New Roman"/>
          <w:color w:val="000000" w:themeColor="text1"/>
          <w:sz w:val="24"/>
        </w:rPr>
        <w:t>2</w:t>
      </w:r>
      <w:r w:rsidR="00B239CF">
        <w:rPr>
          <w:rFonts w:ascii="Times New Roman" w:hAnsi="Times New Roman"/>
          <w:color w:val="000000" w:themeColor="text1"/>
          <w:sz w:val="24"/>
        </w:rPr>
        <w:t>，</w:t>
      </w:r>
      <w:r w:rsidR="00B239CF">
        <w:rPr>
          <w:rFonts w:ascii="Times New Roman" w:hAnsi="Times New Roman" w:hint="eastAsia"/>
          <w:color w:val="000000" w:themeColor="text1"/>
          <w:sz w:val="24"/>
        </w:rPr>
        <w:t>仅访视</w:t>
      </w:r>
      <w:r w:rsidR="00B239CF">
        <w:rPr>
          <w:rFonts w:ascii="Times New Roman" w:hAnsi="Times New Roman" w:hint="eastAsia"/>
          <w:color w:val="000000" w:themeColor="text1"/>
          <w:sz w:val="24"/>
        </w:rPr>
        <w:t>3</w:t>
      </w:r>
      <w:r w:rsidR="00B239CF">
        <w:rPr>
          <w:rFonts w:ascii="Times New Roman" w:hAnsi="Times New Roman" w:hint="eastAsia"/>
          <w:color w:val="000000" w:themeColor="text1"/>
          <w:sz w:val="24"/>
        </w:rPr>
        <w:t>、</w:t>
      </w:r>
      <w:r w:rsidR="00B239CF">
        <w:rPr>
          <w:rFonts w:ascii="Times New Roman" w:hAnsi="Times New Roman"/>
          <w:color w:val="000000" w:themeColor="text1"/>
          <w:sz w:val="24"/>
        </w:rPr>
        <w:t>访视</w:t>
      </w:r>
      <w:r w:rsidR="00B239CF">
        <w:rPr>
          <w:rFonts w:ascii="Times New Roman" w:hAnsi="Times New Roman" w:hint="eastAsia"/>
          <w:color w:val="000000" w:themeColor="text1"/>
          <w:sz w:val="24"/>
        </w:rPr>
        <w:t>5</w:t>
      </w:r>
      <w:r w:rsidR="00B239CF">
        <w:rPr>
          <w:rFonts w:ascii="Times New Roman" w:hAnsi="Times New Roman" w:hint="eastAsia"/>
          <w:color w:val="000000" w:themeColor="text1"/>
          <w:sz w:val="24"/>
        </w:rPr>
        <w:t>进行；其中</w:t>
      </w:r>
      <w:r>
        <w:rPr>
          <w:rFonts w:ascii="Times New Roman" w:hAnsi="Times New Roman" w:hint="eastAsia"/>
          <w:color w:val="000000" w:themeColor="text1"/>
          <w:sz w:val="24"/>
        </w:rPr>
        <w:t>性激素</w:t>
      </w:r>
      <w:r>
        <w:rPr>
          <w:rFonts w:ascii="Times New Roman" w:hAnsi="Times New Roman"/>
          <w:color w:val="000000" w:themeColor="text1"/>
          <w:sz w:val="24"/>
        </w:rPr>
        <w:t>检查</w:t>
      </w:r>
      <w:r w:rsidR="00B239CF">
        <w:rPr>
          <w:rFonts w:ascii="Times New Roman" w:hAnsi="Times New Roman" w:hint="eastAsia"/>
          <w:color w:val="000000" w:themeColor="text1"/>
          <w:sz w:val="24"/>
        </w:rPr>
        <w:t>，</w:t>
      </w:r>
      <w:r>
        <w:rPr>
          <w:rFonts w:ascii="Times New Roman" w:hAnsi="Times New Roman" w:hint="eastAsia"/>
          <w:color w:val="000000" w:themeColor="text1"/>
          <w:sz w:val="24"/>
        </w:rPr>
        <w:t>仅</w:t>
      </w:r>
      <w:r>
        <w:rPr>
          <w:rFonts w:ascii="Times New Roman" w:hAnsi="Times New Roman"/>
          <w:color w:val="000000" w:themeColor="text1"/>
          <w:sz w:val="24"/>
        </w:rPr>
        <w:t>访视</w:t>
      </w:r>
      <w:r>
        <w:rPr>
          <w:rFonts w:ascii="Times New Roman" w:hAnsi="Times New Roman" w:hint="eastAsia"/>
          <w:color w:val="000000" w:themeColor="text1"/>
          <w:sz w:val="24"/>
        </w:rPr>
        <w:t>5</w:t>
      </w:r>
      <w:r>
        <w:rPr>
          <w:rFonts w:ascii="Times New Roman" w:hAnsi="Times New Roman" w:hint="eastAsia"/>
          <w:color w:val="000000" w:themeColor="text1"/>
          <w:sz w:val="24"/>
        </w:rPr>
        <w:t>进行；</w:t>
      </w:r>
      <w:r w:rsidR="00F67826">
        <w:rPr>
          <w:rFonts w:ascii="Times New Roman" w:hAnsi="Times New Roman" w:hint="eastAsia"/>
          <w:color w:val="000000" w:themeColor="text1"/>
          <w:sz w:val="24"/>
        </w:rPr>
        <w:t>额外于</w:t>
      </w:r>
      <w:r w:rsidR="00F67826">
        <w:rPr>
          <w:rFonts w:ascii="Times New Roman" w:hAnsi="Times New Roman"/>
          <w:color w:val="000000" w:themeColor="text1"/>
          <w:sz w:val="24"/>
        </w:rPr>
        <w:t>访视</w:t>
      </w:r>
      <w:r w:rsidR="00F67826">
        <w:rPr>
          <w:rFonts w:ascii="Times New Roman" w:hAnsi="Times New Roman" w:hint="eastAsia"/>
          <w:color w:val="000000" w:themeColor="text1"/>
          <w:sz w:val="24"/>
        </w:rPr>
        <w:t>5</w:t>
      </w:r>
      <w:r w:rsidR="00F67826">
        <w:rPr>
          <w:rFonts w:ascii="Times New Roman" w:hAnsi="Times New Roman" w:hint="eastAsia"/>
          <w:color w:val="000000" w:themeColor="text1"/>
          <w:sz w:val="24"/>
        </w:rPr>
        <w:t>进行</w:t>
      </w:r>
      <w:r w:rsidR="00F67826">
        <w:rPr>
          <w:rFonts w:ascii="Times New Roman" w:hAnsi="Times New Roman"/>
          <w:color w:val="000000" w:themeColor="text1"/>
          <w:sz w:val="24"/>
        </w:rPr>
        <w:t>女性血妊娠检查。</w:t>
      </w:r>
    </w:p>
    <w:p w14:paraId="502D6DDD" w14:textId="1750FD14" w:rsidR="00E11AD0" w:rsidRPr="001D44F1" w:rsidRDefault="00E11AD0" w:rsidP="001D44F1">
      <w:pPr>
        <w:pStyle w:val="a6"/>
        <w:numPr>
          <w:ilvl w:val="0"/>
          <w:numId w:val="55"/>
        </w:numPr>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乳腺</w:t>
      </w:r>
      <w:r w:rsidRPr="00E91C34">
        <w:rPr>
          <w:rFonts w:ascii="Times New Roman" w:hAnsi="Times New Roman"/>
          <w:color w:val="000000" w:themeColor="text1"/>
          <w:sz w:val="24"/>
        </w:rPr>
        <w:t>B</w:t>
      </w:r>
      <w:r w:rsidRPr="00E91C34">
        <w:rPr>
          <w:rFonts w:ascii="Times New Roman" w:hAnsi="Times New Roman"/>
          <w:color w:val="000000" w:themeColor="text1"/>
          <w:sz w:val="24"/>
        </w:rPr>
        <w:t>超检查</w:t>
      </w:r>
      <w:r w:rsidR="00B239CF">
        <w:rPr>
          <w:rFonts w:ascii="Times New Roman" w:hAnsi="Times New Roman" w:hint="eastAsia"/>
          <w:color w:val="000000" w:themeColor="text1"/>
          <w:sz w:val="24"/>
        </w:rPr>
        <w:t>：内容</w:t>
      </w:r>
      <w:r w:rsidR="00B239CF">
        <w:rPr>
          <w:rFonts w:ascii="Times New Roman" w:hAnsi="Times New Roman"/>
          <w:color w:val="000000" w:themeColor="text1"/>
          <w:sz w:val="24"/>
        </w:rPr>
        <w:t>同</w:t>
      </w:r>
      <w:r w:rsidR="00B239CF">
        <w:rPr>
          <w:rFonts w:ascii="Times New Roman" w:hAnsi="Times New Roman" w:hint="eastAsia"/>
          <w:color w:val="000000" w:themeColor="text1"/>
          <w:sz w:val="24"/>
        </w:rPr>
        <w:t>访视</w:t>
      </w:r>
      <w:r w:rsidR="00B239CF">
        <w:rPr>
          <w:rFonts w:ascii="Times New Roman" w:hAnsi="Times New Roman" w:hint="eastAsia"/>
          <w:color w:val="000000" w:themeColor="text1"/>
          <w:sz w:val="24"/>
        </w:rPr>
        <w:t>1</w:t>
      </w:r>
      <w:r w:rsidR="00B239CF">
        <w:rPr>
          <w:rFonts w:ascii="Times New Roman" w:hAnsi="Times New Roman" w:hint="eastAsia"/>
          <w:color w:val="000000" w:themeColor="text1"/>
          <w:sz w:val="24"/>
        </w:rPr>
        <w:t>，</w:t>
      </w:r>
      <w:r>
        <w:rPr>
          <w:rFonts w:ascii="Times New Roman" w:hAnsi="Times New Roman" w:hint="eastAsia"/>
          <w:color w:val="000000" w:themeColor="text1"/>
          <w:sz w:val="24"/>
        </w:rPr>
        <w:t>仅</w:t>
      </w:r>
      <w:r>
        <w:rPr>
          <w:rFonts w:ascii="Times New Roman" w:hAnsi="Times New Roman"/>
          <w:color w:val="000000" w:themeColor="text1"/>
          <w:sz w:val="24"/>
        </w:rPr>
        <w:t>访视</w:t>
      </w:r>
      <w:r>
        <w:rPr>
          <w:rFonts w:ascii="Times New Roman" w:hAnsi="Times New Roman" w:hint="eastAsia"/>
          <w:color w:val="000000" w:themeColor="text1"/>
          <w:sz w:val="24"/>
        </w:rPr>
        <w:t>5</w:t>
      </w:r>
      <w:r>
        <w:rPr>
          <w:rFonts w:ascii="Times New Roman" w:hAnsi="Times New Roman" w:hint="eastAsia"/>
          <w:color w:val="000000" w:themeColor="text1"/>
          <w:sz w:val="24"/>
        </w:rPr>
        <w:t>进行；</w:t>
      </w:r>
    </w:p>
    <w:p w14:paraId="258FDBD8" w14:textId="77777777" w:rsidR="00E11AD0" w:rsidRDefault="00E11AD0" w:rsidP="001D44F1">
      <w:pPr>
        <w:pStyle w:val="a6"/>
        <w:numPr>
          <w:ilvl w:val="0"/>
          <w:numId w:val="55"/>
        </w:numPr>
        <w:adjustRightInd w:val="0"/>
        <w:snapToGrid w:val="0"/>
        <w:spacing w:line="360" w:lineRule="auto"/>
        <w:ind w:left="0" w:firstLine="480"/>
        <w:rPr>
          <w:rFonts w:ascii="Times New Roman" w:hAnsi="Times New Roman"/>
          <w:color w:val="000000" w:themeColor="text1"/>
          <w:sz w:val="24"/>
        </w:rPr>
      </w:pPr>
      <w:r w:rsidRPr="000B08E3">
        <w:rPr>
          <w:rFonts w:ascii="Times New Roman" w:hAnsi="Times New Roman"/>
          <w:color w:val="000000" w:themeColor="text1"/>
          <w:sz w:val="24"/>
        </w:rPr>
        <w:t>收集不良事件信息</w:t>
      </w:r>
      <w:r>
        <w:rPr>
          <w:rFonts w:ascii="Times New Roman" w:hAnsi="Times New Roman" w:hint="eastAsia"/>
          <w:color w:val="000000" w:themeColor="text1"/>
          <w:sz w:val="24"/>
        </w:rPr>
        <w:t>；</w:t>
      </w:r>
    </w:p>
    <w:p w14:paraId="603FEB09" w14:textId="77777777" w:rsidR="001A6132" w:rsidRPr="008A5D45" w:rsidRDefault="001A6132" w:rsidP="008A5D45">
      <w:pPr>
        <w:pStyle w:val="a6"/>
        <w:numPr>
          <w:ilvl w:val="0"/>
          <w:numId w:val="55"/>
        </w:numPr>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收集伴随</w:t>
      </w:r>
      <w:r>
        <w:rPr>
          <w:rFonts w:ascii="Times New Roman" w:hAnsi="Times New Roman"/>
          <w:color w:val="000000" w:themeColor="text1"/>
          <w:sz w:val="24"/>
        </w:rPr>
        <w:t>治疗信息；</w:t>
      </w:r>
    </w:p>
    <w:p w14:paraId="5D2E2E5C" w14:textId="4804A894" w:rsidR="00E11AD0" w:rsidRPr="001D44F1" w:rsidRDefault="00E11AD0" w:rsidP="001D44F1">
      <w:pPr>
        <w:pStyle w:val="a6"/>
        <w:numPr>
          <w:ilvl w:val="0"/>
          <w:numId w:val="55"/>
        </w:numPr>
        <w:adjustRightInd w:val="0"/>
        <w:snapToGrid w:val="0"/>
        <w:spacing w:line="360" w:lineRule="auto"/>
        <w:ind w:left="0" w:firstLine="480"/>
        <w:rPr>
          <w:color w:val="000000" w:themeColor="text1"/>
          <w:sz w:val="24"/>
        </w:rPr>
      </w:pPr>
      <w:r w:rsidRPr="001D44F1">
        <w:rPr>
          <w:rFonts w:ascii="Times New Roman" w:hAnsi="Times New Roman" w:hint="eastAsia"/>
          <w:color w:val="000000" w:themeColor="text1"/>
          <w:sz w:val="24"/>
        </w:rPr>
        <w:t>发放试验药物及受试者日记卡</w:t>
      </w:r>
      <w:r w:rsidR="00F67826">
        <w:rPr>
          <w:rFonts w:ascii="Times New Roman" w:hAnsi="Times New Roman" w:hint="eastAsia"/>
          <w:color w:val="000000" w:themeColor="text1"/>
          <w:sz w:val="24"/>
        </w:rPr>
        <w:t>：内容</w:t>
      </w:r>
      <w:r w:rsidR="00F67826">
        <w:rPr>
          <w:rFonts w:ascii="Times New Roman" w:hAnsi="Times New Roman"/>
          <w:color w:val="000000" w:themeColor="text1"/>
          <w:sz w:val="24"/>
        </w:rPr>
        <w:t>同访视</w:t>
      </w:r>
      <w:r w:rsidR="00F67826">
        <w:rPr>
          <w:rFonts w:ascii="Times New Roman" w:hAnsi="Times New Roman" w:hint="eastAsia"/>
          <w:color w:val="000000" w:themeColor="text1"/>
          <w:sz w:val="24"/>
        </w:rPr>
        <w:t>2</w:t>
      </w:r>
      <w:r w:rsidR="00F67826">
        <w:rPr>
          <w:rFonts w:ascii="Times New Roman" w:hAnsi="Times New Roman" w:hint="eastAsia"/>
          <w:color w:val="000000" w:themeColor="text1"/>
          <w:sz w:val="24"/>
        </w:rPr>
        <w:t>；</w:t>
      </w:r>
      <w:r w:rsidR="00F67826">
        <w:rPr>
          <w:rFonts w:ascii="Times New Roman" w:hAnsi="Times New Roman"/>
          <w:color w:val="000000" w:themeColor="text1"/>
          <w:sz w:val="24"/>
        </w:rPr>
        <w:t>其中</w:t>
      </w:r>
      <w:r>
        <w:rPr>
          <w:rFonts w:ascii="Times New Roman" w:hAnsi="Times New Roman" w:hint="eastAsia"/>
          <w:color w:val="000000" w:themeColor="text1"/>
          <w:sz w:val="24"/>
        </w:rPr>
        <w:t>访视</w:t>
      </w:r>
      <w:r>
        <w:rPr>
          <w:rFonts w:ascii="Times New Roman" w:hAnsi="Times New Roman" w:hint="eastAsia"/>
          <w:color w:val="000000" w:themeColor="text1"/>
          <w:sz w:val="24"/>
        </w:rPr>
        <w:t>5</w:t>
      </w:r>
      <w:r>
        <w:rPr>
          <w:rFonts w:ascii="Times New Roman" w:hAnsi="Times New Roman" w:hint="eastAsia"/>
          <w:color w:val="000000" w:themeColor="text1"/>
          <w:sz w:val="24"/>
        </w:rPr>
        <w:t>不再</w:t>
      </w:r>
      <w:r>
        <w:rPr>
          <w:rFonts w:ascii="Times New Roman" w:hAnsi="Times New Roman"/>
          <w:color w:val="000000" w:themeColor="text1"/>
          <w:sz w:val="24"/>
        </w:rPr>
        <w:t>发放试验药物</w:t>
      </w:r>
      <w:r w:rsidR="00F67826">
        <w:rPr>
          <w:rFonts w:ascii="Times New Roman" w:hAnsi="Times New Roman" w:hint="eastAsia"/>
          <w:color w:val="000000" w:themeColor="text1"/>
          <w:sz w:val="24"/>
        </w:rPr>
        <w:t>，</w:t>
      </w:r>
      <w:r w:rsidR="00F67826">
        <w:rPr>
          <w:rFonts w:ascii="Times New Roman" w:hAnsi="Times New Roman"/>
          <w:color w:val="000000" w:themeColor="text1"/>
          <w:sz w:val="24"/>
        </w:rPr>
        <w:t>仅发放受试者日记卡</w:t>
      </w:r>
      <w:r>
        <w:rPr>
          <w:rFonts w:ascii="Times New Roman" w:hAnsi="Times New Roman" w:hint="eastAsia"/>
          <w:color w:val="000000" w:themeColor="text1"/>
          <w:sz w:val="24"/>
        </w:rPr>
        <w:t>。</w:t>
      </w:r>
    </w:p>
    <w:p w14:paraId="5DFB17B2" w14:textId="6F5E3A1D" w:rsidR="00AC3A23" w:rsidRPr="00AC3A23" w:rsidRDefault="00E11AD0" w:rsidP="001D44F1">
      <w:pPr>
        <w:keepNext/>
        <w:widowControl/>
        <w:topLinePunct/>
        <w:adjustRightInd w:val="0"/>
        <w:snapToGrid w:val="0"/>
        <w:spacing w:line="360" w:lineRule="auto"/>
        <w:jc w:val="left"/>
        <w:outlineLvl w:val="1"/>
        <w:rPr>
          <w:b/>
          <w:color w:val="000000" w:themeColor="text1"/>
          <w:sz w:val="24"/>
        </w:rPr>
      </w:pPr>
      <w:bookmarkStart w:id="380" w:name="_Toc11266871"/>
      <w:r>
        <w:rPr>
          <w:rFonts w:hint="eastAsia"/>
          <w:b/>
          <w:color w:val="000000" w:themeColor="text1"/>
          <w:sz w:val="24"/>
        </w:rPr>
        <w:t>7.</w:t>
      </w:r>
      <w:r>
        <w:rPr>
          <w:b/>
          <w:color w:val="000000" w:themeColor="text1"/>
          <w:sz w:val="24"/>
        </w:rPr>
        <w:t xml:space="preserve">4 </w:t>
      </w:r>
      <w:r w:rsidR="00AC3A23" w:rsidRPr="00AC3A23">
        <w:rPr>
          <w:rFonts w:hint="eastAsia"/>
          <w:b/>
          <w:color w:val="000000" w:themeColor="text1"/>
          <w:sz w:val="24"/>
        </w:rPr>
        <w:t>随访</w:t>
      </w:r>
      <w:r w:rsidR="00AC3A23" w:rsidRPr="00AC3A23">
        <w:rPr>
          <w:b/>
          <w:color w:val="000000" w:themeColor="text1"/>
          <w:sz w:val="24"/>
        </w:rPr>
        <w:t>期</w:t>
      </w:r>
      <w:r>
        <w:rPr>
          <w:rFonts w:hint="eastAsia"/>
          <w:b/>
          <w:color w:val="000000" w:themeColor="text1"/>
          <w:sz w:val="24"/>
        </w:rPr>
        <w:t>（</w:t>
      </w:r>
      <w:r>
        <w:rPr>
          <w:b/>
          <w:color w:val="000000" w:themeColor="text1"/>
          <w:sz w:val="24"/>
        </w:rPr>
        <w:t>1</w:t>
      </w:r>
      <w:r w:rsidRPr="000B08E3">
        <w:rPr>
          <w:rFonts w:hint="eastAsia"/>
          <w:b/>
          <w:color w:val="000000" w:themeColor="text1"/>
          <w:sz w:val="24"/>
        </w:rPr>
        <w:t>个</w:t>
      </w:r>
      <w:r w:rsidRPr="000B08E3">
        <w:rPr>
          <w:b/>
          <w:color w:val="000000" w:themeColor="text1"/>
          <w:sz w:val="24"/>
        </w:rPr>
        <w:t>月经周期</w:t>
      </w:r>
      <w:r>
        <w:rPr>
          <w:rFonts w:hint="eastAsia"/>
          <w:b/>
          <w:color w:val="000000" w:themeColor="text1"/>
          <w:sz w:val="24"/>
        </w:rPr>
        <w:t>）</w:t>
      </w:r>
      <w:bookmarkEnd w:id="380"/>
    </w:p>
    <w:p w14:paraId="04C8FB48" w14:textId="0101B990" w:rsidR="00AC3A23" w:rsidRPr="00AC3A23" w:rsidRDefault="00AC3A23" w:rsidP="009B34B9">
      <w:pPr>
        <w:adjustRightInd w:val="0"/>
        <w:snapToGrid w:val="0"/>
        <w:spacing w:line="360" w:lineRule="auto"/>
        <w:ind w:firstLineChars="200" w:firstLine="482"/>
        <w:rPr>
          <w:b/>
          <w:color w:val="000000" w:themeColor="text1"/>
          <w:sz w:val="24"/>
        </w:rPr>
      </w:pPr>
      <w:r w:rsidRPr="00AC3A23">
        <w:rPr>
          <w:rFonts w:hint="eastAsia"/>
          <w:b/>
          <w:color w:val="000000" w:themeColor="text1"/>
          <w:sz w:val="24"/>
        </w:rPr>
        <w:t>访视</w:t>
      </w:r>
      <w:r w:rsidRPr="00AC3A23">
        <w:rPr>
          <w:rFonts w:hint="eastAsia"/>
          <w:b/>
          <w:color w:val="000000" w:themeColor="text1"/>
          <w:sz w:val="24"/>
        </w:rPr>
        <w:t>6</w:t>
      </w:r>
      <w:r w:rsidRPr="00AC3A23">
        <w:rPr>
          <w:rFonts w:hint="eastAsia"/>
          <w:b/>
          <w:color w:val="000000" w:themeColor="text1"/>
          <w:sz w:val="24"/>
        </w:rPr>
        <w:t>：</w:t>
      </w:r>
      <w:r w:rsidRPr="001D44F1">
        <w:rPr>
          <w:rFonts w:hint="eastAsia"/>
          <w:color w:val="000000" w:themeColor="text1"/>
          <w:sz w:val="24"/>
        </w:rPr>
        <w:t>治疗期用药后第</w:t>
      </w:r>
      <w:r w:rsidRPr="001D44F1">
        <w:rPr>
          <w:color w:val="000000" w:themeColor="text1"/>
          <w:sz w:val="24"/>
        </w:rPr>
        <w:t>4</w:t>
      </w:r>
      <w:r w:rsidRPr="001D44F1">
        <w:rPr>
          <w:rFonts w:hint="eastAsia"/>
          <w:color w:val="000000" w:themeColor="text1"/>
          <w:sz w:val="24"/>
        </w:rPr>
        <w:t>次月经结束后</w:t>
      </w:r>
      <w:r w:rsidRPr="001D44F1">
        <w:rPr>
          <w:color w:val="000000" w:themeColor="text1"/>
          <w:sz w:val="24"/>
        </w:rPr>
        <w:t>3</w:t>
      </w:r>
      <w:r w:rsidRPr="002C7512">
        <w:rPr>
          <w:color w:val="000000" w:themeColor="text1"/>
          <w:sz w:val="24"/>
        </w:rPr>
        <w:t>±</w:t>
      </w:r>
      <w:r w:rsidRPr="001D44F1">
        <w:rPr>
          <w:color w:val="000000" w:themeColor="text1"/>
          <w:sz w:val="24"/>
        </w:rPr>
        <w:t>2</w:t>
      </w:r>
      <w:r w:rsidRPr="001D44F1">
        <w:rPr>
          <w:rFonts w:hint="eastAsia"/>
          <w:color w:val="000000" w:themeColor="text1"/>
          <w:sz w:val="24"/>
        </w:rPr>
        <w:t>天</w:t>
      </w:r>
      <w:r w:rsidR="00E11AD0">
        <w:rPr>
          <w:rFonts w:hint="eastAsia"/>
          <w:color w:val="000000" w:themeColor="text1"/>
          <w:sz w:val="24"/>
        </w:rPr>
        <w:t>。</w:t>
      </w:r>
    </w:p>
    <w:p w14:paraId="620B2445" w14:textId="6FB708F1" w:rsidR="008B3749" w:rsidRDefault="00AC3A23" w:rsidP="00AC3A23">
      <w:pPr>
        <w:adjustRightInd w:val="0"/>
        <w:snapToGrid w:val="0"/>
        <w:spacing w:line="360" w:lineRule="auto"/>
        <w:ind w:firstLineChars="200" w:firstLine="480"/>
        <w:rPr>
          <w:color w:val="000000" w:themeColor="text1"/>
          <w:sz w:val="24"/>
        </w:rPr>
      </w:pPr>
      <w:r w:rsidRPr="00AC3A23">
        <w:rPr>
          <w:rFonts w:hint="eastAsia"/>
          <w:color w:val="000000" w:themeColor="text1"/>
          <w:sz w:val="24"/>
        </w:rPr>
        <w:t>随访期</w:t>
      </w:r>
      <w:r w:rsidRPr="00AC3A23">
        <w:rPr>
          <w:color w:val="000000" w:themeColor="text1"/>
          <w:sz w:val="24"/>
        </w:rPr>
        <w:t>内患者不再服用</w:t>
      </w:r>
      <w:r w:rsidR="00F67826">
        <w:rPr>
          <w:rFonts w:hint="eastAsia"/>
          <w:color w:val="000000" w:themeColor="text1"/>
          <w:sz w:val="24"/>
        </w:rPr>
        <w:t>试验</w:t>
      </w:r>
      <w:r w:rsidRPr="00AC3A23">
        <w:rPr>
          <w:color w:val="000000" w:themeColor="text1"/>
          <w:sz w:val="24"/>
        </w:rPr>
        <w:t>药物</w:t>
      </w:r>
      <w:r w:rsidR="008B3749">
        <w:rPr>
          <w:rFonts w:hint="eastAsia"/>
          <w:color w:val="000000" w:themeColor="text1"/>
          <w:sz w:val="24"/>
        </w:rPr>
        <w:t>，</w:t>
      </w:r>
      <w:r w:rsidRPr="00AC3A23">
        <w:rPr>
          <w:color w:val="000000" w:themeColor="text1"/>
          <w:sz w:val="24"/>
        </w:rPr>
        <w:t>于</w:t>
      </w:r>
      <w:r w:rsidRPr="00AC3A23">
        <w:rPr>
          <w:rFonts w:hint="eastAsia"/>
          <w:color w:val="000000" w:themeColor="text1"/>
          <w:sz w:val="24"/>
        </w:rPr>
        <w:t>首次治疗期用药后，第</w:t>
      </w:r>
      <w:r w:rsidRPr="00AC3A23">
        <w:rPr>
          <w:color w:val="000000" w:themeColor="text1"/>
          <w:sz w:val="24"/>
        </w:rPr>
        <w:t>4</w:t>
      </w:r>
      <w:r w:rsidRPr="00AC3A23">
        <w:rPr>
          <w:rFonts w:hint="eastAsia"/>
          <w:color w:val="000000" w:themeColor="text1"/>
          <w:sz w:val="24"/>
        </w:rPr>
        <w:t>次月经结束后</w:t>
      </w:r>
      <w:r w:rsidRPr="00AC3A23">
        <w:rPr>
          <w:rFonts w:hint="eastAsia"/>
          <w:color w:val="000000" w:themeColor="text1"/>
          <w:sz w:val="24"/>
        </w:rPr>
        <w:t>3</w:t>
      </w:r>
      <w:r w:rsidRPr="002C7512">
        <w:rPr>
          <w:color w:val="000000" w:themeColor="text1"/>
          <w:sz w:val="24"/>
        </w:rPr>
        <w:t>±</w:t>
      </w:r>
      <w:r w:rsidRPr="00AC3A23">
        <w:rPr>
          <w:rFonts w:hint="eastAsia"/>
          <w:color w:val="000000" w:themeColor="text1"/>
          <w:sz w:val="24"/>
        </w:rPr>
        <w:t>2</w:t>
      </w:r>
      <w:r w:rsidRPr="00AC3A23">
        <w:rPr>
          <w:rFonts w:hint="eastAsia"/>
          <w:color w:val="000000" w:themeColor="text1"/>
          <w:sz w:val="24"/>
        </w:rPr>
        <w:t>天来院</w:t>
      </w:r>
      <w:r w:rsidR="008B3749">
        <w:rPr>
          <w:rFonts w:hint="eastAsia"/>
          <w:color w:val="000000" w:themeColor="text1"/>
          <w:sz w:val="24"/>
        </w:rPr>
        <w:t>随访</w:t>
      </w:r>
      <w:r w:rsidR="008B3749">
        <w:rPr>
          <w:color w:val="000000" w:themeColor="text1"/>
          <w:sz w:val="24"/>
        </w:rPr>
        <w:t>，</w:t>
      </w:r>
      <w:r w:rsidR="008B3749">
        <w:rPr>
          <w:rFonts w:hint="eastAsia"/>
          <w:color w:val="000000" w:themeColor="text1"/>
          <w:sz w:val="24"/>
        </w:rPr>
        <w:t>完成</w:t>
      </w:r>
      <w:r w:rsidR="008B3749">
        <w:rPr>
          <w:color w:val="000000" w:themeColor="text1"/>
          <w:sz w:val="24"/>
        </w:rPr>
        <w:t>如下检查和</w:t>
      </w:r>
      <w:r w:rsidR="00F67826">
        <w:rPr>
          <w:rFonts w:hint="eastAsia"/>
          <w:color w:val="000000" w:themeColor="text1"/>
          <w:sz w:val="24"/>
        </w:rPr>
        <w:t>评价</w:t>
      </w:r>
      <w:r w:rsidR="008B3749">
        <w:rPr>
          <w:color w:val="000000" w:themeColor="text1"/>
          <w:sz w:val="24"/>
        </w:rPr>
        <w:t>：</w:t>
      </w:r>
    </w:p>
    <w:p w14:paraId="7BD7B7AB" w14:textId="7F5F1F67" w:rsidR="00F67826" w:rsidRDefault="00F67826" w:rsidP="008A5D45">
      <w:pPr>
        <w:pStyle w:val="a6"/>
        <w:numPr>
          <w:ilvl w:val="0"/>
          <w:numId w:val="56"/>
        </w:numPr>
        <w:adjustRightInd w:val="0"/>
        <w:snapToGrid w:val="0"/>
        <w:spacing w:line="360" w:lineRule="auto"/>
        <w:ind w:left="0" w:firstLine="480"/>
        <w:rPr>
          <w:rFonts w:ascii="Times New Roman" w:hAnsi="Times New Roman"/>
          <w:color w:val="000000" w:themeColor="text1"/>
          <w:sz w:val="24"/>
        </w:rPr>
      </w:pPr>
      <w:r w:rsidRPr="00F67826">
        <w:rPr>
          <w:rFonts w:ascii="Times New Roman" w:hAnsi="Times New Roman" w:hint="eastAsia"/>
          <w:color w:val="000000" w:themeColor="text1"/>
          <w:sz w:val="24"/>
        </w:rPr>
        <w:t>回收</w:t>
      </w:r>
      <w:r>
        <w:rPr>
          <w:rFonts w:ascii="Times New Roman" w:hAnsi="Times New Roman" w:hint="eastAsia"/>
          <w:color w:val="000000" w:themeColor="text1"/>
          <w:sz w:val="24"/>
        </w:rPr>
        <w:t>随访期</w:t>
      </w:r>
      <w:r w:rsidRPr="00F67826">
        <w:rPr>
          <w:rFonts w:ascii="Times New Roman" w:hAnsi="Times New Roman" w:hint="eastAsia"/>
          <w:color w:val="000000" w:themeColor="text1"/>
          <w:sz w:val="24"/>
        </w:rPr>
        <w:t>受试者日记卡</w:t>
      </w:r>
      <w:r>
        <w:rPr>
          <w:rFonts w:ascii="Times New Roman" w:hAnsi="Times New Roman" w:hint="eastAsia"/>
          <w:color w:val="000000" w:themeColor="text1"/>
          <w:sz w:val="24"/>
        </w:rPr>
        <w:t>；</w:t>
      </w:r>
    </w:p>
    <w:p w14:paraId="1FFC428D" w14:textId="39C6AF3D" w:rsidR="00F67826" w:rsidRDefault="00F67826" w:rsidP="001D44F1">
      <w:pPr>
        <w:pStyle w:val="a6"/>
        <w:numPr>
          <w:ilvl w:val="0"/>
          <w:numId w:val="56"/>
        </w:numPr>
        <w:adjustRightInd w:val="0"/>
        <w:snapToGrid w:val="0"/>
        <w:spacing w:line="360" w:lineRule="auto"/>
        <w:ind w:left="0" w:firstLine="480"/>
        <w:rPr>
          <w:rFonts w:ascii="Times New Roman" w:hAnsi="Times New Roman"/>
          <w:color w:val="000000" w:themeColor="text1"/>
          <w:sz w:val="24"/>
        </w:rPr>
      </w:pPr>
      <w:r w:rsidRPr="00E11AD0">
        <w:rPr>
          <w:rFonts w:ascii="Times New Roman" w:hAnsi="Times New Roman" w:hint="eastAsia"/>
          <w:color w:val="000000" w:themeColor="text1"/>
          <w:sz w:val="24"/>
        </w:rPr>
        <w:t>收集</w:t>
      </w:r>
      <w:r>
        <w:rPr>
          <w:rFonts w:ascii="Times New Roman" w:hAnsi="Times New Roman" w:hint="eastAsia"/>
          <w:color w:val="000000" w:themeColor="text1"/>
          <w:sz w:val="24"/>
        </w:rPr>
        <w:t>随访期</w:t>
      </w:r>
      <w:r w:rsidRPr="00E11AD0">
        <w:rPr>
          <w:rFonts w:ascii="Times New Roman" w:hAnsi="Times New Roman" w:hint="eastAsia"/>
          <w:color w:val="000000" w:themeColor="text1"/>
          <w:sz w:val="24"/>
        </w:rPr>
        <w:t>月经状况（月经量、颜色、是否有血块）及末次月经结束日期</w:t>
      </w:r>
      <w:r>
        <w:rPr>
          <w:rFonts w:ascii="Times New Roman" w:hAnsi="Times New Roman" w:hint="eastAsia"/>
          <w:color w:val="000000" w:themeColor="text1"/>
          <w:sz w:val="24"/>
        </w:rPr>
        <w:t>；</w:t>
      </w:r>
    </w:p>
    <w:p w14:paraId="1DF246EE" w14:textId="7EB677FA" w:rsidR="00F67826" w:rsidRDefault="00F67826" w:rsidP="008A5D45">
      <w:pPr>
        <w:pStyle w:val="a6"/>
        <w:numPr>
          <w:ilvl w:val="0"/>
          <w:numId w:val="56"/>
        </w:numPr>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hint="eastAsia"/>
          <w:color w:val="000000" w:themeColor="text1"/>
          <w:sz w:val="24"/>
        </w:rPr>
        <w:t>乳腺疼痛自评：从回收的</w:t>
      </w:r>
      <w:r w:rsidRPr="008A5D45">
        <w:rPr>
          <w:rFonts w:ascii="Times New Roman" w:hAnsi="Times New Roman"/>
          <w:color w:val="000000" w:themeColor="text1"/>
          <w:sz w:val="24"/>
        </w:rPr>
        <w:t>NRS</w:t>
      </w:r>
      <w:r w:rsidRPr="008A5D45">
        <w:rPr>
          <w:rFonts w:ascii="Times New Roman" w:hAnsi="Times New Roman" w:hint="eastAsia"/>
          <w:color w:val="000000" w:themeColor="text1"/>
          <w:sz w:val="24"/>
        </w:rPr>
        <w:t>日记卡中，收集</w:t>
      </w:r>
      <w:r>
        <w:rPr>
          <w:rFonts w:ascii="Times New Roman" w:hAnsi="Times New Roman" w:hint="eastAsia"/>
          <w:color w:val="000000" w:themeColor="text1"/>
          <w:sz w:val="24"/>
        </w:rPr>
        <w:t>随访期</w:t>
      </w:r>
      <w:r w:rsidRPr="008A5D45">
        <w:rPr>
          <w:rFonts w:ascii="Times New Roman" w:hAnsi="Times New Roman" w:hint="eastAsia"/>
          <w:color w:val="000000" w:themeColor="text1"/>
          <w:sz w:val="24"/>
        </w:rPr>
        <w:t>内受试者乳腺疼痛情况；</w:t>
      </w:r>
    </w:p>
    <w:p w14:paraId="5358B889" w14:textId="40BB3CEE" w:rsidR="007F3C79" w:rsidRDefault="00F67826" w:rsidP="008A5D45">
      <w:pPr>
        <w:pStyle w:val="a6"/>
        <w:numPr>
          <w:ilvl w:val="0"/>
          <w:numId w:val="56"/>
        </w:numPr>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hint="eastAsia"/>
          <w:color w:val="000000" w:themeColor="text1"/>
          <w:sz w:val="24"/>
        </w:rPr>
        <w:t>乳腺检查：乳腺触痛情况，靶肿块的象限范围、大小和</w:t>
      </w:r>
      <w:r w:rsidR="00F0595D">
        <w:rPr>
          <w:rFonts w:ascii="Times New Roman" w:hAnsi="Times New Roman" w:hint="eastAsia"/>
          <w:color w:val="000000" w:themeColor="text1"/>
          <w:sz w:val="24"/>
        </w:rPr>
        <w:t>质地</w:t>
      </w:r>
      <w:r w:rsidRPr="008A5D45">
        <w:rPr>
          <w:rFonts w:ascii="Times New Roman" w:hAnsi="Times New Roman" w:hint="eastAsia"/>
          <w:color w:val="000000" w:themeColor="text1"/>
          <w:sz w:val="24"/>
        </w:rPr>
        <w:t>，并记录于</w:t>
      </w:r>
      <w:r w:rsidR="00206C3C">
        <w:rPr>
          <w:rFonts w:ascii="Times New Roman" w:hAnsi="Times New Roman" w:hint="eastAsia"/>
          <w:color w:val="000000" w:themeColor="text1"/>
          <w:sz w:val="24"/>
        </w:rPr>
        <w:t>原始</w:t>
      </w:r>
      <w:r w:rsidR="00206C3C">
        <w:rPr>
          <w:rFonts w:ascii="Times New Roman" w:hAnsi="Times New Roman"/>
          <w:color w:val="000000" w:themeColor="text1"/>
          <w:sz w:val="24"/>
        </w:rPr>
        <w:t>病历和</w:t>
      </w:r>
      <w:r w:rsidRPr="008A5D45">
        <w:rPr>
          <w:rFonts w:ascii="Times New Roman" w:hAnsi="Times New Roman" w:hint="eastAsia"/>
          <w:color w:val="000000" w:themeColor="text1"/>
          <w:sz w:val="24"/>
        </w:rPr>
        <w:t>中医症状量表中；</w:t>
      </w:r>
    </w:p>
    <w:p w14:paraId="40FFB5BD" w14:textId="7D525B9E" w:rsidR="00F67826" w:rsidRPr="008A5D45" w:rsidRDefault="00F67826" w:rsidP="008A5D45">
      <w:pPr>
        <w:pStyle w:val="a6"/>
        <w:numPr>
          <w:ilvl w:val="0"/>
          <w:numId w:val="56"/>
        </w:numPr>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hint="eastAsia"/>
          <w:color w:val="000000" w:themeColor="text1"/>
          <w:sz w:val="24"/>
        </w:rPr>
        <w:t>中医证候评分：内容同访视</w:t>
      </w:r>
      <w:r w:rsidRPr="008A5D45">
        <w:rPr>
          <w:rFonts w:ascii="Times New Roman" w:hAnsi="Times New Roman"/>
          <w:color w:val="000000" w:themeColor="text1"/>
          <w:sz w:val="24"/>
        </w:rPr>
        <w:t>2</w:t>
      </w:r>
      <w:r w:rsidRPr="008A5D45">
        <w:rPr>
          <w:rFonts w:ascii="Times New Roman" w:hAnsi="Times New Roman" w:hint="eastAsia"/>
          <w:color w:val="000000" w:themeColor="text1"/>
          <w:sz w:val="24"/>
        </w:rPr>
        <w:t>；</w:t>
      </w:r>
    </w:p>
    <w:p w14:paraId="72B7B3C0" w14:textId="3DDDC121" w:rsidR="001A6132" w:rsidRDefault="008B3749" w:rsidP="001D44F1">
      <w:pPr>
        <w:pStyle w:val="a6"/>
        <w:numPr>
          <w:ilvl w:val="0"/>
          <w:numId w:val="56"/>
        </w:numPr>
        <w:adjustRightInd w:val="0"/>
        <w:snapToGrid w:val="0"/>
        <w:spacing w:line="360" w:lineRule="auto"/>
        <w:ind w:left="0" w:firstLine="480"/>
        <w:rPr>
          <w:rFonts w:ascii="Times New Roman" w:hAnsi="Times New Roman"/>
          <w:color w:val="000000" w:themeColor="text1"/>
          <w:sz w:val="24"/>
        </w:rPr>
      </w:pPr>
      <w:r w:rsidRPr="000B08E3">
        <w:rPr>
          <w:rFonts w:ascii="Times New Roman" w:hAnsi="Times New Roman"/>
          <w:color w:val="000000" w:themeColor="text1"/>
          <w:sz w:val="24"/>
        </w:rPr>
        <w:t>收集不良事件信息</w:t>
      </w:r>
      <w:r w:rsidR="001A6132">
        <w:rPr>
          <w:rFonts w:ascii="Times New Roman" w:hAnsi="Times New Roman" w:hint="eastAsia"/>
          <w:color w:val="000000" w:themeColor="text1"/>
          <w:sz w:val="24"/>
        </w:rPr>
        <w:t>；</w:t>
      </w:r>
    </w:p>
    <w:p w14:paraId="1E153507" w14:textId="39259DF1" w:rsidR="008B3749" w:rsidRDefault="001A6132" w:rsidP="001D44F1">
      <w:pPr>
        <w:pStyle w:val="a6"/>
        <w:numPr>
          <w:ilvl w:val="0"/>
          <w:numId w:val="56"/>
        </w:numPr>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收集</w:t>
      </w:r>
      <w:r>
        <w:rPr>
          <w:rFonts w:ascii="Times New Roman" w:hAnsi="Times New Roman"/>
          <w:color w:val="000000" w:themeColor="text1"/>
          <w:sz w:val="24"/>
        </w:rPr>
        <w:t>伴随治疗信息</w:t>
      </w:r>
      <w:r w:rsidR="00F67826">
        <w:rPr>
          <w:rFonts w:ascii="Times New Roman" w:hAnsi="Times New Roman" w:hint="eastAsia"/>
          <w:color w:val="000000" w:themeColor="text1"/>
          <w:sz w:val="24"/>
        </w:rPr>
        <w:t>。</w:t>
      </w:r>
    </w:p>
    <w:p w14:paraId="7467B9F6" w14:textId="77777777" w:rsidR="00206C3C" w:rsidRDefault="008B3749" w:rsidP="001D44F1">
      <w:pPr>
        <w:adjustRightInd w:val="0"/>
        <w:snapToGrid w:val="0"/>
        <w:spacing w:line="360" w:lineRule="auto"/>
        <w:ind w:firstLineChars="200" w:firstLine="480"/>
        <w:rPr>
          <w:color w:val="000000" w:themeColor="text1"/>
          <w:sz w:val="24"/>
        </w:rPr>
      </w:pPr>
      <w:r>
        <w:rPr>
          <w:rFonts w:hint="eastAsia"/>
          <w:color w:val="000000" w:themeColor="text1"/>
          <w:sz w:val="24"/>
        </w:rPr>
        <w:t>如受试者</w:t>
      </w:r>
      <w:r>
        <w:rPr>
          <w:color w:val="000000" w:themeColor="text1"/>
          <w:sz w:val="24"/>
        </w:rPr>
        <w:t>于</w:t>
      </w:r>
      <w:r>
        <w:rPr>
          <w:rFonts w:hint="eastAsia"/>
          <w:color w:val="000000" w:themeColor="text1"/>
          <w:sz w:val="24"/>
        </w:rPr>
        <w:t>访视</w:t>
      </w:r>
      <w:r>
        <w:rPr>
          <w:rFonts w:hint="eastAsia"/>
          <w:color w:val="000000" w:themeColor="text1"/>
          <w:sz w:val="24"/>
        </w:rPr>
        <w:t>5</w:t>
      </w:r>
      <w:r>
        <w:rPr>
          <w:rFonts w:hint="eastAsia"/>
          <w:color w:val="000000" w:themeColor="text1"/>
          <w:sz w:val="24"/>
        </w:rPr>
        <w:t>检查</w:t>
      </w:r>
      <w:r>
        <w:rPr>
          <w:color w:val="000000" w:themeColor="text1"/>
          <w:sz w:val="24"/>
        </w:rPr>
        <w:t>中出现有临床意义的异常，</w:t>
      </w:r>
      <w:r>
        <w:rPr>
          <w:rFonts w:hint="eastAsia"/>
          <w:color w:val="000000" w:themeColor="text1"/>
          <w:sz w:val="24"/>
        </w:rPr>
        <w:t>研究者可</w:t>
      </w:r>
      <w:r>
        <w:rPr>
          <w:color w:val="000000" w:themeColor="text1"/>
          <w:sz w:val="24"/>
        </w:rPr>
        <w:t>根据异常</w:t>
      </w:r>
      <w:r>
        <w:rPr>
          <w:rFonts w:hint="eastAsia"/>
          <w:color w:val="000000" w:themeColor="text1"/>
          <w:sz w:val="24"/>
        </w:rPr>
        <w:t>的</w:t>
      </w:r>
      <w:r>
        <w:rPr>
          <w:color w:val="000000" w:themeColor="text1"/>
          <w:sz w:val="24"/>
        </w:rPr>
        <w:t>严重情况</w:t>
      </w:r>
      <w:r>
        <w:rPr>
          <w:rFonts w:hint="eastAsia"/>
          <w:color w:val="000000" w:themeColor="text1"/>
          <w:sz w:val="24"/>
        </w:rPr>
        <w:t>，</w:t>
      </w:r>
      <w:r>
        <w:rPr>
          <w:color w:val="000000" w:themeColor="text1"/>
          <w:sz w:val="24"/>
        </w:rPr>
        <w:t>安排受试者住院治疗、提前来院随访或于</w:t>
      </w:r>
      <w:r>
        <w:rPr>
          <w:rFonts w:hint="eastAsia"/>
          <w:color w:val="000000" w:themeColor="text1"/>
          <w:sz w:val="24"/>
        </w:rPr>
        <w:t>访视</w:t>
      </w:r>
      <w:r>
        <w:rPr>
          <w:rFonts w:hint="eastAsia"/>
          <w:color w:val="000000" w:themeColor="text1"/>
          <w:sz w:val="24"/>
        </w:rPr>
        <w:t>6</w:t>
      </w:r>
      <w:r>
        <w:rPr>
          <w:rFonts w:hint="eastAsia"/>
          <w:color w:val="000000" w:themeColor="text1"/>
          <w:sz w:val="24"/>
        </w:rPr>
        <w:t>来院</w:t>
      </w:r>
      <w:r>
        <w:rPr>
          <w:color w:val="000000" w:themeColor="text1"/>
          <w:sz w:val="24"/>
        </w:rPr>
        <w:t>随访。</w:t>
      </w:r>
      <w:r w:rsidR="00604833" w:rsidRPr="00E91C34">
        <w:rPr>
          <w:color w:val="000000" w:themeColor="text1"/>
          <w:sz w:val="24"/>
        </w:rPr>
        <w:t>如</w:t>
      </w:r>
      <w:r>
        <w:rPr>
          <w:rFonts w:hint="eastAsia"/>
          <w:color w:val="000000" w:themeColor="text1"/>
          <w:sz w:val="24"/>
        </w:rPr>
        <w:t>受试者</w:t>
      </w:r>
      <w:r>
        <w:rPr>
          <w:color w:val="000000" w:themeColor="text1"/>
          <w:sz w:val="24"/>
        </w:rPr>
        <w:t>不愿来院随访，</w:t>
      </w:r>
      <w:r>
        <w:rPr>
          <w:rFonts w:hint="eastAsia"/>
          <w:color w:val="000000" w:themeColor="text1"/>
          <w:sz w:val="24"/>
        </w:rPr>
        <w:t>研究者</w:t>
      </w:r>
      <w:r>
        <w:rPr>
          <w:color w:val="000000" w:themeColor="text1"/>
          <w:sz w:val="24"/>
        </w:rPr>
        <w:t>应</w:t>
      </w:r>
      <w:r>
        <w:rPr>
          <w:rFonts w:hint="eastAsia"/>
          <w:color w:val="000000" w:themeColor="text1"/>
          <w:sz w:val="24"/>
        </w:rPr>
        <w:t>尽可能</w:t>
      </w:r>
      <w:r w:rsidR="00604833" w:rsidRPr="00E91C34">
        <w:rPr>
          <w:color w:val="000000" w:themeColor="text1"/>
          <w:sz w:val="24"/>
        </w:rPr>
        <w:t>多次</w:t>
      </w:r>
      <w:r>
        <w:rPr>
          <w:rFonts w:hint="eastAsia"/>
          <w:color w:val="000000" w:themeColor="text1"/>
          <w:sz w:val="24"/>
        </w:rPr>
        <w:t>联系受试者</w:t>
      </w:r>
      <w:r w:rsidR="00604833" w:rsidRPr="00E91C34">
        <w:rPr>
          <w:color w:val="000000" w:themeColor="text1"/>
          <w:sz w:val="24"/>
        </w:rPr>
        <w:t>，</w:t>
      </w:r>
      <w:r>
        <w:rPr>
          <w:rFonts w:hint="eastAsia"/>
          <w:color w:val="000000" w:themeColor="text1"/>
          <w:sz w:val="24"/>
        </w:rPr>
        <w:t>并</w:t>
      </w:r>
      <w:r w:rsidR="00604833" w:rsidRPr="00E91C34">
        <w:rPr>
          <w:color w:val="000000" w:themeColor="text1"/>
          <w:sz w:val="24"/>
        </w:rPr>
        <w:t>记录联系的</w:t>
      </w:r>
      <w:r w:rsidRPr="00E91C34">
        <w:rPr>
          <w:color w:val="000000" w:themeColor="text1"/>
          <w:sz w:val="24"/>
        </w:rPr>
        <w:t>方式</w:t>
      </w:r>
      <w:r>
        <w:rPr>
          <w:rFonts w:hint="eastAsia"/>
          <w:color w:val="000000" w:themeColor="text1"/>
          <w:sz w:val="24"/>
        </w:rPr>
        <w:t>、过程</w:t>
      </w:r>
      <w:r w:rsidR="00442D94" w:rsidRPr="00E91C34">
        <w:rPr>
          <w:color w:val="000000" w:themeColor="text1"/>
          <w:sz w:val="24"/>
        </w:rPr>
        <w:t>及内容</w:t>
      </w:r>
      <w:r w:rsidR="00604833" w:rsidRPr="00E91C34">
        <w:rPr>
          <w:color w:val="000000" w:themeColor="text1"/>
          <w:sz w:val="24"/>
        </w:rPr>
        <w:t>。</w:t>
      </w:r>
      <w:bookmarkStart w:id="381" w:name="_Toc524446566"/>
      <w:bookmarkStart w:id="382" w:name="_Toc522869928"/>
      <w:bookmarkStart w:id="383" w:name="_Toc27256"/>
      <w:bookmarkEnd w:id="375"/>
      <w:bookmarkEnd w:id="376"/>
    </w:p>
    <w:p w14:paraId="31BB121A" w14:textId="10ECE4EF" w:rsidR="00E43997" w:rsidRPr="00E91C34" w:rsidRDefault="00206C3C" w:rsidP="001D44F1">
      <w:pPr>
        <w:adjustRightInd w:val="0"/>
        <w:snapToGrid w:val="0"/>
        <w:spacing w:line="360" w:lineRule="auto"/>
        <w:ind w:firstLineChars="200" w:firstLine="480"/>
        <w:rPr>
          <w:color w:val="000000" w:themeColor="text1"/>
          <w:sz w:val="24"/>
        </w:rPr>
      </w:pPr>
      <w:r>
        <w:rPr>
          <w:rFonts w:hint="eastAsia"/>
          <w:color w:val="000000" w:themeColor="text1"/>
          <w:sz w:val="24"/>
        </w:rPr>
        <w:t>在</w:t>
      </w:r>
      <w:r>
        <w:rPr>
          <w:color w:val="000000" w:themeColor="text1"/>
          <w:sz w:val="24"/>
        </w:rPr>
        <w:t>访视</w:t>
      </w:r>
      <w:r>
        <w:rPr>
          <w:rFonts w:hint="eastAsia"/>
          <w:color w:val="000000" w:themeColor="text1"/>
          <w:sz w:val="24"/>
        </w:rPr>
        <w:t>1</w:t>
      </w:r>
      <w:r>
        <w:rPr>
          <w:color w:val="000000" w:themeColor="text1"/>
          <w:sz w:val="24"/>
        </w:rPr>
        <w:t>~</w:t>
      </w:r>
      <w:r>
        <w:rPr>
          <w:color w:val="000000" w:themeColor="text1"/>
          <w:sz w:val="24"/>
        </w:rPr>
        <w:t>访视</w:t>
      </w:r>
      <w:r>
        <w:rPr>
          <w:rFonts w:hint="eastAsia"/>
          <w:color w:val="000000" w:themeColor="text1"/>
          <w:sz w:val="24"/>
        </w:rPr>
        <w:t>6</w:t>
      </w:r>
      <w:r>
        <w:rPr>
          <w:rFonts w:hint="eastAsia"/>
          <w:color w:val="000000" w:themeColor="text1"/>
          <w:sz w:val="24"/>
        </w:rPr>
        <w:t>的</w:t>
      </w:r>
      <w:r w:rsidRPr="00C07FE6">
        <w:rPr>
          <w:rFonts w:hint="eastAsia"/>
          <w:b/>
          <w:color w:val="000000" w:themeColor="text1"/>
          <w:sz w:val="24"/>
        </w:rPr>
        <w:t>乳腺检查</w:t>
      </w:r>
      <w:r>
        <w:rPr>
          <w:color w:val="000000" w:themeColor="text1"/>
          <w:sz w:val="24"/>
        </w:rPr>
        <w:t>和</w:t>
      </w:r>
      <w:r w:rsidRPr="00C07FE6">
        <w:rPr>
          <w:rFonts w:hint="eastAsia"/>
          <w:b/>
          <w:color w:val="000000" w:themeColor="text1"/>
          <w:sz w:val="24"/>
        </w:rPr>
        <w:t>中医证候评分</w:t>
      </w:r>
      <w:r>
        <w:rPr>
          <w:color w:val="000000" w:themeColor="text1"/>
          <w:sz w:val="24"/>
        </w:rPr>
        <w:t>，</w:t>
      </w:r>
      <w:r w:rsidR="008B3749" w:rsidRPr="00E91C34" w:rsidDel="008B3749">
        <w:rPr>
          <w:b/>
          <w:color w:val="000000" w:themeColor="text1"/>
          <w:sz w:val="24"/>
        </w:rPr>
        <w:t xml:space="preserve"> </w:t>
      </w:r>
      <w:bookmarkEnd w:id="381"/>
      <w:r>
        <w:rPr>
          <w:rFonts w:hint="eastAsia"/>
          <w:b/>
          <w:color w:val="000000" w:themeColor="text1"/>
          <w:sz w:val="24"/>
        </w:rPr>
        <w:t>尽量</w:t>
      </w:r>
      <w:r>
        <w:rPr>
          <w:b/>
          <w:color w:val="000000" w:themeColor="text1"/>
          <w:sz w:val="24"/>
        </w:rPr>
        <w:t>由同一位研究者进行检查和评估</w:t>
      </w:r>
      <w:r w:rsidRPr="00C07FE6">
        <w:rPr>
          <w:rFonts w:hint="eastAsia"/>
          <w:color w:val="000000" w:themeColor="text1"/>
          <w:sz w:val="24"/>
        </w:rPr>
        <w:t>，以减少操作过程的偏倚。</w:t>
      </w:r>
    </w:p>
    <w:p w14:paraId="5F88B792" w14:textId="33906155" w:rsidR="00530C16" w:rsidRPr="00E91C34" w:rsidRDefault="00997D6A" w:rsidP="00DE3D93">
      <w:pPr>
        <w:keepNext/>
        <w:widowControl/>
        <w:topLinePunct/>
        <w:adjustRightInd w:val="0"/>
        <w:snapToGrid w:val="0"/>
        <w:spacing w:line="360" w:lineRule="auto"/>
        <w:jc w:val="left"/>
        <w:outlineLvl w:val="1"/>
        <w:rPr>
          <w:b/>
          <w:color w:val="000000" w:themeColor="text1"/>
          <w:sz w:val="24"/>
        </w:rPr>
      </w:pPr>
      <w:bookmarkStart w:id="384" w:name="_Toc11266872"/>
      <w:r w:rsidRPr="00E91C34">
        <w:rPr>
          <w:b/>
          <w:color w:val="000000" w:themeColor="text1"/>
          <w:sz w:val="24"/>
        </w:rPr>
        <w:lastRenderedPageBreak/>
        <w:t>7</w:t>
      </w:r>
      <w:r w:rsidR="00442CC3" w:rsidRPr="00E91C34">
        <w:rPr>
          <w:b/>
          <w:color w:val="000000" w:themeColor="text1"/>
          <w:sz w:val="24"/>
        </w:rPr>
        <w:t>.</w:t>
      </w:r>
      <w:r w:rsidR="008B3749">
        <w:rPr>
          <w:b/>
          <w:color w:val="000000" w:themeColor="text1"/>
          <w:sz w:val="24"/>
        </w:rPr>
        <w:t xml:space="preserve">5 </w:t>
      </w:r>
      <w:r w:rsidR="00604833" w:rsidRPr="00E91C34">
        <w:rPr>
          <w:b/>
          <w:color w:val="000000" w:themeColor="text1"/>
          <w:sz w:val="24"/>
        </w:rPr>
        <w:t>受试者提前退出</w:t>
      </w:r>
      <w:bookmarkEnd w:id="384"/>
    </w:p>
    <w:bookmarkEnd w:id="382"/>
    <w:p w14:paraId="0E07221A" w14:textId="33241F7C" w:rsidR="00325591" w:rsidRPr="00E91C34" w:rsidRDefault="00325591" w:rsidP="00F00802">
      <w:pPr>
        <w:spacing w:line="360" w:lineRule="auto"/>
        <w:ind w:firstLineChars="200" w:firstLine="480"/>
        <w:rPr>
          <w:color w:val="000000" w:themeColor="text1"/>
          <w:sz w:val="24"/>
        </w:rPr>
      </w:pPr>
      <w:r w:rsidRPr="00E91C34">
        <w:rPr>
          <w:color w:val="000000" w:themeColor="text1"/>
          <w:sz w:val="24"/>
        </w:rPr>
        <w:t>如果受试者在试验中提前退出，出于对受试者安全考虑，研究者应尽量在受试者退出时</w:t>
      </w:r>
      <w:r w:rsidR="00F67826">
        <w:rPr>
          <w:rFonts w:hint="eastAsia"/>
          <w:color w:val="000000" w:themeColor="text1"/>
          <w:sz w:val="24"/>
        </w:rPr>
        <w:t>，</w:t>
      </w:r>
      <w:r w:rsidR="00F67826">
        <w:rPr>
          <w:color w:val="000000" w:themeColor="text1"/>
          <w:sz w:val="24"/>
        </w:rPr>
        <w:t>安</w:t>
      </w:r>
      <w:r w:rsidR="00F67826">
        <w:rPr>
          <w:rFonts w:hint="eastAsia"/>
          <w:color w:val="000000" w:themeColor="text1"/>
          <w:sz w:val="24"/>
        </w:rPr>
        <w:t>排</w:t>
      </w:r>
      <w:r w:rsidRPr="00E91C34">
        <w:rPr>
          <w:color w:val="000000" w:themeColor="text1"/>
          <w:sz w:val="24"/>
        </w:rPr>
        <w:t>完成访视</w:t>
      </w:r>
      <w:r w:rsidRPr="00E91C34">
        <w:rPr>
          <w:color w:val="000000" w:themeColor="text1"/>
          <w:sz w:val="24"/>
        </w:rPr>
        <w:t>5</w:t>
      </w:r>
      <w:r w:rsidR="002B28A0" w:rsidRPr="00E91C34">
        <w:rPr>
          <w:color w:val="000000" w:themeColor="text1"/>
          <w:sz w:val="24"/>
        </w:rPr>
        <w:t>内容</w:t>
      </w:r>
      <w:r w:rsidRPr="00E91C34">
        <w:rPr>
          <w:color w:val="000000" w:themeColor="text1"/>
          <w:sz w:val="24"/>
        </w:rPr>
        <w:t>。记录受试者退出原因、退出日期。对因不良事件而退出者，应随访至不良事件痊愈、好转、稳定、恢复至基线</w:t>
      </w:r>
      <w:r w:rsidR="00F00802" w:rsidRPr="00E91C34">
        <w:rPr>
          <w:color w:val="000000" w:themeColor="text1"/>
          <w:sz w:val="24"/>
        </w:rPr>
        <w:t>水平或失访，详细记录不良事件及随访过程。</w:t>
      </w:r>
    </w:p>
    <w:p w14:paraId="0151FC7A" w14:textId="77777777" w:rsidR="00997D6A" w:rsidRPr="00E91C34" w:rsidRDefault="00997D6A" w:rsidP="00997D6A">
      <w:pPr>
        <w:numPr>
          <w:ilvl w:val="3"/>
          <w:numId w:val="2"/>
        </w:numPr>
        <w:topLinePunct/>
        <w:adjustRightInd w:val="0"/>
        <w:snapToGrid w:val="0"/>
        <w:spacing w:line="360" w:lineRule="auto"/>
        <w:jc w:val="left"/>
        <w:outlineLvl w:val="0"/>
        <w:rPr>
          <w:b/>
          <w:color w:val="000000" w:themeColor="text1"/>
          <w:sz w:val="28"/>
        </w:rPr>
      </w:pPr>
      <w:bookmarkStart w:id="385" w:name="_Toc11266873"/>
      <w:r w:rsidRPr="00E91C34">
        <w:rPr>
          <w:b/>
          <w:color w:val="000000" w:themeColor="text1"/>
          <w:sz w:val="28"/>
        </w:rPr>
        <w:t>试验评价指标</w:t>
      </w:r>
      <w:bookmarkEnd w:id="385"/>
    </w:p>
    <w:p w14:paraId="414F8237" w14:textId="6452D96A" w:rsidR="00997D6A" w:rsidRPr="00E91C34" w:rsidRDefault="00997D6A" w:rsidP="00997D6A">
      <w:pPr>
        <w:keepNext/>
        <w:widowControl/>
        <w:topLinePunct/>
        <w:adjustRightInd w:val="0"/>
        <w:snapToGrid w:val="0"/>
        <w:spacing w:line="360" w:lineRule="auto"/>
        <w:jc w:val="left"/>
        <w:outlineLvl w:val="1"/>
        <w:rPr>
          <w:b/>
          <w:color w:val="000000" w:themeColor="text1"/>
          <w:sz w:val="24"/>
        </w:rPr>
      </w:pPr>
      <w:bookmarkStart w:id="386" w:name="_Toc11266874"/>
      <w:r w:rsidRPr="00E91C34">
        <w:rPr>
          <w:b/>
          <w:color w:val="000000" w:themeColor="text1"/>
          <w:sz w:val="24"/>
        </w:rPr>
        <w:t>8.1</w:t>
      </w:r>
      <w:r w:rsidR="000A24C6">
        <w:rPr>
          <w:b/>
          <w:color w:val="000000" w:themeColor="text1"/>
          <w:sz w:val="24"/>
        </w:rPr>
        <w:t xml:space="preserve"> </w:t>
      </w:r>
      <w:r w:rsidRPr="00E91C34">
        <w:rPr>
          <w:b/>
          <w:color w:val="000000" w:themeColor="text1"/>
          <w:sz w:val="24"/>
        </w:rPr>
        <w:t>疗效</w:t>
      </w:r>
      <w:r w:rsidR="000A24C6">
        <w:rPr>
          <w:rFonts w:hint="eastAsia"/>
          <w:b/>
          <w:color w:val="000000" w:themeColor="text1"/>
          <w:sz w:val="24"/>
        </w:rPr>
        <w:t>评价</w:t>
      </w:r>
      <w:r w:rsidRPr="00E91C34">
        <w:rPr>
          <w:b/>
          <w:color w:val="000000" w:themeColor="text1"/>
          <w:sz w:val="24"/>
        </w:rPr>
        <w:t>指标</w:t>
      </w:r>
      <w:bookmarkEnd w:id="386"/>
    </w:p>
    <w:p w14:paraId="55B41C1B" w14:textId="07B14766" w:rsidR="00F820F4" w:rsidRDefault="00F820F4" w:rsidP="00997D6A">
      <w:pPr>
        <w:adjustRightInd w:val="0"/>
        <w:snapToGrid w:val="0"/>
        <w:spacing w:line="360" w:lineRule="auto"/>
        <w:ind w:firstLineChars="200" w:firstLine="480"/>
        <w:rPr>
          <w:color w:val="000000" w:themeColor="text1"/>
          <w:sz w:val="24"/>
        </w:rPr>
      </w:pPr>
      <w:r w:rsidRPr="00E91C34">
        <w:rPr>
          <w:color w:val="000000" w:themeColor="text1"/>
          <w:sz w:val="24"/>
        </w:rPr>
        <w:t>对于乳腺疼痛评分，</w:t>
      </w:r>
      <w:r>
        <w:rPr>
          <w:rFonts w:hint="eastAsia"/>
          <w:color w:val="000000" w:themeColor="text1"/>
          <w:sz w:val="24"/>
        </w:rPr>
        <w:t>考虑</w:t>
      </w:r>
      <w:r>
        <w:rPr>
          <w:color w:val="000000" w:themeColor="text1"/>
          <w:sz w:val="24"/>
        </w:rPr>
        <w:t>访视</w:t>
      </w:r>
      <w:r>
        <w:rPr>
          <w:rFonts w:hint="eastAsia"/>
          <w:color w:val="000000" w:themeColor="text1"/>
          <w:sz w:val="24"/>
        </w:rPr>
        <w:t>2</w:t>
      </w:r>
      <w:r>
        <w:rPr>
          <w:color w:val="000000" w:themeColor="text1"/>
          <w:sz w:val="24"/>
        </w:rPr>
        <w:t>~6</w:t>
      </w:r>
      <w:r>
        <w:rPr>
          <w:rFonts w:hint="eastAsia"/>
          <w:color w:val="000000" w:themeColor="text1"/>
          <w:sz w:val="24"/>
        </w:rPr>
        <w:t>均为</w:t>
      </w:r>
      <w:r>
        <w:rPr>
          <w:color w:val="000000" w:themeColor="text1"/>
          <w:sz w:val="24"/>
        </w:rPr>
        <w:t>受试者月经结束后</w:t>
      </w:r>
      <w:r>
        <w:rPr>
          <w:rFonts w:hint="eastAsia"/>
          <w:color w:val="000000" w:themeColor="text1"/>
          <w:sz w:val="24"/>
        </w:rPr>
        <w:t>3</w:t>
      </w:r>
      <w:r>
        <w:rPr>
          <w:rFonts w:hint="eastAsia"/>
          <w:color w:val="000000" w:themeColor="text1"/>
          <w:sz w:val="24"/>
        </w:rPr>
        <w:sym w:font="Symbol" w:char="F0B1"/>
      </w:r>
      <w:r>
        <w:rPr>
          <w:color w:val="000000" w:themeColor="text1"/>
          <w:sz w:val="24"/>
        </w:rPr>
        <w:t>2</w:t>
      </w:r>
      <w:r>
        <w:rPr>
          <w:rFonts w:hint="eastAsia"/>
          <w:color w:val="000000" w:themeColor="text1"/>
          <w:sz w:val="24"/>
        </w:rPr>
        <w:t>天，来院</w:t>
      </w:r>
      <w:r>
        <w:rPr>
          <w:color w:val="000000" w:themeColor="text1"/>
          <w:sz w:val="24"/>
        </w:rPr>
        <w:t>随访时乳腺疼痛程度可能有所缓解，无法准确评估</w:t>
      </w:r>
      <w:r>
        <w:rPr>
          <w:rFonts w:hint="eastAsia"/>
          <w:color w:val="000000" w:themeColor="text1"/>
          <w:sz w:val="24"/>
        </w:rPr>
        <w:t>患者</w:t>
      </w:r>
      <w:r>
        <w:rPr>
          <w:color w:val="000000" w:themeColor="text1"/>
          <w:sz w:val="24"/>
        </w:rPr>
        <w:t>治疗和疼痛过程，故采用</w:t>
      </w:r>
      <w:r w:rsidR="00786587">
        <w:rPr>
          <w:rFonts w:hint="eastAsia"/>
          <w:color w:val="000000" w:themeColor="text1"/>
          <w:sz w:val="24"/>
        </w:rPr>
        <w:t>N</w:t>
      </w:r>
      <w:r w:rsidR="00786587">
        <w:rPr>
          <w:color w:val="000000" w:themeColor="text1"/>
          <w:sz w:val="24"/>
        </w:rPr>
        <w:t>RS</w:t>
      </w:r>
      <w:r w:rsidR="00786587">
        <w:rPr>
          <w:rFonts w:hint="eastAsia"/>
          <w:color w:val="000000" w:themeColor="text1"/>
          <w:sz w:val="24"/>
        </w:rPr>
        <w:t>评分</w:t>
      </w:r>
      <w:r w:rsidRPr="00AA73DF">
        <w:rPr>
          <w:color w:val="000000" w:themeColor="text1"/>
          <w:sz w:val="24"/>
          <w:vertAlign w:val="superscript"/>
        </w:rPr>
        <w:t>[</w:t>
      </w:r>
      <w:r w:rsidR="00801492">
        <w:rPr>
          <w:color w:val="000000" w:themeColor="text1"/>
          <w:sz w:val="24"/>
          <w:vertAlign w:val="superscript"/>
        </w:rPr>
        <w:t>8</w:t>
      </w:r>
      <w:r w:rsidRPr="00AA73DF">
        <w:rPr>
          <w:color w:val="000000" w:themeColor="text1"/>
          <w:sz w:val="24"/>
          <w:vertAlign w:val="superscript"/>
        </w:rPr>
        <w:t>]</w:t>
      </w:r>
      <w:r>
        <w:rPr>
          <w:rFonts w:hint="eastAsia"/>
          <w:color w:val="000000" w:themeColor="text1"/>
          <w:sz w:val="24"/>
        </w:rPr>
        <w:t>由</w:t>
      </w:r>
      <w:r>
        <w:rPr>
          <w:color w:val="000000" w:themeColor="text1"/>
          <w:sz w:val="24"/>
        </w:rPr>
        <w:t>受试者每日进行自评，作为疼痛</w:t>
      </w:r>
      <w:r>
        <w:rPr>
          <w:rFonts w:hint="eastAsia"/>
          <w:color w:val="000000" w:themeColor="text1"/>
          <w:sz w:val="24"/>
        </w:rPr>
        <w:t>的</w:t>
      </w:r>
      <w:r>
        <w:rPr>
          <w:color w:val="000000" w:themeColor="text1"/>
          <w:sz w:val="24"/>
        </w:rPr>
        <w:t>主要</w:t>
      </w:r>
      <w:r>
        <w:rPr>
          <w:rFonts w:hint="eastAsia"/>
          <w:color w:val="000000" w:themeColor="text1"/>
          <w:sz w:val="24"/>
        </w:rPr>
        <w:t>评价指标</w:t>
      </w:r>
      <w:r>
        <w:rPr>
          <w:color w:val="000000" w:themeColor="text1"/>
          <w:sz w:val="24"/>
        </w:rPr>
        <w:t>，同时结合来院随访</w:t>
      </w:r>
      <w:r>
        <w:rPr>
          <w:rFonts w:hint="eastAsia"/>
          <w:color w:val="000000" w:themeColor="text1"/>
          <w:sz w:val="24"/>
        </w:rPr>
        <w:t>时的</w:t>
      </w:r>
      <w:r>
        <w:rPr>
          <w:color w:val="000000" w:themeColor="text1"/>
          <w:sz w:val="24"/>
        </w:rPr>
        <w:t>触痛评分，</w:t>
      </w:r>
      <w:r>
        <w:rPr>
          <w:rFonts w:hint="eastAsia"/>
          <w:color w:val="000000" w:themeColor="text1"/>
          <w:sz w:val="24"/>
        </w:rPr>
        <w:t>进行多方面</w:t>
      </w:r>
      <w:r>
        <w:rPr>
          <w:color w:val="000000" w:themeColor="text1"/>
          <w:sz w:val="24"/>
        </w:rPr>
        <w:t>评价</w:t>
      </w:r>
      <w:r w:rsidRPr="00E91C34">
        <w:rPr>
          <w:color w:val="000000" w:themeColor="text1"/>
          <w:sz w:val="24"/>
        </w:rPr>
        <w:t>。</w:t>
      </w:r>
    </w:p>
    <w:p w14:paraId="5320FF3F" w14:textId="34E0777C" w:rsidR="00442BFF" w:rsidRDefault="00997D6A" w:rsidP="00997D6A">
      <w:pPr>
        <w:adjustRightInd w:val="0"/>
        <w:snapToGrid w:val="0"/>
        <w:spacing w:line="360" w:lineRule="auto"/>
        <w:ind w:firstLineChars="200" w:firstLine="480"/>
        <w:rPr>
          <w:color w:val="000000" w:themeColor="text1"/>
          <w:sz w:val="24"/>
        </w:rPr>
      </w:pPr>
      <w:r w:rsidRPr="00E91C34">
        <w:rPr>
          <w:color w:val="000000" w:themeColor="text1"/>
          <w:sz w:val="24"/>
        </w:rPr>
        <w:t>在《乳腺增生病疗效评价标准》中，对</w:t>
      </w:r>
      <w:r w:rsidR="00F820F4">
        <w:rPr>
          <w:rFonts w:hint="eastAsia"/>
          <w:color w:val="000000" w:themeColor="text1"/>
          <w:sz w:val="24"/>
        </w:rPr>
        <w:t>结节</w:t>
      </w:r>
      <w:r w:rsidR="00F820F4">
        <w:rPr>
          <w:rFonts w:hint="eastAsia"/>
          <w:color w:val="000000" w:themeColor="text1"/>
          <w:sz w:val="24"/>
        </w:rPr>
        <w:t>/</w:t>
      </w:r>
      <w:r w:rsidRPr="00E91C34">
        <w:rPr>
          <w:color w:val="000000" w:themeColor="text1"/>
          <w:sz w:val="24"/>
        </w:rPr>
        <w:t>肿块的大小、</w:t>
      </w:r>
      <w:r w:rsidR="00F0595D">
        <w:rPr>
          <w:color w:val="000000" w:themeColor="text1"/>
          <w:sz w:val="24"/>
        </w:rPr>
        <w:t>质地</w:t>
      </w:r>
      <w:r w:rsidRPr="00E91C34">
        <w:rPr>
          <w:color w:val="000000" w:themeColor="text1"/>
          <w:sz w:val="24"/>
        </w:rPr>
        <w:t>评价</w:t>
      </w:r>
      <w:r w:rsidR="00F67826">
        <w:rPr>
          <w:rFonts w:hint="eastAsia"/>
          <w:color w:val="000000" w:themeColor="text1"/>
          <w:sz w:val="24"/>
        </w:rPr>
        <w:t>多通过医生触诊，</w:t>
      </w:r>
      <w:r w:rsidR="00442BFF">
        <w:rPr>
          <w:rFonts w:hint="eastAsia"/>
          <w:color w:val="000000" w:themeColor="text1"/>
          <w:sz w:val="24"/>
        </w:rPr>
        <w:t>进行</w:t>
      </w:r>
      <w:r w:rsidR="00F67826">
        <w:rPr>
          <w:color w:val="000000" w:themeColor="text1"/>
          <w:sz w:val="24"/>
        </w:rPr>
        <w:t>经验性</w:t>
      </w:r>
      <w:r w:rsidRPr="00E91C34">
        <w:rPr>
          <w:color w:val="000000" w:themeColor="text1"/>
          <w:sz w:val="24"/>
        </w:rPr>
        <w:t>评价</w:t>
      </w:r>
      <w:r w:rsidR="00F820F4">
        <w:rPr>
          <w:rFonts w:hint="eastAsia"/>
          <w:color w:val="000000" w:themeColor="text1"/>
          <w:sz w:val="24"/>
        </w:rPr>
        <w:t>。</w:t>
      </w:r>
      <w:r w:rsidRPr="00E91C34">
        <w:rPr>
          <w:color w:val="000000" w:themeColor="text1"/>
          <w:sz w:val="24"/>
        </w:rPr>
        <w:t>在本试验中，</w:t>
      </w:r>
      <w:r w:rsidR="00F820F4">
        <w:rPr>
          <w:rFonts w:hint="eastAsia"/>
          <w:color w:val="000000" w:themeColor="text1"/>
          <w:sz w:val="24"/>
        </w:rPr>
        <w:t>将</w:t>
      </w:r>
      <w:r w:rsidR="00F820F4">
        <w:rPr>
          <w:color w:val="000000" w:themeColor="text1"/>
          <w:sz w:val="24"/>
        </w:rPr>
        <w:t>结合</w:t>
      </w:r>
      <w:r w:rsidRPr="00E91C34">
        <w:rPr>
          <w:color w:val="000000" w:themeColor="text1"/>
          <w:sz w:val="24"/>
        </w:rPr>
        <w:t>乳腺彩色</w:t>
      </w:r>
      <w:r w:rsidRPr="00E91C34">
        <w:rPr>
          <w:color w:val="000000" w:themeColor="text1"/>
          <w:sz w:val="24"/>
        </w:rPr>
        <w:t>B</w:t>
      </w:r>
      <w:r w:rsidRPr="00E91C34">
        <w:rPr>
          <w:color w:val="000000" w:themeColor="text1"/>
          <w:sz w:val="24"/>
        </w:rPr>
        <w:t>超</w:t>
      </w:r>
      <w:r w:rsidR="00F820F4">
        <w:rPr>
          <w:rFonts w:hint="eastAsia"/>
          <w:color w:val="000000" w:themeColor="text1"/>
          <w:sz w:val="24"/>
        </w:rPr>
        <w:t>，</w:t>
      </w:r>
      <w:r w:rsidRPr="00E91C34">
        <w:rPr>
          <w:color w:val="000000" w:themeColor="text1"/>
          <w:sz w:val="24"/>
        </w:rPr>
        <w:t>对</w:t>
      </w:r>
      <w:r w:rsidR="00431BD5">
        <w:rPr>
          <w:rFonts w:hint="eastAsia"/>
          <w:color w:val="000000" w:themeColor="text1"/>
          <w:sz w:val="24"/>
        </w:rPr>
        <w:t>腺体</w:t>
      </w:r>
      <w:r w:rsidR="00431BD5">
        <w:rPr>
          <w:color w:val="000000" w:themeColor="text1"/>
          <w:sz w:val="24"/>
        </w:rPr>
        <w:t>厚度、</w:t>
      </w:r>
      <w:r w:rsidR="00F820F4">
        <w:rPr>
          <w:rFonts w:hint="eastAsia"/>
          <w:color w:val="000000" w:themeColor="text1"/>
          <w:sz w:val="24"/>
        </w:rPr>
        <w:t>结节</w:t>
      </w:r>
      <w:r w:rsidRPr="00E91C34">
        <w:rPr>
          <w:color w:val="000000" w:themeColor="text1"/>
          <w:sz w:val="24"/>
        </w:rPr>
        <w:t>的</w:t>
      </w:r>
      <w:r w:rsidR="00F820F4">
        <w:rPr>
          <w:rFonts w:hint="eastAsia"/>
          <w:color w:val="000000" w:themeColor="text1"/>
          <w:sz w:val="24"/>
        </w:rPr>
        <w:t>数目</w:t>
      </w:r>
      <w:r w:rsidR="00F820F4">
        <w:rPr>
          <w:color w:val="000000" w:themeColor="text1"/>
          <w:sz w:val="24"/>
        </w:rPr>
        <w:t>、</w:t>
      </w:r>
      <w:r w:rsidR="00CE4B3F">
        <w:rPr>
          <w:rFonts w:hint="eastAsia"/>
          <w:color w:val="000000" w:themeColor="text1"/>
          <w:sz w:val="24"/>
        </w:rPr>
        <w:t>最大</w:t>
      </w:r>
      <w:r w:rsidR="00CE4B3F">
        <w:rPr>
          <w:color w:val="000000" w:themeColor="text1"/>
          <w:sz w:val="24"/>
        </w:rPr>
        <w:t>结节</w:t>
      </w:r>
      <w:r w:rsidR="00CE4B3F">
        <w:rPr>
          <w:rFonts w:hint="eastAsia"/>
          <w:color w:val="000000" w:themeColor="text1"/>
          <w:sz w:val="24"/>
        </w:rPr>
        <w:t>大小</w:t>
      </w:r>
      <w:r w:rsidRPr="00AA73DF">
        <w:rPr>
          <w:color w:val="000000" w:themeColor="text1"/>
          <w:sz w:val="24"/>
          <w:vertAlign w:val="superscript"/>
        </w:rPr>
        <w:t>[</w:t>
      </w:r>
      <w:r w:rsidR="00801492">
        <w:rPr>
          <w:color w:val="000000" w:themeColor="text1"/>
          <w:sz w:val="24"/>
          <w:vertAlign w:val="superscript"/>
        </w:rPr>
        <w:t>9</w:t>
      </w:r>
      <w:r w:rsidRPr="00AA73DF">
        <w:rPr>
          <w:color w:val="000000" w:themeColor="text1"/>
          <w:sz w:val="24"/>
          <w:vertAlign w:val="superscript"/>
        </w:rPr>
        <w:t>]</w:t>
      </w:r>
      <w:r w:rsidR="00F820F4">
        <w:rPr>
          <w:rFonts w:hint="eastAsia"/>
          <w:color w:val="000000" w:themeColor="text1"/>
          <w:sz w:val="24"/>
        </w:rPr>
        <w:t>等指标</w:t>
      </w:r>
      <w:r w:rsidRPr="00AA73DF">
        <w:rPr>
          <w:color w:val="000000" w:themeColor="text1"/>
          <w:sz w:val="24"/>
          <w:vertAlign w:val="superscript"/>
        </w:rPr>
        <w:t>[</w:t>
      </w:r>
      <w:r w:rsidR="00D84D43" w:rsidRPr="00AA73DF">
        <w:rPr>
          <w:color w:val="000000" w:themeColor="text1"/>
          <w:sz w:val="24"/>
          <w:vertAlign w:val="superscript"/>
        </w:rPr>
        <w:t>10</w:t>
      </w:r>
      <w:r w:rsidRPr="00AA73DF">
        <w:rPr>
          <w:color w:val="000000" w:themeColor="text1"/>
          <w:sz w:val="24"/>
          <w:vertAlign w:val="superscript"/>
        </w:rPr>
        <w:t>]</w:t>
      </w:r>
      <w:r w:rsidRPr="00E91C34">
        <w:rPr>
          <w:color w:val="000000" w:themeColor="text1"/>
          <w:sz w:val="24"/>
        </w:rPr>
        <w:t>进行</w:t>
      </w:r>
      <w:r w:rsidR="00F820F4">
        <w:rPr>
          <w:rFonts w:hint="eastAsia"/>
          <w:color w:val="000000" w:themeColor="text1"/>
          <w:sz w:val="24"/>
        </w:rPr>
        <w:t>辅助</w:t>
      </w:r>
      <w:r w:rsidRPr="00E91C34">
        <w:rPr>
          <w:color w:val="000000" w:themeColor="text1"/>
          <w:sz w:val="24"/>
        </w:rPr>
        <w:t>评价</w:t>
      </w:r>
      <w:r w:rsidR="00F820F4">
        <w:rPr>
          <w:rFonts w:hint="eastAsia"/>
          <w:color w:val="000000" w:themeColor="text1"/>
          <w:sz w:val="24"/>
        </w:rPr>
        <w:t>。</w:t>
      </w:r>
      <w:r w:rsidR="00F820F4" w:rsidRPr="00E91C34" w:rsidDel="00F820F4">
        <w:rPr>
          <w:color w:val="000000" w:themeColor="text1"/>
          <w:sz w:val="24"/>
        </w:rPr>
        <w:t xml:space="preserve"> </w:t>
      </w:r>
    </w:p>
    <w:p w14:paraId="41005736" w14:textId="60B0BD40" w:rsidR="00E118A0" w:rsidRPr="0032512F" w:rsidRDefault="00442BFF" w:rsidP="008A5D45">
      <w:pPr>
        <w:adjustRightInd w:val="0"/>
        <w:snapToGrid w:val="0"/>
        <w:spacing w:line="360" w:lineRule="auto"/>
        <w:outlineLvl w:val="2"/>
        <w:rPr>
          <w:b/>
          <w:color w:val="000000" w:themeColor="text1"/>
          <w:sz w:val="24"/>
        </w:rPr>
      </w:pPr>
      <w:r w:rsidRPr="0032512F">
        <w:rPr>
          <w:b/>
          <w:color w:val="000000" w:themeColor="text1"/>
          <w:sz w:val="24"/>
        </w:rPr>
        <w:t>8.1.1 NRS</w:t>
      </w:r>
      <w:r w:rsidRPr="0032512F">
        <w:rPr>
          <w:rFonts w:hint="eastAsia"/>
          <w:b/>
          <w:color w:val="000000" w:themeColor="text1"/>
          <w:sz w:val="24"/>
        </w:rPr>
        <w:t>疼痛评价</w:t>
      </w:r>
    </w:p>
    <w:p w14:paraId="07FA27A1" w14:textId="39192ED0" w:rsidR="00997D6A" w:rsidRPr="00E91C34" w:rsidRDefault="00997D6A" w:rsidP="00997D6A">
      <w:pPr>
        <w:adjustRightInd w:val="0"/>
        <w:snapToGrid w:val="0"/>
        <w:spacing w:line="360" w:lineRule="auto"/>
        <w:ind w:firstLineChars="200" w:firstLine="480"/>
        <w:rPr>
          <w:color w:val="000000" w:themeColor="text1"/>
          <w:sz w:val="24"/>
        </w:rPr>
      </w:pPr>
      <w:r w:rsidRPr="00E91C34">
        <w:rPr>
          <w:color w:val="000000" w:themeColor="text1"/>
          <w:sz w:val="24"/>
        </w:rPr>
        <w:t>NRS</w:t>
      </w:r>
      <w:r w:rsidRPr="00E91C34">
        <w:rPr>
          <w:color w:val="000000" w:themeColor="text1"/>
          <w:sz w:val="24"/>
        </w:rPr>
        <w:t>量表是一条由</w:t>
      </w:r>
      <w:r w:rsidRPr="00E91C34">
        <w:rPr>
          <w:color w:val="000000" w:themeColor="text1"/>
          <w:sz w:val="24"/>
        </w:rPr>
        <w:t>11</w:t>
      </w:r>
      <w:r w:rsidRPr="00E91C34">
        <w:rPr>
          <w:color w:val="000000" w:themeColor="text1"/>
          <w:sz w:val="24"/>
        </w:rPr>
        <w:t>个点组成的线段，分别标有</w:t>
      </w:r>
      <w:r w:rsidRPr="00E91C34">
        <w:rPr>
          <w:color w:val="000000" w:themeColor="text1"/>
          <w:sz w:val="24"/>
        </w:rPr>
        <w:t>“0”</w:t>
      </w:r>
      <w:r w:rsidRPr="00E91C34">
        <w:rPr>
          <w:color w:val="000000" w:themeColor="text1"/>
          <w:sz w:val="24"/>
        </w:rPr>
        <w:t>至</w:t>
      </w:r>
      <w:r w:rsidRPr="00E91C34">
        <w:rPr>
          <w:color w:val="000000" w:themeColor="text1"/>
          <w:sz w:val="24"/>
        </w:rPr>
        <w:t>“10”</w:t>
      </w:r>
      <w:r w:rsidRPr="00E91C34">
        <w:rPr>
          <w:color w:val="000000" w:themeColor="text1"/>
          <w:sz w:val="24"/>
        </w:rPr>
        <w:t>的刻度，由患者根据</w:t>
      </w:r>
      <w:r w:rsidR="000F73A8">
        <w:rPr>
          <w:rFonts w:hint="eastAsia"/>
          <w:color w:val="000000" w:themeColor="text1"/>
          <w:sz w:val="24"/>
        </w:rPr>
        <w:t>每天</w:t>
      </w:r>
      <w:r w:rsidR="000F73A8" w:rsidRPr="008A5D45">
        <w:rPr>
          <w:rFonts w:hint="eastAsia"/>
          <w:b/>
          <w:color w:val="000000" w:themeColor="text1"/>
          <w:sz w:val="24"/>
        </w:rPr>
        <w:t>最疼的程度</w:t>
      </w:r>
      <w:r w:rsidRPr="00E91C34">
        <w:rPr>
          <w:color w:val="000000" w:themeColor="text1"/>
          <w:sz w:val="24"/>
        </w:rPr>
        <w:t>自行评分，评分取整数。</w:t>
      </w:r>
      <w:r w:rsidR="00442BFF" w:rsidRPr="00442BFF">
        <w:rPr>
          <w:rFonts w:hint="eastAsia"/>
          <w:color w:val="000000" w:themeColor="text1"/>
          <w:sz w:val="24"/>
        </w:rPr>
        <w:t>进入导入期后</w:t>
      </w:r>
      <w:r w:rsidR="00442BFF">
        <w:rPr>
          <w:rFonts w:hint="eastAsia"/>
          <w:color w:val="000000" w:themeColor="text1"/>
          <w:sz w:val="24"/>
        </w:rPr>
        <w:t>，</w:t>
      </w:r>
      <w:r w:rsidR="00442BFF" w:rsidRPr="00442BFF">
        <w:rPr>
          <w:rFonts w:hint="eastAsia"/>
          <w:color w:val="000000" w:themeColor="text1"/>
          <w:sz w:val="24"/>
        </w:rPr>
        <w:t>受试者每日自评，</w:t>
      </w:r>
      <w:r w:rsidR="008879D8" w:rsidRPr="006B0BAC">
        <w:rPr>
          <w:rFonts w:hint="eastAsia"/>
          <w:color w:val="000000" w:themeColor="text1"/>
          <w:sz w:val="24"/>
        </w:rPr>
        <w:t>记录当天疼痛最严重程度（最大值）</w:t>
      </w:r>
      <w:r w:rsidR="008879D8">
        <w:rPr>
          <w:color w:val="000000" w:themeColor="text1"/>
          <w:sz w:val="24"/>
        </w:rPr>
        <w:t>，</w:t>
      </w:r>
      <w:r w:rsidR="00442BFF">
        <w:rPr>
          <w:rFonts w:hint="eastAsia"/>
          <w:color w:val="000000" w:themeColor="text1"/>
          <w:sz w:val="24"/>
        </w:rPr>
        <w:t>直至</w:t>
      </w:r>
      <w:r w:rsidR="00442BFF">
        <w:rPr>
          <w:color w:val="000000" w:themeColor="text1"/>
          <w:sz w:val="24"/>
        </w:rPr>
        <w:t>访视</w:t>
      </w:r>
      <w:r w:rsidR="00442BFF">
        <w:rPr>
          <w:rFonts w:hint="eastAsia"/>
          <w:color w:val="000000" w:themeColor="text1"/>
          <w:sz w:val="24"/>
        </w:rPr>
        <w:t>6</w:t>
      </w:r>
      <w:r w:rsidR="00442BFF">
        <w:rPr>
          <w:rFonts w:hint="eastAsia"/>
          <w:color w:val="000000" w:themeColor="text1"/>
          <w:sz w:val="24"/>
        </w:rPr>
        <w:t>结束</w:t>
      </w:r>
      <w:r w:rsidR="00442BFF">
        <w:rPr>
          <w:color w:val="000000" w:themeColor="text1"/>
          <w:sz w:val="24"/>
        </w:rPr>
        <w:t>。</w:t>
      </w:r>
      <w:r w:rsidR="000F73A8">
        <w:rPr>
          <w:rFonts w:hint="eastAsia"/>
          <w:color w:val="000000" w:themeColor="text1"/>
          <w:sz w:val="24"/>
        </w:rPr>
        <w:t>每次访视</w:t>
      </w:r>
      <w:r w:rsidR="00D96183">
        <w:rPr>
          <w:rFonts w:hint="eastAsia"/>
          <w:color w:val="000000" w:themeColor="text1"/>
          <w:sz w:val="24"/>
        </w:rPr>
        <w:t>导出</w:t>
      </w:r>
      <w:r w:rsidR="000F73A8">
        <w:rPr>
          <w:color w:val="000000" w:themeColor="text1"/>
          <w:sz w:val="24"/>
        </w:rPr>
        <w:t>受试者</w:t>
      </w:r>
      <w:r w:rsidR="004967F7">
        <w:rPr>
          <w:rFonts w:hint="eastAsia"/>
          <w:color w:val="000000" w:themeColor="text1"/>
          <w:sz w:val="24"/>
        </w:rPr>
        <w:t>NRS</w:t>
      </w:r>
      <w:r w:rsidR="004967F7">
        <w:rPr>
          <w:rFonts w:hint="eastAsia"/>
          <w:color w:val="000000" w:themeColor="text1"/>
          <w:sz w:val="24"/>
        </w:rPr>
        <w:t>评分</w:t>
      </w:r>
      <w:r w:rsidR="000F73A8">
        <w:rPr>
          <w:color w:val="000000" w:themeColor="text1"/>
          <w:sz w:val="24"/>
        </w:rPr>
        <w:t>日记卡，</w:t>
      </w:r>
      <w:r w:rsidR="004967F7">
        <w:rPr>
          <w:rFonts w:hint="eastAsia"/>
          <w:color w:val="000000" w:themeColor="text1"/>
          <w:sz w:val="24"/>
        </w:rPr>
        <w:t>研究者</w:t>
      </w:r>
      <w:r w:rsidR="00C86E24">
        <w:rPr>
          <w:rFonts w:hint="eastAsia"/>
          <w:color w:val="000000" w:themeColor="text1"/>
          <w:sz w:val="24"/>
        </w:rPr>
        <w:t>确认受试者</w:t>
      </w:r>
      <w:r w:rsidR="00C86E24">
        <w:rPr>
          <w:color w:val="000000" w:themeColor="text1"/>
          <w:sz w:val="24"/>
        </w:rPr>
        <w:t>录入</w:t>
      </w:r>
      <w:r w:rsidR="000F73A8">
        <w:rPr>
          <w:rFonts w:hint="eastAsia"/>
          <w:color w:val="000000" w:themeColor="text1"/>
          <w:sz w:val="24"/>
        </w:rPr>
        <w:t>NRS</w:t>
      </w:r>
      <w:r w:rsidR="00C86E24">
        <w:rPr>
          <w:rFonts w:hint="eastAsia"/>
          <w:color w:val="000000" w:themeColor="text1"/>
          <w:sz w:val="24"/>
        </w:rPr>
        <w:t>评分</w:t>
      </w:r>
      <w:r w:rsidR="00C86E24">
        <w:rPr>
          <w:color w:val="000000" w:themeColor="text1"/>
          <w:sz w:val="24"/>
        </w:rPr>
        <w:t>情况</w:t>
      </w:r>
      <w:r w:rsidR="000F73A8">
        <w:rPr>
          <w:rFonts w:hint="eastAsia"/>
          <w:color w:val="000000" w:themeColor="text1"/>
          <w:sz w:val="24"/>
        </w:rPr>
        <w:t>，</w:t>
      </w:r>
      <w:r w:rsidR="00442BFF">
        <w:rPr>
          <w:color w:val="000000" w:themeColor="text1"/>
          <w:sz w:val="24"/>
        </w:rPr>
        <w:t>数据管理</w:t>
      </w:r>
      <w:r w:rsidR="00442BFF">
        <w:rPr>
          <w:rFonts w:hint="eastAsia"/>
          <w:color w:val="000000" w:themeColor="text1"/>
          <w:sz w:val="24"/>
        </w:rPr>
        <w:t>时</w:t>
      </w:r>
      <w:r w:rsidR="00442BFF" w:rsidRPr="00442BFF">
        <w:rPr>
          <w:rFonts w:hint="eastAsia"/>
          <w:color w:val="000000" w:themeColor="text1"/>
          <w:sz w:val="24"/>
        </w:rPr>
        <w:t>计算访视间隔的疼痛均值</w:t>
      </w:r>
      <w:r w:rsidR="004967F7">
        <w:rPr>
          <w:rFonts w:hint="eastAsia"/>
          <w:color w:val="000000" w:themeColor="text1"/>
          <w:sz w:val="24"/>
        </w:rPr>
        <w:t>及</w:t>
      </w:r>
      <w:r w:rsidR="004967F7" w:rsidRPr="000D707B">
        <w:rPr>
          <w:rFonts w:hint="eastAsia"/>
          <w:color w:val="000000" w:themeColor="text1"/>
          <w:sz w:val="24"/>
        </w:rPr>
        <w:t>疼痛累及天内的</w:t>
      </w:r>
      <w:r w:rsidR="004967F7" w:rsidRPr="000D707B">
        <w:rPr>
          <w:color w:val="000000" w:themeColor="text1"/>
          <w:sz w:val="24"/>
        </w:rPr>
        <w:t>NRS</w:t>
      </w:r>
      <w:r w:rsidR="004967F7" w:rsidRPr="000D707B">
        <w:rPr>
          <w:rFonts w:hint="eastAsia"/>
          <w:color w:val="000000" w:themeColor="text1"/>
          <w:sz w:val="24"/>
        </w:rPr>
        <w:t>平均分</w:t>
      </w:r>
      <w:r w:rsidR="000F73A8">
        <w:rPr>
          <w:rFonts w:hint="eastAsia"/>
          <w:color w:val="000000" w:themeColor="text1"/>
          <w:sz w:val="24"/>
        </w:rPr>
        <w:t>。</w:t>
      </w:r>
      <w:r w:rsidR="00442BFF" w:rsidRPr="00442BFF">
        <w:rPr>
          <w:rFonts w:hint="eastAsia"/>
          <w:color w:val="000000" w:themeColor="text1"/>
          <w:sz w:val="24"/>
        </w:rPr>
        <w:t>以</w:t>
      </w:r>
      <w:r w:rsidR="0049061F">
        <w:rPr>
          <w:rFonts w:hint="eastAsia"/>
          <w:color w:val="000000" w:themeColor="text1"/>
          <w:sz w:val="24"/>
        </w:rPr>
        <w:t>其</w:t>
      </w:r>
      <w:r w:rsidR="00442BFF" w:rsidRPr="00442BFF">
        <w:rPr>
          <w:rFonts w:hint="eastAsia"/>
          <w:color w:val="000000" w:themeColor="text1"/>
          <w:sz w:val="24"/>
        </w:rPr>
        <w:t>导入期</w:t>
      </w:r>
      <w:r w:rsidR="00DD20A4">
        <w:rPr>
          <w:rFonts w:hint="eastAsia"/>
          <w:color w:val="000000" w:themeColor="text1"/>
          <w:sz w:val="24"/>
        </w:rPr>
        <w:t>内</w:t>
      </w:r>
      <w:r w:rsidR="00442BFF" w:rsidRPr="00442BFF">
        <w:rPr>
          <w:rFonts w:hint="eastAsia"/>
          <w:color w:val="000000" w:themeColor="text1"/>
          <w:sz w:val="24"/>
        </w:rPr>
        <w:t>NRS</w:t>
      </w:r>
      <w:r w:rsidR="00442BFF" w:rsidRPr="00442BFF">
        <w:rPr>
          <w:rFonts w:hint="eastAsia"/>
          <w:color w:val="000000" w:themeColor="text1"/>
          <w:sz w:val="24"/>
        </w:rPr>
        <w:t>均值</w:t>
      </w:r>
      <w:r w:rsidR="0049061F">
        <w:rPr>
          <w:rFonts w:hint="eastAsia"/>
          <w:color w:val="000000" w:themeColor="text1"/>
          <w:sz w:val="24"/>
        </w:rPr>
        <w:t>（访视</w:t>
      </w:r>
      <w:r w:rsidR="0049061F">
        <w:rPr>
          <w:color w:val="000000" w:themeColor="text1"/>
          <w:sz w:val="24"/>
        </w:rPr>
        <w:t>间隔及疼痛累及天内</w:t>
      </w:r>
      <w:r w:rsidR="0049061F">
        <w:rPr>
          <w:rFonts w:hint="eastAsia"/>
          <w:color w:val="000000" w:themeColor="text1"/>
          <w:sz w:val="24"/>
        </w:rPr>
        <w:t>）</w:t>
      </w:r>
      <w:r w:rsidR="00442BFF" w:rsidRPr="00442BFF">
        <w:rPr>
          <w:rFonts w:hint="eastAsia"/>
          <w:color w:val="000000" w:themeColor="text1"/>
          <w:sz w:val="24"/>
        </w:rPr>
        <w:t>作为基线</w:t>
      </w:r>
      <w:r w:rsidR="00442BFF">
        <w:rPr>
          <w:rFonts w:hint="eastAsia"/>
          <w:color w:val="000000" w:themeColor="text1"/>
          <w:sz w:val="24"/>
        </w:rPr>
        <w:t>。</w:t>
      </w:r>
      <w:r w:rsidRPr="00E91C34">
        <w:rPr>
          <w:color w:val="000000" w:themeColor="text1"/>
          <w:sz w:val="24"/>
        </w:rPr>
        <w:t>评分标准</w:t>
      </w:r>
      <w:r w:rsidR="000F73A8">
        <w:rPr>
          <w:rFonts w:hint="eastAsia"/>
          <w:color w:val="000000" w:themeColor="text1"/>
          <w:sz w:val="24"/>
        </w:rPr>
        <w:t>如下</w:t>
      </w:r>
      <w:r w:rsidRPr="00E91C34">
        <w:rPr>
          <w:color w:val="000000" w:themeColor="text1"/>
          <w:sz w:val="24"/>
        </w:rPr>
        <w:t>：</w:t>
      </w:r>
    </w:p>
    <w:p w14:paraId="22CF1179" w14:textId="77777777" w:rsidR="00997D6A" w:rsidRPr="00E91C34" w:rsidRDefault="00997D6A" w:rsidP="00997D6A">
      <w:pPr>
        <w:pStyle w:val="a6"/>
        <w:numPr>
          <w:ilvl w:val="0"/>
          <w:numId w:val="3"/>
        </w:numPr>
        <w:adjustRightInd w:val="0"/>
        <w:snapToGrid w:val="0"/>
        <w:spacing w:line="360" w:lineRule="auto"/>
        <w:ind w:firstLineChars="0"/>
        <w:rPr>
          <w:rFonts w:ascii="Times New Roman" w:hAnsi="Times New Roman"/>
          <w:color w:val="000000" w:themeColor="text1"/>
          <w:sz w:val="24"/>
          <w:szCs w:val="24"/>
        </w:rPr>
      </w:pPr>
      <w:r w:rsidRPr="00E91C34">
        <w:rPr>
          <w:rFonts w:ascii="Times New Roman" w:hAnsi="Times New Roman"/>
          <w:color w:val="000000" w:themeColor="text1"/>
          <w:sz w:val="24"/>
          <w:szCs w:val="24"/>
        </w:rPr>
        <w:t>0</w:t>
      </w:r>
      <w:r w:rsidRPr="00E91C34">
        <w:rPr>
          <w:rFonts w:ascii="Times New Roman" w:hAnsi="Times New Roman"/>
          <w:color w:val="000000" w:themeColor="text1"/>
          <w:sz w:val="24"/>
          <w:szCs w:val="24"/>
        </w:rPr>
        <w:t>分：无疼痛感觉；</w:t>
      </w:r>
    </w:p>
    <w:p w14:paraId="7CDE1B75" w14:textId="77777777" w:rsidR="00997D6A" w:rsidRPr="00E91C34" w:rsidRDefault="00997D6A" w:rsidP="00997D6A">
      <w:pPr>
        <w:pStyle w:val="a6"/>
        <w:numPr>
          <w:ilvl w:val="0"/>
          <w:numId w:val="3"/>
        </w:numPr>
        <w:adjustRightInd w:val="0"/>
        <w:snapToGrid w:val="0"/>
        <w:spacing w:line="360" w:lineRule="auto"/>
        <w:ind w:firstLineChars="0"/>
        <w:rPr>
          <w:rFonts w:ascii="Times New Roman" w:hAnsi="Times New Roman"/>
          <w:color w:val="000000" w:themeColor="text1"/>
          <w:sz w:val="24"/>
          <w:szCs w:val="24"/>
        </w:rPr>
      </w:pPr>
      <w:r w:rsidRPr="00E91C34">
        <w:rPr>
          <w:rFonts w:ascii="Times New Roman" w:hAnsi="Times New Roman"/>
          <w:color w:val="000000" w:themeColor="text1"/>
          <w:sz w:val="24"/>
          <w:szCs w:val="24"/>
        </w:rPr>
        <w:t>1-3</w:t>
      </w:r>
      <w:r w:rsidRPr="00E91C34">
        <w:rPr>
          <w:rFonts w:ascii="Times New Roman" w:hAnsi="Times New Roman"/>
          <w:color w:val="000000" w:themeColor="text1"/>
          <w:sz w:val="24"/>
          <w:szCs w:val="24"/>
        </w:rPr>
        <w:t>分：轻度疼痛、烦扰，几乎不影响日常生活及活动；</w:t>
      </w:r>
    </w:p>
    <w:p w14:paraId="6FD042CC" w14:textId="509DBA9E" w:rsidR="00997D6A" w:rsidRPr="00E91C34" w:rsidRDefault="00997D6A" w:rsidP="00997D6A">
      <w:pPr>
        <w:pStyle w:val="a6"/>
        <w:numPr>
          <w:ilvl w:val="0"/>
          <w:numId w:val="3"/>
        </w:numPr>
        <w:adjustRightInd w:val="0"/>
        <w:snapToGrid w:val="0"/>
        <w:spacing w:line="360" w:lineRule="auto"/>
        <w:ind w:firstLineChars="0"/>
        <w:rPr>
          <w:rFonts w:ascii="Times New Roman" w:hAnsi="Times New Roman"/>
          <w:color w:val="000000" w:themeColor="text1"/>
          <w:sz w:val="24"/>
          <w:szCs w:val="24"/>
        </w:rPr>
      </w:pPr>
      <w:r w:rsidRPr="00E91C34">
        <w:rPr>
          <w:rFonts w:ascii="Times New Roman" w:hAnsi="Times New Roman"/>
          <w:color w:val="000000" w:themeColor="text1"/>
          <w:sz w:val="24"/>
          <w:szCs w:val="24"/>
        </w:rPr>
        <w:t>4-6</w:t>
      </w:r>
      <w:r w:rsidRPr="00E91C34">
        <w:rPr>
          <w:rFonts w:ascii="Times New Roman" w:hAnsi="Times New Roman"/>
          <w:color w:val="000000" w:themeColor="text1"/>
          <w:sz w:val="24"/>
          <w:szCs w:val="24"/>
        </w:rPr>
        <w:t>分：中度疼痛，显著影响日常生活及活动</w:t>
      </w:r>
      <w:r w:rsidR="00D96183">
        <w:rPr>
          <w:rFonts w:ascii="Times New Roman" w:hAnsi="Times New Roman" w:hint="eastAsia"/>
          <w:color w:val="000000" w:themeColor="text1"/>
          <w:sz w:val="24"/>
          <w:szCs w:val="24"/>
        </w:rPr>
        <w:t>（工作</w:t>
      </w:r>
      <w:r w:rsidR="00D96183">
        <w:rPr>
          <w:rFonts w:ascii="Times New Roman" w:hAnsi="Times New Roman"/>
          <w:color w:val="000000" w:themeColor="text1"/>
          <w:sz w:val="24"/>
          <w:szCs w:val="24"/>
        </w:rPr>
        <w:t>不能集中精神、影响食欲或睡眠质量等</w:t>
      </w:r>
      <w:r w:rsidR="00D96183">
        <w:rPr>
          <w:rFonts w:ascii="Times New Roman" w:hAnsi="Times New Roman" w:hint="eastAsia"/>
          <w:color w:val="000000" w:themeColor="text1"/>
          <w:sz w:val="24"/>
          <w:szCs w:val="24"/>
        </w:rPr>
        <w:t>）</w:t>
      </w:r>
      <w:r w:rsidRPr="00E91C34">
        <w:rPr>
          <w:rFonts w:ascii="Times New Roman" w:hAnsi="Times New Roman"/>
          <w:color w:val="000000" w:themeColor="text1"/>
          <w:sz w:val="24"/>
          <w:szCs w:val="24"/>
        </w:rPr>
        <w:t>；</w:t>
      </w:r>
    </w:p>
    <w:p w14:paraId="239F9082" w14:textId="528F7F88" w:rsidR="00997D6A" w:rsidRPr="00E91C34" w:rsidRDefault="00997D6A" w:rsidP="00997D6A">
      <w:pPr>
        <w:pStyle w:val="a6"/>
        <w:numPr>
          <w:ilvl w:val="0"/>
          <w:numId w:val="3"/>
        </w:numPr>
        <w:adjustRightInd w:val="0"/>
        <w:snapToGrid w:val="0"/>
        <w:spacing w:line="360" w:lineRule="auto"/>
        <w:ind w:firstLineChars="0"/>
        <w:rPr>
          <w:rFonts w:ascii="Times New Roman" w:hAnsi="Times New Roman"/>
          <w:color w:val="000000" w:themeColor="text1"/>
          <w:sz w:val="24"/>
          <w:szCs w:val="24"/>
        </w:rPr>
      </w:pPr>
      <w:r w:rsidRPr="00E91C34">
        <w:rPr>
          <w:rFonts w:ascii="Times New Roman" w:hAnsi="Times New Roman"/>
          <w:color w:val="000000" w:themeColor="text1"/>
          <w:sz w:val="24"/>
          <w:szCs w:val="24"/>
        </w:rPr>
        <w:t>7-10</w:t>
      </w:r>
      <w:r w:rsidRPr="00E91C34">
        <w:rPr>
          <w:rFonts w:ascii="Times New Roman" w:hAnsi="Times New Roman"/>
          <w:color w:val="000000" w:themeColor="text1"/>
          <w:sz w:val="24"/>
          <w:szCs w:val="24"/>
        </w:rPr>
        <w:t>分：重度疼痛，以致不能进行日常生活及活动</w:t>
      </w:r>
      <w:r w:rsidR="00D96183">
        <w:rPr>
          <w:rFonts w:ascii="Times New Roman" w:hAnsi="Times New Roman" w:hint="eastAsia"/>
          <w:color w:val="000000" w:themeColor="text1"/>
          <w:sz w:val="24"/>
          <w:szCs w:val="24"/>
        </w:rPr>
        <w:t>（无法</w:t>
      </w:r>
      <w:r w:rsidR="00D96183">
        <w:rPr>
          <w:rFonts w:ascii="Times New Roman" w:hAnsi="Times New Roman"/>
          <w:color w:val="000000" w:themeColor="text1"/>
          <w:sz w:val="24"/>
          <w:szCs w:val="24"/>
        </w:rPr>
        <w:t>上班，很难进食或入睡</w:t>
      </w:r>
      <w:r w:rsidR="00D96183">
        <w:rPr>
          <w:rFonts w:ascii="Times New Roman" w:hAnsi="Times New Roman" w:hint="eastAsia"/>
          <w:color w:val="000000" w:themeColor="text1"/>
          <w:sz w:val="24"/>
          <w:szCs w:val="24"/>
        </w:rPr>
        <w:t>）</w:t>
      </w:r>
      <w:r w:rsidRPr="00E91C34">
        <w:rPr>
          <w:rFonts w:ascii="Times New Roman" w:hAnsi="Times New Roman"/>
          <w:color w:val="000000" w:themeColor="text1"/>
          <w:sz w:val="24"/>
          <w:szCs w:val="24"/>
        </w:rPr>
        <w:t>。</w:t>
      </w:r>
    </w:p>
    <w:p w14:paraId="3B77A391" w14:textId="77777777" w:rsidR="00997D6A" w:rsidRPr="00E91C34" w:rsidRDefault="00997D6A" w:rsidP="00997D6A">
      <w:pPr>
        <w:adjustRightInd w:val="0"/>
        <w:snapToGrid w:val="0"/>
        <w:spacing w:line="360" w:lineRule="auto"/>
        <w:ind w:left="480"/>
        <w:jc w:val="center"/>
        <w:rPr>
          <w:color w:val="000000" w:themeColor="text1"/>
          <w:sz w:val="24"/>
        </w:rPr>
      </w:pPr>
      <w:r w:rsidRPr="00E91C34">
        <w:rPr>
          <w:noProof/>
          <w:color w:val="000000" w:themeColor="text1"/>
        </w:rPr>
        <mc:AlternateContent>
          <mc:Choice Requires="wpg">
            <w:drawing>
              <wp:anchor distT="0" distB="0" distL="114300" distR="114300" simplePos="0" relativeHeight="251661312" behindDoc="0" locked="0" layoutInCell="1" allowOverlap="1" wp14:anchorId="28772CBC" wp14:editId="7EFBF2B2">
                <wp:simplePos x="0" y="0"/>
                <wp:positionH relativeFrom="column">
                  <wp:posOffset>363395</wp:posOffset>
                </wp:positionH>
                <wp:positionV relativeFrom="paragraph">
                  <wp:posOffset>2142</wp:posOffset>
                </wp:positionV>
                <wp:extent cx="5234939" cy="394969"/>
                <wp:effectExtent l="0" t="0" r="4445" b="5715"/>
                <wp:wrapNone/>
                <wp:docPr id="8" name="组合 8"/>
                <wp:cNvGraphicFramePr/>
                <a:graphic xmlns:a="http://schemas.openxmlformats.org/drawingml/2006/main">
                  <a:graphicData uri="http://schemas.microsoft.com/office/word/2010/wordprocessingGroup">
                    <wpg:wgp>
                      <wpg:cNvGrpSpPr/>
                      <wpg:grpSpPr>
                        <a:xfrm>
                          <a:off x="0" y="0"/>
                          <a:ext cx="5234939" cy="394969"/>
                          <a:chOff x="0" y="0"/>
                          <a:chExt cx="5234939" cy="394969"/>
                        </a:xfrm>
                      </wpg:grpSpPr>
                      <wpg:grpSp>
                        <wpg:cNvPr id="9" name="组合 9"/>
                        <wpg:cNvGrpSpPr/>
                        <wpg:grpSpPr>
                          <a:xfrm>
                            <a:off x="186690" y="0"/>
                            <a:ext cx="4848045" cy="129396"/>
                            <a:chOff x="0" y="0"/>
                            <a:chExt cx="3188126" cy="185081"/>
                          </a:xfrm>
                        </wpg:grpSpPr>
                        <wps:wsp>
                          <wps:cNvPr id="10" name="直接连接符 10"/>
                          <wps:cNvCnPr/>
                          <wps:spPr>
                            <a:xfrm>
                              <a:off x="3188126" y="0"/>
                              <a:ext cx="0" cy="1820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1" name="组合 11"/>
                          <wpg:cNvGrpSpPr/>
                          <wpg:grpSpPr>
                            <a:xfrm>
                              <a:off x="0" y="3068"/>
                              <a:ext cx="3184530" cy="182013"/>
                              <a:chOff x="0" y="0"/>
                              <a:chExt cx="3184530" cy="182013"/>
                            </a:xfrm>
                          </wpg:grpSpPr>
                          <wpg:grpSp>
                            <wpg:cNvPr id="12" name="组合 12"/>
                            <wpg:cNvGrpSpPr/>
                            <wpg:grpSpPr>
                              <a:xfrm>
                                <a:off x="0" y="0"/>
                                <a:ext cx="2868479" cy="182013"/>
                                <a:chOff x="0" y="0"/>
                                <a:chExt cx="2868479" cy="182013"/>
                              </a:xfrm>
                            </wpg:grpSpPr>
                            <wpg:grpSp>
                              <wpg:cNvPr id="13" name="组合 13"/>
                              <wpg:cNvGrpSpPr/>
                              <wpg:grpSpPr>
                                <a:xfrm>
                                  <a:off x="0" y="0"/>
                                  <a:ext cx="2548902" cy="182013"/>
                                  <a:chOff x="0" y="0"/>
                                  <a:chExt cx="2548902" cy="182013"/>
                                </a:xfrm>
                              </wpg:grpSpPr>
                              <wpg:grpSp>
                                <wpg:cNvPr id="14" name="组合 14"/>
                                <wpg:cNvGrpSpPr/>
                                <wpg:grpSpPr>
                                  <a:xfrm>
                                    <a:off x="0" y="0"/>
                                    <a:ext cx="2229783" cy="182013"/>
                                    <a:chOff x="0" y="0"/>
                                    <a:chExt cx="2229783" cy="182013"/>
                                  </a:xfrm>
                                </wpg:grpSpPr>
                                <wpg:grpSp>
                                  <wpg:cNvPr id="15" name="组合 15"/>
                                  <wpg:cNvGrpSpPr/>
                                  <wpg:grpSpPr>
                                    <a:xfrm>
                                      <a:off x="0" y="0"/>
                                      <a:ext cx="1911120" cy="182013"/>
                                      <a:chOff x="0" y="0"/>
                                      <a:chExt cx="1911120" cy="182013"/>
                                    </a:xfrm>
                                  </wpg:grpSpPr>
                                  <wpg:grpSp>
                                    <wpg:cNvPr id="16" name="组合 16"/>
                                    <wpg:cNvGrpSpPr/>
                                    <wpg:grpSpPr>
                                      <a:xfrm>
                                        <a:off x="0" y="0"/>
                                        <a:ext cx="1594348" cy="182013"/>
                                        <a:chOff x="0" y="0"/>
                                        <a:chExt cx="1594348" cy="182013"/>
                                      </a:xfrm>
                                    </wpg:grpSpPr>
                                    <wpg:grpSp>
                                      <wpg:cNvPr id="17" name="组合 17"/>
                                      <wpg:cNvGrpSpPr/>
                                      <wpg:grpSpPr>
                                        <a:xfrm>
                                          <a:off x="0" y="0"/>
                                          <a:ext cx="1275295" cy="182013"/>
                                          <a:chOff x="0" y="0"/>
                                          <a:chExt cx="1275295" cy="182013"/>
                                        </a:xfrm>
                                      </wpg:grpSpPr>
                                      <wpg:grpSp>
                                        <wpg:cNvPr id="18" name="组合 18"/>
                                        <wpg:cNvGrpSpPr/>
                                        <wpg:grpSpPr>
                                          <a:xfrm>
                                            <a:off x="0" y="0"/>
                                            <a:ext cx="956241" cy="182013"/>
                                            <a:chOff x="0" y="0"/>
                                            <a:chExt cx="956241" cy="182013"/>
                                          </a:xfrm>
                                        </wpg:grpSpPr>
                                        <wpg:grpSp>
                                          <wpg:cNvPr id="19" name="组合 19"/>
                                          <wpg:cNvGrpSpPr/>
                                          <wpg:grpSpPr>
                                            <a:xfrm>
                                              <a:off x="0" y="0"/>
                                              <a:ext cx="637645" cy="182013"/>
                                              <a:chOff x="0" y="0"/>
                                              <a:chExt cx="637645" cy="182013"/>
                                            </a:xfrm>
                                          </wpg:grpSpPr>
                                          <wpg:grpSp>
                                            <wpg:cNvPr id="20" name="组合 20"/>
                                            <wpg:cNvGrpSpPr/>
                                            <wpg:grpSpPr>
                                              <a:xfrm>
                                                <a:off x="0" y="0"/>
                                                <a:ext cx="318592" cy="182013"/>
                                                <a:chOff x="0" y="0"/>
                                                <a:chExt cx="318592" cy="182013"/>
                                              </a:xfrm>
                                            </wpg:grpSpPr>
                                            <wps:wsp>
                                              <wps:cNvPr id="21" name="直接连接符 21"/>
                                              <wps:cNvCnPr/>
                                              <wps:spPr>
                                                <a:xfrm>
                                                  <a:off x="4138" y="0"/>
                                                  <a:ext cx="0" cy="1820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a:off x="0" y="177915"/>
                                                  <a:ext cx="31859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3" name="组合 23"/>
                                            <wpg:cNvGrpSpPr/>
                                            <wpg:grpSpPr>
                                              <a:xfrm>
                                                <a:off x="319053" y="0"/>
                                                <a:ext cx="318592" cy="182013"/>
                                                <a:chOff x="0" y="0"/>
                                                <a:chExt cx="318592" cy="182013"/>
                                              </a:xfrm>
                                            </wpg:grpSpPr>
                                            <wps:wsp>
                                              <wps:cNvPr id="24" name="直接连接符 24"/>
                                              <wps:cNvCnPr/>
                                              <wps:spPr>
                                                <a:xfrm>
                                                  <a:off x="4138" y="0"/>
                                                  <a:ext cx="0" cy="1820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a:off x="0" y="177915"/>
                                                  <a:ext cx="31859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6" name="组合 26"/>
                                          <wpg:cNvGrpSpPr/>
                                          <wpg:grpSpPr>
                                            <a:xfrm>
                                              <a:off x="638106" y="0"/>
                                              <a:ext cx="318135" cy="181610"/>
                                              <a:chOff x="0" y="0"/>
                                              <a:chExt cx="318592" cy="182013"/>
                                            </a:xfrm>
                                          </wpg:grpSpPr>
                                          <wps:wsp>
                                            <wps:cNvPr id="27" name="直接连接符 27"/>
                                            <wps:cNvCnPr/>
                                            <wps:spPr>
                                              <a:xfrm>
                                                <a:off x="4138" y="0"/>
                                                <a:ext cx="0" cy="1820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a:off x="0" y="177915"/>
                                                <a:ext cx="31859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9" name="组合 29"/>
                                        <wpg:cNvGrpSpPr/>
                                        <wpg:grpSpPr>
                                          <a:xfrm>
                                            <a:off x="957160" y="0"/>
                                            <a:ext cx="318135" cy="181610"/>
                                            <a:chOff x="0" y="0"/>
                                            <a:chExt cx="318592" cy="182013"/>
                                          </a:xfrm>
                                        </wpg:grpSpPr>
                                        <wps:wsp>
                                          <wps:cNvPr id="30" name="直接连接符 30"/>
                                          <wps:cNvCnPr/>
                                          <wps:spPr>
                                            <a:xfrm>
                                              <a:off x="4138" y="0"/>
                                              <a:ext cx="0" cy="1820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0" y="177915"/>
                                              <a:ext cx="31859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32" name="组合 32"/>
                                      <wpg:cNvGrpSpPr/>
                                      <wpg:grpSpPr>
                                        <a:xfrm>
                                          <a:off x="1276213" y="0"/>
                                          <a:ext cx="318135" cy="181610"/>
                                          <a:chOff x="0" y="0"/>
                                          <a:chExt cx="318592" cy="182013"/>
                                        </a:xfrm>
                                      </wpg:grpSpPr>
                                      <wps:wsp>
                                        <wps:cNvPr id="33" name="直接连接符 33"/>
                                        <wps:cNvCnPr/>
                                        <wps:spPr>
                                          <a:xfrm>
                                            <a:off x="4138" y="0"/>
                                            <a:ext cx="0" cy="1820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a:off x="0" y="177915"/>
                                            <a:ext cx="31859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35" name="组合 35"/>
                                    <wpg:cNvGrpSpPr/>
                                    <wpg:grpSpPr>
                                      <a:xfrm>
                                        <a:off x="1592528" y="0"/>
                                        <a:ext cx="318592" cy="182013"/>
                                        <a:chOff x="0" y="0"/>
                                        <a:chExt cx="318592" cy="182013"/>
                                      </a:xfrm>
                                    </wpg:grpSpPr>
                                    <wps:wsp>
                                      <wps:cNvPr id="36" name="直接连接符 36"/>
                                      <wps:cNvCnPr/>
                                      <wps:spPr>
                                        <a:xfrm>
                                          <a:off x="4138" y="0"/>
                                          <a:ext cx="0" cy="1820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直接连接符 37"/>
                                      <wps:cNvCnPr/>
                                      <wps:spPr>
                                        <a:xfrm>
                                          <a:off x="0" y="177915"/>
                                          <a:ext cx="31859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38" name="组合 38"/>
                                  <wpg:cNvGrpSpPr/>
                                  <wpg:grpSpPr>
                                    <a:xfrm>
                                      <a:off x="1911648" y="0"/>
                                      <a:ext cx="318135" cy="181610"/>
                                      <a:chOff x="0" y="0"/>
                                      <a:chExt cx="318592" cy="182013"/>
                                    </a:xfrm>
                                  </wpg:grpSpPr>
                                  <wps:wsp>
                                    <wps:cNvPr id="39" name="直接连接符 39"/>
                                    <wps:cNvCnPr/>
                                    <wps:spPr>
                                      <a:xfrm>
                                        <a:off x="4138" y="0"/>
                                        <a:ext cx="0" cy="1820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0" y="177915"/>
                                        <a:ext cx="31859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41" name="组合 41"/>
                                <wpg:cNvGrpSpPr/>
                                <wpg:grpSpPr>
                                  <a:xfrm>
                                    <a:off x="2230767" y="0"/>
                                    <a:ext cx="318135" cy="181610"/>
                                    <a:chOff x="0" y="0"/>
                                    <a:chExt cx="318592" cy="182013"/>
                                  </a:xfrm>
                                </wpg:grpSpPr>
                                <wps:wsp>
                                  <wps:cNvPr id="42" name="直接连接符 42"/>
                                  <wps:cNvCnPr/>
                                  <wps:spPr>
                                    <a:xfrm>
                                      <a:off x="4138" y="0"/>
                                      <a:ext cx="0" cy="1820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a:off x="0" y="177915"/>
                                      <a:ext cx="31859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44" name="组合 44"/>
                              <wpg:cNvGrpSpPr/>
                              <wpg:grpSpPr>
                                <a:xfrm>
                                  <a:off x="2549887" y="0"/>
                                  <a:ext cx="318592" cy="182013"/>
                                  <a:chOff x="0" y="0"/>
                                  <a:chExt cx="318592" cy="182013"/>
                                </a:xfrm>
                              </wpg:grpSpPr>
                              <wps:wsp>
                                <wps:cNvPr id="45" name="直接连接符 45"/>
                                <wps:cNvCnPr/>
                                <wps:spPr>
                                  <a:xfrm>
                                    <a:off x="4138" y="0"/>
                                    <a:ext cx="0" cy="1820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直接连接符 100"/>
                                <wps:cNvCnPr/>
                                <wps:spPr>
                                  <a:xfrm>
                                    <a:off x="0" y="177915"/>
                                    <a:ext cx="31859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01" name="组合 101"/>
                            <wpg:cNvGrpSpPr/>
                            <wpg:grpSpPr>
                              <a:xfrm>
                                <a:off x="2865938" y="0"/>
                                <a:ext cx="318592" cy="182013"/>
                                <a:chOff x="0" y="0"/>
                                <a:chExt cx="318592" cy="182013"/>
                              </a:xfrm>
                            </wpg:grpSpPr>
                            <wps:wsp>
                              <wps:cNvPr id="102" name="直接连接符 102"/>
                              <wps:cNvCnPr/>
                              <wps:spPr>
                                <a:xfrm>
                                  <a:off x="4138" y="0"/>
                                  <a:ext cx="0" cy="1820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直接连接符 103"/>
                              <wps:cNvCnPr/>
                              <wps:spPr>
                                <a:xfrm>
                                  <a:off x="0" y="177915"/>
                                  <a:ext cx="31859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cNvPr id="104" name="组合 104"/>
                        <wpg:cNvGrpSpPr/>
                        <wpg:grpSpPr>
                          <a:xfrm>
                            <a:off x="0" y="140970"/>
                            <a:ext cx="5234939" cy="253999"/>
                            <a:chOff x="0" y="0"/>
                            <a:chExt cx="5234939" cy="253999"/>
                          </a:xfrm>
                        </wpg:grpSpPr>
                        <wps:wsp>
                          <wps:cNvPr id="105" name="文本框 2"/>
                          <wps:cNvSpPr txBox="1">
                            <a:spLocks noChangeArrowheads="1"/>
                          </wps:cNvSpPr>
                          <wps:spPr bwMode="auto">
                            <a:xfrm>
                              <a:off x="0" y="0"/>
                              <a:ext cx="392429" cy="253999"/>
                            </a:xfrm>
                            <a:prstGeom prst="rect">
                              <a:avLst/>
                            </a:prstGeom>
                            <a:solidFill>
                              <a:srgbClr val="FFFFFF"/>
                            </a:solidFill>
                            <a:ln w="9525">
                              <a:noFill/>
                              <a:miter lim="800000"/>
                              <a:headEnd/>
                              <a:tailEnd/>
                            </a:ln>
                          </wps:spPr>
                          <wps:txbx>
                            <w:txbxContent>
                              <w:p w14:paraId="7621207D" w14:textId="77777777" w:rsidR="00C76901" w:rsidRDefault="00C76901" w:rsidP="00997D6A">
                                <w:pPr>
                                  <w:jc w:val="center"/>
                                </w:pPr>
                                <w:r>
                                  <w:t>0</w:t>
                                </w:r>
                              </w:p>
                            </w:txbxContent>
                          </wps:txbx>
                          <wps:bodyPr rot="0" vert="horz" wrap="square" lIns="91440" tIns="45720" rIns="91440" bIns="45720" anchor="t" anchorCtr="0">
                            <a:spAutoFit/>
                          </wps:bodyPr>
                        </wps:wsp>
                        <wps:wsp>
                          <wps:cNvPr id="106" name="文本框 2"/>
                          <wps:cNvSpPr txBox="1">
                            <a:spLocks noChangeArrowheads="1"/>
                          </wps:cNvSpPr>
                          <wps:spPr bwMode="auto">
                            <a:xfrm>
                              <a:off x="480060" y="0"/>
                              <a:ext cx="392429" cy="253999"/>
                            </a:xfrm>
                            <a:prstGeom prst="rect">
                              <a:avLst/>
                            </a:prstGeom>
                            <a:solidFill>
                              <a:srgbClr val="FFFFFF"/>
                            </a:solidFill>
                            <a:ln w="9525">
                              <a:noFill/>
                              <a:miter lim="800000"/>
                              <a:headEnd/>
                              <a:tailEnd/>
                            </a:ln>
                          </wps:spPr>
                          <wps:txbx>
                            <w:txbxContent>
                              <w:p w14:paraId="6FE84F2C" w14:textId="77777777" w:rsidR="00C76901" w:rsidRDefault="00C76901" w:rsidP="00997D6A">
                                <w:pPr>
                                  <w:jc w:val="center"/>
                                </w:pPr>
                                <w:r>
                                  <w:t>1</w:t>
                                </w:r>
                              </w:p>
                            </w:txbxContent>
                          </wps:txbx>
                          <wps:bodyPr rot="0" vert="horz" wrap="square" lIns="91440" tIns="45720" rIns="91440" bIns="45720" anchor="t" anchorCtr="0">
                            <a:spAutoFit/>
                          </wps:bodyPr>
                        </wps:wsp>
                        <wps:wsp>
                          <wps:cNvPr id="107" name="文本框 2"/>
                          <wps:cNvSpPr txBox="1">
                            <a:spLocks noChangeArrowheads="1"/>
                          </wps:cNvSpPr>
                          <wps:spPr bwMode="auto">
                            <a:xfrm>
                              <a:off x="963930" y="0"/>
                              <a:ext cx="392429" cy="253999"/>
                            </a:xfrm>
                            <a:prstGeom prst="rect">
                              <a:avLst/>
                            </a:prstGeom>
                            <a:solidFill>
                              <a:srgbClr val="FFFFFF"/>
                            </a:solidFill>
                            <a:ln w="9525">
                              <a:noFill/>
                              <a:miter lim="800000"/>
                              <a:headEnd/>
                              <a:tailEnd/>
                            </a:ln>
                          </wps:spPr>
                          <wps:txbx>
                            <w:txbxContent>
                              <w:p w14:paraId="3E323D40" w14:textId="77777777" w:rsidR="00C76901" w:rsidRDefault="00C76901" w:rsidP="00997D6A">
                                <w:pPr>
                                  <w:jc w:val="center"/>
                                </w:pPr>
                                <w:r>
                                  <w:t>2</w:t>
                                </w:r>
                              </w:p>
                            </w:txbxContent>
                          </wps:txbx>
                          <wps:bodyPr rot="0" vert="horz" wrap="square" lIns="91440" tIns="45720" rIns="91440" bIns="45720" anchor="t" anchorCtr="0">
                            <a:spAutoFit/>
                          </wps:bodyPr>
                        </wps:wsp>
                        <wps:wsp>
                          <wps:cNvPr id="108" name="文本框 2"/>
                          <wps:cNvSpPr txBox="1">
                            <a:spLocks noChangeArrowheads="1"/>
                          </wps:cNvSpPr>
                          <wps:spPr bwMode="auto">
                            <a:xfrm>
                              <a:off x="1451610" y="0"/>
                              <a:ext cx="392429" cy="253999"/>
                            </a:xfrm>
                            <a:prstGeom prst="rect">
                              <a:avLst/>
                            </a:prstGeom>
                            <a:solidFill>
                              <a:srgbClr val="FFFFFF"/>
                            </a:solidFill>
                            <a:ln w="9525">
                              <a:noFill/>
                              <a:miter lim="800000"/>
                              <a:headEnd/>
                              <a:tailEnd/>
                            </a:ln>
                          </wps:spPr>
                          <wps:txbx>
                            <w:txbxContent>
                              <w:p w14:paraId="367DF5C5" w14:textId="77777777" w:rsidR="00C76901" w:rsidRDefault="00C76901" w:rsidP="00997D6A">
                                <w:pPr>
                                  <w:jc w:val="center"/>
                                </w:pPr>
                                <w:r>
                                  <w:t>3</w:t>
                                </w:r>
                              </w:p>
                            </w:txbxContent>
                          </wps:txbx>
                          <wps:bodyPr rot="0" vert="horz" wrap="square" lIns="91440" tIns="45720" rIns="91440" bIns="45720" anchor="t" anchorCtr="0">
                            <a:spAutoFit/>
                          </wps:bodyPr>
                        </wps:wsp>
                        <wps:wsp>
                          <wps:cNvPr id="109" name="文本框 2"/>
                          <wps:cNvSpPr txBox="1">
                            <a:spLocks noChangeArrowheads="1"/>
                          </wps:cNvSpPr>
                          <wps:spPr bwMode="auto">
                            <a:xfrm>
                              <a:off x="1939290" y="0"/>
                              <a:ext cx="392429" cy="253999"/>
                            </a:xfrm>
                            <a:prstGeom prst="rect">
                              <a:avLst/>
                            </a:prstGeom>
                            <a:solidFill>
                              <a:srgbClr val="FFFFFF"/>
                            </a:solidFill>
                            <a:ln w="9525">
                              <a:noFill/>
                              <a:miter lim="800000"/>
                              <a:headEnd/>
                              <a:tailEnd/>
                            </a:ln>
                          </wps:spPr>
                          <wps:txbx>
                            <w:txbxContent>
                              <w:p w14:paraId="5413D674" w14:textId="77777777" w:rsidR="00C76901" w:rsidRDefault="00C76901" w:rsidP="00997D6A">
                                <w:pPr>
                                  <w:jc w:val="center"/>
                                </w:pPr>
                                <w:r>
                                  <w:t>4</w:t>
                                </w:r>
                              </w:p>
                            </w:txbxContent>
                          </wps:txbx>
                          <wps:bodyPr rot="0" vert="horz" wrap="square" lIns="91440" tIns="45720" rIns="91440" bIns="45720" anchor="t" anchorCtr="0">
                            <a:spAutoFit/>
                          </wps:bodyPr>
                        </wps:wsp>
                        <wps:wsp>
                          <wps:cNvPr id="110" name="文本框 2"/>
                          <wps:cNvSpPr txBox="1">
                            <a:spLocks noChangeArrowheads="1"/>
                          </wps:cNvSpPr>
                          <wps:spPr bwMode="auto">
                            <a:xfrm>
                              <a:off x="2415540" y="0"/>
                              <a:ext cx="392429" cy="253999"/>
                            </a:xfrm>
                            <a:prstGeom prst="rect">
                              <a:avLst/>
                            </a:prstGeom>
                            <a:solidFill>
                              <a:srgbClr val="FFFFFF"/>
                            </a:solidFill>
                            <a:ln w="9525">
                              <a:noFill/>
                              <a:miter lim="800000"/>
                              <a:headEnd/>
                              <a:tailEnd/>
                            </a:ln>
                          </wps:spPr>
                          <wps:txbx>
                            <w:txbxContent>
                              <w:p w14:paraId="4716061C" w14:textId="77777777" w:rsidR="00C76901" w:rsidRDefault="00C76901" w:rsidP="00997D6A">
                                <w:pPr>
                                  <w:jc w:val="center"/>
                                </w:pPr>
                                <w:r>
                                  <w:t>5</w:t>
                                </w:r>
                              </w:p>
                            </w:txbxContent>
                          </wps:txbx>
                          <wps:bodyPr rot="0" vert="horz" wrap="square" lIns="91440" tIns="45720" rIns="91440" bIns="45720" anchor="t" anchorCtr="0">
                            <a:spAutoFit/>
                          </wps:bodyPr>
                        </wps:wsp>
                        <wps:wsp>
                          <wps:cNvPr id="111" name="文本框 2"/>
                          <wps:cNvSpPr txBox="1">
                            <a:spLocks noChangeArrowheads="1"/>
                          </wps:cNvSpPr>
                          <wps:spPr bwMode="auto">
                            <a:xfrm>
                              <a:off x="2903220" y="0"/>
                              <a:ext cx="392429" cy="253999"/>
                            </a:xfrm>
                            <a:prstGeom prst="rect">
                              <a:avLst/>
                            </a:prstGeom>
                            <a:solidFill>
                              <a:srgbClr val="FFFFFF"/>
                            </a:solidFill>
                            <a:ln w="9525">
                              <a:noFill/>
                              <a:miter lim="800000"/>
                              <a:headEnd/>
                              <a:tailEnd/>
                            </a:ln>
                          </wps:spPr>
                          <wps:txbx>
                            <w:txbxContent>
                              <w:p w14:paraId="065D4425" w14:textId="77777777" w:rsidR="00C76901" w:rsidRDefault="00C76901" w:rsidP="00997D6A">
                                <w:pPr>
                                  <w:jc w:val="center"/>
                                </w:pPr>
                                <w:r>
                                  <w:t>6</w:t>
                                </w:r>
                              </w:p>
                            </w:txbxContent>
                          </wps:txbx>
                          <wps:bodyPr rot="0" vert="horz" wrap="square" lIns="91440" tIns="45720" rIns="91440" bIns="45720" anchor="t" anchorCtr="0">
                            <a:spAutoFit/>
                          </wps:bodyPr>
                        </wps:wsp>
                        <wps:wsp>
                          <wps:cNvPr id="112" name="文本框 2"/>
                          <wps:cNvSpPr txBox="1">
                            <a:spLocks noChangeArrowheads="1"/>
                          </wps:cNvSpPr>
                          <wps:spPr bwMode="auto">
                            <a:xfrm>
                              <a:off x="3390900" y="0"/>
                              <a:ext cx="392429" cy="253999"/>
                            </a:xfrm>
                            <a:prstGeom prst="rect">
                              <a:avLst/>
                            </a:prstGeom>
                            <a:solidFill>
                              <a:srgbClr val="FFFFFF"/>
                            </a:solidFill>
                            <a:ln w="9525">
                              <a:noFill/>
                              <a:miter lim="800000"/>
                              <a:headEnd/>
                              <a:tailEnd/>
                            </a:ln>
                          </wps:spPr>
                          <wps:txbx>
                            <w:txbxContent>
                              <w:p w14:paraId="39AFD2DC" w14:textId="77777777" w:rsidR="00C76901" w:rsidRDefault="00C76901" w:rsidP="00997D6A">
                                <w:pPr>
                                  <w:jc w:val="center"/>
                                </w:pPr>
                                <w:r>
                                  <w:t>7</w:t>
                                </w:r>
                              </w:p>
                            </w:txbxContent>
                          </wps:txbx>
                          <wps:bodyPr rot="0" vert="horz" wrap="square" lIns="91440" tIns="45720" rIns="91440" bIns="45720" anchor="t" anchorCtr="0">
                            <a:spAutoFit/>
                          </wps:bodyPr>
                        </wps:wsp>
                        <wps:wsp>
                          <wps:cNvPr id="113" name="文本框 2"/>
                          <wps:cNvSpPr txBox="1">
                            <a:spLocks noChangeArrowheads="1"/>
                          </wps:cNvSpPr>
                          <wps:spPr bwMode="auto">
                            <a:xfrm>
                              <a:off x="3874770" y="0"/>
                              <a:ext cx="392429" cy="253999"/>
                            </a:xfrm>
                            <a:prstGeom prst="rect">
                              <a:avLst/>
                            </a:prstGeom>
                            <a:solidFill>
                              <a:srgbClr val="FFFFFF"/>
                            </a:solidFill>
                            <a:ln w="9525">
                              <a:noFill/>
                              <a:miter lim="800000"/>
                              <a:headEnd/>
                              <a:tailEnd/>
                            </a:ln>
                          </wps:spPr>
                          <wps:txbx>
                            <w:txbxContent>
                              <w:p w14:paraId="0B8C8050" w14:textId="77777777" w:rsidR="00C76901" w:rsidRDefault="00C76901" w:rsidP="00997D6A">
                                <w:pPr>
                                  <w:jc w:val="center"/>
                                </w:pPr>
                                <w:r>
                                  <w:t>8</w:t>
                                </w:r>
                              </w:p>
                            </w:txbxContent>
                          </wps:txbx>
                          <wps:bodyPr rot="0" vert="horz" wrap="square" lIns="91440" tIns="45720" rIns="91440" bIns="45720" anchor="t" anchorCtr="0">
                            <a:spAutoFit/>
                          </wps:bodyPr>
                        </wps:wsp>
                        <wps:wsp>
                          <wps:cNvPr id="114" name="文本框 2"/>
                          <wps:cNvSpPr txBox="1">
                            <a:spLocks noChangeArrowheads="1"/>
                          </wps:cNvSpPr>
                          <wps:spPr bwMode="auto">
                            <a:xfrm>
                              <a:off x="4358640" y="0"/>
                              <a:ext cx="392429" cy="253999"/>
                            </a:xfrm>
                            <a:prstGeom prst="rect">
                              <a:avLst/>
                            </a:prstGeom>
                            <a:solidFill>
                              <a:srgbClr val="FFFFFF"/>
                            </a:solidFill>
                            <a:ln w="9525">
                              <a:noFill/>
                              <a:miter lim="800000"/>
                              <a:headEnd/>
                              <a:tailEnd/>
                            </a:ln>
                          </wps:spPr>
                          <wps:txbx>
                            <w:txbxContent>
                              <w:p w14:paraId="6A462194" w14:textId="77777777" w:rsidR="00C76901" w:rsidRDefault="00C76901" w:rsidP="00997D6A">
                                <w:pPr>
                                  <w:jc w:val="center"/>
                                </w:pPr>
                                <w:r>
                                  <w:t>9</w:t>
                                </w:r>
                              </w:p>
                            </w:txbxContent>
                          </wps:txbx>
                          <wps:bodyPr rot="0" vert="horz" wrap="square" lIns="91440" tIns="45720" rIns="91440" bIns="45720" anchor="t" anchorCtr="0">
                            <a:spAutoFit/>
                          </wps:bodyPr>
                        </wps:wsp>
                        <wps:wsp>
                          <wps:cNvPr id="115" name="文本框 2"/>
                          <wps:cNvSpPr txBox="1">
                            <a:spLocks noChangeArrowheads="1"/>
                          </wps:cNvSpPr>
                          <wps:spPr bwMode="auto">
                            <a:xfrm>
                              <a:off x="4842510" y="0"/>
                              <a:ext cx="392429" cy="253999"/>
                            </a:xfrm>
                            <a:prstGeom prst="rect">
                              <a:avLst/>
                            </a:prstGeom>
                            <a:solidFill>
                              <a:srgbClr val="FFFFFF"/>
                            </a:solidFill>
                            <a:ln w="9525">
                              <a:noFill/>
                              <a:miter lim="800000"/>
                              <a:headEnd/>
                              <a:tailEnd/>
                            </a:ln>
                          </wps:spPr>
                          <wps:txbx>
                            <w:txbxContent>
                              <w:p w14:paraId="0151749B" w14:textId="77777777" w:rsidR="00C76901" w:rsidRDefault="00C76901" w:rsidP="00997D6A">
                                <w:pPr>
                                  <w:jc w:val="center"/>
                                </w:pPr>
                                <w:r>
                                  <w:t>10</w:t>
                                </w:r>
                              </w:p>
                            </w:txbxContent>
                          </wps:txbx>
                          <wps:bodyPr rot="0" vert="horz" wrap="square" lIns="91440" tIns="45720" rIns="91440" bIns="45720" anchor="t" anchorCtr="0">
                            <a:spAutoFit/>
                          </wps:bodyPr>
                        </wps:wsp>
                      </wpg:grpSp>
                    </wpg:wgp>
                  </a:graphicData>
                </a:graphic>
              </wp:anchor>
            </w:drawing>
          </mc:Choice>
          <mc:Fallback>
            <w:pict>
              <v:group w14:anchorId="28772CBC" id="组合 8" o:spid="_x0000_s1026" style="position:absolute;left:0;text-align:left;margin-left:28.6pt;margin-top:.15pt;width:412.2pt;height:31.1pt;z-index:251661312" coordsize="52349,3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EEAgAAN9mAAAOAAAAZHJzL2Uyb0RvYy54bWzsXU+T2zQUvzPDd/D4TmNJ/ptptlO23Q4z&#10;BToUPoDXcRIPjm1s7yblzAAnhhMXGGY4wKlHbhz4NGz5GDzJjhw79m5ktpttrD1kHcmS/aTf++np&#10;SXp5+Gi9DJVLP82COJqo6IGmKn7kxdMgmk/ULz4/+8BWlSx3o6kbxpE/UV/5mfro5P33Hq6SsY/j&#10;RRxO/VSBSqJsvEom6iLPk/FolHkLf+lmD+LEjyBzFqdLN4ev6Xw0Td0V1L4MR1jTzNEqTqdJGnt+&#10;lkHqkyJTPWH1z2a+l386m2V+roQTFd4tZ58p+zynn6OTh+54nrrJIvDK13B7vMXSDSJ4KK/qiZu7&#10;ykUa7FS1DLw0zuJZ/sCLl6N4Ngs8n8kA0iCtIc2zNL5ImCzz8Wqe8GaCpm20U+9qvU8uX6RKMJ2o&#10;0FGRu4QuevPXN//8+L1i07ZZJfMx3PIsTV4mL9IyYV58o+KuZ+mS/gdBlDVr1Ve8Vf11rniQaGCi&#10;O8RRFQ/yiKM7plM0u7eAvtkp5i2eXl9wtHnsiL4dfxn+hb91KRg8uSYYe7qgYMg2TQfwsyudbuu2&#10;phuFdAiDoOZ+0hFk2wibZUHb0GxEC3ZKB/qRVRDI/h8EXi7cxGfIymj/li2FQMKyqX7+8+qH3//9&#10;+1f4fPP6DwVyWOezu0+jEgrZOANUtOCAy7bbXvAIigNkA95JTWB3nKRZ/syPlwq9mKhhENF3dMfu&#10;5fMsL9pmcwtNDiNlBTVhS9PYbVkcBtOzIAxpJmMQ/zRMlUsXdD9fb1p36y5o6zCCJl8lG0nYVf4q&#10;9Iv6P/NnoBuAYVQ8gLJSVafreX6Ub+oNI7ibFpvBG/CC5ZtdV7C8nxb1GWOJFOYl2JPjKOeFl0EU&#10;p22vXTXFrLh/0wKF3LQJzuPpK9bHrGkAd4VOMV1rqhdCHDQFcUBCSRTCzEE0k9EOtETJAYAk3SA7&#10;oHHHN5FHR8FO9SqZZEc63JQO95auHG02omHbtHWr5MVKH24WraOgsGikKRrTR0FmbCVFbOi2o0HT&#10;1VV9D9HaCwqLpjdF02+t1zB2LBuaTli09oLCosFQUxvOkHFboiEHIYR76FpHQWHRYDCsi8aG0tsA&#10;JDIcnehg4oj2WkdBYdGspmjWrfUatgzsbAwQPqzerGswcLYVFBataTiiW7McHcPEOgwvop3WXk5Y&#10;sKbhiPpYjq38aBLL5DajQJe1lxMVjKp4Tc8goe+I3RjTYNQ1nB68316uU7A7sIVxZdY0bGHIEbGF&#10;dURAQ6Qh3GaK1i3od8UQvgv0VWZnE32l/bnnTKygH2RZTmEn1CxrrqpMi7m2yYnYfZ6IVV6PayZl&#10;uGnbQ4I4xRPkaAbUtEte7Xx9s83RXo4jr5KNuhXoTPSt+zxwNVVoalo5Z9hT0yTPM0/JETk87gJ9&#10;1Wyuib5yWrcn+iTPl566o8FfxYXMP1fzT7U64qgvuW7W95k+m8RGGtTUyvmI8HkmMguf8DvJ+dVs&#10;vKl15bR8T62TnC85/5r1u/ZVFlw5TJroKz0ne6JPcr7k/KaPCvfxUTmGhcwCTbv+nCPhfLqGVI6O&#10;Da2DHOnPGfLC5h3Y+aTTmwg5IuiTnD94zieVb7BYcIcEcd8OrP6YGHZgHLWhTyo3WJP0S3/YnqaW&#10;NPSloS9s6JNO1yLkSNJv7NCqrwUd+W4qYecOdbzUnDuQ0IP0YcXHoPPPVu8OXw4S2Yx0/zz6pPKD&#10;NUm/dIhJ0t9sixyU0t3JehLp9C1CjiR9Sfp08/yeHn26caRO+n22VtHdeSbd+9ZK+sfi3qkcYU3S&#10;Lz1ikvQl6cMRo7dycELvdC5CjiR9SfoCpE83vNZIHxLELX2MiWaZYIscM+nrlSesQfqQI6J20r0j&#10;3TvC7h2907kIOSLokz79wfv09cpVWPj0IaEH6Ru6Y9tdpH8k7h16bqJ9IRdyRNROkr4kfWHSR3DW&#10;uAN+NEsEf5L2B0/7SGsa+zSlB/HbpuG0HzNq98+/i7s2ET1Q3M78NEtE9ST1S+rvQf2dBj/SpMW/&#10;E3JjUGtLXQu62+mdEWqQ1jT/aYr4MFBaFLrmWI19nMZ2DB5sEMdhXvGbh4GOgoc8sYU0PgO4+um7&#10;q19eX/32rbLN/zRUkZKvP4yrwC3J89j7MlOi+HThRnP/cZrGq4XvTsEbzMZb6Ca2PkCLFgfPaGQb&#10;5Xz1cTyFkEjuRR6z86v7xDsiDtZhGy47tV41NW+xndOVKQSpYpV3hLnZClgDOpbOz3lQmzP2R4EC&#10;tdduK0LjOAY2WM1RTMPiwH3ueBnkEHArDJYQ8Umjf7S4O6aN8TSasuvcDcLiGqptCZCTr8/XcCNt&#10;siJQjJLGRWAtCAQGF4s4/VpVVhBUa6JmX124qa8q4UcRtLWDdOoqz9kX3bDoSfR0O+d8O8eNPKgK&#10;YveoSnF5mrPIXfR9s+Qx9MlZwMICVW9ShrIpI9bcwcZOdlamMEoODUaIQ6V17OIeAiJZEDO+mVYC&#10;U+MbEQ4NTMckDt1+37IUMRhg8vFJAlPjuxoODUykG+wY46CRyWcuEpka30RycGRCHEncHnByEOYl&#10;G8z5JmmJzCoy56GRCQG5DIMa8UMezflCk0RmFf7z4Mh0NILpjHLIyOQ73CUyEV8uODQyCXE0hy4c&#10;DhmZfPe7RCY9dnk/fEbEtnQLnMWDRiaPuiGRifhCxKE5UyeGbQ7dzuRHFyQyIXzlPeFM+MUHbNAJ&#10;2ZBH8+oHIe4zNLdXX9k1/IoKWywrf/GF/kzL9ne2fFT9Ls3JfwAAAP//AwBQSwMEFAAGAAgAAAAh&#10;ALK91yjdAAAABgEAAA8AAABkcnMvZG93bnJldi54bWxMjsFqg0AURfeF/sPwAt01owatGJ8hhLar&#10;UGhSKN296ItKnBlxJmr+vtNVs7zcy7kn38yqEyMPtjUaIVwGIFiXpmp1jfB1fHtOQVhHuqLOaEa4&#10;sYVN8fiQU1aZSX/yeHC18BBtM0JonOszKW3ZsCK7ND1r353NoMj5ONSyGmjycNXJKAgSqajV/qGh&#10;nncNl5fDVSG8TzRtV+HruL+cd7efY/zxvQ8Z8Wkxb9cgHM/ufwx/+l4dCu90MlddWdEhxC+RXyKs&#10;QPg2TcMExAkhiWKQRS7v9YtfAAAA//8DAFBLAQItABQABgAIAAAAIQC2gziS/gAAAOEBAAATAAAA&#10;AAAAAAAAAAAAAAAAAABbQ29udGVudF9UeXBlc10ueG1sUEsBAi0AFAAGAAgAAAAhADj9If/WAAAA&#10;lAEAAAsAAAAAAAAAAAAAAAAALwEAAF9yZWxzLy5yZWxzUEsBAi0AFAAGAAgAAAAhAP+lowQQCAAA&#10;32YAAA4AAAAAAAAAAAAAAAAALgIAAGRycy9lMm9Eb2MueG1sUEsBAi0AFAAGAAgAAAAhALK91yjd&#10;AAAABgEAAA8AAAAAAAAAAAAAAAAAagoAAGRycy9kb3ducmV2LnhtbFBLBQYAAAAABAAEAPMAAAB0&#10;CwAAAAA=&#10;">
                <v:group id="组合 9" o:spid="_x0000_s1027" style="position:absolute;left:1866;width:48481;height:1293" coordsize="31881,1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直接连接符 10" o:spid="_x0000_s1028" style="position:absolute;visibility:visible;mso-wrap-style:square" from="31881,0" to="31881,1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j6YsMAAADbAAAADwAAAGRycy9kb3ducmV2LnhtbESPwW7CQAxE75X6DytX6q04hQpVgQWh&#10;Sq04gYB+gMmaJJD1RtktSfv1+FCJm60ZzzzPl4NvzJW7WAex8DrKwLAUwdVSWvg+fL68g4mJxFET&#10;hC38coTl4vFhTrkLvez4uk+l0RCJOVmoUmpzxFhU7CmOQsui2il0npKuXYmuo17DfYPjLJuip1q0&#10;oaKWPyouLvsfb8FP1tlm2o83DRbnr6P8Ib5NttY+Pw2rGZjEQ7qb/6/XTvGVXn/RAXB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I+mLDAAAA2wAAAA8AAAAAAAAAAAAA&#10;AAAAoQIAAGRycy9kb3ducmV2LnhtbFBLBQYAAAAABAAEAPkAAACRAwAAAAA=&#10;" strokecolor="black [3213]" strokeweight="1pt">
                    <v:stroke joinstyle="miter"/>
                  </v:line>
                  <v:group id="组合 11" o:spid="_x0000_s1029" style="position:absolute;top:30;width:31845;height:1820" coordsize="31845,1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组合 12" o:spid="_x0000_s1030" style="position:absolute;width:28684;height:1820" coordsize="28684,1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组合 13" o:spid="_x0000_s1031" style="position:absolute;width:25489;height:1820" coordsize="25489,1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组合 14" o:spid="_x0000_s1032" style="position:absolute;width:22297;height:1820" coordsize="22297,1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组合 15" o:spid="_x0000_s1033" style="position:absolute;width:19111;height:1820" coordsize="19111,1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组合 16" o:spid="_x0000_s1034" style="position:absolute;width:15943;height:1820" coordsize="15943,1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组合 17" o:spid="_x0000_s1035" style="position:absolute;width:12752;height:1820" coordsize="12752,1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组合 18" o:spid="_x0000_s1036" style="position:absolute;width:9562;height:1820" coordsize="9562,1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组合 19" o:spid="_x0000_s1037" style="position:absolute;width:6376;height:1820" coordsize="6376,1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组合 20" o:spid="_x0000_s1038" style="position:absolute;width:3185;height:1820" coordsize="318592,182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直接连接符 21" o:spid="_x0000_s1039" style="position:absolute;visibility:visible;mso-wrap-style:square" from="4138,0" to="4138,182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iVRMMAAADbAAAADwAAAGRycy9kb3ducmV2LnhtbESP3WrCQBSE7wt9h+UUvKsnRhFJXaUI&#10;ileKPw9wmj0msdmzIbua2KfvCoVeDjPzDTNf9rZWd2595UTDaJiAYsmdqaTQcD6t32egfCAxVDth&#10;DQ/2sFy8vswpM66TA9+PoVARIj4jDWUITYbo85It+aFrWKJ3ca2lEGVboGmpi3BbY5okU7RUSVwo&#10;qeFVyfn38WY12PE22U27dFdjft18yQ/iZLzXevDWf36ACtyH//Bfe2s0pCN4fok/AB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olUTDAAAA2wAAAA8AAAAAAAAAAAAA&#10;AAAAoQIAAGRycy9kb3ducmV2LnhtbFBLBQYAAAAABAAEAPkAAACRAwAAAAA=&#10;" strokecolor="black [3213]" strokeweight="1pt">
                                        <v:stroke joinstyle="miter"/>
                                      </v:line>
                                      <v:line id="直接连接符 22" o:spid="_x0000_s1040" style="position:absolute;visibility:visible;mso-wrap-style:square" from="0,177915" to="318592,17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oLM8MAAADbAAAADwAAAGRycy9kb3ducmV2LnhtbESPUWvCQBCE34X+h2MLfdNNo0iJXkIp&#10;VHxSavsDtrk1ieb2Qu40aX99ryD4OMzMN8y6GG2rrtz7xomG51kCiqV0ppFKw9fn+/QFlA8khlon&#10;rOGHPRT5w2RNmXGDfPD1ECoVIeIz0lCH0GWIvqzZkp+5jiV6R9dbClH2FZqehgi3LaZJskRLjcSF&#10;mjp+q7k8Hy5Wg51vk91ySHctlqfNt/wiLuZ7rZ8ex9cVqMBjuIdv7a3RkKbw/yX+AM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6CzPDAAAA2wAAAA8AAAAAAAAAAAAA&#10;AAAAoQIAAGRycy9kb3ducmV2LnhtbFBLBQYAAAAABAAEAPkAAACRAwAAAAA=&#10;" strokecolor="black [3213]" strokeweight="1pt">
                                        <v:stroke joinstyle="miter"/>
                                      </v:line>
                                    </v:group>
                                    <v:group id="组合 23" o:spid="_x0000_s1041" style="position:absolute;left:3190;width:3186;height:1820" coordsize="318592,182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直接连接符 24" o:spid="_x0000_s1042" style="position:absolute;visibility:visible;mso-wrap-style:square" from="4138,0" to="4138,182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823MMAAADbAAAADwAAAGRycy9kb3ducmV2LnhtbESP3WrCQBSE7wu+w3IE7+qJUURSVylC&#10;xSuLPw9wmj0msdmzIbs10afvCoVeDjPzDbNc97ZWN2595UTDZJyAYsmdqaTQcD59vC5A+UBiqHbC&#10;Gu7sYb0avCwpM66TA9+OoVARIj4jDWUITYbo85It+bFrWKJ3ca2lEGVboGmpi3BbY5okc7RUSVwo&#10;qeFNyfn38cdqsNNdsp936b7G/Lr9kgfibPqp9WjYv7+BCtyH//Bfe2c0pDN4fok/A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fNtzDAAAA2wAAAA8AAAAAAAAAAAAA&#10;AAAAoQIAAGRycy9kb3ducmV2LnhtbFBLBQYAAAAABAAEAPkAAACRAwAAAAA=&#10;" strokecolor="black [3213]" strokeweight="1pt">
                                        <v:stroke joinstyle="miter"/>
                                      </v:line>
                                      <v:line id="直接连接符 25" o:spid="_x0000_s1043" style="position:absolute;visibility:visible;mso-wrap-style:square" from="0,177915" to="318592,17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OTR8MAAADbAAAADwAAAGRycy9kb3ducmV2LnhtbESPUWvCQBCE3wv+h2MF3+rG2EqJniKF&#10;ik+Wqj9gm1uTtLm9kDtN7K/vCYKPw8x8wyxWva3VhVtfOdEwGSegWHJnKik0HA8fz2+gfCAxVDth&#10;DVf2sFoOnhaUGdfJF1/2oVARIj4jDWUITYbo85It+bFrWKJ3cq2lEGVboGmpi3BbY5okM7RUSVwo&#10;qeH3kvPf/dlqsNNtspt16a7G/GfzLX+IL9NPrUfDfj0HFbgPj/C9vTUa0le4fYk/A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Tk0fDAAAA2wAAAA8AAAAAAAAAAAAA&#10;AAAAoQIAAGRycy9kb3ducmV2LnhtbFBLBQYAAAAABAAEAPkAAACRAwAAAAA=&#10;" strokecolor="black [3213]" strokeweight="1pt">
                                        <v:stroke joinstyle="miter"/>
                                      </v:line>
                                    </v:group>
                                  </v:group>
                                  <v:group id="组合 26" o:spid="_x0000_s1044" style="position:absolute;left:6381;width:3181;height:1816" coordsize="318592,182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line id="直接连接符 27" o:spid="_x0000_s1045" style="position:absolute;visibility:visible;mso-wrap-style:square" from="4138,0" to="4138,182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2oq8MAAADbAAAADwAAAGRycy9kb3ducmV2LnhtbESPUWvCQBCE3wX/w7FC33RjLFaip4jQ&#10;4pOl1h+w5tYkmtsLuatJ++t7hYKPw8x8w6w2va3VnVtfOdEwnSSgWHJnKik0nD5fxwtQPpAYqp2w&#10;hm/2sFkPByvKjOvkg+/HUKgIEZ+RhjKEJkP0ecmW/MQ1LNG7uNZSiLIt0LTURbitMU2SOVqqJC6U&#10;1PCu5Px2/LIa7GyfHOZdeqgxv76d5Qfxefau9dOo3y5BBe7DI/zf3hsN6Qv8fYk/A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NqKvDAAAA2wAAAA8AAAAAAAAAAAAA&#10;AAAAoQIAAGRycy9kb3ducmV2LnhtbFBLBQYAAAAABAAEAPkAAACRAwAAAAA=&#10;" strokecolor="black [3213]" strokeweight="1pt">
                                      <v:stroke joinstyle="miter"/>
                                    </v:line>
                                    <v:line id="直接连接符 28" o:spid="_x0000_s1046" style="position:absolute;visibility:visible;mso-wrap-style:square" from="0,177915" to="318592,17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I82cAAAADbAAAADwAAAGRycy9kb3ducmV2LnhtbERPzWrCQBC+C32HZQredNJEpKSuoRQq&#10;nhS1DzDNTpO02dmQ3Zro07sHwePH978qRtuqM/e+caLhZZ6AYimdaaTS8HX6nL2C8oHEUOuENVzY&#10;Q7F+mqwoN26QA5+PoVIxRHxOGuoQuhzRlzVb8nPXsUTux/WWQoR9haanIYbbFtMkWaKlRmJDTR1/&#10;1Fz+Hf+tBpttk91ySHctlr+bb7kiLrK91tPn8f0NVOAxPMR399ZoSOPY+CX+AFz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SPNnAAAAA2wAAAA8AAAAAAAAAAAAAAAAA&#10;oQIAAGRycy9kb3ducmV2LnhtbFBLBQYAAAAABAAEAPkAAACOAwAAAAA=&#10;" strokecolor="black [3213]" strokeweight="1pt">
                                      <v:stroke joinstyle="miter"/>
                                    </v:line>
                                  </v:group>
                                </v:group>
                                <v:group id="组合 29" o:spid="_x0000_s1047" style="position:absolute;left:9571;width:3181;height:1816" coordsize="318592,182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line id="直接连接符 30" o:spid="_x0000_s1048" style="position:absolute;visibility:visible;mso-wrap-style:square" from="4138,0" to="4138,182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2mAsAAAADbAAAADwAAAGRycy9kb3ducmV2LnhtbERPzWrCQBC+C32HZQredNKkSImuoRQq&#10;npRqH2DMjklsdjZktyb69O6h0OPH978qRtuqK/e+caLhZZ6AYimdaaTS8H38nL2B8oHEUOuENdzY&#10;Q7F+mqwoN26QL74eQqViiPicNNQhdDmiL2u25OeuY4nc2fWWQoR9haanIYbbFtMkWaClRmJDTR1/&#10;1Fz+HH6tBpttk91iSHctlpfNSe6Ir9le6+nz+L4EFXgM/+I/99ZoyOL6+CX+AF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E9pgLAAAAA2wAAAA8AAAAAAAAAAAAAAAAA&#10;oQIAAGRycy9kb3ducmV2LnhtbFBLBQYAAAAABAAEAPkAAACOAwAAAAA=&#10;" strokecolor="black [3213]" strokeweight="1pt">
                                    <v:stroke joinstyle="miter"/>
                                  </v:line>
                                  <v:line id="直接连接符 31" o:spid="_x0000_s1049" style="position:absolute;visibility:visible;mso-wrap-style:square" from="0,177915" to="318592,17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EDmcIAAADbAAAADwAAAGRycy9kb3ducmV2LnhtbESPUWvCQBCE3wX/w7FC33SjESmppxTB&#10;4pOi9gdsc2sSm9sLuatJ++t7guDjMDPfMMt1b2t149ZXTjRMJwkoltyZSgoNn+ft+BWUDySGaies&#10;4Zc9rFfDwZIy4zo58u0UChUh4jPSUIbQZIg+L9mSn7iGJXoX11oKUbYFmpa6CLc1zpJkgZYqiQsl&#10;NbwpOf8+/VgNNt0l+0U329eYXz++5A9xnh60fhn172+gAvfhGX60d0ZDOoX7l/gDcP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EDmcIAAADbAAAADwAAAAAAAAAAAAAA&#10;AAChAgAAZHJzL2Rvd25yZXYueG1sUEsFBgAAAAAEAAQA+QAAAJADAAAAAA==&#10;" strokecolor="black [3213]" strokeweight="1pt">
                                    <v:stroke joinstyle="miter"/>
                                  </v:line>
                                </v:group>
                              </v:group>
                              <v:group id="组合 32" o:spid="_x0000_s1050" style="position:absolute;left:12762;width:3181;height:1816" coordsize="318592,182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line id="直接连接符 33" o:spid="_x0000_s1051" style="position:absolute;visibility:visible;mso-wrap-style:square" from="4138,0" to="4138,182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84dcMAAADbAAAADwAAAGRycy9kb3ducmV2LnhtbESPUWvCQBCE3wv9D8cWfKubGpESvYRS&#10;qPik1PYHbHNrEs3thdxpor/eKxT6OMzMN8yqGG2rLtz7xomGl2kCiqV0ppFKw/fXx/MrKB9IDLVO&#10;WMOVPRT548OKMuMG+eTLPlQqQsRnpKEOocsQfVmzJT91HUv0Dq63FKLsKzQ9DRFuW5wlyQItNRIX&#10;aur4vebytD9bDTbdJNvFMNu2WB7XP3JDnKc7rSdP49sSVOAx/If/2hujIU3h90v8AZj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vOHXDAAAA2wAAAA8AAAAAAAAAAAAA&#10;AAAAoQIAAGRycy9kb3ducmV2LnhtbFBLBQYAAAAABAAEAPkAAACRAwAAAAA=&#10;" strokecolor="black [3213]" strokeweight="1pt">
                                  <v:stroke joinstyle="miter"/>
                                </v:line>
                                <v:line id="直接连接符 34" o:spid="_x0000_s1052" style="position:absolute;visibility:visible;mso-wrap-style:square" from="0,177915" to="318592,17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agAcMAAADbAAAADwAAAGRycy9kb3ducmV2LnhtbESP3WrCQBSE7wu+w3IE7+qJRkRSVylC&#10;xSuLPw9wmj0msdmzIbs10afvCoVeDjPzDbNc97ZWN2595UTDZJyAYsmdqaTQcD59vC5A+UBiqHbC&#10;Gu7sYb0avCwpM66TA9+OoVARIj4jDWUITYbo85It+bFrWKJ3ca2lEGVboGmpi3Bb4zRJ5mipkrhQ&#10;UsObkvPv44/VYNNdsp93032N+XX7JQ/EWfqp9WjYv7+BCtyH//Bfe2c0pDN4fok/A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4GoAHDAAAA2wAAAA8AAAAAAAAAAAAA&#10;AAAAoQIAAGRycy9kb3ducmV2LnhtbFBLBQYAAAAABAAEAPkAAACRAwAAAAA=&#10;" strokecolor="black [3213]" strokeweight="1pt">
                                  <v:stroke joinstyle="miter"/>
                                </v:line>
                              </v:group>
                            </v:group>
                            <v:group id="组合 35" o:spid="_x0000_s1053" style="position:absolute;left:15925;width:3186;height:1820" coordsize="318592,182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line id="直接连接符 36" o:spid="_x0000_s1054" style="position:absolute;visibility:visible;mso-wrap-style:square" from="4138,0" to="4138,182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ib7cMAAADbAAAADwAAAGRycy9kb3ducmV2LnhtbESPUWvCQBCE3wX/w7FC33RTU0JJPaUI&#10;ik+W2v6AbW6bRHN7IXea1F/vFQQfh5n5hlmsBtuoC3e+dqLheZaAYimcqaXU8P21mb6C8oHEUOOE&#10;Nfyxh9VyPFpQblwvn3w5hFJFiPicNFQhtDmiLyq25GeuZYner+sshSi7Ek1HfYTbBudJkqGlWuJC&#10;RS2vKy5Oh7PVYNNdss/6+b7B4rj9kSviS/qh9dNkeH8DFXgIj/C9vTMa0gz+v8Qfg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Ym+3DAAAA2wAAAA8AAAAAAAAAAAAA&#10;AAAAoQIAAGRycy9kb3ducmV2LnhtbFBLBQYAAAAABAAEAPkAAACRAwAAAAA=&#10;" strokecolor="black [3213]" strokeweight="1pt">
                                <v:stroke joinstyle="miter"/>
                              </v:line>
                              <v:line id="直接连接符 37" o:spid="_x0000_s1055" style="position:absolute;visibility:visible;mso-wrap-style:square" from="0,177915" to="318592,17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dsMAAADbAAAADwAAAGRycy9kb3ducmV2LnhtbESPUWvCQBCE3wv+h2OFvtWNpqhETxGh&#10;xSdL1R+w5tYkmtsLuatJ++t7hYKPw8x8wyzXva3VnVtfOdEwHiWgWHJnKik0nI5vL3NQPpAYqp2w&#10;hm/2sF4NnpaUGdfJJ98PoVARIj4jDWUITYbo85It+ZFrWKJ3ca2lEGVboGmpi3Bb4yRJpmipkrhQ&#10;UsPbkvPb4ctqsOku2U+7yb7G/Pp+lh/E1/RD6+dhv1mACtyHR/i/vTMa0hn8fYk/A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UPnbDAAAA2wAAAA8AAAAAAAAAAAAA&#10;AAAAoQIAAGRycy9kb3ducmV2LnhtbFBLBQYAAAAABAAEAPkAAACRAwAAAAA=&#10;" strokecolor="black [3213]" strokeweight="1pt">
                                <v:stroke joinstyle="miter"/>
                              </v:line>
                            </v:group>
                          </v:group>
                          <v:group id="组合 38" o:spid="_x0000_s1056" style="position:absolute;left:19116;width:3181;height:1816" coordsize="318592,182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line id="直接连接符 39" o:spid="_x0000_s1057" style="position:absolute;visibility:visible;mso-wrap-style:square" from="4138,0" to="4138,182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cPn8MAAADbAAAADwAAAGRycy9kb3ducmV2LnhtbESPUWvCQBCE3wv+h2OFvtWNpohGTxGh&#10;xSdL1R+w5tYkmtsLuatJ++t7hYKPw8x8wyzXva3VnVtfOdEwHiWgWHJnKik0nI5vLzNQPpAYqp2w&#10;hm/2sF4NnpaUGdfJJ98PoVARIj4jDWUITYbo85It+ZFrWKJ3ca2lEGVboGmpi3Bb4yRJpmipkrhQ&#10;UsPbkvPb4ctqsOku2U+7yb7G/Pp+lh/E1/RD6+dhv1mACtyHR/i/vTMa0jn8fYk/A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HD5/DAAAA2wAAAA8AAAAAAAAAAAAA&#10;AAAAoQIAAGRycy9kb3ducmV2LnhtbFBLBQYAAAAABAAEAPkAAACRAwAAAAA=&#10;" strokecolor="black [3213]" strokeweight="1pt">
                              <v:stroke joinstyle="miter"/>
                            </v:line>
                            <v:line id="直接连接符 40" o:spid="_x0000_s1058" style="position:absolute;visibility:visible;mso-wrap-style:square" from="0,177915" to="318592,17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vVf8AAAADbAAAADwAAAGRycy9kb3ducmV2LnhtbERPzWrCQBC+F3yHZYTe6kQNIqmriGDJ&#10;KaW2DzBmp0k0Oxuy2yTt03cPhR4/vv/dYbKtGrj3jRMNy0UCiqV0ppFKw8f7+WkLygcSQ60T1vDN&#10;Hg772cOOMuNGeePhEioVQ8RnpKEOocsQfVmzJb9wHUvkPl1vKUTYV2h6GmO4bXGVJBu01EhsqKnj&#10;U83l/fJlNdh1nhSbcVW0WN5ervKDmK5ftX6cT8dnUIGn8C/+c+dGQxrXxy/xB+D+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k71X/AAAAA2wAAAA8AAAAAAAAAAAAAAAAA&#10;oQIAAGRycy9kb3ducmV2LnhtbFBLBQYAAAAABAAEAPkAAACOAwAAAAA=&#10;" strokecolor="black [3213]" strokeweight="1pt">
                              <v:stroke joinstyle="miter"/>
                            </v:line>
                          </v:group>
                        </v:group>
                        <v:group id="组合 41" o:spid="_x0000_s1059" style="position:absolute;left:22307;width:3182;height:1816" coordsize="318592,182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line id="直接连接符 42" o:spid="_x0000_s1060" style="position:absolute;visibility:visible;mso-wrap-style:square" from="4138,0" to="4138,182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Xuk8MAAADbAAAADwAAAGRycy9kb3ducmV2LnhtbESP3WrCQBSE7wu+w3IE7+qJUURSVylC&#10;xSuLPw9wmj0msdmzIbs10afvCoVeDjPzDbNc97ZWN2595UTDZJyAYsmdqaTQcD59vC5A+UBiqHbC&#10;Gu7sYb0avCwpM66TA9+OoVARIj4jDWUITYbo85It+bFrWKJ3ca2lEGVboGmpi3BbY5okc7RUSVwo&#10;qeFNyfn38cdqsNNdsp936b7G/Lr9kgfibPqp9WjYv7+BCtyH//Bfe2c0zFJ4fok/A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l7pPDAAAA2wAAAA8AAAAAAAAAAAAA&#10;AAAAoQIAAGRycy9kb3ducmV2LnhtbFBLBQYAAAAABAAEAPkAAACRAwAAAAA=&#10;" strokecolor="black [3213]" strokeweight="1pt">
                            <v:stroke joinstyle="miter"/>
                          </v:line>
                          <v:line id="直接连接符 43" o:spid="_x0000_s1061" style="position:absolute;visibility:visible;mso-wrap-style:square" from="0,177915" to="318592,17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lLCMMAAADbAAAADwAAAGRycy9kb3ducmV2LnhtbESP3WrCQBSE7wu+w3IE7+qJRkRSVylC&#10;xSuLPw9wmj0msdmzIbs10afvCoVeDjPzDbNc97ZWN2595UTDZJyAYsmdqaTQcD59vC5A+UBiqHbC&#10;Gu7sYb0avCwpM66TA9+OoVARIj4jDWUITYbo85It+bFrWKJ3ca2lEGVboGmpi3Bb4zRJ5mipkrhQ&#10;UsObkvPv44/VYNNdsp93032N+XX7JQ/EWfqp9WjYv7+BCtyH//Bfe2c0zFJ4fok/A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pSwjDAAAA2wAAAA8AAAAAAAAAAAAA&#10;AAAAoQIAAGRycy9kb3ducmV2LnhtbFBLBQYAAAAABAAEAPkAAACRAwAAAAA=&#10;" strokecolor="black [3213]" strokeweight="1pt">
                            <v:stroke joinstyle="miter"/>
                          </v:line>
                        </v:group>
                      </v:group>
                      <v:group id="组合 44" o:spid="_x0000_s1062" style="position:absolute;left:25498;width:3186;height:1820" coordsize="318592,182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line id="直接连接符 45" o:spid="_x0000_s1063" style="position:absolute;visibility:visible;mso-wrap-style:square" from="4138,0" to="4138,182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x258MAAADbAAAADwAAAGRycy9kb3ducmV2LnhtbESP3WrCQBSE7wu+w3IE7+qJv0h0FREq&#10;Xln8eYBj9jRJzZ4N2a1J+/TdQsHLYWa+YVabzlbqwY0vnWgYDRNQLJkzpeQarpe31wUoH0gMVU5Y&#10;wzd72Kx7LytKjWvlxI9zyFWEiE9JQxFCnSL6rGBLfuhqluh9uMZSiLLJ0TTURritcJwkc7RUSlwo&#10;qOZdwdn9/GU12MkhOc7b8bHC7HN/kx/E6eRd60G/2y5BBe7CM/zfPhgN0xn8fYk/A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MdufDAAAA2wAAAA8AAAAAAAAAAAAA&#10;AAAAoQIAAGRycy9kb3ducmV2LnhtbFBLBQYAAAAABAAEAPkAAACRAwAAAAA=&#10;" strokecolor="black [3213]" strokeweight="1pt">
                          <v:stroke joinstyle="miter"/>
                        </v:line>
                        <v:line id="直接连接符 100" o:spid="_x0000_s1064" style="position:absolute;visibility:visible;mso-wrap-style:square" from="0,177915" to="318592,17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tVRMQAAADcAAAADwAAAGRycy9kb3ducmV2LnhtbESPwU7DQAxE70j8w8qVuFFvW1RVodsK&#10;IYF6KqLtB5ism6RkvVF2aQJfjw9I3GzNeOZ5vR1Da67cpyaKg9nUgmEpo2+kcnA6vtyvwKRM4qmN&#10;wg6+OcF2c3uzpsLHQd75esiV0RBJBTmoc+4KxFTWHChNY8ei2jn2gbKufYW+p0HDQ4tza5cYqBFt&#10;qKnj55rLz8NXcBAWO7tfDvN9i+Xl9UN+EB8Wb87dTcanRzCZx/xv/rveecW3iq/P6AS4+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u1VExAAAANwAAAAPAAAAAAAAAAAA&#10;AAAAAKECAABkcnMvZG93bnJldi54bWxQSwUGAAAAAAQABAD5AAAAkgMAAAAA&#10;" strokecolor="black [3213]" strokeweight="1pt">
                          <v:stroke joinstyle="miter"/>
                        </v:line>
                      </v:group>
                    </v:group>
                    <v:group id="组合 101" o:spid="_x0000_s1065" style="position:absolute;left:28659;width:3186;height:1820" coordsize="318592,182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line id="直接连接符 102" o:spid="_x0000_s1066" style="position:absolute;visibility:visible;mso-wrap-style:square" from="4138,0" to="4138,182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VuqMEAAADcAAAADwAAAGRycy9kb3ducmV2LnhtbERPzWrCQBC+F3yHZQRvddZYRFJXEcHi&#10;yVLbBxiz0yRtdjZktyb69G6h0Nt8fL+z2gyuURfuQu3FwGyqQbEU3tZSGvh43z8uQYVIYqnxwgau&#10;HGCzHj2sKLe+lze+nGKpUoiEnAxUMbY5YigqdhSmvmVJ3KfvHMUEuxJtR30Kdw1mWi/QUS2poaKW&#10;dxUX36cfZ8DND/q46LNjg8XXy1luiE/zV2Mm42H7DCryEP/Ff+6DTfN1Br/PpAtwf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JW6owQAAANwAAAAPAAAAAAAAAAAAAAAA&#10;AKECAABkcnMvZG93bnJldi54bWxQSwUGAAAAAAQABAD5AAAAjwMAAAAA&#10;" strokecolor="black [3213]" strokeweight="1pt">
                        <v:stroke joinstyle="miter"/>
                      </v:line>
                      <v:line id="直接连接符 103" o:spid="_x0000_s1067" style="position:absolute;visibility:visible;mso-wrap-style:square" from="0,177915" to="318592,17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nLM8EAAADcAAAADwAAAGRycy9kb3ducmV2LnhtbERP22rCQBB9L/Qflin0rc5qRErqKiIo&#10;PilePmCanSZps7Mhu5q0X98VCn2bw7nOfDm4Rt24C7UXA+ORBsVSeFtLaeBy3ry8ggqRxFLjhQ18&#10;c4Dl4vFhTrn1vRz5doqlSiEScjJQxdjmiKGo2FEY+ZYlcR++cxQT7Eq0HfUp3DU40XqGjmpJDRW1&#10;vK64+DpdnQGX7fR+1k/2DRaf23f5QZxmB2Oen4bVG6jIQ/wX/7l3Ns3XGdyfSRfg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acszwQAAANwAAAAPAAAAAAAAAAAAAAAA&#10;AKECAABkcnMvZG93bnJldi54bWxQSwUGAAAAAAQABAD5AAAAjwMAAAAA&#10;" strokecolor="black [3213]" strokeweight="1pt">
                        <v:stroke joinstyle="miter"/>
                      </v:line>
                    </v:group>
                  </v:group>
                </v:group>
                <v:group id="组合 104" o:spid="_x0000_s1068" style="position:absolute;top:1409;width:52349;height:2540" coordsize="52349,25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type id="_x0000_t202" coordsize="21600,21600" o:spt="202" path="m,l,21600r21600,l21600,xe">
                    <v:stroke joinstyle="miter"/>
                    <v:path gradientshapeok="t" o:connecttype="rect"/>
                  </v:shapetype>
                  <v:shape id="文本框 2" o:spid="_x0000_s1069" type="#_x0000_t202" style="position:absolute;width:3924;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301cMA&#10;AADcAAAADwAAAGRycy9kb3ducmV2LnhtbESPQYvCMBCF74L/IYzgTVMFZammZVkQRDyo68Hj0Mw2&#10;3TaT2kSt/36zIHib4b1535t13ttG3KnzlWMFs2kCgrhwuuJSwfl7M/kA4QOyxsYxKXiShzwbDtaY&#10;avfgI91PoRQxhH2KCkwIbSqlLwxZ9FPXEkftx3UWQ1y7UuoOHzHcNnKeJEtpseJIMNjSl6GiPt1s&#10;hOx9cTu66+9sX8uLqZe4OJidUuNR/7kCEagPb/Preqtj/WQB/8/ECW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301cMAAADcAAAADwAAAAAAAAAAAAAAAACYAgAAZHJzL2Rv&#10;d25yZXYueG1sUEsFBgAAAAAEAAQA9QAAAIgDAAAAAA==&#10;" stroked="f">
                    <v:textbox style="mso-fit-shape-to-text:t">
                      <w:txbxContent>
                        <w:p w14:paraId="7621207D" w14:textId="77777777" w:rsidR="00C76901" w:rsidRDefault="00C76901" w:rsidP="00997D6A">
                          <w:pPr>
                            <w:jc w:val="center"/>
                          </w:pPr>
                          <w:r>
                            <w:t>0</w:t>
                          </w:r>
                        </w:p>
                      </w:txbxContent>
                    </v:textbox>
                  </v:shape>
                  <v:shape id="文本框 2" o:spid="_x0000_s1070" type="#_x0000_t202" style="position:absolute;left:4800;width:3924;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9qosUA&#10;AADcAAAADwAAAGRycy9kb3ducmV2LnhtbESPQWvDMAyF74P+B6PBbovTwcJI65YyGIyRQ5P10KOI&#10;1ThNLKex26T/fh4MdpN4T+97Wm9n24sbjb51rGCZpCCIa6dbbhQcvj+e30D4gKyxd0wK7uRhu1k8&#10;rDHXbuKSblVoRAxhn6MCE8KQS+lrQxZ94gbiqJ3caDHEdWykHnGK4baXL2maSYstR4LBgd4N1V11&#10;tRFS+Ppaust5WXTyaLoMX/fmS6mnx3m3AhFoDv/mv+tPHeunGfw+Eye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2qixQAAANwAAAAPAAAAAAAAAAAAAAAAAJgCAABkcnMv&#10;ZG93bnJldi54bWxQSwUGAAAAAAQABAD1AAAAigMAAAAA&#10;" stroked="f">
                    <v:textbox style="mso-fit-shape-to-text:t">
                      <w:txbxContent>
                        <w:p w14:paraId="6FE84F2C" w14:textId="77777777" w:rsidR="00C76901" w:rsidRDefault="00C76901" w:rsidP="00997D6A">
                          <w:pPr>
                            <w:jc w:val="center"/>
                          </w:pPr>
                          <w:r>
                            <w:t>1</w:t>
                          </w:r>
                        </w:p>
                      </w:txbxContent>
                    </v:textbox>
                  </v:shape>
                  <v:shape id="文本框 2" o:spid="_x0000_s1071" type="#_x0000_t202" style="position:absolute;left:9639;width:3924;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POcUA&#10;AADcAAAADwAAAGRycy9kb3ducmV2LnhtbESPQWvCQBCF7wX/wzKCt7qxYCqpq4hQKJKDUQ89Dtlp&#10;Nk12Ns2uJv57t1DobYb35n1v1tvRtuJGva8dK1jMExDEpdM1Vwou5/fnFQgfkDW2jknBnTxsN5On&#10;NWbaDVzQ7RQqEUPYZ6jAhNBlUvrSkEU/dx1x1L5cbzHEta+k7nGI4baVL0mSSos1R4LBjvaGyuZ0&#10;tRGS+/JauJ/vRd7IT9OkuDyag1Kz6bh7AxFoDP/mv+sPHesnr/D7TJxAb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A885xQAAANwAAAAPAAAAAAAAAAAAAAAAAJgCAABkcnMv&#10;ZG93bnJldi54bWxQSwUGAAAAAAQABAD1AAAAigMAAAAA&#10;" stroked="f">
                    <v:textbox style="mso-fit-shape-to-text:t">
                      <w:txbxContent>
                        <w:p w14:paraId="3E323D40" w14:textId="77777777" w:rsidR="00C76901" w:rsidRDefault="00C76901" w:rsidP="00997D6A">
                          <w:pPr>
                            <w:jc w:val="center"/>
                          </w:pPr>
                          <w:r>
                            <w:t>2</w:t>
                          </w:r>
                        </w:p>
                      </w:txbxContent>
                    </v:textbox>
                  </v:shape>
                  <v:shape id="文本框 2" o:spid="_x0000_s1072" type="#_x0000_t202" style="position:absolute;left:14516;width:3924;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xbS8QA&#10;AADcAAAADwAAAGRycy9kb3ducmV2LnhtbESPTWvDMAyG74P+B6NCb6uTwUrJ6oZSKIzRw/px2FHE&#10;WpwlltPYbdN/Px0Gu0no/Xi0KkffqRsNsQlsIJ9noIirYBuuDZxPu+clqJiQLXaBycCDIpTrydMK&#10;CxvufKDbMdVKQjgWaMCl1Bdax8qRxzgPPbHcvsPgMck61NoOeJdw3+mXLFtojw1Lg8Oeto6q9nj1&#10;UrKP1fUQLj/5vtVfrl3g66f7MGY2HTdvoBKN6V/85363gp8JrTwjE+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cW0vEAAAA3AAAAA8AAAAAAAAAAAAAAAAAmAIAAGRycy9k&#10;b3ducmV2LnhtbFBLBQYAAAAABAAEAPUAAACJAwAAAAA=&#10;" stroked="f">
                    <v:textbox style="mso-fit-shape-to-text:t">
                      <w:txbxContent>
                        <w:p w14:paraId="367DF5C5" w14:textId="77777777" w:rsidR="00C76901" w:rsidRDefault="00C76901" w:rsidP="00997D6A">
                          <w:pPr>
                            <w:jc w:val="center"/>
                          </w:pPr>
                          <w:r>
                            <w:t>3</w:t>
                          </w:r>
                        </w:p>
                      </w:txbxContent>
                    </v:textbox>
                  </v:shape>
                  <v:shape id="文本框 2" o:spid="_x0000_s1073" type="#_x0000_t202" style="position:absolute;left:19392;width:3925;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D+0MUA&#10;AADcAAAADwAAAGRycy9kb3ducmV2LnhtbESPQWvCQBCF7wX/wzKCt7qxYKipq4hQKJKDUQ89Dtlp&#10;Nk12Ns2uJv57t1DobYb35n1v1tvRtuJGva8dK1jMExDEpdM1Vwou5/fnVxA+IGtsHZOCO3nYbiZP&#10;a8y0G7ig2ylUIoawz1CBCaHLpPSlIYt+7jriqH253mKIa19J3eMQw20rX5IklRZrjgSDHe0Nlc3p&#10;aiMk9+W1cD/fi7yRn6ZJcXk0B6Vm03H3BiLQGP7Nf9cfOtZPVvD7TJxAb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0P7QxQAAANwAAAAPAAAAAAAAAAAAAAAAAJgCAABkcnMv&#10;ZG93bnJldi54bWxQSwUGAAAAAAQABAD1AAAAigMAAAAA&#10;" stroked="f">
                    <v:textbox style="mso-fit-shape-to-text:t">
                      <w:txbxContent>
                        <w:p w14:paraId="5413D674" w14:textId="77777777" w:rsidR="00C76901" w:rsidRDefault="00C76901" w:rsidP="00997D6A">
                          <w:pPr>
                            <w:jc w:val="center"/>
                          </w:pPr>
                          <w:r>
                            <w:t>4</w:t>
                          </w:r>
                        </w:p>
                      </w:txbxContent>
                    </v:textbox>
                  </v:shape>
                  <v:shape id="文本框 2" o:spid="_x0000_s1074" type="#_x0000_t202" style="position:absolute;left:24155;width:3924;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BkMMA&#10;AADcAAAADwAAAGRycy9kb3ducmV2LnhtbESPTWvCQBCG7wX/wzKCt7pJQSnRVUpBKOJBrQePQ3aa&#10;TZOdjdlV4793DoXeZpj345nlevCtulEf68AG8mkGirgMtubKwOl78/oOKiZki21gMvCgCOvV6GWJ&#10;hQ13PtDtmColIRwLNOBS6gqtY+nIY5yGjlhuP6H3mGTtK217vEu4b/Vbls21x5qlwWFHn47K5nj1&#10;UrKL5fUQLr/5rtFn18xxtndbYybj4WMBKtGQ/sV/7i8r+LngyzMygV4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PBkMMAAADcAAAADwAAAAAAAAAAAAAAAACYAgAAZHJzL2Rv&#10;d25yZXYueG1sUEsFBgAAAAAEAAQA9QAAAIgDAAAAAA==&#10;" stroked="f">
                    <v:textbox style="mso-fit-shape-to-text:t">
                      <w:txbxContent>
                        <w:p w14:paraId="4716061C" w14:textId="77777777" w:rsidR="00C76901" w:rsidRDefault="00C76901" w:rsidP="00997D6A">
                          <w:pPr>
                            <w:jc w:val="center"/>
                          </w:pPr>
                          <w:r>
                            <w:t>5</w:t>
                          </w:r>
                        </w:p>
                      </w:txbxContent>
                    </v:textbox>
                  </v:shape>
                  <v:shape id="文本框 2" o:spid="_x0000_s1075" type="#_x0000_t202" style="position:absolute;left:29032;width:3924;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9kC8MA&#10;AADcAAAADwAAAGRycy9kb3ducmV2LnhtbESPT4vCMBDF74LfIYzgTdMKinSNsgiCiAf/HTwOzWzT&#10;bTOpTdT67TcLgrcZ3pv3e7NYdbYWD2p96VhBOk5AEOdOl1wouJw3ozkIH5A11o5JwYs8rJb93gIz&#10;7Z58pMcpFCKGsM9QgQmhyaT0uSGLfuwa4qj9uNZiiGtbSN3iM4bbWk6SZCYtlhwJBhtaG8qr091G&#10;yN7n96O7/ab7Sl5NNcPpweyUGg667y8QgbrwMb+vtzrWT1P4fyZO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9kC8MAAADcAAAADwAAAAAAAAAAAAAAAACYAgAAZHJzL2Rv&#10;d25yZXYueG1sUEsFBgAAAAAEAAQA9QAAAIgDAAAAAA==&#10;" stroked="f">
                    <v:textbox style="mso-fit-shape-to-text:t">
                      <w:txbxContent>
                        <w:p w14:paraId="065D4425" w14:textId="77777777" w:rsidR="00C76901" w:rsidRDefault="00C76901" w:rsidP="00997D6A">
                          <w:pPr>
                            <w:jc w:val="center"/>
                          </w:pPr>
                          <w:r>
                            <w:t>6</w:t>
                          </w:r>
                        </w:p>
                      </w:txbxContent>
                    </v:textbox>
                  </v:shape>
                  <v:shape id="文本框 2" o:spid="_x0000_s1076" type="#_x0000_t202" style="position:absolute;left:33909;width:3924;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36fMUA&#10;AADcAAAADwAAAGRycy9kb3ducmV2LnhtbESPQWvDMAyF74X9B6PBbo2TwsLI6pZSGIyRw9L1sKOI&#10;tThLLGex22T/vi4UepN4T+97Wm9n24szjb51rCBLUhDEtdMtNwqOX2/LFxA+IGvsHZOCf/Kw3Tws&#10;1lhoN3FF50NoRAxhX6ACE8JQSOlrQxZ94gbiqP240WKI69hIPeIUw20vV2maS4stR4LBgfaG6u5w&#10;shFS+vpUub/frOzkt+lyfP40H0o9Pc67VxCB5nA3367fdayfreD6TJxAb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fp8xQAAANwAAAAPAAAAAAAAAAAAAAAAAJgCAABkcnMv&#10;ZG93bnJldi54bWxQSwUGAAAAAAQABAD1AAAAigMAAAAA&#10;" stroked="f">
                    <v:textbox style="mso-fit-shape-to-text:t">
                      <w:txbxContent>
                        <w:p w14:paraId="39AFD2DC" w14:textId="77777777" w:rsidR="00C76901" w:rsidRDefault="00C76901" w:rsidP="00997D6A">
                          <w:pPr>
                            <w:jc w:val="center"/>
                          </w:pPr>
                          <w:r>
                            <w:t>7</w:t>
                          </w:r>
                        </w:p>
                      </w:txbxContent>
                    </v:textbox>
                  </v:shape>
                  <v:shape id="文本框 2" o:spid="_x0000_s1077" type="#_x0000_t202" style="position:absolute;left:38747;width:3924;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f58QA&#10;AADcAAAADwAAAGRycy9kb3ducmV2LnhtbESPT4vCMBDF78J+hzCCN027i7JUo8iCsCwe/LMHj0Mz&#10;NrXNpDZR67c3guBthvfm/d7MFp2txZVaXzpWkI4SEMS50yUXCv73q+E3CB+QNdaOScGdPCzmH70Z&#10;ZtrdeEvXXShEDGGfoQITQpNJ6XNDFv3INcRRO7rWYohrW0jd4i2G21p+JslEWiw5Egw29GMor3YX&#10;GyFrn1+27nxK15U8mGqC4435U2rQ75ZTEIG68Da/rn91rJ9+wfOZOIG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hX+fEAAAA3AAAAA8AAAAAAAAAAAAAAAAAmAIAAGRycy9k&#10;b3ducmV2LnhtbFBLBQYAAAAABAAEAPUAAACJAwAAAAA=&#10;" stroked="f">
                    <v:textbox style="mso-fit-shape-to-text:t">
                      <w:txbxContent>
                        <w:p w14:paraId="0B8C8050" w14:textId="77777777" w:rsidR="00C76901" w:rsidRDefault="00C76901" w:rsidP="00997D6A">
                          <w:pPr>
                            <w:jc w:val="center"/>
                          </w:pPr>
                          <w:r>
                            <w:t>8</w:t>
                          </w:r>
                        </w:p>
                      </w:txbxContent>
                    </v:textbox>
                  </v:shape>
                  <v:shape id="文本框 2" o:spid="_x0000_s1078" type="#_x0000_t202" style="position:absolute;left:43586;width:3924;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Hk8QA&#10;AADcAAAADwAAAGRycy9kb3ducmV2LnhtbESPT4vCMBDF78J+hzCCN027rLJUo8iCsCwe/LMHj0Mz&#10;NrXNpDZR67c3guBthvfm/d7MFp2txZVaXzpWkI4SEMS50yUXCv73q+E3CB+QNdaOScGdPCzmH70Z&#10;ZtrdeEvXXShEDGGfoQITQpNJ6XNDFv3INcRRO7rWYohrW0jd4i2G21p+JslEWiw5Egw29GMor3YX&#10;GyFrn1+27nxK15U8mGqC4435U2rQ75ZTEIG68Da/rn91rJ9+wfOZOIG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Ix5PEAAAA3AAAAA8AAAAAAAAAAAAAAAAAmAIAAGRycy9k&#10;b3ducmV2LnhtbFBLBQYAAAAABAAEAPUAAACJAwAAAAA=&#10;" stroked="f">
                    <v:textbox style="mso-fit-shape-to-text:t">
                      <w:txbxContent>
                        <w:p w14:paraId="6A462194" w14:textId="77777777" w:rsidR="00C76901" w:rsidRDefault="00C76901" w:rsidP="00997D6A">
                          <w:pPr>
                            <w:jc w:val="center"/>
                          </w:pPr>
                          <w:r>
                            <w:t>9</w:t>
                          </w:r>
                        </w:p>
                      </w:txbxContent>
                    </v:textbox>
                  </v:shape>
                  <v:shape id="文本框 2" o:spid="_x0000_s1079" type="#_x0000_t202" style="position:absolute;left:48425;width:3924;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iCMUA&#10;AADcAAAADwAAAGRycy9kb3ducmV2LnhtbESPQWvDMAyF74X9B6PBbo2TQcLI6pZSGIzRQ9P1sKOI&#10;tThLLGexm6b/vi4MdpN4T+97Wm1m24uJRt86VpAlKQji2umWGwWnz7flCwgfkDX2jknBlTxs1g+L&#10;FZbaXbii6RgaEUPYl6jAhDCUUvrakEWfuIE4at9utBjiOjZSj3iJ4baXz2laSIstR4LBgXaG6u54&#10;thGy9/W5cr8/2b6TX6YrMD+YD6WeHuftK4hAc/g3/12/61g/y+H+TJx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GIIxQAAANwAAAAPAAAAAAAAAAAAAAAAAJgCAABkcnMv&#10;ZG93bnJldi54bWxQSwUGAAAAAAQABAD1AAAAigMAAAAA&#10;" stroked="f">
                    <v:textbox style="mso-fit-shape-to-text:t">
                      <w:txbxContent>
                        <w:p w14:paraId="0151749B" w14:textId="77777777" w:rsidR="00C76901" w:rsidRDefault="00C76901" w:rsidP="00997D6A">
                          <w:pPr>
                            <w:jc w:val="center"/>
                          </w:pPr>
                          <w:r>
                            <w:t>10</w:t>
                          </w:r>
                        </w:p>
                      </w:txbxContent>
                    </v:textbox>
                  </v:shape>
                </v:group>
              </v:group>
            </w:pict>
          </mc:Fallback>
        </mc:AlternateContent>
      </w:r>
    </w:p>
    <w:p w14:paraId="43DF2D7E" w14:textId="6429214D" w:rsidR="000F73A8" w:rsidRDefault="000F73A8" w:rsidP="006B0BAC">
      <w:pPr>
        <w:adjustRightInd w:val="0"/>
        <w:snapToGrid w:val="0"/>
        <w:spacing w:line="360" w:lineRule="auto"/>
        <w:rPr>
          <w:color w:val="000000" w:themeColor="text1"/>
          <w:sz w:val="24"/>
        </w:rPr>
      </w:pPr>
    </w:p>
    <w:p w14:paraId="25B19CBF" w14:textId="751A2833" w:rsidR="000F73A8" w:rsidRPr="0032512F" w:rsidRDefault="000245B3" w:rsidP="008A5D45">
      <w:pPr>
        <w:adjustRightInd w:val="0"/>
        <w:snapToGrid w:val="0"/>
        <w:spacing w:line="360" w:lineRule="auto"/>
        <w:outlineLvl w:val="2"/>
        <w:rPr>
          <w:b/>
          <w:color w:val="000000" w:themeColor="text1"/>
          <w:sz w:val="24"/>
        </w:rPr>
      </w:pPr>
      <w:r w:rsidRPr="0032512F">
        <w:rPr>
          <w:rFonts w:hint="eastAsia"/>
          <w:b/>
          <w:color w:val="000000" w:themeColor="text1"/>
          <w:sz w:val="24"/>
        </w:rPr>
        <w:t>8</w:t>
      </w:r>
      <w:r w:rsidRPr="0032512F">
        <w:rPr>
          <w:b/>
          <w:color w:val="000000" w:themeColor="text1"/>
          <w:sz w:val="24"/>
        </w:rPr>
        <w:t>.1.</w:t>
      </w:r>
      <w:r w:rsidR="00D96183">
        <w:rPr>
          <w:b/>
          <w:color w:val="000000" w:themeColor="text1"/>
          <w:sz w:val="24"/>
        </w:rPr>
        <w:t>2</w:t>
      </w:r>
      <w:r w:rsidR="00D96183" w:rsidRPr="0032512F">
        <w:rPr>
          <w:b/>
          <w:color w:val="000000" w:themeColor="text1"/>
          <w:sz w:val="24"/>
        </w:rPr>
        <w:t xml:space="preserve"> </w:t>
      </w:r>
      <w:r w:rsidRPr="0032512F">
        <w:rPr>
          <w:rFonts w:hint="eastAsia"/>
          <w:b/>
          <w:color w:val="000000" w:themeColor="text1"/>
          <w:sz w:val="24"/>
        </w:rPr>
        <w:t>疼痛</w:t>
      </w:r>
      <w:r w:rsidRPr="0032512F">
        <w:rPr>
          <w:b/>
          <w:color w:val="000000" w:themeColor="text1"/>
          <w:sz w:val="24"/>
        </w:rPr>
        <w:t>累</w:t>
      </w:r>
      <w:r w:rsidR="00CD61F5">
        <w:rPr>
          <w:rFonts w:hint="eastAsia"/>
          <w:b/>
          <w:color w:val="000000" w:themeColor="text1"/>
          <w:sz w:val="24"/>
        </w:rPr>
        <w:t>及</w:t>
      </w:r>
      <w:r w:rsidRPr="0032512F">
        <w:rPr>
          <w:b/>
          <w:color w:val="000000" w:themeColor="text1"/>
          <w:sz w:val="24"/>
        </w:rPr>
        <w:t>天数</w:t>
      </w:r>
    </w:p>
    <w:p w14:paraId="60A7D519" w14:textId="07852ADC" w:rsidR="000245B3" w:rsidRDefault="000245B3">
      <w:pPr>
        <w:adjustRightInd w:val="0"/>
        <w:snapToGrid w:val="0"/>
        <w:spacing w:line="360" w:lineRule="auto"/>
        <w:ind w:firstLineChars="200" w:firstLine="480"/>
        <w:rPr>
          <w:color w:val="000000" w:themeColor="text1"/>
          <w:sz w:val="24"/>
        </w:rPr>
      </w:pPr>
      <w:r w:rsidRPr="000245B3">
        <w:rPr>
          <w:rFonts w:hint="eastAsia"/>
          <w:color w:val="000000" w:themeColor="text1"/>
          <w:sz w:val="24"/>
        </w:rPr>
        <w:t>进入导入期</w:t>
      </w:r>
      <w:r w:rsidRPr="000245B3">
        <w:rPr>
          <w:color w:val="000000" w:themeColor="text1"/>
          <w:sz w:val="24"/>
        </w:rPr>
        <w:t>开始收集，</w:t>
      </w:r>
      <w:r w:rsidRPr="000245B3">
        <w:rPr>
          <w:rFonts w:hint="eastAsia"/>
          <w:color w:val="000000" w:themeColor="text1"/>
          <w:sz w:val="24"/>
        </w:rPr>
        <w:t>访视间隔内</w:t>
      </w:r>
      <w:r w:rsidR="00DD20A4">
        <w:rPr>
          <w:rFonts w:hint="eastAsia"/>
          <w:color w:val="000000" w:themeColor="text1"/>
          <w:sz w:val="24"/>
        </w:rPr>
        <w:t>的</w:t>
      </w:r>
      <w:r w:rsidR="00DD20A4" w:rsidRPr="004E7192">
        <w:rPr>
          <w:rFonts w:hint="eastAsia"/>
          <w:color w:val="000000" w:themeColor="text1"/>
          <w:sz w:val="24"/>
        </w:rPr>
        <w:t>累</w:t>
      </w:r>
      <w:r w:rsidR="00CD61F5">
        <w:rPr>
          <w:rFonts w:hint="eastAsia"/>
          <w:color w:val="000000" w:themeColor="text1"/>
          <w:sz w:val="24"/>
        </w:rPr>
        <w:t>及</w:t>
      </w:r>
      <w:r w:rsidRPr="000245B3">
        <w:rPr>
          <w:rFonts w:hint="eastAsia"/>
          <w:color w:val="000000" w:themeColor="text1"/>
          <w:sz w:val="24"/>
        </w:rPr>
        <w:t>乳</w:t>
      </w:r>
      <w:r w:rsidR="00DD20A4">
        <w:rPr>
          <w:rFonts w:hint="eastAsia"/>
          <w:color w:val="000000" w:themeColor="text1"/>
          <w:sz w:val="24"/>
        </w:rPr>
        <w:t>腺</w:t>
      </w:r>
      <w:r w:rsidRPr="000245B3">
        <w:rPr>
          <w:rFonts w:hint="eastAsia"/>
          <w:color w:val="000000" w:themeColor="text1"/>
          <w:sz w:val="24"/>
        </w:rPr>
        <w:t>疼痛天数</w:t>
      </w:r>
      <w:r w:rsidR="00DD20A4">
        <w:rPr>
          <w:rFonts w:hint="eastAsia"/>
          <w:color w:val="000000" w:themeColor="text1"/>
          <w:sz w:val="24"/>
        </w:rPr>
        <w:t>。</w:t>
      </w:r>
      <w:r w:rsidRPr="000245B3">
        <w:rPr>
          <w:color w:val="000000" w:themeColor="text1"/>
          <w:sz w:val="24"/>
        </w:rPr>
        <w:t>从</w:t>
      </w:r>
      <w:r w:rsidRPr="000245B3">
        <w:rPr>
          <w:rFonts w:hint="eastAsia"/>
          <w:color w:val="000000" w:themeColor="text1"/>
          <w:sz w:val="24"/>
        </w:rPr>
        <w:t>NRS</w:t>
      </w:r>
      <w:r w:rsidRPr="000245B3">
        <w:rPr>
          <w:rFonts w:hint="eastAsia"/>
          <w:color w:val="000000" w:themeColor="text1"/>
          <w:sz w:val="24"/>
        </w:rPr>
        <w:t>日</w:t>
      </w:r>
      <w:r w:rsidR="000D2BE1">
        <w:rPr>
          <w:rFonts w:hint="eastAsia"/>
          <w:color w:val="000000" w:themeColor="text1"/>
          <w:sz w:val="24"/>
        </w:rPr>
        <w:t>记</w:t>
      </w:r>
      <w:r w:rsidRPr="000245B3">
        <w:rPr>
          <w:color w:val="000000" w:themeColor="text1"/>
          <w:sz w:val="24"/>
        </w:rPr>
        <w:t>卡</w:t>
      </w:r>
      <w:r w:rsidR="00DD20A4">
        <w:rPr>
          <w:rFonts w:hint="eastAsia"/>
          <w:color w:val="000000" w:themeColor="text1"/>
          <w:sz w:val="24"/>
        </w:rPr>
        <w:t>中</w:t>
      </w:r>
      <w:r w:rsidRPr="000245B3">
        <w:rPr>
          <w:color w:val="000000" w:themeColor="text1"/>
          <w:sz w:val="24"/>
        </w:rPr>
        <w:t>获取</w:t>
      </w:r>
      <w:r w:rsidRPr="000245B3">
        <w:rPr>
          <w:rFonts w:hint="eastAsia"/>
          <w:color w:val="000000" w:themeColor="text1"/>
          <w:sz w:val="24"/>
        </w:rPr>
        <w:t>，</w:t>
      </w:r>
      <w:r w:rsidRPr="000245B3">
        <w:rPr>
          <w:color w:val="000000" w:themeColor="text1"/>
          <w:sz w:val="24"/>
        </w:rPr>
        <w:lastRenderedPageBreak/>
        <w:t>以导入期内疼痛天数作为基线</w:t>
      </w:r>
      <w:r w:rsidR="00DD20A4">
        <w:rPr>
          <w:rFonts w:hint="eastAsia"/>
          <w:color w:val="000000" w:themeColor="text1"/>
          <w:sz w:val="24"/>
        </w:rPr>
        <w:t>。</w:t>
      </w:r>
    </w:p>
    <w:p w14:paraId="1344A58B" w14:textId="35F3F41C" w:rsidR="00DD20A4" w:rsidRPr="0032512F" w:rsidRDefault="00DD20A4" w:rsidP="008A5D45">
      <w:pPr>
        <w:adjustRightInd w:val="0"/>
        <w:snapToGrid w:val="0"/>
        <w:spacing w:line="360" w:lineRule="auto"/>
        <w:outlineLvl w:val="2"/>
        <w:rPr>
          <w:b/>
          <w:color w:val="000000" w:themeColor="text1"/>
          <w:sz w:val="24"/>
        </w:rPr>
      </w:pPr>
      <w:r w:rsidRPr="0032512F">
        <w:rPr>
          <w:rFonts w:hint="eastAsia"/>
          <w:b/>
          <w:color w:val="000000" w:themeColor="text1"/>
          <w:sz w:val="24"/>
        </w:rPr>
        <w:t>8.1.</w:t>
      </w:r>
      <w:r w:rsidR="00D96183">
        <w:rPr>
          <w:b/>
          <w:color w:val="000000" w:themeColor="text1"/>
          <w:sz w:val="24"/>
        </w:rPr>
        <w:t>3</w:t>
      </w:r>
      <w:r w:rsidR="00D96183" w:rsidRPr="0032512F">
        <w:rPr>
          <w:rFonts w:hint="eastAsia"/>
          <w:b/>
          <w:color w:val="000000" w:themeColor="text1"/>
          <w:sz w:val="24"/>
        </w:rPr>
        <w:t xml:space="preserve"> </w:t>
      </w:r>
      <w:r w:rsidRPr="0032512F">
        <w:rPr>
          <w:rFonts w:hint="eastAsia"/>
          <w:b/>
          <w:color w:val="000000" w:themeColor="text1"/>
          <w:sz w:val="24"/>
        </w:rPr>
        <w:t>疼痛</w:t>
      </w:r>
      <w:r w:rsidRPr="0032512F">
        <w:rPr>
          <w:rFonts w:hint="eastAsia"/>
          <w:b/>
          <w:color w:val="000000" w:themeColor="text1"/>
          <w:sz w:val="24"/>
        </w:rPr>
        <w:t>AUC</w:t>
      </w:r>
      <w:r w:rsidRPr="0032512F">
        <w:rPr>
          <w:rFonts w:hint="eastAsia"/>
          <w:b/>
          <w:color w:val="000000" w:themeColor="text1"/>
          <w:sz w:val="24"/>
        </w:rPr>
        <w:t>（疼痛</w:t>
      </w:r>
      <w:r w:rsidRPr="0032512F">
        <w:rPr>
          <w:rFonts w:hint="eastAsia"/>
          <w:b/>
          <w:color w:val="000000" w:themeColor="text1"/>
          <w:sz w:val="24"/>
        </w:rPr>
        <w:t>-</w:t>
      </w:r>
      <w:r w:rsidRPr="0032512F">
        <w:rPr>
          <w:rFonts w:hint="eastAsia"/>
          <w:b/>
          <w:color w:val="000000" w:themeColor="text1"/>
          <w:sz w:val="24"/>
        </w:rPr>
        <w:t>时间曲线下面积）</w:t>
      </w:r>
    </w:p>
    <w:p w14:paraId="24BFE225" w14:textId="165CD162" w:rsidR="00DD20A4" w:rsidRDefault="00DD20A4">
      <w:pPr>
        <w:adjustRightInd w:val="0"/>
        <w:snapToGrid w:val="0"/>
        <w:spacing w:line="360" w:lineRule="auto"/>
        <w:ind w:firstLineChars="200" w:firstLine="480"/>
        <w:rPr>
          <w:color w:val="000000" w:themeColor="text1"/>
          <w:sz w:val="24"/>
        </w:rPr>
      </w:pPr>
      <w:r w:rsidRPr="000245B3">
        <w:rPr>
          <w:rFonts w:hint="eastAsia"/>
          <w:color w:val="000000" w:themeColor="text1"/>
          <w:sz w:val="24"/>
        </w:rPr>
        <w:t>进入导入期</w:t>
      </w:r>
      <w:r w:rsidRPr="000245B3">
        <w:rPr>
          <w:color w:val="000000" w:themeColor="text1"/>
          <w:sz w:val="24"/>
        </w:rPr>
        <w:t>开始收集</w:t>
      </w:r>
      <w:r>
        <w:rPr>
          <w:rFonts w:hint="eastAsia"/>
          <w:color w:val="000000" w:themeColor="text1"/>
          <w:sz w:val="24"/>
        </w:rPr>
        <w:t>，</w:t>
      </w:r>
      <w:r w:rsidRPr="000245B3">
        <w:rPr>
          <w:rFonts w:hint="eastAsia"/>
          <w:color w:val="000000" w:themeColor="text1"/>
          <w:sz w:val="24"/>
        </w:rPr>
        <w:t>访视间隔内</w:t>
      </w:r>
      <w:r>
        <w:rPr>
          <w:rFonts w:hint="eastAsia"/>
          <w:color w:val="000000" w:themeColor="text1"/>
          <w:sz w:val="24"/>
        </w:rPr>
        <w:t>的</w:t>
      </w:r>
      <w:r w:rsidRPr="00DD20A4">
        <w:rPr>
          <w:rFonts w:hint="eastAsia"/>
          <w:color w:val="000000" w:themeColor="text1"/>
          <w:sz w:val="24"/>
        </w:rPr>
        <w:t>疼痛</w:t>
      </w:r>
      <w:r w:rsidRPr="00DD20A4">
        <w:rPr>
          <w:rFonts w:hint="eastAsia"/>
          <w:color w:val="000000" w:themeColor="text1"/>
          <w:sz w:val="24"/>
        </w:rPr>
        <w:t>-</w:t>
      </w:r>
      <w:r w:rsidRPr="00DD20A4">
        <w:rPr>
          <w:rFonts w:hint="eastAsia"/>
          <w:color w:val="000000" w:themeColor="text1"/>
          <w:sz w:val="24"/>
        </w:rPr>
        <w:t>时间曲线下面积</w:t>
      </w:r>
      <w:r>
        <w:rPr>
          <w:rFonts w:hint="eastAsia"/>
          <w:color w:val="000000" w:themeColor="text1"/>
          <w:sz w:val="24"/>
        </w:rPr>
        <w:t>，</w:t>
      </w:r>
      <w:r>
        <w:rPr>
          <w:color w:val="000000" w:themeColor="text1"/>
          <w:sz w:val="24"/>
        </w:rPr>
        <w:t>横坐标为访视</w:t>
      </w:r>
      <w:r>
        <w:rPr>
          <w:rFonts w:hint="eastAsia"/>
          <w:color w:val="000000" w:themeColor="text1"/>
          <w:sz w:val="24"/>
        </w:rPr>
        <w:t>天</w:t>
      </w:r>
      <w:r>
        <w:rPr>
          <w:color w:val="000000" w:themeColor="text1"/>
          <w:sz w:val="24"/>
        </w:rPr>
        <w:t>，</w:t>
      </w:r>
      <w:r>
        <w:rPr>
          <w:rFonts w:hint="eastAsia"/>
          <w:color w:val="000000" w:themeColor="text1"/>
          <w:sz w:val="24"/>
        </w:rPr>
        <w:t>纵</w:t>
      </w:r>
      <w:r>
        <w:rPr>
          <w:color w:val="000000" w:themeColor="text1"/>
          <w:sz w:val="24"/>
        </w:rPr>
        <w:t>坐标为</w:t>
      </w:r>
      <w:r>
        <w:rPr>
          <w:rFonts w:hint="eastAsia"/>
          <w:color w:val="000000" w:themeColor="text1"/>
          <w:sz w:val="24"/>
        </w:rPr>
        <w:t>当天</w:t>
      </w:r>
      <w:r>
        <w:rPr>
          <w:color w:val="000000" w:themeColor="text1"/>
          <w:sz w:val="24"/>
        </w:rPr>
        <w:t>的</w:t>
      </w:r>
      <w:r>
        <w:rPr>
          <w:rFonts w:hint="eastAsia"/>
          <w:color w:val="000000" w:themeColor="text1"/>
          <w:sz w:val="24"/>
        </w:rPr>
        <w:t>NRS</w:t>
      </w:r>
      <w:r>
        <w:rPr>
          <w:rFonts w:hint="eastAsia"/>
          <w:color w:val="000000" w:themeColor="text1"/>
          <w:sz w:val="24"/>
        </w:rPr>
        <w:t>值，</w:t>
      </w:r>
      <w:r>
        <w:rPr>
          <w:color w:val="000000" w:themeColor="text1"/>
          <w:sz w:val="24"/>
        </w:rPr>
        <w:t>通过梯形面积法计算</w:t>
      </w:r>
      <w:r>
        <w:rPr>
          <w:rFonts w:hint="eastAsia"/>
          <w:color w:val="000000" w:themeColor="text1"/>
          <w:sz w:val="24"/>
        </w:rPr>
        <w:t>访视</w:t>
      </w:r>
      <w:r>
        <w:rPr>
          <w:color w:val="000000" w:themeColor="text1"/>
          <w:sz w:val="24"/>
        </w:rPr>
        <w:t>间隔的</w:t>
      </w:r>
      <w:r w:rsidRPr="00DD20A4">
        <w:rPr>
          <w:rFonts w:hint="eastAsia"/>
          <w:color w:val="000000" w:themeColor="text1"/>
          <w:sz w:val="24"/>
        </w:rPr>
        <w:t>疼痛</w:t>
      </w:r>
      <w:r w:rsidRPr="00DD20A4">
        <w:rPr>
          <w:rFonts w:hint="eastAsia"/>
          <w:color w:val="000000" w:themeColor="text1"/>
          <w:sz w:val="24"/>
        </w:rPr>
        <w:t>-</w:t>
      </w:r>
      <w:r w:rsidRPr="00DD20A4">
        <w:rPr>
          <w:rFonts w:hint="eastAsia"/>
          <w:color w:val="000000" w:themeColor="text1"/>
          <w:sz w:val="24"/>
        </w:rPr>
        <w:t>时间曲线下面积</w:t>
      </w:r>
      <w:r>
        <w:rPr>
          <w:color w:val="000000" w:themeColor="text1"/>
          <w:sz w:val="24"/>
        </w:rPr>
        <w:t>。</w:t>
      </w:r>
      <w:r w:rsidRPr="00DD20A4">
        <w:rPr>
          <w:rFonts w:hint="eastAsia"/>
          <w:color w:val="000000" w:themeColor="text1"/>
          <w:sz w:val="24"/>
        </w:rPr>
        <w:t>从</w:t>
      </w:r>
      <w:r w:rsidRPr="00DD20A4">
        <w:rPr>
          <w:rFonts w:hint="eastAsia"/>
          <w:color w:val="000000" w:themeColor="text1"/>
          <w:sz w:val="24"/>
        </w:rPr>
        <w:t>NRS</w:t>
      </w:r>
      <w:r>
        <w:rPr>
          <w:rFonts w:hint="eastAsia"/>
          <w:color w:val="000000" w:themeColor="text1"/>
          <w:sz w:val="24"/>
        </w:rPr>
        <w:t>日记</w:t>
      </w:r>
      <w:r w:rsidRPr="00DD20A4">
        <w:rPr>
          <w:rFonts w:hint="eastAsia"/>
          <w:color w:val="000000" w:themeColor="text1"/>
          <w:sz w:val="24"/>
        </w:rPr>
        <w:t>卡</w:t>
      </w:r>
      <w:r>
        <w:rPr>
          <w:rFonts w:hint="eastAsia"/>
          <w:color w:val="000000" w:themeColor="text1"/>
          <w:sz w:val="24"/>
        </w:rPr>
        <w:t>中</w:t>
      </w:r>
      <w:r w:rsidRPr="00DD20A4">
        <w:rPr>
          <w:rFonts w:hint="eastAsia"/>
          <w:color w:val="000000" w:themeColor="text1"/>
          <w:sz w:val="24"/>
        </w:rPr>
        <w:t>获取，以导入期</w:t>
      </w:r>
      <w:r>
        <w:rPr>
          <w:rFonts w:hint="eastAsia"/>
          <w:color w:val="000000" w:themeColor="text1"/>
          <w:sz w:val="24"/>
        </w:rPr>
        <w:t>内</w:t>
      </w:r>
      <w:r w:rsidRPr="00DD20A4">
        <w:rPr>
          <w:rFonts w:hint="eastAsia"/>
          <w:color w:val="000000" w:themeColor="text1"/>
          <w:sz w:val="24"/>
        </w:rPr>
        <w:t>疼痛</w:t>
      </w:r>
      <w:r w:rsidRPr="00DD20A4">
        <w:rPr>
          <w:rFonts w:hint="eastAsia"/>
          <w:color w:val="000000" w:themeColor="text1"/>
          <w:sz w:val="24"/>
        </w:rPr>
        <w:t>AUC</w:t>
      </w:r>
      <w:r>
        <w:rPr>
          <w:rFonts w:hint="eastAsia"/>
          <w:color w:val="000000" w:themeColor="text1"/>
          <w:sz w:val="24"/>
        </w:rPr>
        <w:t>作</w:t>
      </w:r>
      <w:r w:rsidRPr="00DD20A4">
        <w:rPr>
          <w:rFonts w:hint="eastAsia"/>
          <w:color w:val="000000" w:themeColor="text1"/>
          <w:sz w:val="24"/>
        </w:rPr>
        <w:t>为基线</w:t>
      </w:r>
      <w:r>
        <w:rPr>
          <w:rFonts w:hint="eastAsia"/>
          <w:color w:val="000000" w:themeColor="text1"/>
          <w:sz w:val="24"/>
        </w:rPr>
        <w:t>。</w:t>
      </w:r>
    </w:p>
    <w:p w14:paraId="4BDC668B" w14:textId="6AE8A96A" w:rsidR="000245B3" w:rsidRPr="0032512F" w:rsidRDefault="00DD20A4" w:rsidP="008A5D45">
      <w:pPr>
        <w:adjustRightInd w:val="0"/>
        <w:snapToGrid w:val="0"/>
        <w:spacing w:line="360" w:lineRule="auto"/>
        <w:outlineLvl w:val="2"/>
        <w:rPr>
          <w:b/>
          <w:color w:val="000000" w:themeColor="text1"/>
          <w:sz w:val="24"/>
        </w:rPr>
      </w:pPr>
      <w:r w:rsidRPr="0032512F">
        <w:rPr>
          <w:rFonts w:hint="eastAsia"/>
          <w:b/>
          <w:color w:val="000000" w:themeColor="text1"/>
          <w:sz w:val="24"/>
        </w:rPr>
        <w:t>8.1.</w:t>
      </w:r>
      <w:r w:rsidR="00D96183">
        <w:rPr>
          <w:b/>
          <w:color w:val="000000" w:themeColor="text1"/>
          <w:sz w:val="24"/>
        </w:rPr>
        <w:t>4</w:t>
      </w:r>
      <w:r w:rsidR="00D96183" w:rsidRPr="0032512F">
        <w:rPr>
          <w:rFonts w:hint="eastAsia"/>
          <w:b/>
          <w:color w:val="000000" w:themeColor="text1"/>
          <w:sz w:val="24"/>
        </w:rPr>
        <w:t xml:space="preserve"> </w:t>
      </w:r>
      <w:r w:rsidRPr="0032512F">
        <w:rPr>
          <w:rFonts w:hint="eastAsia"/>
          <w:b/>
          <w:color w:val="000000" w:themeColor="text1"/>
          <w:sz w:val="24"/>
        </w:rPr>
        <w:t>触痛</w:t>
      </w:r>
      <w:r w:rsidRPr="0032512F">
        <w:rPr>
          <w:b/>
          <w:color w:val="000000" w:themeColor="text1"/>
          <w:sz w:val="24"/>
        </w:rPr>
        <w:t>程度</w:t>
      </w:r>
      <w:r w:rsidRPr="0032512F">
        <w:rPr>
          <w:rFonts w:hint="eastAsia"/>
          <w:b/>
          <w:color w:val="000000" w:themeColor="text1"/>
          <w:sz w:val="24"/>
        </w:rPr>
        <w:t>评价</w:t>
      </w:r>
    </w:p>
    <w:p w14:paraId="29D1D893" w14:textId="21146C82" w:rsidR="00DD20A4" w:rsidRDefault="00DD20A4">
      <w:pPr>
        <w:adjustRightInd w:val="0"/>
        <w:snapToGrid w:val="0"/>
        <w:spacing w:line="360" w:lineRule="auto"/>
        <w:ind w:firstLineChars="200" w:firstLine="480"/>
        <w:rPr>
          <w:color w:val="000000" w:themeColor="text1"/>
          <w:sz w:val="24"/>
        </w:rPr>
      </w:pPr>
      <w:r>
        <w:rPr>
          <w:rFonts w:hint="eastAsia"/>
          <w:color w:val="000000" w:themeColor="text1"/>
          <w:sz w:val="24"/>
        </w:rPr>
        <w:t>每次</w:t>
      </w:r>
      <w:r w:rsidRPr="00DD20A4">
        <w:rPr>
          <w:rFonts w:hint="eastAsia"/>
          <w:color w:val="000000" w:themeColor="text1"/>
          <w:sz w:val="24"/>
        </w:rPr>
        <w:t>访视时</w:t>
      </w:r>
      <w:r>
        <w:rPr>
          <w:rFonts w:hint="eastAsia"/>
          <w:color w:val="000000" w:themeColor="text1"/>
          <w:sz w:val="24"/>
        </w:rPr>
        <w:t>（</w:t>
      </w:r>
      <w:r>
        <w:rPr>
          <w:rFonts w:hint="eastAsia"/>
          <w:color w:val="000000" w:themeColor="text1"/>
          <w:sz w:val="24"/>
        </w:rPr>
        <w:t>V1~V6</w:t>
      </w:r>
      <w:r>
        <w:rPr>
          <w:rFonts w:hint="eastAsia"/>
          <w:color w:val="000000" w:themeColor="text1"/>
          <w:sz w:val="24"/>
        </w:rPr>
        <w:t>）</w:t>
      </w:r>
      <w:r w:rsidRPr="00DD20A4">
        <w:rPr>
          <w:rFonts w:hint="eastAsia"/>
          <w:color w:val="000000" w:themeColor="text1"/>
          <w:sz w:val="24"/>
        </w:rPr>
        <w:t>，由医生进行乳腺检查，并依据中医证候量表</w:t>
      </w:r>
      <w:r>
        <w:rPr>
          <w:rFonts w:hint="eastAsia"/>
          <w:color w:val="000000" w:themeColor="text1"/>
          <w:sz w:val="24"/>
        </w:rPr>
        <w:t>相应</w:t>
      </w:r>
      <w:r>
        <w:rPr>
          <w:color w:val="000000" w:themeColor="text1"/>
          <w:sz w:val="24"/>
        </w:rPr>
        <w:t>条目</w:t>
      </w:r>
      <w:r w:rsidRPr="00DD20A4">
        <w:rPr>
          <w:rFonts w:hint="eastAsia"/>
          <w:color w:val="000000" w:themeColor="text1"/>
          <w:sz w:val="24"/>
        </w:rPr>
        <w:t>进行评价</w:t>
      </w:r>
      <w:r>
        <w:rPr>
          <w:rFonts w:hint="eastAsia"/>
          <w:color w:val="000000" w:themeColor="text1"/>
          <w:sz w:val="24"/>
        </w:rPr>
        <w:t>。</w:t>
      </w:r>
      <w:r>
        <w:rPr>
          <w:color w:val="000000" w:themeColor="text1"/>
          <w:sz w:val="24"/>
        </w:rPr>
        <w:t>以</w:t>
      </w:r>
      <w:r>
        <w:rPr>
          <w:rFonts w:hint="eastAsia"/>
          <w:color w:val="000000" w:themeColor="text1"/>
          <w:sz w:val="24"/>
        </w:rPr>
        <w:t>导入期</w:t>
      </w:r>
      <w:r>
        <w:rPr>
          <w:color w:val="000000" w:themeColor="text1"/>
          <w:sz w:val="24"/>
        </w:rPr>
        <w:t>末</w:t>
      </w:r>
      <w:r w:rsidRPr="000F73A8">
        <w:rPr>
          <w:rFonts w:hint="eastAsia"/>
          <w:color w:val="000000" w:themeColor="text1"/>
          <w:sz w:val="24"/>
        </w:rPr>
        <w:t>（</w:t>
      </w:r>
      <w:r w:rsidRPr="000F73A8">
        <w:rPr>
          <w:rFonts w:hint="eastAsia"/>
          <w:color w:val="000000" w:themeColor="text1"/>
          <w:sz w:val="24"/>
        </w:rPr>
        <w:t>V2</w:t>
      </w:r>
      <w:r w:rsidRPr="000F73A8">
        <w:rPr>
          <w:rFonts w:hint="eastAsia"/>
          <w:color w:val="000000" w:themeColor="text1"/>
          <w:sz w:val="24"/>
        </w:rPr>
        <w:t>）</w:t>
      </w:r>
      <w:r>
        <w:rPr>
          <w:rFonts w:hint="eastAsia"/>
          <w:color w:val="000000" w:themeColor="text1"/>
          <w:sz w:val="24"/>
        </w:rPr>
        <w:t>触痛评分</w:t>
      </w:r>
      <w:r w:rsidRPr="000F73A8">
        <w:rPr>
          <w:rFonts w:hint="eastAsia"/>
          <w:color w:val="000000" w:themeColor="text1"/>
          <w:sz w:val="24"/>
        </w:rPr>
        <w:t>作为基线</w:t>
      </w:r>
      <w:r>
        <w:rPr>
          <w:rFonts w:hint="eastAsia"/>
          <w:color w:val="000000" w:themeColor="text1"/>
          <w:sz w:val="24"/>
        </w:rPr>
        <w:t>，</w:t>
      </w:r>
      <w:r>
        <w:rPr>
          <w:color w:val="000000" w:themeColor="text1"/>
          <w:sz w:val="24"/>
        </w:rPr>
        <w:t>在中医证候</w:t>
      </w:r>
      <w:r>
        <w:rPr>
          <w:rFonts w:hint="eastAsia"/>
          <w:color w:val="000000" w:themeColor="text1"/>
          <w:sz w:val="24"/>
        </w:rPr>
        <w:t>主</w:t>
      </w:r>
      <w:r>
        <w:rPr>
          <w:color w:val="000000" w:themeColor="text1"/>
          <w:sz w:val="24"/>
        </w:rPr>
        <w:t>、次症评分</w:t>
      </w:r>
      <w:r>
        <w:rPr>
          <w:rFonts w:hint="eastAsia"/>
          <w:color w:val="000000" w:themeColor="text1"/>
          <w:sz w:val="24"/>
        </w:rPr>
        <w:t>时</w:t>
      </w:r>
      <w:r>
        <w:rPr>
          <w:color w:val="000000" w:themeColor="text1"/>
          <w:sz w:val="24"/>
        </w:rPr>
        <w:t>进行评价。</w:t>
      </w:r>
    </w:p>
    <w:p w14:paraId="3A4D8AF7" w14:textId="7AB84024" w:rsidR="00DD20A4" w:rsidRPr="0032512F" w:rsidRDefault="00DD20A4" w:rsidP="008A5D45">
      <w:pPr>
        <w:adjustRightInd w:val="0"/>
        <w:snapToGrid w:val="0"/>
        <w:spacing w:line="360" w:lineRule="auto"/>
        <w:outlineLvl w:val="2"/>
        <w:rPr>
          <w:b/>
          <w:color w:val="000000" w:themeColor="text1"/>
          <w:sz w:val="24"/>
        </w:rPr>
      </w:pPr>
      <w:r w:rsidRPr="0032512F">
        <w:rPr>
          <w:rFonts w:hint="eastAsia"/>
          <w:b/>
          <w:color w:val="000000" w:themeColor="text1"/>
          <w:sz w:val="24"/>
        </w:rPr>
        <w:t>8.1.</w:t>
      </w:r>
      <w:r w:rsidR="00D96183">
        <w:rPr>
          <w:b/>
          <w:color w:val="000000" w:themeColor="text1"/>
          <w:sz w:val="24"/>
        </w:rPr>
        <w:t>5</w:t>
      </w:r>
      <w:r w:rsidR="00D96183" w:rsidRPr="0032512F">
        <w:rPr>
          <w:rFonts w:hint="eastAsia"/>
          <w:b/>
          <w:color w:val="000000" w:themeColor="text1"/>
          <w:sz w:val="24"/>
        </w:rPr>
        <w:t xml:space="preserve"> </w:t>
      </w:r>
      <w:r w:rsidRPr="0032512F">
        <w:rPr>
          <w:rFonts w:hint="eastAsia"/>
          <w:b/>
          <w:color w:val="000000" w:themeColor="text1"/>
          <w:sz w:val="24"/>
        </w:rPr>
        <w:t>肿块</w:t>
      </w:r>
      <w:r w:rsidR="000A24C6" w:rsidRPr="0032512F">
        <w:rPr>
          <w:rFonts w:hint="eastAsia"/>
          <w:b/>
          <w:color w:val="000000" w:themeColor="text1"/>
          <w:sz w:val="24"/>
        </w:rPr>
        <w:t>触诊</w:t>
      </w:r>
      <w:r w:rsidR="000A24C6" w:rsidRPr="0032512F">
        <w:rPr>
          <w:b/>
          <w:color w:val="000000" w:themeColor="text1"/>
          <w:sz w:val="24"/>
        </w:rPr>
        <w:t>评价</w:t>
      </w:r>
    </w:p>
    <w:p w14:paraId="73136813" w14:textId="7204F0B7" w:rsidR="000A24C6" w:rsidRDefault="000A24C6">
      <w:pPr>
        <w:adjustRightInd w:val="0"/>
        <w:snapToGrid w:val="0"/>
        <w:spacing w:line="360" w:lineRule="auto"/>
        <w:ind w:firstLineChars="200" w:firstLine="480"/>
        <w:rPr>
          <w:color w:val="000000" w:themeColor="text1"/>
          <w:sz w:val="24"/>
        </w:rPr>
      </w:pPr>
      <w:r w:rsidRPr="000A24C6">
        <w:rPr>
          <w:rFonts w:hint="eastAsia"/>
          <w:color w:val="000000" w:themeColor="text1"/>
          <w:sz w:val="24"/>
        </w:rPr>
        <w:t>每次访视时（</w:t>
      </w:r>
      <w:r w:rsidRPr="000A24C6">
        <w:rPr>
          <w:rFonts w:hint="eastAsia"/>
          <w:color w:val="000000" w:themeColor="text1"/>
          <w:sz w:val="24"/>
        </w:rPr>
        <w:t>V1~V6</w:t>
      </w:r>
      <w:r w:rsidRPr="000A24C6">
        <w:rPr>
          <w:rFonts w:hint="eastAsia"/>
          <w:color w:val="000000" w:themeColor="text1"/>
          <w:sz w:val="24"/>
        </w:rPr>
        <w:t>），由医生进行乳腺检查，结合中医证候量表评估靶肿块</w:t>
      </w:r>
      <w:r>
        <w:rPr>
          <w:rFonts w:hint="eastAsia"/>
          <w:color w:val="000000" w:themeColor="text1"/>
          <w:sz w:val="24"/>
        </w:rPr>
        <w:t>条目进行</w:t>
      </w:r>
      <w:r>
        <w:rPr>
          <w:color w:val="000000" w:themeColor="text1"/>
          <w:sz w:val="24"/>
        </w:rPr>
        <w:t>评价</w:t>
      </w:r>
      <w:r>
        <w:rPr>
          <w:rFonts w:hint="eastAsia"/>
          <w:color w:val="000000" w:themeColor="text1"/>
          <w:sz w:val="24"/>
        </w:rPr>
        <w:t>，</w:t>
      </w:r>
      <w:r>
        <w:rPr>
          <w:color w:val="000000" w:themeColor="text1"/>
          <w:sz w:val="24"/>
        </w:rPr>
        <w:t>包括</w:t>
      </w:r>
      <w:r w:rsidRPr="000A24C6">
        <w:rPr>
          <w:rFonts w:hint="eastAsia"/>
          <w:color w:val="000000" w:themeColor="text1"/>
          <w:sz w:val="24"/>
        </w:rPr>
        <w:t>象限范围、大小和</w:t>
      </w:r>
      <w:r w:rsidR="00F0595D">
        <w:rPr>
          <w:rFonts w:hint="eastAsia"/>
          <w:color w:val="000000" w:themeColor="text1"/>
          <w:sz w:val="24"/>
        </w:rPr>
        <w:t>质地</w:t>
      </w:r>
      <w:r w:rsidRPr="000A24C6">
        <w:rPr>
          <w:rFonts w:hint="eastAsia"/>
          <w:color w:val="000000" w:themeColor="text1"/>
          <w:sz w:val="24"/>
        </w:rPr>
        <w:t>，以</w:t>
      </w:r>
      <w:r>
        <w:rPr>
          <w:rFonts w:hint="eastAsia"/>
          <w:color w:val="000000" w:themeColor="text1"/>
          <w:sz w:val="24"/>
        </w:rPr>
        <w:t>导入期</w:t>
      </w:r>
      <w:r>
        <w:rPr>
          <w:color w:val="000000" w:themeColor="text1"/>
          <w:sz w:val="24"/>
        </w:rPr>
        <w:t>末</w:t>
      </w:r>
      <w:r w:rsidRPr="000F73A8">
        <w:rPr>
          <w:rFonts w:hint="eastAsia"/>
          <w:color w:val="000000" w:themeColor="text1"/>
          <w:sz w:val="24"/>
        </w:rPr>
        <w:t>（</w:t>
      </w:r>
      <w:r w:rsidRPr="000F73A8">
        <w:rPr>
          <w:rFonts w:hint="eastAsia"/>
          <w:color w:val="000000" w:themeColor="text1"/>
          <w:sz w:val="24"/>
        </w:rPr>
        <w:t>V2</w:t>
      </w:r>
      <w:r w:rsidRPr="000F73A8">
        <w:rPr>
          <w:rFonts w:hint="eastAsia"/>
          <w:color w:val="000000" w:themeColor="text1"/>
          <w:sz w:val="24"/>
        </w:rPr>
        <w:t>）</w:t>
      </w:r>
      <w:r>
        <w:rPr>
          <w:rFonts w:hint="eastAsia"/>
          <w:color w:val="000000" w:themeColor="text1"/>
          <w:sz w:val="24"/>
        </w:rPr>
        <w:t>触</w:t>
      </w:r>
      <w:r w:rsidRPr="000A24C6">
        <w:rPr>
          <w:rFonts w:hint="eastAsia"/>
          <w:color w:val="000000" w:themeColor="text1"/>
          <w:sz w:val="24"/>
        </w:rPr>
        <w:t>诊结果作为基线</w:t>
      </w:r>
      <w:r>
        <w:rPr>
          <w:rFonts w:hint="eastAsia"/>
          <w:color w:val="000000" w:themeColor="text1"/>
          <w:sz w:val="24"/>
        </w:rPr>
        <w:t>，</w:t>
      </w:r>
      <w:r>
        <w:rPr>
          <w:color w:val="000000" w:themeColor="text1"/>
          <w:sz w:val="24"/>
        </w:rPr>
        <w:t>在中医证候</w:t>
      </w:r>
      <w:r>
        <w:rPr>
          <w:rFonts w:hint="eastAsia"/>
          <w:color w:val="000000" w:themeColor="text1"/>
          <w:sz w:val="24"/>
        </w:rPr>
        <w:t>主</w:t>
      </w:r>
      <w:r>
        <w:rPr>
          <w:color w:val="000000" w:themeColor="text1"/>
          <w:sz w:val="24"/>
        </w:rPr>
        <w:t>、次症评分</w:t>
      </w:r>
      <w:r>
        <w:rPr>
          <w:rFonts w:hint="eastAsia"/>
          <w:color w:val="000000" w:themeColor="text1"/>
          <w:sz w:val="24"/>
        </w:rPr>
        <w:t>时</w:t>
      </w:r>
      <w:r>
        <w:rPr>
          <w:color w:val="000000" w:themeColor="text1"/>
          <w:sz w:val="24"/>
        </w:rPr>
        <w:t>进行评价。</w:t>
      </w:r>
    </w:p>
    <w:p w14:paraId="16A5766C" w14:textId="09819001" w:rsidR="000A24C6" w:rsidRPr="0032512F" w:rsidRDefault="000A24C6" w:rsidP="008A5D45">
      <w:pPr>
        <w:adjustRightInd w:val="0"/>
        <w:snapToGrid w:val="0"/>
        <w:spacing w:line="360" w:lineRule="auto"/>
        <w:outlineLvl w:val="2"/>
        <w:rPr>
          <w:b/>
          <w:color w:val="000000" w:themeColor="text1"/>
          <w:sz w:val="24"/>
        </w:rPr>
      </w:pPr>
      <w:r w:rsidRPr="0032512F">
        <w:rPr>
          <w:rFonts w:hint="eastAsia"/>
          <w:b/>
          <w:color w:val="000000" w:themeColor="text1"/>
          <w:sz w:val="24"/>
        </w:rPr>
        <w:t>8.1.</w:t>
      </w:r>
      <w:r w:rsidR="00D96183">
        <w:rPr>
          <w:b/>
          <w:color w:val="000000" w:themeColor="text1"/>
          <w:sz w:val="24"/>
        </w:rPr>
        <w:t>6</w:t>
      </w:r>
      <w:r w:rsidR="00D96183" w:rsidRPr="0032512F">
        <w:rPr>
          <w:rFonts w:hint="eastAsia"/>
          <w:b/>
          <w:color w:val="000000" w:themeColor="text1"/>
          <w:sz w:val="24"/>
        </w:rPr>
        <w:t xml:space="preserve"> </w:t>
      </w:r>
      <w:r w:rsidRPr="0032512F">
        <w:rPr>
          <w:rFonts w:hint="eastAsia"/>
          <w:b/>
          <w:color w:val="000000" w:themeColor="text1"/>
          <w:sz w:val="24"/>
        </w:rPr>
        <w:t>乳腺</w:t>
      </w:r>
      <w:r w:rsidRPr="0032512F">
        <w:rPr>
          <w:b/>
          <w:color w:val="000000" w:themeColor="text1"/>
          <w:sz w:val="24"/>
        </w:rPr>
        <w:t>彩色</w:t>
      </w:r>
      <w:r w:rsidRPr="0032512F">
        <w:rPr>
          <w:rFonts w:hint="eastAsia"/>
          <w:b/>
          <w:color w:val="000000" w:themeColor="text1"/>
          <w:sz w:val="24"/>
        </w:rPr>
        <w:t>B</w:t>
      </w:r>
      <w:r w:rsidRPr="0032512F">
        <w:rPr>
          <w:rFonts w:hint="eastAsia"/>
          <w:b/>
          <w:color w:val="000000" w:themeColor="text1"/>
          <w:sz w:val="24"/>
        </w:rPr>
        <w:t>超评价</w:t>
      </w:r>
    </w:p>
    <w:p w14:paraId="52BC9D5D" w14:textId="028B99FC" w:rsidR="000A24C6" w:rsidRDefault="000A24C6">
      <w:pPr>
        <w:adjustRightInd w:val="0"/>
        <w:snapToGrid w:val="0"/>
        <w:spacing w:line="360" w:lineRule="auto"/>
        <w:ind w:firstLineChars="200" w:firstLine="480"/>
        <w:rPr>
          <w:color w:val="000000" w:themeColor="text1"/>
          <w:sz w:val="24"/>
        </w:rPr>
      </w:pPr>
      <w:r w:rsidRPr="000A24C6">
        <w:rPr>
          <w:rFonts w:hint="eastAsia"/>
          <w:color w:val="000000" w:themeColor="text1"/>
          <w:sz w:val="24"/>
        </w:rPr>
        <w:t>V1</w:t>
      </w:r>
      <w:r w:rsidRPr="000A24C6">
        <w:rPr>
          <w:rFonts w:hint="eastAsia"/>
          <w:color w:val="000000" w:themeColor="text1"/>
          <w:sz w:val="24"/>
        </w:rPr>
        <w:t>、</w:t>
      </w:r>
      <w:r>
        <w:rPr>
          <w:rFonts w:hint="eastAsia"/>
          <w:color w:val="000000" w:themeColor="text1"/>
          <w:sz w:val="24"/>
        </w:rPr>
        <w:t>V2</w:t>
      </w:r>
      <w:r>
        <w:rPr>
          <w:rFonts w:hint="eastAsia"/>
          <w:color w:val="000000" w:themeColor="text1"/>
          <w:sz w:val="24"/>
        </w:rPr>
        <w:t>、</w:t>
      </w:r>
      <w:r w:rsidRPr="000A24C6">
        <w:rPr>
          <w:rFonts w:hint="eastAsia"/>
          <w:color w:val="000000" w:themeColor="text1"/>
          <w:sz w:val="24"/>
        </w:rPr>
        <w:t>V5</w:t>
      </w:r>
      <w:r w:rsidRPr="000A24C6">
        <w:rPr>
          <w:rFonts w:hint="eastAsia"/>
          <w:color w:val="000000" w:themeColor="text1"/>
          <w:sz w:val="24"/>
        </w:rPr>
        <w:t>进行。</w:t>
      </w:r>
      <w:r w:rsidR="00431BD5" w:rsidRPr="00431BD5">
        <w:rPr>
          <w:rFonts w:hint="eastAsia"/>
          <w:color w:val="000000" w:themeColor="text1"/>
          <w:sz w:val="24"/>
        </w:rPr>
        <w:t>于</w:t>
      </w:r>
      <w:r w:rsidR="00431BD5" w:rsidRPr="00431BD5">
        <w:rPr>
          <w:rFonts w:hint="eastAsia"/>
          <w:color w:val="000000" w:themeColor="text1"/>
          <w:sz w:val="24"/>
        </w:rPr>
        <w:t>B</w:t>
      </w:r>
      <w:r w:rsidR="00431BD5" w:rsidRPr="00431BD5">
        <w:rPr>
          <w:rFonts w:hint="eastAsia"/>
          <w:color w:val="000000" w:themeColor="text1"/>
          <w:sz w:val="24"/>
        </w:rPr>
        <w:t>超下根据触诊靶肿块提示的</w:t>
      </w:r>
      <w:r w:rsidR="00FF140F">
        <w:rPr>
          <w:rFonts w:hint="eastAsia"/>
          <w:color w:val="000000" w:themeColor="text1"/>
          <w:sz w:val="24"/>
        </w:rPr>
        <w:t>区域</w:t>
      </w:r>
      <w:r w:rsidR="00431BD5" w:rsidRPr="00431BD5">
        <w:rPr>
          <w:rFonts w:hint="eastAsia"/>
          <w:color w:val="000000" w:themeColor="text1"/>
          <w:sz w:val="24"/>
        </w:rPr>
        <w:t>，测量腺体最大厚度；</w:t>
      </w:r>
      <w:r w:rsidR="00FE1139">
        <w:rPr>
          <w:rFonts w:hint="eastAsia"/>
          <w:color w:val="000000" w:themeColor="text1"/>
          <w:sz w:val="24"/>
        </w:rPr>
        <w:t>记录异常</w:t>
      </w:r>
      <w:r w:rsidR="00FE1139">
        <w:rPr>
          <w:color w:val="000000" w:themeColor="text1"/>
          <w:sz w:val="24"/>
        </w:rPr>
        <w:t>情况（</w:t>
      </w:r>
      <w:r w:rsidR="00FE1139">
        <w:rPr>
          <w:rFonts w:hint="eastAsia"/>
          <w:color w:val="000000" w:themeColor="text1"/>
          <w:sz w:val="24"/>
        </w:rPr>
        <w:t>结节</w:t>
      </w:r>
      <w:r w:rsidR="00FE1139">
        <w:rPr>
          <w:color w:val="000000" w:themeColor="text1"/>
          <w:sz w:val="24"/>
        </w:rPr>
        <w:t>、</w:t>
      </w:r>
      <w:r w:rsidR="00FE1139">
        <w:rPr>
          <w:rFonts w:hint="eastAsia"/>
          <w:color w:val="000000" w:themeColor="text1"/>
          <w:sz w:val="24"/>
        </w:rPr>
        <w:t>结节样</w:t>
      </w:r>
      <w:r w:rsidR="00FE1139">
        <w:rPr>
          <w:color w:val="000000" w:themeColor="text1"/>
          <w:sz w:val="24"/>
        </w:rPr>
        <w:t>改变、导管扩张）</w:t>
      </w:r>
      <w:r w:rsidR="00FE1139">
        <w:rPr>
          <w:rFonts w:hint="eastAsia"/>
          <w:color w:val="000000" w:themeColor="text1"/>
          <w:sz w:val="24"/>
        </w:rPr>
        <w:t>：</w:t>
      </w:r>
      <w:r w:rsidR="00431BD5" w:rsidRPr="00431BD5">
        <w:rPr>
          <w:rFonts w:hint="eastAsia"/>
          <w:color w:val="000000" w:themeColor="text1"/>
          <w:sz w:val="24"/>
        </w:rPr>
        <w:t>如</w:t>
      </w:r>
      <w:r w:rsidR="00431BD5" w:rsidRPr="00431BD5">
        <w:rPr>
          <w:rFonts w:hint="eastAsia"/>
          <w:color w:val="000000" w:themeColor="text1"/>
          <w:sz w:val="24"/>
        </w:rPr>
        <w:t>B</w:t>
      </w:r>
      <w:r w:rsidR="00431BD5" w:rsidRPr="00431BD5">
        <w:rPr>
          <w:rFonts w:hint="eastAsia"/>
          <w:color w:val="000000" w:themeColor="text1"/>
          <w:sz w:val="24"/>
        </w:rPr>
        <w:t>超下存在结节，则额外收集结节</w:t>
      </w:r>
      <w:r w:rsidR="00431BD5">
        <w:rPr>
          <w:rFonts w:hint="eastAsia"/>
          <w:color w:val="000000" w:themeColor="text1"/>
          <w:sz w:val="24"/>
        </w:rPr>
        <w:t>的数目、最大</w:t>
      </w:r>
      <w:r w:rsidR="00CE4B3F">
        <w:rPr>
          <w:rFonts w:hint="eastAsia"/>
          <w:color w:val="000000" w:themeColor="text1"/>
          <w:sz w:val="24"/>
        </w:rPr>
        <w:t>结节</w:t>
      </w:r>
      <w:r w:rsidR="00CE4B3F">
        <w:rPr>
          <w:color w:val="000000" w:themeColor="text1"/>
          <w:sz w:val="24"/>
        </w:rPr>
        <w:t>大小</w:t>
      </w:r>
      <w:r>
        <w:rPr>
          <w:rFonts w:hint="eastAsia"/>
          <w:color w:val="000000" w:themeColor="text1"/>
          <w:sz w:val="24"/>
        </w:rPr>
        <w:t>。</w:t>
      </w:r>
      <w:r w:rsidR="00FE1139">
        <w:rPr>
          <w:rFonts w:hint="eastAsia"/>
          <w:color w:val="000000" w:themeColor="text1"/>
          <w:sz w:val="24"/>
        </w:rPr>
        <w:t>如</w:t>
      </w:r>
      <w:r w:rsidR="00FE1139">
        <w:rPr>
          <w:color w:val="000000" w:themeColor="text1"/>
          <w:sz w:val="24"/>
        </w:rPr>
        <w:t>导管</w:t>
      </w:r>
      <w:r w:rsidR="00FE1139">
        <w:rPr>
          <w:rFonts w:hint="eastAsia"/>
          <w:color w:val="000000" w:themeColor="text1"/>
          <w:sz w:val="24"/>
        </w:rPr>
        <w:t>扩张</w:t>
      </w:r>
      <w:r w:rsidR="00FE1139">
        <w:rPr>
          <w:color w:val="000000" w:themeColor="text1"/>
          <w:sz w:val="24"/>
        </w:rPr>
        <w:t>，则</w:t>
      </w:r>
      <w:r w:rsidR="00FE1139">
        <w:rPr>
          <w:rFonts w:hint="eastAsia"/>
          <w:color w:val="000000" w:themeColor="text1"/>
          <w:sz w:val="24"/>
        </w:rPr>
        <w:t>收集</w:t>
      </w:r>
      <w:r w:rsidR="00FE1139">
        <w:rPr>
          <w:color w:val="000000" w:themeColor="text1"/>
          <w:sz w:val="24"/>
        </w:rPr>
        <w:t>导管最大内径。</w:t>
      </w:r>
      <w:r w:rsidR="000C70AA">
        <w:rPr>
          <w:rFonts w:hint="eastAsia"/>
          <w:color w:val="000000" w:themeColor="text1"/>
          <w:sz w:val="24"/>
        </w:rPr>
        <w:t>以</w:t>
      </w:r>
      <w:r w:rsidR="000C70AA">
        <w:rPr>
          <w:rFonts w:hint="eastAsia"/>
          <w:color w:val="000000" w:themeColor="text1"/>
          <w:sz w:val="24"/>
        </w:rPr>
        <w:t>V2</w:t>
      </w:r>
      <w:r w:rsidR="000C70AA">
        <w:rPr>
          <w:rFonts w:hint="eastAsia"/>
          <w:color w:val="000000" w:themeColor="text1"/>
          <w:sz w:val="24"/>
        </w:rPr>
        <w:t>检查</w:t>
      </w:r>
      <w:r w:rsidR="000C70AA">
        <w:rPr>
          <w:color w:val="000000" w:themeColor="text1"/>
          <w:sz w:val="24"/>
        </w:rPr>
        <w:t>结果作为基线。</w:t>
      </w:r>
    </w:p>
    <w:p w14:paraId="6F740BC8" w14:textId="4A7E31A2" w:rsidR="000C70AA" w:rsidRPr="0032512F" w:rsidRDefault="000C70AA" w:rsidP="008A5D45">
      <w:pPr>
        <w:adjustRightInd w:val="0"/>
        <w:snapToGrid w:val="0"/>
        <w:spacing w:line="360" w:lineRule="auto"/>
        <w:outlineLvl w:val="2"/>
        <w:rPr>
          <w:b/>
          <w:color w:val="000000" w:themeColor="text1"/>
          <w:sz w:val="24"/>
        </w:rPr>
      </w:pPr>
      <w:r w:rsidRPr="0032512F">
        <w:rPr>
          <w:rFonts w:hint="eastAsia"/>
          <w:b/>
          <w:color w:val="000000" w:themeColor="text1"/>
          <w:sz w:val="24"/>
        </w:rPr>
        <w:t>8.1.</w:t>
      </w:r>
      <w:r w:rsidR="00D96183">
        <w:rPr>
          <w:b/>
          <w:color w:val="000000" w:themeColor="text1"/>
          <w:sz w:val="24"/>
        </w:rPr>
        <w:t>7</w:t>
      </w:r>
      <w:r w:rsidR="00D96183" w:rsidRPr="0032512F">
        <w:rPr>
          <w:rFonts w:hint="eastAsia"/>
          <w:b/>
          <w:color w:val="000000" w:themeColor="text1"/>
          <w:sz w:val="24"/>
        </w:rPr>
        <w:t xml:space="preserve"> </w:t>
      </w:r>
      <w:r w:rsidRPr="0032512F">
        <w:rPr>
          <w:rFonts w:hint="eastAsia"/>
          <w:b/>
          <w:color w:val="000000" w:themeColor="text1"/>
          <w:sz w:val="24"/>
        </w:rPr>
        <w:t>中医</w:t>
      </w:r>
      <w:r w:rsidRPr="0032512F">
        <w:rPr>
          <w:b/>
          <w:color w:val="000000" w:themeColor="text1"/>
          <w:sz w:val="24"/>
        </w:rPr>
        <w:t>证候评价</w:t>
      </w:r>
    </w:p>
    <w:p w14:paraId="2655CC47" w14:textId="507C3002" w:rsidR="000C70AA" w:rsidRDefault="000C70AA">
      <w:pPr>
        <w:adjustRightInd w:val="0"/>
        <w:snapToGrid w:val="0"/>
        <w:spacing w:line="360" w:lineRule="auto"/>
        <w:ind w:firstLineChars="200" w:firstLine="480"/>
        <w:rPr>
          <w:color w:val="000000" w:themeColor="text1"/>
          <w:sz w:val="24"/>
        </w:rPr>
      </w:pPr>
      <w:r w:rsidRPr="000C70AA">
        <w:rPr>
          <w:rFonts w:hint="eastAsia"/>
          <w:color w:val="000000" w:themeColor="text1"/>
          <w:sz w:val="24"/>
        </w:rPr>
        <w:t>采用中医证候评价量表</w:t>
      </w:r>
      <w:r>
        <w:rPr>
          <w:rFonts w:hint="eastAsia"/>
          <w:color w:val="000000" w:themeColor="text1"/>
          <w:sz w:val="24"/>
        </w:rPr>
        <w:t>（</w:t>
      </w:r>
      <w:r w:rsidRPr="00C07FE6">
        <w:rPr>
          <w:rFonts w:hint="eastAsia"/>
          <w:color w:val="000000" w:themeColor="text1"/>
          <w:sz w:val="24"/>
        </w:rPr>
        <w:t>见附件</w:t>
      </w:r>
      <w:r w:rsidR="0064351E">
        <w:rPr>
          <w:color w:val="000000" w:themeColor="text1"/>
          <w:sz w:val="24"/>
        </w:rPr>
        <w:t>3</w:t>
      </w:r>
      <w:r>
        <w:rPr>
          <w:rFonts w:hint="eastAsia"/>
          <w:color w:val="000000" w:themeColor="text1"/>
          <w:sz w:val="24"/>
        </w:rPr>
        <w:t>）</w:t>
      </w:r>
      <w:r w:rsidRPr="000C70AA">
        <w:rPr>
          <w:rFonts w:hint="eastAsia"/>
          <w:color w:val="000000" w:themeColor="text1"/>
          <w:sz w:val="24"/>
        </w:rPr>
        <w:t>，研究者于</w:t>
      </w:r>
      <w:r>
        <w:rPr>
          <w:rFonts w:hint="eastAsia"/>
          <w:color w:val="000000" w:themeColor="text1"/>
          <w:sz w:val="24"/>
        </w:rPr>
        <w:t>V2</w:t>
      </w:r>
      <w:r>
        <w:rPr>
          <w:color w:val="000000" w:themeColor="text1"/>
          <w:sz w:val="24"/>
        </w:rPr>
        <w:t>~V6</w:t>
      </w:r>
      <w:r w:rsidRPr="000C70AA">
        <w:rPr>
          <w:rFonts w:hint="eastAsia"/>
          <w:color w:val="000000" w:themeColor="text1"/>
          <w:sz w:val="24"/>
        </w:rPr>
        <w:t>进行评价，</w:t>
      </w:r>
      <w:r>
        <w:rPr>
          <w:rFonts w:hint="eastAsia"/>
          <w:color w:val="000000" w:themeColor="text1"/>
          <w:sz w:val="24"/>
        </w:rPr>
        <w:t>以</w:t>
      </w:r>
      <w:r>
        <w:rPr>
          <w:rFonts w:hint="eastAsia"/>
          <w:color w:val="000000" w:themeColor="text1"/>
          <w:sz w:val="24"/>
        </w:rPr>
        <w:t>V2</w:t>
      </w:r>
      <w:r>
        <w:rPr>
          <w:rFonts w:hint="eastAsia"/>
          <w:color w:val="000000" w:themeColor="text1"/>
          <w:sz w:val="24"/>
        </w:rPr>
        <w:t>评价</w:t>
      </w:r>
      <w:r>
        <w:rPr>
          <w:color w:val="000000" w:themeColor="text1"/>
          <w:sz w:val="24"/>
        </w:rPr>
        <w:t>结果作为基线。</w:t>
      </w:r>
      <w:r w:rsidRPr="000C70AA">
        <w:rPr>
          <w:rFonts w:hint="eastAsia"/>
          <w:color w:val="000000" w:themeColor="text1"/>
          <w:sz w:val="24"/>
        </w:rPr>
        <w:t>其中涉及乳腺疼痛（结合</w:t>
      </w:r>
      <w:r w:rsidRPr="000C70AA">
        <w:rPr>
          <w:rFonts w:hint="eastAsia"/>
          <w:color w:val="000000" w:themeColor="text1"/>
          <w:sz w:val="24"/>
        </w:rPr>
        <w:t>NRS</w:t>
      </w:r>
      <w:r w:rsidRPr="000C70AA">
        <w:rPr>
          <w:rFonts w:hint="eastAsia"/>
          <w:color w:val="000000" w:themeColor="text1"/>
          <w:sz w:val="24"/>
        </w:rPr>
        <w:t>日记卡信息、乳腺检查触痛情况和问诊进行收集）、触诊肿块评价（乳腺检查收集并记录）的信息，尽量使用已有的检查数据，不再重复评价</w:t>
      </w:r>
      <w:r>
        <w:rPr>
          <w:rFonts w:hint="eastAsia"/>
          <w:color w:val="000000" w:themeColor="text1"/>
          <w:sz w:val="24"/>
        </w:rPr>
        <w:t>；</w:t>
      </w:r>
      <w:r>
        <w:rPr>
          <w:color w:val="000000" w:themeColor="text1"/>
          <w:sz w:val="24"/>
        </w:rPr>
        <w:t>其他次症和舌脉</w:t>
      </w:r>
      <w:r>
        <w:rPr>
          <w:rFonts w:hint="eastAsia"/>
          <w:color w:val="000000" w:themeColor="text1"/>
          <w:sz w:val="24"/>
        </w:rPr>
        <w:t>由</w:t>
      </w:r>
      <w:r>
        <w:rPr>
          <w:color w:val="000000" w:themeColor="text1"/>
          <w:sz w:val="24"/>
        </w:rPr>
        <w:t>研究者结合</w:t>
      </w:r>
      <w:r>
        <w:rPr>
          <w:rFonts w:hint="eastAsia"/>
          <w:color w:val="000000" w:themeColor="text1"/>
          <w:sz w:val="24"/>
        </w:rPr>
        <w:t>四诊评价</w:t>
      </w:r>
      <w:r>
        <w:rPr>
          <w:color w:val="000000" w:themeColor="text1"/>
          <w:sz w:val="24"/>
        </w:rPr>
        <w:t>并记录</w:t>
      </w:r>
      <w:r>
        <w:rPr>
          <w:rFonts w:hint="eastAsia"/>
          <w:color w:val="000000" w:themeColor="text1"/>
          <w:sz w:val="24"/>
        </w:rPr>
        <w:t>。</w:t>
      </w:r>
      <w:r w:rsidR="006C3B32">
        <w:rPr>
          <w:rFonts w:hint="eastAsia"/>
          <w:color w:val="000000" w:themeColor="text1"/>
          <w:sz w:val="24"/>
        </w:rPr>
        <w:t>收集</w:t>
      </w:r>
      <w:r w:rsidR="006C3B32">
        <w:rPr>
          <w:color w:val="000000" w:themeColor="text1"/>
          <w:sz w:val="24"/>
        </w:rPr>
        <w:t>并计算中医证候总分及各单项</w:t>
      </w:r>
      <w:r w:rsidR="006C3B32">
        <w:rPr>
          <w:rFonts w:hint="eastAsia"/>
          <w:color w:val="000000" w:themeColor="text1"/>
          <w:sz w:val="24"/>
        </w:rPr>
        <w:t>（乳房</w:t>
      </w:r>
      <w:r w:rsidR="006C3B32">
        <w:rPr>
          <w:color w:val="000000" w:themeColor="text1"/>
          <w:sz w:val="24"/>
        </w:rPr>
        <w:t>疼痛、乳房肿块、</w:t>
      </w:r>
      <w:r w:rsidR="006C3B32" w:rsidRPr="006C3B32">
        <w:rPr>
          <w:rFonts w:hint="eastAsia"/>
          <w:color w:val="000000" w:themeColor="text1"/>
          <w:sz w:val="24"/>
        </w:rPr>
        <w:t>胸闷胁胀</w:t>
      </w:r>
      <w:r w:rsidR="006C3B32">
        <w:rPr>
          <w:rFonts w:hint="eastAsia"/>
          <w:color w:val="000000" w:themeColor="text1"/>
          <w:sz w:val="24"/>
        </w:rPr>
        <w:t>、</w:t>
      </w:r>
      <w:r w:rsidR="006C3B32" w:rsidRPr="006C3B32">
        <w:rPr>
          <w:rFonts w:hint="eastAsia"/>
          <w:color w:val="000000" w:themeColor="text1"/>
          <w:sz w:val="24"/>
        </w:rPr>
        <w:t>善郁易怒</w:t>
      </w:r>
      <w:r w:rsidR="006C3B32">
        <w:rPr>
          <w:rFonts w:hint="eastAsia"/>
          <w:color w:val="000000" w:themeColor="text1"/>
          <w:sz w:val="24"/>
        </w:rPr>
        <w:t>、</w:t>
      </w:r>
      <w:r w:rsidR="006C3B32" w:rsidRPr="006C3B32">
        <w:rPr>
          <w:rFonts w:hint="eastAsia"/>
          <w:color w:val="000000" w:themeColor="text1"/>
          <w:sz w:val="24"/>
        </w:rPr>
        <w:t>失眠多梦</w:t>
      </w:r>
      <w:r w:rsidR="006C3B32">
        <w:rPr>
          <w:rFonts w:hint="eastAsia"/>
          <w:color w:val="000000" w:themeColor="text1"/>
          <w:sz w:val="24"/>
        </w:rPr>
        <w:t>、</w:t>
      </w:r>
      <w:r w:rsidR="006C3B32" w:rsidRPr="006C3B32">
        <w:rPr>
          <w:rFonts w:hint="eastAsia"/>
          <w:color w:val="000000" w:themeColor="text1"/>
          <w:sz w:val="24"/>
        </w:rPr>
        <w:t>心烦口苦</w:t>
      </w:r>
      <w:r w:rsidR="006C3B32">
        <w:rPr>
          <w:rFonts w:hint="eastAsia"/>
          <w:color w:val="000000" w:themeColor="text1"/>
          <w:sz w:val="24"/>
        </w:rPr>
        <w:t>）分值</w:t>
      </w:r>
      <w:r w:rsidR="006C3B32">
        <w:rPr>
          <w:color w:val="000000" w:themeColor="text1"/>
          <w:sz w:val="24"/>
        </w:rPr>
        <w:t>。</w:t>
      </w:r>
    </w:p>
    <w:p w14:paraId="56FE5B1E" w14:textId="546DAF74" w:rsidR="006C3B32" w:rsidRPr="006B65DA" w:rsidRDefault="00437F79" w:rsidP="008A5D45">
      <w:pPr>
        <w:adjustRightInd w:val="0"/>
        <w:snapToGrid w:val="0"/>
        <w:spacing w:line="360" w:lineRule="auto"/>
        <w:ind w:firstLineChars="200" w:firstLine="480"/>
      </w:pPr>
      <w:r w:rsidRPr="008A5D45">
        <w:rPr>
          <w:rFonts w:hint="eastAsia"/>
          <w:color w:val="000000" w:themeColor="text1"/>
          <w:sz w:val="24"/>
        </w:rPr>
        <w:t>根据《中药新药临床研究指导原则》，制定中医证候疗效评价标准，通过证候积分总分计算减分率</w:t>
      </w:r>
      <w:r w:rsidR="006C3B32" w:rsidRPr="008A5D45">
        <w:rPr>
          <w:rFonts w:hint="eastAsia"/>
          <w:color w:val="000000" w:themeColor="text1"/>
          <w:sz w:val="24"/>
        </w:rPr>
        <w:t>，以判断临床</w:t>
      </w:r>
      <w:r w:rsidR="006C3B32">
        <w:rPr>
          <w:rFonts w:hint="eastAsia"/>
          <w:color w:val="000000" w:themeColor="text1"/>
          <w:sz w:val="24"/>
        </w:rPr>
        <w:t>证候</w:t>
      </w:r>
      <w:r w:rsidR="006C3B32" w:rsidRPr="008A5D45">
        <w:rPr>
          <w:rFonts w:hint="eastAsia"/>
          <w:color w:val="000000" w:themeColor="text1"/>
          <w:sz w:val="24"/>
        </w:rPr>
        <w:t>疗效</w:t>
      </w:r>
      <w:r w:rsidR="006C3B32">
        <w:rPr>
          <w:rFonts w:hint="eastAsia"/>
          <w:color w:val="000000" w:themeColor="text1"/>
          <w:sz w:val="24"/>
        </w:rPr>
        <w:t>，标准</w:t>
      </w:r>
      <w:r w:rsidR="006C3B32">
        <w:rPr>
          <w:color w:val="000000" w:themeColor="text1"/>
          <w:sz w:val="24"/>
        </w:rPr>
        <w:t>为</w:t>
      </w:r>
      <w:r w:rsidR="006C3B32">
        <w:rPr>
          <w:rFonts w:hint="eastAsia"/>
          <w:color w:val="000000" w:themeColor="text1"/>
          <w:sz w:val="24"/>
        </w:rPr>
        <w:t>：</w:t>
      </w:r>
    </w:p>
    <w:p w14:paraId="76FA749F" w14:textId="110DAAFC" w:rsidR="006C3B32" w:rsidRPr="006B65DA" w:rsidRDefault="006C3B32" w:rsidP="006C3B32">
      <w:pPr>
        <w:pStyle w:val="ad"/>
        <w:ind w:firstLine="480"/>
      </w:pPr>
      <w:r>
        <w:rPr>
          <w:rFonts w:hint="eastAsia"/>
        </w:rPr>
        <w:t>（</w:t>
      </w:r>
      <w:r>
        <w:rPr>
          <w:rFonts w:hint="eastAsia"/>
        </w:rPr>
        <w:t>1</w:t>
      </w:r>
      <w:r>
        <w:rPr>
          <w:rFonts w:hint="eastAsia"/>
        </w:rPr>
        <w:t>）治愈：证</w:t>
      </w:r>
      <w:r w:rsidRPr="006B65DA">
        <w:rPr>
          <w:rFonts w:hint="eastAsia"/>
        </w:rPr>
        <w:t>候积分减少</w:t>
      </w:r>
      <w:r w:rsidR="00AE3891" w:rsidRPr="0078029E">
        <w:t>≥</w:t>
      </w:r>
      <w:r w:rsidRPr="006B65DA">
        <w:rPr>
          <w:rFonts w:hint="eastAsia"/>
        </w:rPr>
        <w:t>90%</w:t>
      </w:r>
    </w:p>
    <w:p w14:paraId="0158F918" w14:textId="48EABCA1" w:rsidR="006C3B32" w:rsidRPr="006B65DA" w:rsidRDefault="006C3B32" w:rsidP="006C3B32">
      <w:pPr>
        <w:pStyle w:val="ad"/>
        <w:ind w:firstLine="480"/>
      </w:pPr>
      <w:r>
        <w:rPr>
          <w:rFonts w:hint="eastAsia"/>
        </w:rPr>
        <w:t>（</w:t>
      </w:r>
      <w:r>
        <w:rPr>
          <w:rFonts w:hint="eastAsia"/>
        </w:rPr>
        <w:t>2</w:t>
      </w:r>
      <w:r>
        <w:rPr>
          <w:rFonts w:hint="eastAsia"/>
        </w:rPr>
        <w:t>）</w:t>
      </w:r>
      <w:r w:rsidRPr="006B65DA">
        <w:rPr>
          <w:rFonts w:hint="eastAsia"/>
        </w:rPr>
        <w:t>显效：</w:t>
      </w:r>
      <w:r>
        <w:rPr>
          <w:rFonts w:hint="eastAsia"/>
        </w:rPr>
        <w:t>证</w:t>
      </w:r>
      <w:r w:rsidRPr="006B65DA">
        <w:rPr>
          <w:rFonts w:hint="eastAsia"/>
        </w:rPr>
        <w:t>候积分减少</w:t>
      </w:r>
      <w:r w:rsidR="00AE3891" w:rsidRPr="00C02E5D">
        <w:t>≥</w:t>
      </w:r>
      <w:r w:rsidRPr="006B65DA">
        <w:rPr>
          <w:rFonts w:hint="eastAsia"/>
        </w:rPr>
        <w:t>70%</w:t>
      </w:r>
      <w:r>
        <w:rPr>
          <w:rFonts w:hint="eastAsia"/>
        </w:rPr>
        <w:t>，</w:t>
      </w:r>
      <w:r>
        <w:t>小于</w:t>
      </w:r>
      <w:r>
        <w:rPr>
          <w:rFonts w:hint="eastAsia"/>
        </w:rPr>
        <w:t>90</w:t>
      </w:r>
      <w:r>
        <w:t>%</w:t>
      </w:r>
    </w:p>
    <w:p w14:paraId="4D58AE9D" w14:textId="38EBB448" w:rsidR="006C3B32" w:rsidRPr="006B65DA" w:rsidRDefault="006C3B32" w:rsidP="006C3B32">
      <w:pPr>
        <w:pStyle w:val="ad"/>
        <w:ind w:firstLine="480"/>
      </w:pPr>
      <w:r>
        <w:rPr>
          <w:rFonts w:hint="eastAsia"/>
        </w:rPr>
        <w:t>（</w:t>
      </w:r>
      <w:r>
        <w:rPr>
          <w:rFonts w:hint="eastAsia"/>
        </w:rPr>
        <w:t>3</w:t>
      </w:r>
      <w:r>
        <w:rPr>
          <w:rFonts w:hint="eastAsia"/>
        </w:rPr>
        <w:t>）</w:t>
      </w:r>
      <w:r w:rsidRPr="006B65DA">
        <w:rPr>
          <w:rFonts w:hint="eastAsia"/>
        </w:rPr>
        <w:t>有效：</w:t>
      </w:r>
      <w:r>
        <w:rPr>
          <w:rFonts w:hint="eastAsia"/>
        </w:rPr>
        <w:t>证</w:t>
      </w:r>
      <w:r w:rsidRPr="006B65DA">
        <w:rPr>
          <w:rFonts w:hint="eastAsia"/>
        </w:rPr>
        <w:t>候积分减少</w:t>
      </w:r>
      <w:r w:rsidR="00AE3891" w:rsidRPr="0078029E">
        <w:t>≥</w:t>
      </w:r>
      <w:r w:rsidRPr="006B65DA">
        <w:rPr>
          <w:rFonts w:hint="eastAsia"/>
        </w:rPr>
        <w:t>30%</w:t>
      </w:r>
      <w:r>
        <w:rPr>
          <w:rFonts w:hint="eastAsia"/>
        </w:rPr>
        <w:t>，</w:t>
      </w:r>
      <w:r>
        <w:t>小于</w:t>
      </w:r>
      <w:r>
        <w:rPr>
          <w:rFonts w:hint="eastAsia"/>
        </w:rPr>
        <w:t>70</w:t>
      </w:r>
      <w:r>
        <w:t>%</w:t>
      </w:r>
    </w:p>
    <w:p w14:paraId="5E2F8CE9" w14:textId="77777777" w:rsidR="006C3B32" w:rsidRPr="006B65DA" w:rsidRDefault="006C3B32" w:rsidP="006C3B32">
      <w:pPr>
        <w:pStyle w:val="ad"/>
        <w:ind w:firstLine="480"/>
      </w:pPr>
      <w:r>
        <w:rPr>
          <w:rFonts w:hint="eastAsia"/>
        </w:rPr>
        <w:t>（</w:t>
      </w:r>
      <w:r>
        <w:rPr>
          <w:rFonts w:hint="eastAsia"/>
        </w:rPr>
        <w:t>4</w:t>
      </w:r>
      <w:r>
        <w:rPr>
          <w:rFonts w:hint="eastAsia"/>
        </w:rPr>
        <w:t>）</w:t>
      </w:r>
      <w:r w:rsidRPr="006B65DA">
        <w:rPr>
          <w:rFonts w:hint="eastAsia"/>
        </w:rPr>
        <w:t>无效：</w:t>
      </w:r>
      <w:r>
        <w:rPr>
          <w:rFonts w:hint="eastAsia"/>
        </w:rPr>
        <w:t>证</w:t>
      </w:r>
      <w:r w:rsidRPr="006B65DA">
        <w:rPr>
          <w:rFonts w:hint="eastAsia"/>
        </w:rPr>
        <w:t>候积分减少</w:t>
      </w:r>
      <w:r w:rsidRPr="006B65DA">
        <w:rPr>
          <w:rFonts w:hint="eastAsia"/>
        </w:rPr>
        <w:t>&lt;30%</w:t>
      </w:r>
      <w:r>
        <w:rPr>
          <w:rFonts w:hint="eastAsia"/>
        </w:rPr>
        <w:t>。</w:t>
      </w:r>
    </w:p>
    <w:p w14:paraId="5FBF80F3" w14:textId="14752EF4" w:rsidR="00437F79" w:rsidRPr="008A5D45" w:rsidRDefault="006C3B32" w:rsidP="008A5D45">
      <w:pPr>
        <w:pStyle w:val="ad"/>
        <w:ind w:firstLine="480"/>
        <w:rPr>
          <w:color w:val="000000" w:themeColor="text1"/>
        </w:rPr>
      </w:pPr>
      <w:r w:rsidRPr="006B65DA">
        <w:rPr>
          <w:rFonts w:hint="eastAsia"/>
        </w:rPr>
        <w:t>注：计算公式为：</w:t>
      </w:r>
      <w:r w:rsidRPr="006B65DA">
        <w:rPr>
          <w:rFonts w:hint="eastAsia"/>
        </w:rPr>
        <w:t>[</w:t>
      </w:r>
      <w:r w:rsidRPr="006B65DA">
        <w:rPr>
          <w:rFonts w:hint="eastAsia"/>
        </w:rPr>
        <w:t>（治疗前</w:t>
      </w:r>
      <w:r>
        <w:rPr>
          <w:rFonts w:hint="eastAsia"/>
        </w:rPr>
        <w:t>证</w:t>
      </w:r>
      <w:r w:rsidRPr="006B65DA">
        <w:rPr>
          <w:rFonts w:hint="eastAsia"/>
        </w:rPr>
        <w:t>候积分－治疗后</w:t>
      </w:r>
      <w:r>
        <w:rPr>
          <w:rFonts w:hint="eastAsia"/>
        </w:rPr>
        <w:t>证</w:t>
      </w:r>
      <w:r w:rsidRPr="006B65DA">
        <w:rPr>
          <w:rFonts w:hint="eastAsia"/>
        </w:rPr>
        <w:t>候积分）÷治疗前</w:t>
      </w:r>
      <w:r>
        <w:rPr>
          <w:rFonts w:hint="eastAsia"/>
        </w:rPr>
        <w:t>证</w:t>
      </w:r>
      <w:r w:rsidRPr="006B65DA">
        <w:rPr>
          <w:rFonts w:hint="eastAsia"/>
        </w:rPr>
        <w:t>候积分</w:t>
      </w:r>
      <w:r w:rsidRPr="006B65DA">
        <w:rPr>
          <w:rFonts w:hint="eastAsia"/>
        </w:rPr>
        <w:t>]</w:t>
      </w:r>
      <w:r w:rsidRPr="006B65DA">
        <w:rPr>
          <w:rFonts w:hint="eastAsia"/>
        </w:rPr>
        <w:t>×</w:t>
      </w:r>
      <w:r w:rsidRPr="006B65DA">
        <w:rPr>
          <w:rFonts w:hint="eastAsia"/>
        </w:rPr>
        <w:t>100%</w:t>
      </w:r>
      <w:r w:rsidR="00437F79" w:rsidRPr="008A5D45">
        <w:rPr>
          <w:rFonts w:hint="eastAsia"/>
          <w:color w:val="000000" w:themeColor="text1"/>
        </w:rPr>
        <w:t>。</w:t>
      </w:r>
    </w:p>
    <w:p w14:paraId="67CDD42F" w14:textId="12D923A0" w:rsidR="00997D6A" w:rsidRPr="00E91C34" w:rsidRDefault="00997D6A" w:rsidP="00997D6A">
      <w:pPr>
        <w:keepNext/>
        <w:widowControl/>
        <w:topLinePunct/>
        <w:adjustRightInd w:val="0"/>
        <w:snapToGrid w:val="0"/>
        <w:spacing w:line="360" w:lineRule="auto"/>
        <w:jc w:val="left"/>
        <w:outlineLvl w:val="1"/>
        <w:rPr>
          <w:b/>
          <w:color w:val="000000" w:themeColor="text1"/>
          <w:sz w:val="24"/>
        </w:rPr>
      </w:pPr>
      <w:bookmarkStart w:id="387" w:name="_Toc11266875"/>
      <w:r w:rsidRPr="00E91C34">
        <w:rPr>
          <w:b/>
          <w:color w:val="000000" w:themeColor="text1"/>
          <w:sz w:val="24"/>
        </w:rPr>
        <w:t>8.2</w:t>
      </w:r>
      <w:r w:rsidR="00EC57FB">
        <w:rPr>
          <w:b/>
          <w:color w:val="000000" w:themeColor="text1"/>
          <w:sz w:val="24"/>
        </w:rPr>
        <w:t xml:space="preserve"> </w:t>
      </w:r>
      <w:r w:rsidRPr="00E91C34">
        <w:rPr>
          <w:b/>
          <w:color w:val="000000" w:themeColor="text1"/>
          <w:sz w:val="24"/>
        </w:rPr>
        <w:t>安全性</w:t>
      </w:r>
      <w:r w:rsidR="006C3B32">
        <w:rPr>
          <w:rFonts w:hint="eastAsia"/>
          <w:b/>
          <w:color w:val="000000" w:themeColor="text1"/>
          <w:sz w:val="24"/>
        </w:rPr>
        <w:t>评价</w:t>
      </w:r>
      <w:r w:rsidRPr="00E91C34">
        <w:rPr>
          <w:b/>
          <w:color w:val="000000" w:themeColor="text1"/>
          <w:sz w:val="24"/>
        </w:rPr>
        <w:t>指标</w:t>
      </w:r>
      <w:bookmarkEnd w:id="387"/>
    </w:p>
    <w:p w14:paraId="5E520456" w14:textId="2F387D7A" w:rsidR="00997D6A" w:rsidRPr="00E91C34" w:rsidRDefault="00997D6A" w:rsidP="00997D6A">
      <w:pPr>
        <w:pStyle w:val="a6"/>
        <w:numPr>
          <w:ilvl w:val="0"/>
          <w:numId w:val="21"/>
        </w:numPr>
        <w:topLinePunct/>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不良事件</w:t>
      </w:r>
      <w:r w:rsidR="006C3B32">
        <w:rPr>
          <w:rFonts w:ascii="Times New Roman" w:hAnsi="Times New Roman" w:hint="eastAsia"/>
          <w:color w:val="000000" w:themeColor="text1"/>
          <w:sz w:val="24"/>
        </w:rPr>
        <w:t>/</w:t>
      </w:r>
      <w:r w:rsidR="006C3B32">
        <w:rPr>
          <w:rFonts w:ascii="Times New Roman" w:hAnsi="Times New Roman" w:hint="eastAsia"/>
          <w:color w:val="000000" w:themeColor="text1"/>
          <w:sz w:val="24"/>
        </w:rPr>
        <w:t>不良反应</w:t>
      </w:r>
      <w:r w:rsidR="006C3B32" w:rsidRPr="00E91C34">
        <w:rPr>
          <w:rFonts w:ascii="Times New Roman" w:hAnsi="Times New Roman"/>
          <w:color w:val="000000" w:themeColor="text1"/>
          <w:sz w:val="24"/>
        </w:rPr>
        <w:t>发生</w:t>
      </w:r>
      <w:r w:rsidR="006C3B32">
        <w:rPr>
          <w:rFonts w:ascii="Times New Roman" w:hAnsi="Times New Roman" w:hint="eastAsia"/>
          <w:color w:val="000000" w:themeColor="text1"/>
          <w:sz w:val="24"/>
        </w:rPr>
        <w:t>情况</w:t>
      </w:r>
      <w:r w:rsidRPr="00E91C34">
        <w:rPr>
          <w:rFonts w:ascii="Times New Roman" w:hAnsi="Times New Roman"/>
          <w:color w:val="000000" w:themeColor="text1"/>
          <w:sz w:val="24"/>
        </w:rPr>
        <w:t>；</w:t>
      </w:r>
    </w:p>
    <w:p w14:paraId="0B7D3B5A" w14:textId="36FBF78D" w:rsidR="00997D6A" w:rsidRPr="00E91C34" w:rsidRDefault="00997D6A" w:rsidP="00997D6A">
      <w:pPr>
        <w:pStyle w:val="a6"/>
        <w:numPr>
          <w:ilvl w:val="0"/>
          <w:numId w:val="21"/>
        </w:numPr>
        <w:topLinePunct/>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lastRenderedPageBreak/>
        <w:t>实验室检查：进行的肝、肾功能、血常规、尿常规、便常规</w:t>
      </w:r>
      <w:r w:rsidR="00437F79">
        <w:rPr>
          <w:rFonts w:ascii="Times New Roman" w:hAnsi="Times New Roman" w:hint="eastAsia"/>
          <w:color w:val="000000" w:themeColor="text1"/>
          <w:sz w:val="24"/>
        </w:rPr>
        <w:t>、</w:t>
      </w:r>
      <w:r w:rsidR="00E118A0">
        <w:rPr>
          <w:rFonts w:ascii="Times New Roman" w:hAnsi="Times New Roman"/>
          <w:color w:val="000000" w:themeColor="text1"/>
          <w:sz w:val="24"/>
        </w:rPr>
        <w:t>性激素检测</w:t>
      </w:r>
      <w:r w:rsidR="00437F79">
        <w:rPr>
          <w:rFonts w:ascii="Times New Roman" w:hAnsi="Times New Roman" w:hint="eastAsia"/>
          <w:color w:val="000000" w:themeColor="text1"/>
          <w:sz w:val="24"/>
        </w:rPr>
        <w:t>；</w:t>
      </w:r>
    </w:p>
    <w:p w14:paraId="5E5A9295" w14:textId="25328EAF" w:rsidR="00997D6A" w:rsidRPr="00E91C34" w:rsidRDefault="00997D6A" w:rsidP="00997D6A">
      <w:pPr>
        <w:pStyle w:val="a6"/>
        <w:numPr>
          <w:ilvl w:val="0"/>
          <w:numId w:val="21"/>
        </w:numPr>
        <w:topLinePunct/>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生命体征检查；</w:t>
      </w:r>
    </w:p>
    <w:p w14:paraId="53B64262" w14:textId="60654B41" w:rsidR="00997D6A" w:rsidRDefault="00997D6A" w:rsidP="00997D6A">
      <w:pPr>
        <w:pStyle w:val="a6"/>
        <w:numPr>
          <w:ilvl w:val="0"/>
          <w:numId w:val="21"/>
        </w:numPr>
        <w:topLinePunct/>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心电图检查；</w:t>
      </w:r>
    </w:p>
    <w:p w14:paraId="7366EAAF" w14:textId="38AA8795" w:rsidR="00437F79" w:rsidRPr="00E91C34" w:rsidRDefault="00437F79" w:rsidP="00997D6A">
      <w:pPr>
        <w:pStyle w:val="a6"/>
        <w:numPr>
          <w:ilvl w:val="0"/>
          <w:numId w:val="21"/>
        </w:numPr>
        <w:topLinePunct/>
        <w:adjustRightInd w:val="0"/>
        <w:snapToGrid w:val="0"/>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月经状况（月经</w:t>
      </w:r>
      <w:r>
        <w:rPr>
          <w:rFonts w:ascii="Times New Roman" w:hAnsi="Times New Roman"/>
          <w:color w:val="000000" w:themeColor="text1"/>
          <w:sz w:val="24"/>
        </w:rPr>
        <w:t>周期、经期、</w:t>
      </w:r>
      <w:r>
        <w:rPr>
          <w:rFonts w:ascii="Times New Roman" w:hAnsi="Times New Roman" w:hint="eastAsia"/>
          <w:color w:val="000000" w:themeColor="text1"/>
          <w:sz w:val="24"/>
        </w:rPr>
        <w:t>月经量、颜色、是否有血块）；</w:t>
      </w:r>
    </w:p>
    <w:p w14:paraId="121D84CB" w14:textId="30441F57" w:rsidR="00997D6A" w:rsidRPr="001D44F1" w:rsidRDefault="00997D6A" w:rsidP="001D44F1">
      <w:pPr>
        <w:pStyle w:val="a6"/>
        <w:numPr>
          <w:ilvl w:val="0"/>
          <w:numId w:val="21"/>
        </w:numPr>
        <w:topLinePunct/>
        <w:adjustRightInd w:val="0"/>
        <w:snapToGrid w:val="0"/>
        <w:spacing w:line="360" w:lineRule="auto"/>
        <w:ind w:left="0" w:firstLine="480"/>
        <w:rPr>
          <w:rFonts w:ascii="Times New Roman" w:hAnsi="Times New Roman"/>
          <w:color w:val="000000" w:themeColor="text1"/>
          <w:sz w:val="24"/>
        </w:rPr>
      </w:pPr>
      <w:r w:rsidRPr="00E91C34">
        <w:rPr>
          <w:rFonts w:ascii="Times New Roman" w:hAnsi="Times New Roman"/>
          <w:color w:val="000000" w:themeColor="text1"/>
          <w:sz w:val="24"/>
        </w:rPr>
        <w:t>BI-RADS</w:t>
      </w:r>
      <w:r w:rsidRPr="00E91C34">
        <w:rPr>
          <w:rFonts w:ascii="Times New Roman" w:hAnsi="Times New Roman"/>
          <w:color w:val="000000" w:themeColor="text1"/>
          <w:sz w:val="24"/>
        </w:rPr>
        <w:t>分级评估</w:t>
      </w:r>
      <w:r w:rsidR="00437F79">
        <w:rPr>
          <w:rFonts w:ascii="Times New Roman" w:hAnsi="Times New Roman" w:hint="eastAsia"/>
          <w:color w:val="000000" w:themeColor="text1"/>
          <w:sz w:val="24"/>
        </w:rPr>
        <w:t>。</w:t>
      </w:r>
    </w:p>
    <w:p w14:paraId="71980C22" w14:textId="3AC585ED" w:rsidR="0046062F" w:rsidRPr="00E91C34" w:rsidRDefault="0046062F" w:rsidP="008A5D45">
      <w:pPr>
        <w:numPr>
          <w:ilvl w:val="3"/>
          <w:numId w:val="2"/>
        </w:numPr>
        <w:topLinePunct/>
        <w:adjustRightInd w:val="0"/>
        <w:snapToGrid w:val="0"/>
        <w:spacing w:line="360" w:lineRule="auto"/>
        <w:jc w:val="left"/>
        <w:outlineLvl w:val="0"/>
        <w:rPr>
          <w:b/>
          <w:color w:val="000000" w:themeColor="text1"/>
          <w:sz w:val="28"/>
        </w:rPr>
      </w:pPr>
      <w:bookmarkStart w:id="388" w:name="_Toc522869936"/>
      <w:bookmarkStart w:id="389" w:name="_Toc11266876"/>
      <w:r w:rsidRPr="00E91C34">
        <w:rPr>
          <w:b/>
          <w:color w:val="000000" w:themeColor="text1"/>
          <w:sz w:val="28"/>
        </w:rPr>
        <w:t>不良事件与严重不良事件</w:t>
      </w:r>
      <w:bookmarkEnd w:id="388"/>
      <w:bookmarkEnd w:id="389"/>
    </w:p>
    <w:p w14:paraId="4515C2B2" w14:textId="6066E3A6" w:rsidR="006C6BC6" w:rsidRPr="0032512F" w:rsidRDefault="006C6BC6" w:rsidP="0032512F">
      <w:pPr>
        <w:keepNext/>
        <w:widowControl/>
        <w:topLinePunct/>
        <w:adjustRightInd w:val="0"/>
        <w:snapToGrid w:val="0"/>
        <w:spacing w:line="360" w:lineRule="auto"/>
        <w:jc w:val="left"/>
        <w:outlineLvl w:val="1"/>
        <w:rPr>
          <w:b/>
          <w:color w:val="000000" w:themeColor="text1"/>
          <w:sz w:val="24"/>
        </w:rPr>
      </w:pPr>
      <w:bookmarkStart w:id="390" w:name="_Toc309820347"/>
      <w:bookmarkStart w:id="391" w:name="_Toc371973036"/>
      <w:bookmarkStart w:id="392" w:name="_Toc418546490"/>
      <w:bookmarkStart w:id="393" w:name="_Toc456044412"/>
      <w:bookmarkStart w:id="394" w:name="_Toc459109111"/>
      <w:bookmarkStart w:id="395" w:name="_Toc529186885"/>
      <w:bookmarkStart w:id="396" w:name="_Toc11266877"/>
      <w:r w:rsidRPr="0032512F">
        <w:rPr>
          <w:b/>
          <w:color w:val="000000" w:themeColor="text1"/>
          <w:sz w:val="24"/>
        </w:rPr>
        <w:t xml:space="preserve">9.1 </w:t>
      </w:r>
      <w:r w:rsidRPr="0032512F">
        <w:rPr>
          <w:b/>
          <w:color w:val="000000" w:themeColor="text1"/>
          <w:sz w:val="24"/>
        </w:rPr>
        <w:t>不良事件定义</w:t>
      </w:r>
      <w:bookmarkEnd w:id="390"/>
      <w:bookmarkEnd w:id="391"/>
      <w:bookmarkEnd w:id="392"/>
      <w:bookmarkEnd w:id="393"/>
      <w:bookmarkEnd w:id="394"/>
      <w:bookmarkEnd w:id="395"/>
      <w:bookmarkEnd w:id="396"/>
    </w:p>
    <w:p w14:paraId="6EDAFD47" w14:textId="61FBF76C" w:rsidR="006C6BC6" w:rsidRPr="00C742CB" w:rsidRDefault="006C6BC6" w:rsidP="006C6BC6">
      <w:pPr>
        <w:topLinePunct/>
        <w:adjustRightInd w:val="0"/>
        <w:snapToGrid w:val="0"/>
        <w:spacing w:line="360" w:lineRule="auto"/>
        <w:ind w:firstLineChars="200" w:firstLine="480"/>
        <w:rPr>
          <w:sz w:val="24"/>
        </w:rPr>
      </w:pPr>
      <w:bookmarkStart w:id="397" w:name="_Toc281402967"/>
      <w:bookmarkStart w:id="398" w:name="_Toc281510006"/>
      <w:bookmarkStart w:id="399" w:name="_Toc282418155"/>
      <w:bookmarkStart w:id="400" w:name="_Toc282548150"/>
      <w:r w:rsidRPr="00C742CB">
        <w:rPr>
          <w:sz w:val="24"/>
        </w:rPr>
        <w:t>不良事件是指自受试者签署知情同意书</w:t>
      </w:r>
      <w:del w:id="401" w:author="李红丽" w:date="2020-06-04T09:29:00Z">
        <w:r w:rsidRPr="00C742CB" w:rsidDel="0087574A">
          <w:rPr>
            <w:sz w:val="24"/>
          </w:rPr>
          <w:delText>并</w:delText>
        </w:r>
        <w:r w:rsidDel="0087574A">
          <w:rPr>
            <w:rFonts w:hint="eastAsia"/>
            <w:sz w:val="24"/>
          </w:rPr>
          <w:delText>随机</w:delText>
        </w:r>
      </w:del>
      <w:r w:rsidRPr="00C742CB">
        <w:rPr>
          <w:sz w:val="24"/>
        </w:rPr>
        <w:t>开始至试验结束，发生的任何不良的事件，无论与试验药物是否有因果关系。</w:t>
      </w:r>
      <w:bookmarkEnd w:id="397"/>
      <w:bookmarkEnd w:id="398"/>
      <w:bookmarkEnd w:id="399"/>
      <w:bookmarkEnd w:id="400"/>
      <w:r w:rsidRPr="00C742CB">
        <w:rPr>
          <w:sz w:val="24"/>
        </w:rPr>
        <w:t>受试者在试验筛选期已有的症状</w:t>
      </w:r>
      <w:r w:rsidRPr="00C742CB">
        <w:rPr>
          <w:sz w:val="24"/>
        </w:rPr>
        <w:t>/</w:t>
      </w:r>
      <w:r w:rsidRPr="00C742CB">
        <w:rPr>
          <w:sz w:val="24"/>
        </w:rPr>
        <w:t>体征在进入试验后无加重则不作为不良事件报告。但试验期间一旦恶化，则应作为不良事件予以记录。不良事件包括但不仅限于以下几种：</w:t>
      </w:r>
    </w:p>
    <w:p w14:paraId="62338C18" w14:textId="3F4CE039" w:rsidR="006C6BC6" w:rsidRPr="008A5D45" w:rsidRDefault="006C6BC6" w:rsidP="008A5D45">
      <w:pPr>
        <w:pStyle w:val="a6"/>
        <w:numPr>
          <w:ilvl w:val="0"/>
          <w:numId w:val="66"/>
        </w:numPr>
        <w:topLinePunct/>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hint="eastAsia"/>
          <w:color w:val="000000" w:themeColor="text1"/>
          <w:sz w:val="24"/>
        </w:rPr>
        <w:t>有临床意义的异常实验室检查结果；</w:t>
      </w:r>
    </w:p>
    <w:p w14:paraId="6E9265EF" w14:textId="77777777" w:rsidR="006C6BC6" w:rsidRPr="008A5D45" w:rsidRDefault="006C6BC6" w:rsidP="008A5D45">
      <w:pPr>
        <w:pStyle w:val="a6"/>
        <w:numPr>
          <w:ilvl w:val="0"/>
          <w:numId w:val="66"/>
        </w:numPr>
        <w:topLinePunct/>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hint="eastAsia"/>
          <w:color w:val="000000" w:themeColor="text1"/>
          <w:sz w:val="24"/>
        </w:rPr>
        <w:t>有临床意义的症状和体征；</w:t>
      </w:r>
    </w:p>
    <w:p w14:paraId="015D6D47" w14:textId="77777777" w:rsidR="006C6BC6" w:rsidRPr="008A5D45" w:rsidRDefault="006C6BC6" w:rsidP="008A5D45">
      <w:pPr>
        <w:pStyle w:val="a6"/>
        <w:numPr>
          <w:ilvl w:val="0"/>
          <w:numId w:val="66"/>
        </w:numPr>
        <w:topLinePunct/>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hint="eastAsia"/>
          <w:color w:val="000000" w:themeColor="text1"/>
          <w:sz w:val="24"/>
        </w:rPr>
        <w:t>临床诊断为疾病；</w:t>
      </w:r>
    </w:p>
    <w:p w14:paraId="7835DC2F" w14:textId="77777777" w:rsidR="006C6BC6" w:rsidRPr="008A5D45" w:rsidRDefault="006C6BC6" w:rsidP="008A5D45">
      <w:pPr>
        <w:pStyle w:val="a6"/>
        <w:numPr>
          <w:ilvl w:val="0"/>
          <w:numId w:val="66"/>
        </w:numPr>
        <w:topLinePunct/>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hint="eastAsia"/>
          <w:color w:val="000000" w:themeColor="text1"/>
          <w:sz w:val="24"/>
        </w:rPr>
        <w:t>过敏。</w:t>
      </w:r>
    </w:p>
    <w:p w14:paraId="454CFB66" w14:textId="3B7C8096" w:rsidR="006C6BC6" w:rsidRPr="0032512F" w:rsidRDefault="006C6BC6" w:rsidP="0032512F">
      <w:pPr>
        <w:keepNext/>
        <w:widowControl/>
        <w:topLinePunct/>
        <w:adjustRightInd w:val="0"/>
        <w:snapToGrid w:val="0"/>
        <w:spacing w:line="360" w:lineRule="auto"/>
        <w:jc w:val="left"/>
        <w:outlineLvl w:val="1"/>
        <w:rPr>
          <w:b/>
          <w:color w:val="000000" w:themeColor="text1"/>
          <w:sz w:val="24"/>
        </w:rPr>
      </w:pPr>
      <w:bookmarkStart w:id="402" w:name="_Toc462311277"/>
      <w:bookmarkStart w:id="403" w:name="_Toc529186886"/>
      <w:bookmarkStart w:id="404" w:name="_Toc11266878"/>
      <w:r w:rsidRPr="0032512F">
        <w:rPr>
          <w:b/>
          <w:color w:val="000000" w:themeColor="text1"/>
          <w:sz w:val="24"/>
        </w:rPr>
        <w:t xml:space="preserve">9.2 </w:t>
      </w:r>
      <w:r w:rsidR="00206C3C" w:rsidRPr="0032512F">
        <w:rPr>
          <w:b/>
          <w:color w:val="000000" w:themeColor="text1"/>
          <w:sz w:val="24"/>
        </w:rPr>
        <w:t>不良</w:t>
      </w:r>
      <w:r w:rsidR="00206C3C">
        <w:rPr>
          <w:rFonts w:hint="eastAsia"/>
          <w:b/>
          <w:color w:val="000000" w:themeColor="text1"/>
          <w:sz w:val="24"/>
        </w:rPr>
        <w:t>事件</w:t>
      </w:r>
      <w:r w:rsidRPr="0032512F">
        <w:rPr>
          <w:b/>
          <w:color w:val="000000" w:themeColor="text1"/>
          <w:sz w:val="24"/>
        </w:rPr>
        <w:t>严重程度判定标准</w:t>
      </w:r>
      <w:bookmarkEnd w:id="402"/>
      <w:bookmarkEnd w:id="403"/>
      <w:bookmarkEnd w:id="404"/>
    </w:p>
    <w:p w14:paraId="355554E4" w14:textId="77777777" w:rsidR="006C6BC6" w:rsidRPr="006F02D5" w:rsidRDefault="006C6BC6" w:rsidP="006C6BC6">
      <w:pPr>
        <w:adjustRightInd w:val="0"/>
        <w:snapToGrid w:val="0"/>
        <w:spacing w:line="360" w:lineRule="auto"/>
        <w:ind w:firstLineChars="200" w:firstLine="480"/>
        <w:rPr>
          <w:sz w:val="24"/>
          <w:szCs w:val="20"/>
        </w:rPr>
      </w:pPr>
      <w:r w:rsidRPr="006F02D5">
        <w:rPr>
          <w:sz w:val="24"/>
          <w:szCs w:val="20"/>
        </w:rPr>
        <w:t>试验过程中发生的所有不良事件均依据</w:t>
      </w:r>
      <w:r w:rsidRPr="006F02D5">
        <w:rPr>
          <w:sz w:val="24"/>
          <w:szCs w:val="20"/>
        </w:rPr>
        <w:t xml:space="preserve">NCI CTCAE </w:t>
      </w:r>
      <w:r>
        <w:rPr>
          <w:rFonts w:hint="eastAsia"/>
          <w:sz w:val="24"/>
          <w:szCs w:val="20"/>
        </w:rPr>
        <w:t>5</w:t>
      </w:r>
      <w:r>
        <w:rPr>
          <w:sz w:val="24"/>
          <w:szCs w:val="20"/>
        </w:rPr>
        <w:t>.0</w:t>
      </w:r>
      <w:r w:rsidRPr="006F02D5">
        <w:rPr>
          <w:sz w:val="24"/>
          <w:szCs w:val="20"/>
        </w:rPr>
        <w:t>进行严重程度判定。</w:t>
      </w:r>
    </w:p>
    <w:p w14:paraId="25A68AB1" w14:textId="77777777" w:rsidR="006C6BC6" w:rsidRPr="008A5D45" w:rsidRDefault="006C6BC6" w:rsidP="008A5D45">
      <w:pPr>
        <w:pStyle w:val="a6"/>
        <w:numPr>
          <w:ilvl w:val="0"/>
          <w:numId w:val="67"/>
        </w:numPr>
        <w:topLinePunct/>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color w:val="000000" w:themeColor="text1"/>
          <w:sz w:val="24"/>
        </w:rPr>
        <w:t>1</w:t>
      </w:r>
      <w:r w:rsidRPr="008A5D45">
        <w:rPr>
          <w:rFonts w:ascii="Times New Roman" w:hAnsi="Times New Roman" w:hint="eastAsia"/>
          <w:color w:val="000000" w:themeColor="text1"/>
          <w:sz w:val="24"/>
        </w:rPr>
        <w:t>级为轻度：无症状或轻度症状；仅临床或诊断发现；无需治疗；</w:t>
      </w:r>
    </w:p>
    <w:p w14:paraId="0123764E" w14:textId="77777777" w:rsidR="006C6BC6" w:rsidRPr="008A5D45" w:rsidRDefault="006C6BC6" w:rsidP="008A5D45">
      <w:pPr>
        <w:pStyle w:val="a6"/>
        <w:numPr>
          <w:ilvl w:val="0"/>
          <w:numId w:val="67"/>
        </w:numPr>
        <w:topLinePunct/>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color w:val="000000" w:themeColor="text1"/>
          <w:sz w:val="24"/>
        </w:rPr>
        <w:t>2</w:t>
      </w:r>
      <w:r w:rsidRPr="008A5D45">
        <w:rPr>
          <w:rFonts w:ascii="Times New Roman" w:hAnsi="Times New Roman" w:hint="eastAsia"/>
          <w:color w:val="000000" w:themeColor="text1"/>
          <w:sz w:val="24"/>
        </w:rPr>
        <w:t>级为中度：需较小的、局部或非侵入性治疗；年龄相当的工具性日常生活活动受限（工具性日常活动指做饭、购物、使用电话、理财等）；</w:t>
      </w:r>
    </w:p>
    <w:p w14:paraId="487E452F" w14:textId="77777777" w:rsidR="006C6BC6" w:rsidRPr="008A5D45" w:rsidRDefault="006C6BC6" w:rsidP="008A5D45">
      <w:pPr>
        <w:pStyle w:val="a6"/>
        <w:numPr>
          <w:ilvl w:val="0"/>
          <w:numId w:val="67"/>
        </w:numPr>
        <w:topLinePunct/>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color w:val="000000" w:themeColor="text1"/>
          <w:sz w:val="24"/>
        </w:rPr>
        <w:t>3</w:t>
      </w:r>
      <w:r w:rsidRPr="008A5D45">
        <w:rPr>
          <w:rFonts w:ascii="Times New Roman" w:hAnsi="Times New Roman" w:hint="eastAsia"/>
          <w:color w:val="000000" w:themeColor="text1"/>
          <w:sz w:val="24"/>
        </w:rPr>
        <w:t>级为重度：严重或具有重要医学意义，但不会立即危及生命；需住院治疗或延长住院时间；致残；自理性日常生活活动受限（自理性日常生活活动指洗澡、穿脱衣、吃饭、盥洗、服药等，并未卧床不起）；</w:t>
      </w:r>
    </w:p>
    <w:p w14:paraId="2F30F46B" w14:textId="77777777" w:rsidR="006C6BC6" w:rsidRPr="008A5D45" w:rsidRDefault="006C6BC6" w:rsidP="008A5D45">
      <w:pPr>
        <w:pStyle w:val="a6"/>
        <w:numPr>
          <w:ilvl w:val="0"/>
          <w:numId w:val="67"/>
        </w:numPr>
        <w:topLinePunct/>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color w:val="000000" w:themeColor="text1"/>
          <w:sz w:val="24"/>
        </w:rPr>
        <w:t>4</w:t>
      </w:r>
      <w:r w:rsidRPr="008A5D45">
        <w:rPr>
          <w:rFonts w:ascii="Times New Roman" w:hAnsi="Times New Roman" w:hint="eastAsia"/>
          <w:color w:val="000000" w:themeColor="text1"/>
          <w:sz w:val="24"/>
        </w:rPr>
        <w:t>级：危及生命，需要紧急治疗；</w:t>
      </w:r>
    </w:p>
    <w:p w14:paraId="041D71BC" w14:textId="77777777" w:rsidR="006C6BC6" w:rsidRPr="008A5D45" w:rsidRDefault="006C6BC6" w:rsidP="008A5D45">
      <w:pPr>
        <w:pStyle w:val="a6"/>
        <w:numPr>
          <w:ilvl w:val="0"/>
          <w:numId w:val="67"/>
        </w:numPr>
        <w:topLinePunct/>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color w:val="000000" w:themeColor="text1"/>
          <w:sz w:val="24"/>
        </w:rPr>
        <w:t>5</w:t>
      </w:r>
      <w:r w:rsidRPr="008A5D45">
        <w:rPr>
          <w:rFonts w:ascii="Times New Roman" w:hAnsi="Times New Roman" w:hint="eastAsia"/>
          <w:color w:val="000000" w:themeColor="text1"/>
          <w:sz w:val="24"/>
        </w:rPr>
        <w:t>级：与</w:t>
      </w:r>
      <w:r w:rsidRPr="008A5D45">
        <w:rPr>
          <w:rFonts w:ascii="Times New Roman" w:hAnsi="Times New Roman"/>
          <w:color w:val="000000" w:themeColor="text1"/>
          <w:sz w:val="24"/>
        </w:rPr>
        <w:t>AE</w:t>
      </w:r>
      <w:r w:rsidRPr="008A5D45">
        <w:rPr>
          <w:rFonts w:ascii="Times New Roman" w:hAnsi="Times New Roman" w:hint="eastAsia"/>
          <w:color w:val="000000" w:themeColor="text1"/>
          <w:sz w:val="24"/>
        </w:rPr>
        <w:t>相关的死亡。</w:t>
      </w:r>
    </w:p>
    <w:p w14:paraId="78A0E9FF" w14:textId="77777777" w:rsidR="006C6BC6" w:rsidRPr="0032512F" w:rsidRDefault="006C6BC6" w:rsidP="0032512F">
      <w:pPr>
        <w:keepNext/>
        <w:widowControl/>
        <w:topLinePunct/>
        <w:adjustRightInd w:val="0"/>
        <w:snapToGrid w:val="0"/>
        <w:spacing w:line="360" w:lineRule="auto"/>
        <w:jc w:val="left"/>
        <w:outlineLvl w:val="1"/>
        <w:rPr>
          <w:b/>
          <w:color w:val="000000" w:themeColor="text1"/>
          <w:sz w:val="24"/>
        </w:rPr>
      </w:pPr>
      <w:bookmarkStart w:id="405" w:name="_Toc462311278"/>
      <w:bookmarkStart w:id="406" w:name="_Toc529186887"/>
      <w:bookmarkStart w:id="407" w:name="_Toc11266879"/>
      <w:r w:rsidRPr="0032512F">
        <w:rPr>
          <w:rFonts w:hint="eastAsia"/>
          <w:b/>
          <w:color w:val="000000" w:themeColor="text1"/>
          <w:sz w:val="24"/>
        </w:rPr>
        <w:t>9</w:t>
      </w:r>
      <w:r w:rsidRPr="0032512F">
        <w:rPr>
          <w:b/>
          <w:color w:val="000000" w:themeColor="text1"/>
          <w:sz w:val="24"/>
        </w:rPr>
        <w:t xml:space="preserve">.3 </w:t>
      </w:r>
      <w:r w:rsidRPr="0032512F">
        <w:rPr>
          <w:b/>
          <w:color w:val="000000" w:themeColor="text1"/>
          <w:sz w:val="24"/>
        </w:rPr>
        <w:t>不良事件与试验药物关系的判断标准</w:t>
      </w:r>
      <w:bookmarkEnd w:id="405"/>
      <w:bookmarkEnd w:id="406"/>
      <w:bookmarkEnd w:id="407"/>
    </w:p>
    <w:p w14:paraId="503DDE63" w14:textId="77777777" w:rsidR="006C6BC6" w:rsidRPr="006F02D5" w:rsidRDefault="006C6BC6" w:rsidP="006C6BC6">
      <w:pPr>
        <w:topLinePunct/>
        <w:adjustRightInd w:val="0"/>
        <w:snapToGrid w:val="0"/>
        <w:spacing w:line="360" w:lineRule="auto"/>
        <w:ind w:firstLineChars="200" w:firstLine="480"/>
        <w:rPr>
          <w:rFonts w:eastAsia="Symbol"/>
          <w:sz w:val="24"/>
        </w:rPr>
      </w:pPr>
      <w:r w:rsidRPr="006F02D5">
        <w:rPr>
          <w:rFonts w:eastAsia="Symbol"/>
          <w:sz w:val="24"/>
        </w:rPr>
        <w:t>不良事件与</w:t>
      </w:r>
      <w:r w:rsidRPr="006F02D5">
        <w:rPr>
          <w:rFonts w:eastAsiaTheme="minorEastAsia"/>
          <w:sz w:val="24"/>
        </w:rPr>
        <w:t>试验</w:t>
      </w:r>
      <w:r w:rsidRPr="006F02D5">
        <w:rPr>
          <w:rFonts w:eastAsia="Symbol"/>
          <w:sz w:val="24"/>
        </w:rPr>
        <w:t>药物相关性的分析需综合考虑以下因素：</w:t>
      </w:r>
    </w:p>
    <w:p w14:paraId="70895474" w14:textId="77777777" w:rsidR="006C6BC6" w:rsidRPr="008A5D45" w:rsidRDefault="006C6BC6" w:rsidP="008A5D45">
      <w:pPr>
        <w:pStyle w:val="a6"/>
        <w:numPr>
          <w:ilvl w:val="0"/>
          <w:numId w:val="69"/>
        </w:numPr>
        <w:topLinePunct/>
        <w:adjustRightInd w:val="0"/>
        <w:snapToGrid w:val="0"/>
        <w:spacing w:line="360" w:lineRule="auto"/>
        <w:ind w:left="0" w:firstLine="480"/>
        <w:rPr>
          <w:rFonts w:ascii="Times New Roman" w:hAnsi="Times New Roman"/>
          <w:color w:val="000000" w:themeColor="text1"/>
          <w:sz w:val="24"/>
        </w:rPr>
      </w:pPr>
      <w:bookmarkStart w:id="408" w:name="_Toc462311279"/>
      <w:r w:rsidRPr="008A5D45">
        <w:rPr>
          <w:rFonts w:ascii="Times New Roman" w:hAnsi="Times New Roman" w:hint="eastAsia"/>
          <w:color w:val="000000" w:themeColor="text1"/>
          <w:sz w:val="24"/>
        </w:rPr>
        <w:t>开始用药的时间和不良事件出现的时间有无先后或因果关系；</w:t>
      </w:r>
    </w:p>
    <w:p w14:paraId="5F79D3D6" w14:textId="77777777" w:rsidR="006C6BC6" w:rsidRPr="008A5D45" w:rsidRDefault="006C6BC6" w:rsidP="008A5D45">
      <w:pPr>
        <w:pStyle w:val="a6"/>
        <w:numPr>
          <w:ilvl w:val="0"/>
          <w:numId w:val="69"/>
        </w:numPr>
        <w:topLinePunct/>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hint="eastAsia"/>
          <w:color w:val="000000" w:themeColor="text1"/>
          <w:sz w:val="24"/>
        </w:rPr>
        <w:t>不良事件是否符合该类药物已知的不良反应类型；</w:t>
      </w:r>
    </w:p>
    <w:p w14:paraId="5FC08F95" w14:textId="77777777" w:rsidR="006C6BC6" w:rsidRPr="008A5D45" w:rsidRDefault="006C6BC6" w:rsidP="008A5D45">
      <w:pPr>
        <w:pStyle w:val="a6"/>
        <w:numPr>
          <w:ilvl w:val="0"/>
          <w:numId w:val="69"/>
        </w:numPr>
        <w:topLinePunct/>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hint="eastAsia"/>
          <w:color w:val="000000" w:themeColor="text1"/>
          <w:sz w:val="24"/>
        </w:rPr>
        <w:t>不良事件是否可用伴随用药、患者的临床状态或其他治疗来解释；</w:t>
      </w:r>
    </w:p>
    <w:p w14:paraId="795134F8" w14:textId="77777777" w:rsidR="006C6BC6" w:rsidRPr="008A5D45" w:rsidRDefault="006C6BC6" w:rsidP="008A5D45">
      <w:pPr>
        <w:pStyle w:val="a6"/>
        <w:numPr>
          <w:ilvl w:val="0"/>
          <w:numId w:val="69"/>
        </w:numPr>
        <w:topLinePunct/>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hint="eastAsia"/>
          <w:color w:val="000000" w:themeColor="text1"/>
          <w:sz w:val="24"/>
        </w:rPr>
        <w:lastRenderedPageBreak/>
        <w:t>停药或减量后，不良事件是否消失或减轻；</w:t>
      </w:r>
    </w:p>
    <w:p w14:paraId="3B6A193C" w14:textId="77777777" w:rsidR="006C6BC6" w:rsidRPr="008A5D45" w:rsidRDefault="006C6BC6" w:rsidP="008A5D45">
      <w:pPr>
        <w:pStyle w:val="a6"/>
        <w:numPr>
          <w:ilvl w:val="0"/>
          <w:numId w:val="69"/>
        </w:numPr>
        <w:topLinePunct/>
        <w:adjustRightInd w:val="0"/>
        <w:snapToGrid w:val="0"/>
        <w:spacing w:line="360" w:lineRule="auto"/>
        <w:ind w:left="0" w:firstLine="480"/>
        <w:rPr>
          <w:rFonts w:ascii="Times New Roman" w:hAnsi="Times New Roman"/>
          <w:color w:val="000000" w:themeColor="text1"/>
          <w:sz w:val="24"/>
        </w:rPr>
      </w:pPr>
      <w:r w:rsidRPr="008A5D45">
        <w:rPr>
          <w:rFonts w:ascii="Times New Roman" w:hAnsi="Times New Roman" w:hint="eastAsia"/>
          <w:color w:val="000000" w:themeColor="text1"/>
          <w:sz w:val="24"/>
        </w:rPr>
        <w:t>再次服用药物是否会出现同样的反应。</w:t>
      </w:r>
    </w:p>
    <w:p w14:paraId="6606B77B" w14:textId="77777777" w:rsidR="00E52A6A" w:rsidRDefault="00E52A6A" w:rsidP="00AA73DF">
      <w:pPr>
        <w:pStyle w:val="a4"/>
        <w:keepLines/>
        <w:adjustRightInd w:val="0"/>
        <w:snapToGrid w:val="0"/>
        <w:jc w:val="center"/>
        <w:rPr>
          <w:rFonts w:eastAsiaTheme="minorEastAsia"/>
          <w:sz w:val="24"/>
          <w:szCs w:val="24"/>
        </w:rPr>
      </w:pPr>
    </w:p>
    <w:p w14:paraId="2AB9C6BF" w14:textId="77777777" w:rsidR="00E52A6A" w:rsidRDefault="00E52A6A" w:rsidP="00AA73DF">
      <w:pPr>
        <w:pStyle w:val="a4"/>
        <w:keepLines/>
        <w:adjustRightInd w:val="0"/>
        <w:snapToGrid w:val="0"/>
        <w:jc w:val="center"/>
        <w:rPr>
          <w:rFonts w:eastAsiaTheme="minorEastAsia"/>
          <w:sz w:val="24"/>
          <w:szCs w:val="24"/>
        </w:rPr>
      </w:pPr>
    </w:p>
    <w:p w14:paraId="7056F879" w14:textId="741DE842" w:rsidR="006C6BC6" w:rsidRPr="00C71868" w:rsidRDefault="006C6BC6" w:rsidP="00AA73DF">
      <w:pPr>
        <w:pStyle w:val="a4"/>
        <w:keepLines/>
        <w:adjustRightInd w:val="0"/>
        <w:snapToGrid w:val="0"/>
        <w:jc w:val="center"/>
        <w:rPr>
          <w:rFonts w:eastAsiaTheme="minorEastAsia"/>
          <w:sz w:val="24"/>
          <w:szCs w:val="24"/>
        </w:rPr>
      </w:pPr>
      <w:r w:rsidRPr="00AA73DF">
        <w:rPr>
          <w:rFonts w:eastAsiaTheme="minorEastAsia" w:hint="eastAsia"/>
          <w:sz w:val="24"/>
          <w:szCs w:val="24"/>
        </w:rPr>
        <w:t>表</w:t>
      </w:r>
      <w:r w:rsidR="000B6317" w:rsidRPr="00AA73DF">
        <w:rPr>
          <w:rFonts w:ascii="Times New Roman" w:eastAsiaTheme="minorEastAsia" w:hAnsi="Times New Roman"/>
          <w:sz w:val="24"/>
          <w:szCs w:val="24"/>
        </w:rPr>
        <w:t xml:space="preserve">2 </w:t>
      </w:r>
      <w:r w:rsidRPr="00AA73DF">
        <w:rPr>
          <w:rFonts w:eastAsiaTheme="minorEastAsia" w:hint="eastAsia"/>
          <w:sz w:val="24"/>
          <w:szCs w:val="24"/>
        </w:rPr>
        <w:t>与药物相关性判断表</w:t>
      </w:r>
    </w:p>
    <w:tbl>
      <w:tblPr>
        <w:tblW w:w="5000" w:type="pct"/>
        <w:jc w:val="center"/>
        <w:tblBorders>
          <w:top w:val="single" w:sz="4" w:space="0" w:color="auto"/>
          <w:bottom w:val="single" w:sz="4" w:space="0" w:color="auto"/>
        </w:tblBorders>
        <w:tblLook w:val="04A0" w:firstRow="1" w:lastRow="0" w:firstColumn="1" w:lastColumn="0" w:noHBand="0" w:noVBand="1"/>
      </w:tblPr>
      <w:tblGrid>
        <w:gridCol w:w="2159"/>
        <w:gridCol w:w="1426"/>
        <w:gridCol w:w="1426"/>
        <w:gridCol w:w="1426"/>
        <w:gridCol w:w="1426"/>
        <w:gridCol w:w="1423"/>
      </w:tblGrid>
      <w:tr w:rsidR="006C6BC6" w:rsidRPr="00C15A78" w14:paraId="62B59A0F" w14:textId="77777777" w:rsidTr="001E0294">
        <w:trPr>
          <w:jc w:val="center"/>
        </w:trPr>
        <w:tc>
          <w:tcPr>
            <w:tcW w:w="1162" w:type="pct"/>
            <w:tcBorders>
              <w:top w:val="single" w:sz="4" w:space="0" w:color="auto"/>
              <w:bottom w:val="single" w:sz="4" w:space="0" w:color="auto"/>
            </w:tcBorders>
          </w:tcPr>
          <w:p w14:paraId="53872674" w14:textId="77777777" w:rsidR="006C6BC6" w:rsidRPr="00C15A78" w:rsidRDefault="006C6BC6" w:rsidP="001E0294">
            <w:pPr>
              <w:overflowPunct w:val="0"/>
              <w:autoSpaceDE w:val="0"/>
              <w:autoSpaceDN w:val="0"/>
              <w:adjustRightInd w:val="0"/>
              <w:snapToGrid w:val="0"/>
              <w:textAlignment w:val="baseline"/>
              <w:rPr>
                <w:rFonts w:eastAsiaTheme="minorEastAsia"/>
                <w:szCs w:val="21"/>
              </w:rPr>
            </w:pPr>
          </w:p>
        </w:tc>
        <w:tc>
          <w:tcPr>
            <w:tcW w:w="768" w:type="pct"/>
            <w:tcBorders>
              <w:top w:val="single" w:sz="4" w:space="0" w:color="auto"/>
              <w:bottom w:val="single" w:sz="4" w:space="0" w:color="auto"/>
            </w:tcBorders>
            <w:hideMark/>
          </w:tcPr>
          <w:p w14:paraId="02DB0A95" w14:textId="77777777" w:rsidR="006C6BC6" w:rsidRPr="00C15A78" w:rsidRDefault="006C6BC6" w:rsidP="001E0294">
            <w:pPr>
              <w:overflowPunct w:val="0"/>
              <w:autoSpaceDE w:val="0"/>
              <w:autoSpaceDN w:val="0"/>
              <w:adjustRightInd w:val="0"/>
              <w:snapToGrid w:val="0"/>
              <w:jc w:val="center"/>
              <w:textAlignment w:val="baseline"/>
              <w:rPr>
                <w:rFonts w:eastAsiaTheme="minorEastAsia"/>
                <w:szCs w:val="21"/>
              </w:rPr>
            </w:pPr>
            <w:r w:rsidRPr="00C15A78">
              <w:rPr>
                <w:rFonts w:eastAsiaTheme="minorEastAsia"/>
                <w:szCs w:val="21"/>
              </w:rPr>
              <w:t>A</w:t>
            </w:r>
          </w:p>
        </w:tc>
        <w:tc>
          <w:tcPr>
            <w:tcW w:w="768" w:type="pct"/>
            <w:tcBorders>
              <w:top w:val="single" w:sz="4" w:space="0" w:color="auto"/>
              <w:bottom w:val="single" w:sz="4" w:space="0" w:color="auto"/>
            </w:tcBorders>
            <w:hideMark/>
          </w:tcPr>
          <w:p w14:paraId="2831B2D3" w14:textId="77777777" w:rsidR="006C6BC6" w:rsidRPr="00C15A78" w:rsidRDefault="006C6BC6" w:rsidP="001E0294">
            <w:pPr>
              <w:overflowPunct w:val="0"/>
              <w:autoSpaceDE w:val="0"/>
              <w:autoSpaceDN w:val="0"/>
              <w:adjustRightInd w:val="0"/>
              <w:snapToGrid w:val="0"/>
              <w:jc w:val="center"/>
              <w:textAlignment w:val="baseline"/>
              <w:rPr>
                <w:rFonts w:eastAsiaTheme="minorEastAsia"/>
                <w:szCs w:val="21"/>
              </w:rPr>
            </w:pPr>
            <w:r w:rsidRPr="00C15A78">
              <w:rPr>
                <w:rFonts w:eastAsiaTheme="minorEastAsia"/>
                <w:szCs w:val="21"/>
              </w:rPr>
              <w:t>B</w:t>
            </w:r>
          </w:p>
        </w:tc>
        <w:tc>
          <w:tcPr>
            <w:tcW w:w="768" w:type="pct"/>
            <w:tcBorders>
              <w:top w:val="single" w:sz="4" w:space="0" w:color="auto"/>
              <w:bottom w:val="single" w:sz="4" w:space="0" w:color="auto"/>
            </w:tcBorders>
            <w:hideMark/>
          </w:tcPr>
          <w:p w14:paraId="15A60114" w14:textId="77777777" w:rsidR="006C6BC6" w:rsidRPr="00C15A78" w:rsidRDefault="006C6BC6" w:rsidP="001E0294">
            <w:pPr>
              <w:overflowPunct w:val="0"/>
              <w:autoSpaceDE w:val="0"/>
              <w:autoSpaceDN w:val="0"/>
              <w:adjustRightInd w:val="0"/>
              <w:snapToGrid w:val="0"/>
              <w:jc w:val="center"/>
              <w:textAlignment w:val="baseline"/>
              <w:rPr>
                <w:rFonts w:eastAsiaTheme="minorEastAsia"/>
                <w:szCs w:val="21"/>
              </w:rPr>
            </w:pPr>
            <w:r w:rsidRPr="00C15A78">
              <w:rPr>
                <w:rFonts w:eastAsiaTheme="minorEastAsia"/>
                <w:szCs w:val="21"/>
              </w:rPr>
              <w:t>C</w:t>
            </w:r>
          </w:p>
        </w:tc>
        <w:tc>
          <w:tcPr>
            <w:tcW w:w="768" w:type="pct"/>
            <w:tcBorders>
              <w:top w:val="single" w:sz="4" w:space="0" w:color="auto"/>
              <w:bottom w:val="single" w:sz="4" w:space="0" w:color="auto"/>
            </w:tcBorders>
            <w:hideMark/>
          </w:tcPr>
          <w:p w14:paraId="1C841E21" w14:textId="77777777" w:rsidR="006C6BC6" w:rsidRPr="00C15A78" w:rsidRDefault="006C6BC6" w:rsidP="001E0294">
            <w:pPr>
              <w:overflowPunct w:val="0"/>
              <w:autoSpaceDE w:val="0"/>
              <w:autoSpaceDN w:val="0"/>
              <w:adjustRightInd w:val="0"/>
              <w:snapToGrid w:val="0"/>
              <w:jc w:val="center"/>
              <w:textAlignment w:val="baseline"/>
              <w:rPr>
                <w:rFonts w:eastAsiaTheme="minorEastAsia"/>
                <w:szCs w:val="21"/>
              </w:rPr>
            </w:pPr>
            <w:r w:rsidRPr="00C15A78">
              <w:rPr>
                <w:rFonts w:eastAsiaTheme="minorEastAsia"/>
                <w:szCs w:val="21"/>
              </w:rPr>
              <w:t>D</w:t>
            </w:r>
          </w:p>
        </w:tc>
        <w:tc>
          <w:tcPr>
            <w:tcW w:w="767" w:type="pct"/>
            <w:tcBorders>
              <w:top w:val="single" w:sz="4" w:space="0" w:color="auto"/>
              <w:bottom w:val="single" w:sz="4" w:space="0" w:color="auto"/>
            </w:tcBorders>
            <w:hideMark/>
          </w:tcPr>
          <w:p w14:paraId="1384A4DE" w14:textId="77777777" w:rsidR="006C6BC6" w:rsidRPr="00C15A78" w:rsidRDefault="006C6BC6" w:rsidP="001E0294">
            <w:pPr>
              <w:overflowPunct w:val="0"/>
              <w:autoSpaceDE w:val="0"/>
              <w:autoSpaceDN w:val="0"/>
              <w:adjustRightInd w:val="0"/>
              <w:snapToGrid w:val="0"/>
              <w:jc w:val="center"/>
              <w:textAlignment w:val="baseline"/>
              <w:rPr>
                <w:rFonts w:eastAsiaTheme="minorEastAsia"/>
                <w:szCs w:val="21"/>
              </w:rPr>
            </w:pPr>
            <w:r w:rsidRPr="00C15A78">
              <w:rPr>
                <w:rFonts w:eastAsiaTheme="minorEastAsia"/>
                <w:szCs w:val="21"/>
              </w:rPr>
              <w:t>E</w:t>
            </w:r>
          </w:p>
        </w:tc>
      </w:tr>
      <w:tr w:rsidR="006C6BC6" w:rsidRPr="00C15A78" w14:paraId="15A3DB08" w14:textId="77777777" w:rsidTr="001E0294">
        <w:trPr>
          <w:jc w:val="center"/>
        </w:trPr>
        <w:tc>
          <w:tcPr>
            <w:tcW w:w="1162" w:type="pct"/>
            <w:tcBorders>
              <w:top w:val="single" w:sz="4" w:space="0" w:color="auto"/>
            </w:tcBorders>
            <w:hideMark/>
          </w:tcPr>
          <w:p w14:paraId="6BE4213D" w14:textId="77777777" w:rsidR="006C6BC6" w:rsidRPr="00C15A78" w:rsidRDefault="006C6BC6" w:rsidP="001E0294">
            <w:pPr>
              <w:overflowPunct w:val="0"/>
              <w:autoSpaceDE w:val="0"/>
              <w:autoSpaceDN w:val="0"/>
              <w:adjustRightInd w:val="0"/>
              <w:snapToGrid w:val="0"/>
              <w:textAlignment w:val="baseline"/>
              <w:rPr>
                <w:rFonts w:eastAsiaTheme="minorEastAsia"/>
                <w:szCs w:val="21"/>
              </w:rPr>
            </w:pPr>
            <w:r w:rsidRPr="00C15A78">
              <w:rPr>
                <w:rFonts w:eastAsiaTheme="minorEastAsia"/>
                <w:szCs w:val="21"/>
              </w:rPr>
              <w:t>肯定有关</w:t>
            </w:r>
          </w:p>
        </w:tc>
        <w:tc>
          <w:tcPr>
            <w:tcW w:w="768" w:type="pct"/>
            <w:tcBorders>
              <w:top w:val="single" w:sz="4" w:space="0" w:color="auto"/>
            </w:tcBorders>
            <w:hideMark/>
          </w:tcPr>
          <w:p w14:paraId="29DC21AA"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8" w:type="pct"/>
            <w:tcBorders>
              <w:top w:val="single" w:sz="4" w:space="0" w:color="auto"/>
            </w:tcBorders>
            <w:hideMark/>
          </w:tcPr>
          <w:p w14:paraId="7D043E03"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8" w:type="pct"/>
            <w:tcBorders>
              <w:top w:val="single" w:sz="4" w:space="0" w:color="auto"/>
            </w:tcBorders>
            <w:hideMark/>
          </w:tcPr>
          <w:p w14:paraId="26CBEF54"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8" w:type="pct"/>
            <w:tcBorders>
              <w:top w:val="single" w:sz="4" w:space="0" w:color="auto"/>
            </w:tcBorders>
            <w:hideMark/>
          </w:tcPr>
          <w:p w14:paraId="78A93544"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7" w:type="pct"/>
            <w:tcBorders>
              <w:top w:val="single" w:sz="4" w:space="0" w:color="auto"/>
            </w:tcBorders>
            <w:hideMark/>
          </w:tcPr>
          <w:p w14:paraId="0E6D640C"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r>
      <w:tr w:rsidR="006C6BC6" w:rsidRPr="00C15A78" w14:paraId="05A07095" w14:textId="77777777" w:rsidTr="001E0294">
        <w:trPr>
          <w:jc w:val="center"/>
        </w:trPr>
        <w:tc>
          <w:tcPr>
            <w:tcW w:w="1162" w:type="pct"/>
            <w:hideMark/>
          </w:tcPr>
          <w:p w14:paraId="4A167E00" w14:textId="77777777" w:rsidR="006C6BC6" w:rsidRPr="00C15A78" w:rsidRDefault="006C6BC6" w:rsidP="001E0294">
            <w:pPr>
              <w:overflowPunct w:val="0"/>
              <w:autoSpaceDE w:val="0"/>
              <w:autoSpaceDN w:val="0"/>
              <w:adjustRightInd w:val="0"/>
              <w:snapToGrid w:val="0"/>
              <w:textAlignment w:val="baseline"/>
              <w:rPr>
                <w:rFonts w:eastAsiaTheme="minorEastAsia"/>
                <w:szCs w:val="21"/>
              </w:rPr>
            </w:pPr>
            <w:r w:rsidRPr="00C15A78">
              <w:rPr>
                <w:rFonts w:eastAsiaTheme="minorEastAsia"/>
                <w:szCs w:val="21"/>
              </w:rPr>
              <w:t>很可能有关</w:t>
            </w:r>
          </w:p>
        </w:tc>
        <w:tc>
          <w:tcPr>
            <w:tcW w:w="768" w:type="pct"/>
            <w:hideMark/>
          </w:tcPr>
          <w:p w14:paraId="5BEC9366"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8" w:type="pct"/>
            <w:hideMark/>
          </w:tcPr>
          <w:p w14:paraId="1DDFA23F"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8" w:type="pct"/>
            <w:hideMark/>
          </w:tcPr>
          <w:p w14:paraId="27601DD6"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8" w:type="pct"/>
            <w:hideMark/>
          </w:tcPr>
          <w:p w14:paraId="2D655124"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7" w:type="pct"/>
            <w:hideMark/>
          </w:tcPr>
          <w:p w14:paraId="22E6A6F9"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r>
      <w:tr w:rsidR="006C6BC6" w:rsidRPr="00C15A78" w14:paraId="012F7B2C" w14:textId="77777777" w:rsidTr="001E0294">
        <w:trPr>
          <w:jc w:val="center"/>
        </w:trPr>
        <w:tc>
          <w:tcPr>
            <w:tcW w:w="1162" w:type="pct"/>
            <w:hideMark/>
          </w:tcPr>
          <w:p w14:paraId="770BBA99" w14:textId="77777777" w:rsidR="006C6BC6" w:rsidRPr="00C15A78" w:rsidRDefault="006C6BC6" w:rsidP="001E0294">
            <w:pPr>
              <w:overflowPunct w:val="0"/>
              <w:autoSpaceDE w:val="0"/>
              <w:autoSpaceDN w:val="0"/>
              <w:adjustRightInd w:val="0"/>
              <w:snapToGrid w:val="0"/>
              <w:textAlignment w:val="baseline"/>
              <w:rPr>
                <w:rFonts w:eastAsiaTheme="minorEastAsia"/>
                <w:szCs w:val="21"/>
              </w:rPr>
            </w:pPr>
            <w:r w:rsidRPr="00C15A78">
              <w:rPr>
                <w:rFonts w:eastAsiaTheme="minorEastAsia"/>
                <w:szCs w:val="21"/>
              </w:rPr>
              <w:t>可能有关</w:t>
            </w:r>
          </w:p>
        </w:tc>
        <w:tc>
          <w:tcPr>
            <w:tcW w:w="768" w:type="pct"/>
            <w:hideMark/>
          </w:tcPr>
          <w:p w14:paraId="180281CF"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8" w:type="pct"/>
            <w:hideMark/>
          </w:tcPr>
          <w:p w14:paraId="333AB05A"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8" w:type="pct"/>
            <w:hideMark/>
          </w:tcPr>
          <w:p w14:paraId="6D8C317A"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8" w:type="pct"/>
            <w:hideMark/>
          </w:tcPr>
          <w:p w14:paraId="36530BC8"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7" w:type="pct"/>
            <w:hideMark/>
          </w:tcPr>
          <w:p w14:paraId="2AF7D83E"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r>
      <w:tr w:rsidR="006C6BC6" w:rsidRPr="00C15A78" w14:paraId="4CEB0A2D" w14:textId="77777777" w:rsidTr="001E0294">
        <w:trPr>
          <w:jc w:val="center"/>
        </w:trPr>
        <w:tc>
          <w:tcPr>
            <w:tcW w:w="1162" w:type="pct"/>
            <w:hideMark/>
          </w:tcPr>
          <w:p w14:paraId="159506C0" w14:textId="77777777" w:rsidR="006C6BC6" w:rsidRPr="00C15A78" w:rsidRDefault="006C6BC6" w:rsidP="001E0294">
            <w:pPr>
              <w:overflowPunct w:val="0"/>
              <w:autoSpaceDE w:val="0"/>
              <w:autoSpaceDN w:val="0"/>
              <w:adjustRightInd w:val="0"/>
              <w:snapToGrid w:val="0"/>
              <w:textAlignment w:val="baseline"/>
              <w:rPr>
                <w:rFonts w:eastAsiaTheme="minorEastAsia"/>
                <w:szCs w:val="21"/>
              </w:rPr>
            </w:pPr>
            <w:r w:rsidRPr="00C15A78">
              <w:rPr>
                <w:rFonts w:eastAsiaTheme="minorEastAsia"/>
                <w:szCs w:val="21"/>
              </w:rPr>
              <w:t>可能无关</w:t>
            </w:r>
          </w:p>
        </w:tc>
        <w:tc>
          <w:tcPr>
            <w:tcW w:w="768" w:type="pct"/>
            <w:hideMark/>
          </w:tcPr>
          <w:p w14:paraId="1130BD55"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8" w:type="pct"/>
            <w:hideMark/>
          </w:tcPr>
          <w:p w14:paraId="15DC3318"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8" w:type="pct"/>
            <w:hideMark/>
          </w:tcPr>
          <w:p w14:paraId="3BA0ED4F"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8" w:type="pct"/>
            <w:hideMark/>
          </w:tcPr>
          <w:p w14:paraId="27BCB9C5"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7" w:type="pct"/>
            <w:hideMark/>
          </w:tcPr>
          <w:p w14:paraId="0E2F7012"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r>
      <w:tr w:rsidR="006C6BC6" w:rsidRPr="00C15A78" w14:paraId="0DF85542" w14:textId="77777777" w:rsidTr="001E0294">
        <w:trPr>
          <w:jc w:val="center"/>
        </w:trPr>
        <w:tc>
          <w:tcPr>
            <w:tcW w:w="1162" w:type="pct"/>
            <w:hideMark/>
          </w:tcPr>
          <w:p w14:paraId="6FF23D8E" w14:textId="77777777" w:rsidR="006C6BC6" w:rsidRPr="00C15A78" w:rsidRDefault="006C6BC6" w:rsidP="001E0294">
            <w:pPr>
              <w:overflowPunct w:val="0"/>
              <w:autoSpaceDE w:val="0"/>
              <w:autoSpaceDN w:val="0"/>
              <w:adjustRightInd w:val="0"/>
              <w:snapToGrid w:val="0"/>
              <w:textAlignment w:val="baseline"/>
              <w:rPr>
                <w:rFonts w:eastAsiaTheme="minorEastAsia"/>
                <w:szCs w:val="21"/>
              </w:rPr>
            </w:pPr>
            <w:r w:rsidRPr="00C15A78">
              <w:rPr>
                <w:rFonts w:eastAsiaTheme="minorEastAsia"/>
                <w:szCs w:val="21"/>
              </w:rPr>
              <w:t>无关</w:t>
            </w:r>
          </w:p>
        </w:tc>
        <w:tc>
          <w:tcPr>
            <w:tcW w:w="768" w:type="pct"/>
            <w:hideMark/>
          </w:tcPr>
          <w:p w14:paraId="3B306F4A"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8" w:type="pct"/>
            <w:hideMark/>
          </w:tcPr>
          <w:p w14:paraId="4C2A49B7"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8" w:type="pct"/>
            <w:hideMark/>
          </w:tcPr>
          <w:p w14:paraId="0D5AD789"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8" w:type="pct"/>
            <w:hideMark/>
          </w:tcPr>
          <w:p w14:paraId="710B6561"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c>
          <w:tcPr>
            <w:tcW w:w="767" w:type="pct"/>
            <w:hideMark/>
          </w:tcPr>
          <w:p w14:paraId="5D3D266F" w14:textId="77777777" w:rsidR="006C6BC6" w:rsidRPr="00C15A78" w:rsidRDefault="006C6BC6" w:rsidP="001E0294">
            <w:pPr>
              <w:overflowPunct w:val="0"/>
              <w:autoSpaceDE w:val="0"/>
              <w:autoSpaceDN w:val="0"/>
              <w:adjustRightInd w:val="0"/>
              <w:snapToGrid w:val="0"/>
              <w:jc w:val="center"/>
              <w:textAlignment w:val="baseline"/>
              <w:rPr>
                <w:color w:val="000000"/>
              </w:rPr>
            </w:pPr>
            <w:r w:rsidRPr="00C15A78">
              <w:rPr>
                <w:color w:val="000000"/>
              </w:rPr>
              <w:t>-</w:t>
            </w:r>
          </w:p>
        </w:tc>
      </w:tr>
    </w:tbl>
    <w:p w14:paraId="0AEB6BCB" w14:textId="77777777" w:rsidR="006C6BC6" w:rsidRPr="00F25CD7" w:rsidRDefault="006C6BC6" w:rsidP="006C6BC6">
      <w:pPr>
        <w:adjustRightInd w:val="0"/>
        <w:snapToGrid w:val="0"/>
        <w:spacing w:line="360" w:lineRule="auto"/>
      </w:pPr>
      <w:r w:rsidRPr="00F25CD7">
        <w:t>注：</w:t>
      </w:r>
      <w:r>
        <w:t>+</w:t>
      </w:r>
      <w:r w:rsidRPr="00F25CD7">
        <w:t>表示肯定</w:t>
      </w:r>
      <w:r>
        <w:t>；</w:t>
      </w:r>
      <w:r>
        <w:t>-</w:t>
      </w:r>
      <w:r w:rsidRPr="00F25CD7">
        <w:t>表示否定</w:t>
      </w:r>
      <w:r>
        <w:t>；</w:t>
      </w:r>
      <w:r w:rsidRPr="00F25CD7">
        <w:rPr>
          <w:rFonts w:eastAsia="仿宋_GB2312"/>
        </w:rPr>
        <w:t>±</w:t>
      </w:r>
      <w:r w:rsidRPr="00F25CD7">
        <w:t>表示肯定或否定</w:t>
      </w:r>
      <w:r>
        <w:t>；</w:t>
      </w:r>
      <w:r w:rsidRPr="00F25CD7">
        <w:t>？表示情况不明。</w:t>
      </w:r>
    </w:p>
    <w:p w14:paraId="0F218817" w14:textId="66383C88" w:rsidR="006C6BC6" w:rsidRPr="00E91C34" w:rsidRDefault="006C6BC6" w:rsidP="006C6BC6">
      <w:pPr>
        <w:keepNext/>
        <w:widowControl/>
        <w:topLinePunct/>
        <w:adjustRightInd w:val="0"/>
        <w:snapToGrid w:val="0"/>
        <w:spacing w:line="360" w:lineRule="auto"/>
        <w:jc w:val="left"/>
        <w:outlineLvl w:val="1"/>
        <w:rPr>
          <w:b/>
          <w:color w:val="000000" w:themeColor="text1"/>
          <w:sz w:val="24"/>
        </w:rPr>
      </w:pPr>
      <w:bookmarkStart w:id="409" w:name="_Toc11266880"/>
      <w:bookmarkStart w:id="410" w:name="_Toc462311280"/>
      <w:bookmarkStart w:id="411" w:name="_Toc529186888"/>
      <w:bookmarkEnd w:id="408"/>
      <w:r w:rsidRPr="00E91C34">
        <w:rPr>
          <w:b/>
          <w:color w:val="000000" w:themeColor="text1"/>
          <w:sz w:val="24"/>
        </w:rPr>
        <w:t>9.</w:t>
      </w:r>
      <w:r>
        <w:rPr>
          <w:b/>
          <w:color w:val="000000" w:themeColor="text1"/>
          <w:sz w:val="24"/>
        </w:rPr>
        <w:t>4</w:t>
      </w:r>
      <w:r w:rsidR="0032512F">
        <w:rPr>
          <w:b/>
          <w:color w:val="000000" w:themeColor="text1"/>
          <w:sz w:val="24"/>
        </w:rPr>
        <w:t xml:space="preserve"> </w:t>
      </w:r>
      <w:r w:rsidRPr="00E91C34">
        <w:rPr>
          <w:b/>
          <w:color w:val="000000" w:themeColor="text1"/>
          <w:sz w:val="24"/>
        </w:rPr>
        <w:t>不良事件的随访</w:t>
      </w:r>
      <w:bookmarkEnd w:id="409"/>
    </w:p>
    <w:p w14:paraId="146E896A" w14:textId="77777777" w:rsidR="006C6BC6" w:rsidRPr="00E91C34" w:rsidRDefault="006C6BC6" w:rsidP="006C6BC6">
      <w:pPr>
        <w:adjustRightInd w:val="0"/>
        <w:snapToGrid w:val="0"/>
        <w:spacing w:line="360" w:lineRule="auto"/>
        <w:ind w:firstLineChars="200" w:firstLine="480"/>
        <w:rPr>
          <w:color w:val="000000" w:themeColor="text1"/>
          <w:sz w:val="24"/>
        </w:rPr>
      </w:pPr>
      <w:r w:rsidRPr="00E91C34">
        <w:rPr>
          <w:color w:val="000000" w:themeColor="text1"/>
          <w:sz w:val="24"/>
        </w:rPr>
        <w:t>随访至不良事件痊愈、好转、稳定、恢复至基线水平、死亡或失访。</w:t>
      </w:r>
    </w:p>
    <w:p w14:paraId="049301AC" w14:textId="1CAE3F20" w:rsidR="006C6BC6" w:rsidRPr="0032512F" w:rsidRDefault="006C6BC6" w:rsidP="0032512F">
      <w:pPr>
        <w:keepNext/>
        <w:widowControl/>
        <w:topLinePunct/>
        <w:adjustRightInd w:val="0"/>
        <w:snapToGrid w:val="0"/>
        <w:spacing w:line="360" w:lineRule="auto"/>
        <w:jc w:val="left"/>
        <w:outlineLvl w:val="1"/>
        <w:rPr>
          <w:b/>
          <w:color w:val="000000" w:themeColor="text1"/>
          <w:sz w:val="24"/>
        </w:rPr>
      </w:pPr>
      <w:bookmarkStart w:id="412" w:name="_Toc11266881"/>
      <w:r w:rsidRPr="0032512F">
        <w:rPr>
          <w:rFonts w:hint="eastAsia"/>
          <w:b/>
          <w:color w:val="000000" w:themeColor="text1"/>
          <w:sz w:val="24"/>
        </w:rPr>
        <w:t>9</w:t>
      </w:r>
      <w:r w:rsidRPr="0032512F">
        <w:rPr>
          <w:b/>
          <w:color w:val="000000" w:themeColor="text1"/>
          <w:sz w:val="24"/>
        </w:rPr>
        <w:t xml:space="preserve">.5 </w:t>
      </w:r>
      <w:r w:rsidRPr="0032512F">
        <w:rPr>
          <w:b/>
          <w:color w:val="000000" w:themeColor="text1"/>
          <w:sz w:val="24"/>
        </w:rPr>
        <w:t>不良事件报告的要求</w:t>
      </w:r>
      <w:bookmarkEnd w:id="410"/>
      <w:bookmarkEnd w:id="411"/>
      <w:bookmarkEnd w:id="412"/>
    </w:p>
    <w:p w14:paraId="16B3DC6F" w14:textId="77777777" w:rsidR="006C6BC6" w:rsidRPr="00C71868" w:rsidRDefault="006C6BC6" w:rsidP="006C6BC6">
      <w:pPr>
        <w:topLinePunct/>
        <w:adjustRightInd w:val="0"/>
        <w:snapToGrid w:val="0"/>
        <w:spacing w:line="360" w:lineRule="auto"/>
        <w:ind w:firstLineChars="200" w:firstLine="480"/>
        <w:rPr>
          <w:sz w:val="24"/>
        </w:rPr>
      </w:pPr>
      <w:r w:rsidRPr="00C71868">
        <w:rPr>
          <w:sz w:val="24"/>
        </w:rPr>
        <w:t>研究者应对每个不良事件进行评价，以判定其是否符合严重不良事件的标准以及药物的相关性。如果发生了严重不良事件，则应遵照国家法规进行及时报告。</w:t>
      </w:r>
    </w:p>
    <w:p w14:paraId="0D1C439A" w14:textId="324B62BE" w:rsidR="006C6BC6" w:rsidRPr="00C71868" w:rsidRDefault="006C6BC6" w:rsidP="006C6BC6">
      <w:pPr>
        <w:topLinePunct/>
        <w:adjustRightInd w:val="0"/>
        <w:snapToGrid w:val="0"/>
        <w:spacing w:line="360" w:lineRule="auto"/>
        <w:ind w:firstLineChars="200" w:firstLine="480"/>
        <w:rPr>
          <w:sz w:val="24"/>
        </w:rPr>
      </w:pPr>
      <w:r w:rsidRPr="00C71868">
        <w:rPr>
          <w:sz w:val="24"/>
        </w:rPr>
        <w:t>自受试者</w:t>
      </w:r>
      <w:r w:rsidRPr="00C71868">
        <w:rPr>
          <w:rFonts w:hint="eastAsia"/>
          <w:sz w:val="24"/>
        </w:rPr>
        <w:t>签署知情同意书</w:t>
      </w:r>
      <w:del w:id="413" w:author="李红丽" w:date="2020-06-08T10:47:00Z">
        <w:r w:rsidRPr="00C71868" w:rsidDel="00851C7E">
          <w:rPr>
            <w:rFonts w:hint="eastAsia"/>
            <w:sz w:val="24"/>
          </w:rPr>
          <w:delText>并随机</w:delText>
        </w:r>
      </w:del>
      <w:r w:rsidRPr="00C71868">
        <w:rPr>
          <w:rFonts w:hint="eastAsia"/>
          <w:sz w:val="24"/>
        </w:rPr>
        <w:t>开始</w:t>
      </w:r>
      <w:r w:rsidRPr="00C71868">
        <w:rPr>
          <w:sz w:val="24"/>
        </w:rPr>
        <w:t>，至最后一次访</w:t>
      </w:r>
      <w:r w:rsidRPr="00C71868">
        <w:rPr>
          <w:rFonts w:hint="eastAsia"/>
          <w:sz w:val="24"/>
        </w:rPr>
        <w:t>视结束</w:t>
      </w:r>
      <w:r w:rsidRPr="00C71868">
        <w:rPr>
          <w:sz w:val="24"/>
        </w:rPr>
        <w:t>止，期间发生的所有的不良事件（严重和非严重）都应记录在原始病历上。无论是书写原始病历，还是填写不良事件报告表，都应使用规范的不良事件和医学术语对不良事件进行报告。</w:t>
      </w:r>
    </w:p>
    <w:p w14:paraId="105A240B" w14:textId="35643C6D" w:rsidR="006C6BC6" w:rsidRPr="0032512F" w:rsidRDefault="006C6BC6" w:rsidP="0032512F">
      <w:pPr>
        <w:keepNext/>
        <w:widowControl/>
        <w:topLinePunct/>
        <w:adjustRightInd w:val="0"/>
        <w:snapToGrid w:val="0"/>
        <w:spacing w:line="360" w:lineRule="auto"/>
        <w:jc w:val="left"/>
        <w:outlineLvl w:val="1"/>
        <w:rPr>
          <w:b/>
          <w:color w:val="000000" w:themeColor="text1"/>
          <w:sz w:val="24"/>
        </w:rPr>
      </w:pPr>
      <w:bookmarkStart w:id="414" w:name="_Toc462311281"/>
      <w:bookmarkStart w:id="415" w:name="_Toc529186889"/>
      <w:bookmarkStart w:id="416" w:name="_Toc11266882"/>
      <w:r w:rsidRPr="0032512F">
        <w:rPr>
          <w:rFonts w:hint="eastAsia"/>
          <w:b/>
          <w:color w:val="000000" w:themeColor="text1"/>
          <w:sz w:val="24"/>
        </w:rPr>
        <w:t>9</w:t>
      </w:r>
      <w:r w:rsidRPr="0032512F">
        <w:rPr>
          <w:b/>
          <w:color w:val="000000" w:themeColor="text1"/>
          <w:sz w:val="24"/>
        </w:rPr>
        <w:t xml:space="preserve">.6 </w:t>
      </w:r>
      <w:r w:rsidRPr="0032512F">
        <w:rPr>
          <w:b/>
          <w:color w:val="000000" w:themeColor="text1"/>
          <w:sz w:val="24"/>
        </w:rPr>
        <w:t>严重不良事件定义</w:t>
      </w:r>
      <w:bookmarkEnd w:id="414"/>
      <w:bookmarkEnd w:id="415"/>
      <w:bookmarkEnd w:id="416"/>
    </w:p>
    <w:p w14:paraId="6D257D34" w14:textId="77777777" w:rsidR="006C6BC6" w:rsidRPr="00C71868" w:rsidRDefault="006C6BC6" w:rsidP="006C6BC6">
      <w:pPr>
        <w:topLinePunct/>
        <w:adjustRightInd w:val="0"/>
        <w:snapToGrid w:val="0"/>
        <w:spacing w:line="360" w:lineRule="auto"/>
        <w:ind w:firstLineChars="200" w:firstLine="480"/>
        <w:rPr>
          <w:sz w:val="24"/>
        </w:rPr>
      </w:pPr>
      <w:r w:rsidRPr="00C71868">
        <w:rPr>
          <w:sz w:val="24"/>
        </w:rPr>
        <w:t>严重不良事件是指因使用药品引起以下损害情形之一的反应：致死、危及生命、导致住院或延长住院时间、导致限制或永久的人体伤残或器官功能损伤、致癌、致畸、致出生缺陷、</w:t>
      </w:r>
      <w:r w:rsidRPr="00C71868">
        <w:rPr>
          <w:rFonts w:hint="eastAsia"/>
          <w:sz w:val="24"/>
        </w:rPr>
        <w:t>以及</w:t>
      </w:r>
      <w:r w:rsidRPr="00C71868">
        <w:rPr>
          <w:sz w:val="24"/>
        </w:rPr>
        <w:t>其他</w:t>
      </w:r>
      <w:r w:rsidRPr="00C71868">
        <w:rPr>
          <w:rFonts w:hint="eastAsia"/>
          <w:sz w:val="24"/>
        </w:rPr>
        <w:t>的</w:t>
      </w:r>
      <w:r w:rsidRPr="00C71868">
        <w:rPr>
          <w:sz w:val="24"/>
        </w:rPr>
        <w:t>重要医学事件，如不进行治疗可能出现上述所列情况的。</w:t>
      </w:r>
    </w:p>
    <w:p w14:paraId="52413178" w14:textId="788B968C" w:rsidR="006C6BC6" w:rsidRPr="0032512F" w:rsidRDefault="006C6BC6" w:rsidP="0032512F">
      <w:pPr>
        <w:keepNext/>
        <w:widowControl/>
        <w:topLinePunct/>
        <w:adjustRightInd w:val="0"/>
        <w:snapToGrid w:val="0"/>
        <w:spacing w:line="360" w:lineRule="auto"/>
        <w:jc w:val="left"/>
        <w:outlineLvl w:val="1"/>
        <w:rPr>
          <w:b/>
          <w:color w:val="000000" w:themeColor="text1"/>
          <w:sz w:val="24"/>
        </w:rPr>
      </w:pPr>
      <w:bookmarkStart w:id="417" w:name="_Toc529186890"/>
      <w:bookmarkStart w:id="418" w:name="_Toc11266883"/>
      <w:r w:rsidRPr="0032512F">
        <w:rPr>
          <w:rFonts w:hint="eastAsia"/>
          <w:b/>
          <w:color w:val="000000" w:themeColor="text1"/>
          <w:sz w:val="24"/>
        </w:rPr>
        <w:t>9</w:t>
      </w:r>
      <w:r w:rsidRPr="0032512F">
        <w:rPr>
          <w:b/>
          <w:color w:val="000000" w:themeColor="text1"/>
          <w:sz w:val="24"/>
        </w:rPr>
        <w:t xml:space="preserve">.7 </w:t>
      </w:r>
      <w:r w:rsidRPr="0032512F">
        <w:rPr>
          <w:rFonts w:hint="eastAsia"/>
          <w:b/>
          <w:color w:val="000000" w:themeColor="text1"/>
          <w:sz w:val="24"/>
        </w:rPr>
        <w:t>妊娠</w:t>
      </w:r>
      <w:bookmarkEnd w:id="417"/>
      <w:bookmarkEnd w:id="418"/>
    </w:p>
    <w:p w14:paraId="2A13B2EB" w14:textId="04E1BFA8" w:rsidR="006C6BC6" w:rsidRPr="00C71868" w:rsidRDefault="006C6BC6" w:rsidP="006C6BC6">
      <w:pPr>
        <w:topLinePunct/>
        <w:adjustRightInd w:val="0"/>
        <w:snapToGrid w:val="0"/>
        <w:spacing w:line="360" w:lineRule="auto"/>
        <w:ind w:firstLineChars="200" w:firstLine="480"/>
        <w:rPr>
          <w:sz w:val="24"/>
        </w:rPr>
      </w:pPr>
      <w:r w:rsidRPr="00C71868">
        <w:rPr>
          <w:sz w:val="24"/>
        </w:rPr>
        <w:t>试验过程中女性志愿者发生妊娠，</w:t>
      </w:r>
      <w:r>
        <w:rPr>
          <w:rFonts w:hint="eastAsia"/>
          <w:sz w:val="24"/>
        </w:rPr>
        <w:t>研究者</w:t>
      </w:r>
      <w:r w:rsidRPr="00C71868">
        <w:rPr>
          <w:sz w:val="24"/>
        </w:rPr>
        <w:t>需在</w:t>
      </w:r>
      <w:r w:rsidRPr="00C71868">
        <w:rPr>
          <w:sz w:val="24"/>
        </w:rPr>
        <w:t>24</w:t>
      </w:r>
      <w:r w:rsidR="004F40FF">
        <w:rPr>
          <w:sz w:val="24"/>
        </w:rPr>
        <w:t> </w:t>
      </w:r>
      <w:r w:rsidRPr="00C71868">
        <w:rPr>
          <w:sz w:val="24"/>
        </w:rPr>
        <w:t>h</w:t>
      </w:r>
      <w:r w:rsidRPr="00C71868">
        <w:rPr>
          <w:sz w:val="24"/>
        </w:rPr>
        <w:t>内上报</w:t>
      </w:r>
      <w:r w:rsidRPr="00C71868">
        <w:rPr>
          <w:rFonts w:hint="eastAsia"/>
          <w:sz w:val="24"/>
        </w:rPr>
        <w:t>天士力医药集团股份有限公司</w:t>
      </w:r>
      <w:r w:rsidRPr="00C71868">
        <w:rPr>
          <w:sz w:val="24"/>
        </w:rPr>
        <w:t>、</w:t>
      </w:r>
      <w:r>
        <w:rPr>
          <w:rFonts w:hint="eastAsia"/>
          <w:sz w:val="24"/>
        </w:rPr>
        <w:t>合同研究组织</w:t>
      </w:r>
      <w:r w:rsidRPr="00C71868">
        <w:rPr>
          <w:sz w:val="24"/>
        </w:rPr>
        <w:t>和伦理委员会。</w:t>
      </w:r>
    </w:p>
    <w:p w14:paraId="50C3B18B" w14:textId="37352D7D" w:rsidR="006C6BC6" w:rsidRPr="00C71868" w:rsidRDefault="006C6BC6" w:rsidP="006C6BC6">
      <w:pPr>
        <w:topLinePunct/>
        <w:adjustRightInd w:val="0"/>
        <w:snapToGrid w:val="0"/>
        <w:spacing w:line="360" w:lineRule="auto"/>
        <w:ind w:firstLineChars="200" w:firstLine="480"/>
        <w:rPr>
          <w:sz w:val="24"/>
        </w:rPr>
      </w:pPr>
      <w:r w:rsidRPr="00C71868">
        <w:rPr>
          <w:sz w:val="24"/>
        </w:rPr>
        <w:t>女性志愿者发生妊娠后，需立即退出试验，并按照研究中心</w:t>
      </w:r>
      <w:r w:rsidRPr="00C71868">
        <w:rPr>
          <w:sz w:val="24"/>
        </w:rPr>
        <w:t>SOP</w:t>
      </w:r>
      <w:r>
        <w:rPr>
          <w:sz w:val="24"/>
        </w:rPr>
        <w:t>进行记录、上报、随访</w:t>
      </w:r>
      <w:r w:rsidRPr="00C71868">
        <w:rPr>
          <w:sz w:val="24"/>
        </w:rPr>
        <w:t>。</w:t>
      </w:r>
    </w:p>
    <w:p w14:paraId="7E7F08F8" w14:textId="77777777" w:rsidR="006C6BC6" w:rsidRPr="00C71868" w:rsidRDefault="006C6BC6" w:rsidP="006C6BC6">
      <w:pPr>
        <w:topLinePunct/>
        <w:adjustRightInd w:val="0"/>
        <w:snapToGrid w:val="0"/>
        <w:spacing w:line="360" w:lineRule="auto"/>
        <w:ind w:firstLineChars="200" w:firstLine="480"/>
        <w:rPr>
          <w:sz w:val="24"/>
        </w:rPr>
      </w:pPr>
      <w:r w:rsidRPr="00C71868">
        <w:rPr>
          <w:sz w:val="24"/>
        </w:rPr>
        <w:t>妊娠本身不作为</w:t>
      </w:r>
      <w:r w:rsidRPr="00C71868">
        <w:rPr>
          <w:sz w:val="24"/>
        </w:rPr>
        <w:t>AE</w:t>
      </w:r>
      <w:r w:rsidRPr="00C71868">
        <w:rPr>
          <w:sz w:val="24"/>
        </w:rPr>
        <w:t>或</w:t>
      </w:r>
      <w:r w:rsidRPr="00C71868">
        <w:rPr>
          <w:sz w:val="24"/>
        </w:rPr>
        <w:t>SAE</w:t>
      </w:r>
      <w:r w:rsidRPr="00C71868">
        <w:rPr>
          <w:sz w:val="24"/>
        </w:rPr>
        <w:t>，但妊娠过程中出现的任何一种复杂情况或由于医疗原因选择终止妊娠的情况将按照方案的规定，按照</w:t>
      </w:r>
      <w:r w:rsidRPr="00C71868">
        <w:rPr>
          <w:rFonts w:hint="eastAsia"/>
          <w:sz w:val="24"/>
        </w:rPr>
        <w:t>“不良事件”或“严重不良事件”</w:t>
      </w:r>
      <w:r w:rsidRPr="00C71868">
        <w:rPr>
          <w:sz w:val="24"/>
        </w:rPr>
        <w:t>记录、上报、随访。如果妊娠的结果符合</w:t>
      </w:r>
      <w:r w:rsidRPr="00C71868">
        <w:rPr>
          <w:sz w:val="24"/>
        </w:rPr>
        <w:t>SAE</w:t>
      </w:r>
      <w:r w:rsidRPr="00C71868">
        <w:rPr>
          <w:sz w:val="24"/>
        </w:rPr>
        <w:t>的标准</w:t>
      </w:r>
      <w:r w:rsidRPr="00C71868">
        <w:rPr>
          <w:rFonts w:hint="eastAsia"/>
          <w:sz w:val="24"/>
        </w:rPr>
        <w:t>[</w:t>
      </w:r>
      <w:r w:rsidRPr="00C71868">
        <w:rPr>
          <w:sz w:val="24"/>
        </w:rPr>
        <w:t>如自然流产、死产、新生儿死亡或先天性畸形（包括流产胎儿、死产或新生儿死亡）</w:t>
      </w:r>
      <w:r w:rsidRPr="00C71868">
        <w:rPr>
          <w:rFonts w:hint="eastAsia"/>
          <w:sz w:val="24"/>
        </w:rPr>
        <w:t>]</w:t>
      </w:r>
      <w:r w:rsidRPr="00C71868">
        <w:rPr>
          <w:sz w:val="24"/>
        </w:rPr>
        <w:t>，研究者应按严重不良事件的报告程序进行报告。</w:t>
      </w:r>
    </w:p>
    <w:p w14:paraId="6A880C60" w14:textId="5B5AAD1E" w:rsidR="006C6BC6" w:rsidRPr="00C71868" w:rsidRDefault="006C6BC6" w:rsidP="006C6BC6">
      <w:pPr>
        <w:topLinePunct/>
        <w:adjustRightInd w:val="0"/>
        <w:snapToGrid w:val="0"/>
        <w:spacing w:line="360" w:lineRule="auto"/>
        <w:ind w:firstLineChars="200" w:firstLine="480"/>
        <w:rPr>
          <w:sz w:val="24"/>
        </w:rPr>
      </w:pPr>
      <w:r w:rsidRPr="00C71868">
        <w:rPr>
          <w:sz w:val="24"/>
        </w:rPr>
        <w:lastRenderedPageBreak/>
        <w:t>其他作为</w:t>
      </w:r>
      <w:r w:rsidRPr="00C71868">
        <w:rPr>
          <w:sz w:val="24"/>
        </w:rPr>
        <w:t>SAE</w:t>
      </w:r>
      <w:r w:rsidRPr="00C71868">
        <w:rPr>
          <w:sz w:val="24"/>
        </w:rPr>
        <w:t>的妊娠结果：</w:t>
      </w:r>
      <w:r w:rsidRPr="00C71868">
        <w:rPr>
          <w:rFonts w:hint="eastAsia"/>
          <w:sz w:val="24"/>
        </w:rPr>
        <w:t>“自然流产”</w:t>
      </w:r>
      <w:r w:rsidRPr="00C71868">
        <w:rPr>
          <w:sz w:val="24"/>
        </w:rPr>
        <w:t>包括先兆流产、难免流产、不全流产、完全流产和稽留流产、流产感染。所有在出生一个月内发生的新生儿死亡，不管死因如何，都应作为</w:t>
      </w:r>
      <w:r w:rsidRPr="00C71868">
        <w:rPr>
          <w:sz w:val="24"/>
        </w:rPr>
        <w:t>SAE</w:t>
      </w:r>
      <w:r w:rsidRPr="00C71868">
        <w:rPr>
          <w:sz w:val="24"/>
        </w:rPr>
        <w:t>报告。另外，对于任何出生一个月后的婴儿死亡，只要研究者认为该死亡可能与试验药物有关，也应按</w:t>
      </w:r>
      <w:r w:rsidRPr="00C71868">
        <w:rPr>
          <w:sz w:val="24"/>
        </w:rPr>
        <w:t>SAE</w:t>
      </w:r>
      <w:r w:rsidRPr="00C71868">
        <w:rPr>
          <w:sz w:val="24"/>
        </w:rPr>
        <w:t>报告。关于避孕措施、育龄女性的定义和避孕要求详</w:t>
      </w:r>
      <w:r w:rsidRPr="00C07FE6">
        <w:rPr>
          <w:rFonts w:hint="eastAsia"/>
          <w:sz w:val="24"/>
        </w:rPr>
        <w:t>见附件</w:t>
      </w:r>
      <w:r w:rsidR="0064351E">
        <w:rPr>
          <w:sz w:val="24"/>
        </w:rPr>
        <w:t>4</w:t>
      </w:r>
      <w:r w:rsidRPr="00C71868">
        <w:rPr>
          <w:sz w:val="24"/>
        </w:rPr>
        <w:t>。</w:t>
      </w:r>
    </w:p>
    <w:p w14:paraId="004FA981" w14:textId="1EAFB02F" w:rsidR="006C6BC6" w:rsidRPr="0032512F" w:rsidRDefault="006C6BC6" w:rsidP="0032512F">
      <w:pPr>
        <w:keepNext/>
        <w:widowControl/>
        <w:topLinePunct/>
        <w:adjustRightInd w:val="0"/>
        <w:snapToGrid w:val="0"/>
        <w:spacing w:line="360" w:lineRule="auto"/>
        <w:jc w:val="left"/>
        <w:outlineLvl w:val="1"/>
        <w:rPr>
          <w:b/>
          <w:color w:val="000000" w:themeColor="text1"/>
          <w:sz w:val="24"/>
        </w:rPr>
      </w:pPr>
      <w:bookmarkStart w:id="419" w:name="_Toc462311282"/>
      <w:bookmarkStart w:id="420" w:name="_Toc529186891"/>
      <w:bookmarkStart w:id="421" w:name="_Toc11266884"/>
      <w:r w:rsidRPr="0032512F">
        <w:rPr>
          <w:rFonts w:hint="eastAsia"/>
          <w:b/>
          <w:color w:val="000000" w:themeColor="text1"/>
          <w:sz w:val="24"/>
        </w:rPr>
        <w:t>9</w:t>
      </w:r>
      <w:r w:rsidRPr="0032512F">
        <w:rPr>
          <w:b/>
          <w:color w:val="000000" w:themeColor="text1"/>
          <w:sz w:val="24"/>
        </w:rPr>
        <w:t xml:space="preserve">.8 </w:t>
      </w:r>
      <w:r w:rsidRPr="0032512F">
        <w:rPr>
          <w:b/>
          <w:color w:val="000000" w:themeColor="text1"/>
          <w:sz w:val="24"/>
        </w:rPr>
        <w:t>严重不良事件报告的要求</w:t>
      </w:r>
      <w:bookmarkEnd w:id="419"/>
      <w:bookmarkEnd w:id="420"/>
      <w:bookmarkEnd w:id="421"/>
    </w:p>
    <w:p w14:paraId="4B3E11D8" w14:textId="77777777" w:rsidR="005D4487" w:rsidRPr="00AA73DF" w:rsidRDefault="005D4487" w:rsidP="00AA73DF">
      <w:pPr>
        <w:topLinePunct/>
        <w:adjustRightInd w:val="0"/>
        <w:snapToGrid w:val="0"/>
        <w:spacing w:line="360" w:lineRule="auto"/>
        <w:ind w:firstLineChars="200" w:firstLine="480"/>
        <w:rPr>
          <w:sz w:val="24"/>
        </w:rPr>
      </w:pPr>
      <w:r w:rsidRPr="00AA73DF">
        <w:rPr>
          <w:rFonts w:hint="eastAsia"/>
          <w:sz w:val="24"/>
        </w:rPr>
        <w:t>严重不良事件报告：研究者应在获知严重不良事件后</w:t>
      </w:r>
      <w:r w:rsidRPr="00AA73DF">
        <w:rPr>
          <w:sz w:val="24"/>
        </w:rPr>
        <w:t>24</w:t>
      </w:r>
      <w:r w:rsidRPr="00AA73DF">
        <w:rPr>
          <w:rFonts w:hint="eastAsia"/>
          <w:sz w:val="24"/>
        </w:rPr>
        <w:t>小时内向申办者报告，随后应及时提供详尽、书面的随访报告。试验方案中规定的、对安全性评价重要的不良事件和实验室异常值，应按照试验方案的要求和时限向申办者报告。</w:t>
      </w:r>
    </w:p>
    <w:p w14:paraId="273F792A" w14:textId="50A9F8B8" w:rsidR="005D4487" w:rsidRPr="00AA73DF" w:rsidRDefault="005D4487" w:rsidP="00AA73DF">
      <w:pPr>
        <w:topLinePunct/>
        <w:adjustRightInd w:val="0"/>
        <w:snapToGrid w:val="0"/>
        <w:spacing w:line="360" w:lineRule="auto"/>
        <w:ind w:firstLineChars="200" w:firstLine="480"/>
        <w:rPr>
          <w:sz w:val="24"/>
        </w:rPr>
      </w:pPr>
      <w:r w:rsidRPr="00AA73DF">
        <w:rPr>
          <w:rFonts w:hint="eastAsia"/>
          <w:sz w:val="24"/>
        </w:rPr>
        <w:t>可疑</w:t>
      </w:r>
      <w:ins w:id="422" w:author="李红丽" w:date="2020-07-06T16:28:00Z">
        <w:r w:rsidR="00C45CA1">
          <w:rPr>
            <w:rFonts w:hint="eastAsia"/>
            <w:sz w:val="24"/>
          </w:rPr>
          <w:t>且</w:t>
        </w:r>
      </w:ins>
      <w:r w:rsidRPr="00AA73DF">
        <w:rPr>
          <w:rFonts w:hint="eastAsia"/>
          <w:sz w:val="24"/>
        </w:rPr>
        <w:t>非预期严重不良反应报告：研究者应向伦理委员会报告可疑</w:t>
      </w:r>
      <w:ins w:id="423" w:author="李红丽" w:date="2020-07-06T16:28:00Z">
        <w:r w:rsidR="00C45CA1">
          <w:rPr>
            <w:rFonts w:hint="eastAsia"/>
            <w:sz w:val="24"/>
          </w:rPr>
          <w:t>且</w:t>
        </w:r>
      </w:ins>
      <w:r w:rsidRPr="00AA73DF">
        <w:rPr>
          <w:rFonts w:hint="eastAsia"/>
          <w:sz w:val="24"/>
        </w:rPr>
        <w:t>非预期严重不良反应。</w:t>
      </w:r>
    </w:p>
    <w:p w14:paraId="49181719" w14:textId="5480A731" w:rsidR="005D4487" w:rsidRDefault="005D4487" w:rsidP="00AA73DF">
      <w:pPr>
        <w:topLinePunct/>
        <w:adjustRightInd w:val="0"/>
        <w:snapToGrid w:val="0"/>
        <w:spacing w:line="360" w:lineRule="auto"/>
        <w:ind w:firstLineChars="200" w:firstLine="480"/>
        <w:rPr>
          <w:ins w:id="424" w:author="李红丽" w:date="2020-06-16T09:01:00Z"/>
          <w:sz w:val="24"/>
        </w:rPr>
      </w:pPr>
      <w:r w:rsidRPr="00AA73DF">
        <w:rPr>
          <w:rFonts w:hint="eastAsia"/>
          <w:sz w:val="24"/>
        </w:rPr>
        <w:t>申办者应当将可疑</w:t>
      </w:r>
      <w:ins w:id="425" w:author="李红丽" w:date="2020-07-06T16:29:00Z">
        <w:r w:rsidR="00C45CA1">
          <w:rPr>
            <w:rFonts w:hint="eastAsia"/>
            <w:sz w:val="24"/>
          </w:rPr>
          <w:t>且</w:t>
        </w:r>
      </w:ins>
      <w:r w:rsidRPr="00AA73DF">
        <w:rPr>
          <w:rFonts w:hint="eastAsia"/>
          <w:sz w:val="24"/>
        </w:rPr>
        <w:t>非预期严重不良反应快速报告给所有参加临床试验的研究者及临床试验机构、伦理委员会；申办者应当按要求将获知的可疑</w:t>
      </w:r>
      <w:ins w:id="426" w:author="李红丽" w:date="2020-07-06T16:28:00Z">
        <w:r w:rsidR="00C45CA1">
          <w:rPr>
            <w:rFonts w:hint="eastAsia"/>
            <w:sz w:val="24"/>
          </w:rPr>
          <w:t>且</w:t>
        </w:r>
      </w:ins>
      <w:r w:rsidRPr="00AA73DF">
        <w:rPr>
          <w:rFonts w:hint="eastAsia"/>
          <w:sz w:val="24"/>
        </w:rPr>
        <w:t>非预期严重不良反应向药品监督管理部门和卫生行政部门报告，死亡和危及生命情况不得超过首次获知的</w:t>
      </w:r>
      <w:r w:rsidRPr="00AA73DF">
        <w:rPr>
          <w:sz w:val="24"/>
        </w:rPr>
        <w:t>7</w:t>
      </w:r>
      <w:r w:rsidRPr="00AA73DF">
        <w:rPr>
          <w:rFonts w:hint="eastAsia"/>
          <w:sz w:val="24"/>
        </w:rPr>
        <w:t>日，并在随后的</w:t>
      </w:r>
      <w:r w:rsidRPr="00AA73DF">
        <w:rPr>
          <w:sz w:val="24"/>
        </w:rPr>
        <w:t>8</w:t>
      </w:r>
      <w:r w:rsidRPr="00AA73DF">
        <w:rPr>
          <w:rFonts w:hint="eastAsia"/>
          <w:sz w:val="24"/>
        </w:rPr>
        <w:t>日内报告完整信息；其他情况不得超过</w:t>
      </w:r>
      <w:r w:rsidRPr="00AA73DF">
        <w:rPr>
          <w:sz w:val="24"/>
        </w:rPr>
        <w:t>15</w:t>
      </w:r>
      <w:r w:rsidRPr="00AA73DF">
        <w:rPr>
          <w:rFonts w:hint="eastAsia"/>
          <w:sz w:val="24"/>
        </w:rPr>
        <w:t>日。申办者应当定期汇总临床试验安全性信息，评估临床试验风险与收益，通报给所有参加临床试验的研究者及临床试验机构、伦理委员会。定期评估报告至少一年一次，或按伦理委员会要求及时报告。</w:t>
      </w:r>
    </w:p>
    <w:p w14:paraId="4A355145" w14:textId="1C9504C8" w:rsidR="008A2B46" w:rsidRPr="00AA73DF" w:rsidRDefault="008A2B46" w:rsidP="00AA73DF">
      <w:pPr>
        <w:topLinePunct/>
        <w:adjustRightInd w:val="0"/>
        <w:snapToGrid w:val="0"/>
        <w:spacing w:line="360" w:lineRule="auto"/>
        <w:ind w:firstLineChars="200" w:firstLine="480"/>
        <w:rPr>
          <w:sz w:val="24"/>
        </w:rPr>
      </w:pPr>
      <w:ins w:id="427" w:author="李红丽" w:date="2020-06-16T09:02:00Z">
        <w:r>
          <w:rPr>
            <w:rFonts w:hint="eastAsia"/>
            <w:sz w:val="24"/>
          </w:rPr>
          <w:t>自</w:t>
        </w:r>
        <w:r>
          <w:rPr>
            <w:rFonts w:hint="eastAsia"/>
            <w:sz w:val="24"/>
          </w:rPr>
          <w:t>2020</w:t>
        </w:r>
        <w:r>
          <w:rPr>
            <w:rFonts w:hint="eastAsia"/>
            <w:sz w:val="24"/>
          </w:rPr>
          <w:t>年</w:t>
        </w:r>
        <w:r>
          <w:rPr>
            <w:rFonts w:hint="eastAsia"/>
            <w:sz w:val="24"/>
          </w:rPr>
          <w:t>07</w:t>
        </w:r>
        <w:r>
          <w:rPr>
            <w:rFonts w:hint="eastAsia"/>
            <w:sz w:val="24"/>
          </w:rPr>
          <w:t>月</w:t>
        </w:r>
        <w:r>
          <w:rPr>
            <w:rFonts w:hint="eastAsia"/>
            <w:sz w:val="24"/>
          </w:rPr>
          <w:t>01</w:t>
        </w:r>
        <w:r>
          <w:rPr>
            <w:rFonts w:hint="eastAsia"/>
            <w:sz w:val="24"/>
          </w:rPr>
          <w:t>日</w:t>
        </w:r>
      </w:ins>
      <w:ins w:id="428" w:author="李红丽" w:date="2020-06-16T10:09:00Z">
        <w:r w:rsidR="0083727C">
          <w:rPr>
            <w:rFonts w:hint="eastAsia"/>
            <w:sz w:val="24"/>
          </w:rPr>
          <w:t>起</w:t>
        </w:r>
      </w:ins>
      <w:ins w:id="429" w:author="李红丽" w:date="2020-06-16T09:04:00Z">
        <w:r>
          <w:rPr>
            <w:rFonts w:hint="eastAsia"/>
            <w:sz w:val="24"/>
          </w:rPr>
          <w:t>，</w:t>
        </w:r>
      </w:ins>
      <w:ins w:id="430" w:author="李红丽" w:date="2020-06-16T09:16:00Z">
        <w:r w:rsidR="00177CB3">
          <w:rPr>
            <w:rFonts w:hint="eastAsia"/>
            <w:sz w:val="24"/>
          </w:rPr>
          <w:t>严重不良</w:t>
        </w:r>
        <w:r w:rsidR="00177CB3">
          <w:rPr>
            <w:sz w:val="24"/>
          </w:rPr>
          <w:t>事件报告按照</w:t>
        </w:r>
      </w:ins>
      <w:ins w:id="431" w:author="李红丽" w:date="2020-06-17T10:22:00Z">
        <w:r w:rsidR="00822AFE">
          <w:rPr>
            <w:rFonts w:hint="eastAsia"/>
            <w:sz w:val="24"/>
          </w:rPr>
          <w:t>2</w:t>
        </w:r>
        <w:r w:rsidR="00822AFE">
          <w:rPr>
            <w:sz w:val="24"/>
          </w:rPr>
          <w:t>020</w:t>
        </w:r>
        <w:r w:rsidR="00822AFE">
          <w:rPr>
            <w:rFonts w:hint="eastAsia"/>
            <w:sz w:val="24"/>
          </w:rPr>
          <w:t>年</w:t>
        </w:r>
      </w:ins>
      <w:ins w:id="432" w:author="李红丽" w:date="2020-06-16T09:16:00Z">
        <w:r w:rsidR="00177CB3">
          <w:rPr>
            <w:sz w:val="24"/>
          </w:rPr>
          <w:t>版</w:t>
        </w:r>
        <w:r w:rsidR="00177CB3">
          <w:rPr>
            <w:rFonts w:hint="eastAsia"/>
            <w:sz w:val="24"/>
          </w:rPr>
          <w:t>GCP</w:t>
        </w:r>
        <w:r w:rsidR="00177CB3">
          <w:rPr>
            <w:rFonts w:hint="eastAsia"/>
            <w:sz w:val="24"/>
          </w:rPr>
          <w:t>规定</w:t>
        </w:r>
        <w:r w:rsidR="00177CB3">
          <w:rPr>
            <w:sz w:val="24"/>
          </w:rPr>
          <w:t>执行。</w:t>
        </w:r>
      </w:ins>
    </w:p>
    <w:p w14:paraId="36CD805E" w14:textId="4511D7D1" w:rsidR="00045A34" w:rsidRPr="0032512F" w:rsidRDefault="0046062F" w:rsidP="0032512F">
      <w:pPr>
        <w:numPr>
          <w:ilvl w:val="3"/>
          <w:numId w:val="2"/>
        </w:numPr>
        <w:topLinePunct/>
        <w:adjustRightInd w:val="0"/>
        <w:snapToGrid w:val="0"/>
        <w:spacing w:beforeLines="50" w:before="120" w:line="360" w:lineRule="auto"/>
        <w:jc w:val="left"/>
        <w:outlineLvl w:val="0"/>
        <w:rPr>
          <w:b/>
          <w:color w:val="000000" w:themeColor="text1"/>
          <w:sz w:val="28"/>
        </w:rPr>
      </w:pPr>
      <w:bookmarkStart w:id="433" w:name="_Toc418546500"/>
      <w:bookmarkStart w:id="434" w:name="_Toc456044422"/>
      <w:bookmarkStart w:id="435" w:name="_Toc459109121"/>
      <w:bookmarkStart w:id="436" w:name="_Toc520744196"/>
      <w:bookmarkStart w:id="437" w:name="_Toc522869943"/>
      <w:bookmarkStart w:id="438" w:name="_Toc11266885"/>
      <w:bookmarkStart w:id="439" w:name="_Toc174980876"/>
      <w:bookmarkStart w:id="440" w:name="_Toc22152"/>
      <w:r w:rsidRPr="0032512F">
        <w:rPr>
          <w:rFonts w:hint="eastAsia"/>
          <w:b/>
          <w:color w:val="000000" w:themeColor="text1"/>
          <w:sz w:val="28"/>
        </w:rPr>
        <w:t>风险管理和风险评估</w:t>
      </w:r>
      <w:bookmarkEnd w:id="433"/>
      <w:bookmarkEnd w:id="434"/>
      <w:bookmarkEnd w:id="435"/>
      <w:bookmarkEnd w:id="436"/>
      <w:bookmarkEnd w:id="437"/>
      <w:bookmarkEnd w:id="438"/>
    </w:p>
    <w:p w14:paraId="403F4A2A" w14:textId="0611E981" w:rsidR="0072124D" w:rsidRPr="00E91C34" w:rsidRDefault="0072124D" w:rsidP="0072124D">
      <w:pPr>
        <w:keepNext/>
        <w:widowControl/>
        <w:topLinePunct/>
        <w:adjustRightInd w:val="0"/>
        <w:snapToGrid w:val="0"/>
        <w:spacing w:line="360" w:lineRule="auto"/>
        <w:jc w:val="left"/>
        <w:outlineLvl w:val="1"/>
        <w:rPr>
          <w:b/>
          <w:color w:val="000000" w:themeColor="text1"/>
          <w:sz w:val="24"/>
        </w:rPr>
      </w:pPr>
      <w:bookmarkStart w:id="441" w:name="_Toc11266886"/>
      <w:r w:rsidRPr="00E91C34">
        <w:rPr>
          <w:b/>
          <w:color w:val="000000" w:themeColor="text1"/>
          <w:sz w:val="24"/>
        </w:rPr>
        <w:t>10.1</w:t>
      </w:r>
      <w:r w:rsidR="0032512F">
        <w:rPr>
          <w:b/>
          <w:color w:val="000000" w:themeColor="text1"/>
          <w:sz w:val="24"/>
        </w:rPr>
        <w:t xml:space="preserve"> </w:t>
      </w:r>
      <w:r w:rsidRPr="00E91C34">
        <w:rPr>
          <w:b/>
          <w:color w:val="000000" w:themeColor="text1"/>
          <w:sz w:val="24"/>
        </w:rPr>
        <w:t>疾病风险</w:t>
      </w:r>
      <w:bookmarkEnd w:id="441"/>
    </w:p>
    <w:p w14:paraId="41133285" w14:textId="7C1BF382" w:rsidR="0046062F" w:rsidRPr="00E91C34" w:rsidRDefault="004B2189" w:rsidP="00DE3D93">
      <w:pPr>
        <w:adjustRightInd w:val="0"/>
        <w:snapToGrid w:val="0"/>
        <w:spacing w:line="360" w:lineRule="auto"/>
        <w:ind w:firstLineChars="200" w:firstLine="480"/>
        <w:rPr>
          <w:color w:val="000000" w:themeColor="text1"/>
          <w:sz w:val="24"/>
        </w:rPr>
      </w:pPr>
      <w:r>
        <w:rPr>
          <w:color w:val="000000" w:themeColor="text1"/>
          <w:sz w:val="24"/>
        </w:rPr>
        <w:t>乳腺增生病</w:t>
      </w:r>
      <w:r w:rsidR="00045A34" w:rsidRPr="00E91C34">
        <w:rPr>
          <w:color w:val="000000" w:themeColor="text1"/>
          <w:sz w:val="24"/>
        </w:rPr>
        <w:t>的主要风险为</w:t>
      </w:r>
      <w:r w:rsidR="00483165" w:rsidRPr="00E91C34">
        <w:rPr>
          <w:color w:val="000000" w:themeColor="text1"/>
          <w:sz w:val="24"/>
        </w:rPr>
        <w:t>向乳腺癌</w:t>
      </w:r>
      <w:r w:rsidR="0032512F">
        <w:rPr>
          <w:rFonts w:hint="eastAsia"/>
          <w:color w:val="000000" w:themeColor="text1"/>
          <w:sz w:val="24"/>
        </w:rPr>
        <w:t>变</w:t>
      </w:r>
      <w:r w:rsidR="00483165" w:rsidRPr="00E91C34">
        <w:rPr>
          <w:color w:val="000000" w:themeColor="text1"/>
          <w:sz w:val="24"/>
        </w:rPr>
        <w:t>的风险</w:t>
      </w:r>
      <w:r w:rsidR="00045A34" w:rsidRPr="00E91C34">
        <w:rPr>
          <w:color w:val="000000" w:themeColor="text1"/>
          <w:sz w:val="24"/>
        </w:rPr>
        <w:t>。本试验纳入的受试者为</w:t>
      </w:r>
      <w:r w:rsidR="0032512F" w:rsidRPr="00E91C34">
        <w:rPr>
          <w:color w:val="000000" w:themeColor="text1"/>
          <w:sz w:val="24"/>
        </w:rPr>
        <w:t>乳腺彩色</w:t>
      </w:r>
      <w:r w:rsidR="0032512F" w:rsidRPr="00E91C34">
        <w:rPr>
          <w:color w:val="000000" w:themeColor="text1"/>
          <w:sz w:val="24"/>
        </w:rPr>
        <w:t>B</w:t>
      </w:r>
      <w:r w:rsidR="0032512F" w:rsidRPr="00E91C34">
        <w:rPr>
          <w:color w:val="000000" w:themeColor="text1"/>
          <w:sz w:val="24"/>
        </w:rPr>
        <w:t>超结果</w:t>
      </w:r>
      <w:r w:rsidR="0032512F">
        <w:rPr>
          <w:rFonts w:hint="eastAsia"/>
          <w:color w:val="000000" w:themeColor="text1"/>
          <w:sz w:val="24"/>
        </w:rPr>
        <w:t>显示</w:t>
      </w:r>
      <w:r w:rsidR="0032512F">
        <w:rPr>
          <w:color w:val="000000" w:themeColor="text1"/>
          <w:sz w:val="24"/>
        </w:rPr>
        <w:t>为</w:t>
      </w:r>
      <w:r w:rsidR="00045A34" w:rsidRPr="00E91C34">
        <w:rPr>
          <w:color w:val="000000" w:themeColor="text1"/>
          <w:sz w:val="24"/>
        </w:rPr>
        <w:t>BI-RADS</w:t>
      </w:r>
      <w:r w:rsidR="00045A34" w:rsidRPr="00E91C34">
        <w:rPr>
          <w:color w:val="000000" w:themeColor="text1"/>
          <w:sz w:val="24"/>
        </w:rPr>
        <w:t>分级</w:t>
      </w:r>
      <w:r w:rsidR="00045A34" w:rsidRPr="00AA73DF">
        <w:rPr>
          <w:rFonts w:eastAsiaTheme="minorEastAsia"/>
          <w:color w:val="000000" w:themeColor="text1"/>
          <w:sz w:val="24"/>
        </w:rPr>
        <w:t>≤</w:t>
      </w:r>
      <w:r w:rsidR="0032512F" w:rsidRPr="0032512F">
        <w:rPr>
          <w:rFonts w:eastAsiaTheme="minorEastAsia"/>
          <w:color w:val="000000" w:themeColor="text1"/>
          <w:sz w:val="24"/>
        </w:rPr>
        <w:t>2-</w:t>
      </w:r>
      <w:r w:rsidR="00045A34" w:rsidRPr="0032512F">
        <w:rPr>
          <w:color w:val="000000" w:themeColor="text1"/>
          <w:sz w:val="24"/>
        </w:rPr>
        <w:t>3</w:t>
      </w:r>
      <w:r w:rsidR="00045A34" w:rsidRPr="00E91C34">
        <w:rPr>
          <w:color w:val="000000" w:themeColor="text1"/>
          <w:sz w:val="24"/>
        </w:rPr>
        <w:t>级的</w:t>
      </w:r>
      <w:ins w:id="442" w:author="李红丽" w:date="2020-06-28T15:01:00Z">
        <w:r w:rsidR="00636A06">
          <w:rPr>
            <w:rFonts w:hint="eastAsia"/>
            <w:color w:val="000000" w:themeColor="text1"/>
            <w:sz w:val="24"/>
          </w:rPr>
          <w:t xml:space="preserve">  </w:t>
        </w:r>
      </w:ins>
      <w:r w:rsidR="00045A34" w:rsidRPr="00E91C34">
        <w:rPr>
          <w:color w:val="000000" w:themeColor="text1"/>
          <w:sz w:val="24"/>
        </w:rPr>
        <w:t>患者</w:t>
      </w:r>
      <w:r w:rsidR="0032512F">
        <w:rPr>
          <w:rFonts w:hint="eastAsia"/>
          <w:color w:val="000000" w:themeColor="text1"/>
          <w:sz w:val="24"/>
        </w:rPr>
        <w:t>，</w:t>
      </w:r>
      <w:r w:rsidR="0032512F">
        <w:rPr>
          <w:color w:val="000000" w:themeColor="text1"/>
          <w:sz w:val="24"/>
        </w:rPr>
        <w:t>且</w:t>
      </w:r>
      <w:r w:rsidR="0032512F" w:rsidRPr="00715221">
        <w:rPr>
          <w:rFonts w:hint="eastAsia"/>
          <w:color w:val="000000" w:themeColor="text1"/>
          <w:sz w:val="24"/>
        </w:rPr>
        <w:t>大于等于</w:t>
      </w:r>
      <w:r w:rsidR="00D8562F" w:rsidRPr="00715221">
        <w:rPr>
          <w:color w:val="000000" w:themeColor="text1"/>
          <w:sz w:val="24"/>
        </w:rPr>
        <w:t>4</w:t>
      </w:r>
      <w:r w:rsidR="00D8562F" w:rsidRPr="004F15B3">
        <w:rPr>
          <w:rFonts w:hint="eastAsia"/>
          <w:color w:val="000000" w:themeColor="text1"/>
          <w:sz w:val="24"/>
        </w:rPr>
        <w:t>0</w:t>
      </w:r>
      <w:r w:rsidR="0032512F" w:rsidRPr="004F15B3">
        <w:rPr>
          <w:rFonts w:hint="eastAsia"/>
          <w:color w:val="000000" w:themeColor="text1"/>
          <w:sz w:val="24"/>
        </w:rPr>
        <w:t>岁受试者</w:t>
      </w:r>
      <w:r w:rsidR="00A37CFE" w:rsidRPr="00E83676">
        <w:rPr>
          <w:color w:val="000000" w:themeColor="text1"/>
          <w:sz w:val="24"/>
          <w:vertAlign w:val="superscript"/>
        </w:rPr>
        <w:t>[</w:t>
      </w:r>
      <w:r w:rsidR="00801492" w:rsidRPr="00E83676">
        <w:rPr>
          <w:color w:val="000000" w:themeColor="text1"/>
          <w:sz w:val="24"/>
          <w:vertAlign w:val="superscript"/>
        </w:rPr>
        <w:t>1</w:t>
      </w:r>
      <w:r w:rsidR="00243288" w:rsidRPr="00E83676">
        <w:rPr>
          <w:rFonts w:hint="eastAsia"/>
          <w:color w:val="000000" w:themeColor="text1"/>
          <w:sz w:val="24"/>
          <w:vertAlign w:val="superscript"/>
        </w:rPr>
        <w:t>1</w:t>
      </w:r>
      <w:r w:rsidR="00A37CFE" w:rsidRPr="00E83676">
        <w:rPr>
          <w:color w:val="000000" w:themeColor="text1"/>
          <w:sz w:val="24"/>
          <w:vertAlign w:val="superscript"/>
        </w:rPr>
        <w:t>]</w:t>
      </w:r>
      <w:r w:rsidR="0032512F" w:rsidRPr="000F7D0D">
        <w:rPr>
          <w:rFonts w:hint="eastAsia"/>
          <w:color w:val="000000" w:themeColor="text1"/>
          <w:sz w:val="24"/>
        </w:rPr>
        <w:t>，</w:t>
      </w:r>
      <w:r w:rsidR="000F7D0D" w:rsidRPr="001862B8">
        <w:rPr>
          <w:rFonts w:hint="eastAsia"/>
          <w:color w:val="000000" w:themeColor="text1"/>
          <w:sz w:val="24"/>
        </w:rPr>
        <w:t>及小于</w:t>
      </w:r>
      <w:r w:rsidR="000F7D0D" w:rsidRPr="001862B8">
        <w:rPr>
          <w:color w:val="000000" w:themeColor="text1"/>
          <w:sz w:val="24"/>
        </w:rPr>
        <w:t>40</w:t>
      </w:r>
      <w:r w:rsidR="000F7D0D" w:rsidRPr="001862B8">
        <w:rPr>
          <w:rFonts w:hint="eastAsia"/>
          <w:color w:val="000000" w:themeColor="text1"/>
          <w:sz w:val="24"/>
        </w:rPr>
        <w:t>岁受试者经研究医生判断该受试者乳腺肿块有恶性可能者</w:t>
      </w:r>
      <w:r w:rsidR="0032512F" w:rsidRPr="00E83676">
        <w:rPr>
          <w:rFonts w:hint="eastAsia"/>
          <w:color w:val="000000" w:themeColor="text1"/>
          <w:sz w:val="24"/>
        </w:rPr>
        <w:t>，</w:t>
      </w:r>
      <w:r w:rsidR="0032512F" w:rsidRPr="0032512F">
        <w:rPr>
          <w:rFonts w:hint="eastAsia"/>
          <w:color w:val="000000" w:themeColor="text1"/>
          <w:sz w:val="24"/>
        </w:rPr>
        <w:t>均</w:t>
      </w:r>
      <w:r w:rsidR="0032512F">
        <w:rPr>
          <w:rFonts w:hint="eastAsia"/>
          <w:color w:val="000000" w:themeColor="text1"/>
          <w:sz w:val="24"/>
        </w:rPr>
        <w:t>于</w:t>
      </w:r>
      <w:r w:rsidR="0032512F">
        <w:rPr>
          <w:color w:val="000000" w:themeColor="text1"/>
          <w:sz w:val="24"/>
        </w:rPr>
        <w:t>筛选期</w:t>
      </w:r>
      <w:r w:rsidR="0032512F" w:rsidRPr="0032512F">
        <w:rPr>
          <w:rFonts w:hint="eastAsia"/>
          <w:color w:val="000000" w:themeColor="text1"/>
          <w:sz w:val="24"/>
        </w:rPr>
        <w:t>进行钼靶</w:t>
      </w:r>
      <w:r w:rsidR="0032512F" w:rsidRPr="0032512F">
        <w:rPr>
          <w:rFonts w:hint="eastAsia"/>
          <w:color w:val="000000" w:themeColor="text1"/>
          <w:sz w:val="24"/>
        </w:rPr>
        <w:t>X</w:t>
      </w:r>
      <w:r w:rsidR="0032512F" w:rsidRPr="0032512F">
        <w:rPr>
          <w:rFonts w:hint="eastAsia"/>
          <w:color w:val="000000" w:themeColor="text1"/>
          <w:sz w:val="24"/>
        </w:rPr>
        <w:t>射线检查</w:t>
      </w:r>
      <w:r w:rsidR="0032512F">
        <w:rPr>
          <w:rFonts w:hint="eastAsia"/>
          <w:color w:val="000000" w:themeColor="text1"/>
          <w:sz w:val="24"/>
        </w:rPr>
        <w:t>，</w:t>
      </w:r>
      <w:r w:rsidR="0032512F">
        <w:rPr>
          <w:color w:val="000000" w:themeColor="text1"/>
          <w:sz w:val="24"/>
        </w:rPr>
        <w:t>以保证</w:t>
      </w:r>
      <w:r w:rsidR="0032512F">
        <w:rPr>
          <w:rFonts w:hint="eastAsia"/>
          <w:color w:val="000000" w:themeColor="text1"/>
          <w:sz w:val="24"/>
        </w:rPr>
        <w:t>入组</w:t>
      </w:r>
      <w:r w:rsidR="0032512F">
        <w:rPr>
          <w:color w:val="000000" w:themeColor="text1"/>
          <w:sz w:val="24"/>
        </w:rPr>
        <w:t>患者的安全性</w:t>
      </w:r>
      <w:r w:rsidR="0032512F">
        <w:rPr>
          <w:rFonts w:hint="eastAsia"/>
          <w:color w:val="000000" w:themeColor="text1"/>
          <w:sz w:val="24"/>
        </w:rPr>
        <w:t>。另外</w:t>
      </w:r>
      <w:r w:rsidR="0032512F">
        <w:rPr>
          <w:color w:val="000000" w:themeColor="text1"/>
          <w:sz w:val="24"/>
        </w:rPr>
        <w:t>，</w:t>
      </w:r>
      <w:r w:rsidR="0032512F">
        <w:rPr>
          <w:rFonts w:hint="eastAsia"/>
          <w:color w:val="000000" w:themeColor="text1"/>
          <w:sz w:val="24"/>
        </w:rPr>
        <w:t>于</w:t>
      </w:r>
      <w:r w:rsidR="003C260C" w:rsidRPr="00E91C34">
        <w:rPr>
          <w:color w:val="000000" w:themeColor="text1"/>
          <w:sz w:val="24"/>
        </w:rPr>
        <w:t>访视</w:t>
      </w:r>
      <w:r w:rsidR="003C260C" w:rsidRPr="00E91C34">
        <w:rPr>
          <w:color w:val="000000" w:themeColor="text1"/>
          <w:sz w:val="24"/>
        </w:rPr>
        <w:t>5</w:t>
      </w:r>
      <w:r w:rsidR="0032512F">
        <w:rPr>
          <w:rFonts w:hint="eastAsia"/>
          <w:color w:val="000000" w:themeColor="text1"/>
          <w:sz w:val="24"/>
        </w:rPr>
        <w:t>，</w:t>
      </w:r>
      <w:r w:rsidR="0032512F">
        <w:rPr>
          <w:color w:val="000000" w:themeColor="text1"/>
          <w:sz w:val="24"/>
        </w:rPr>
        <w:t>即试验药物</w:t>
      </w:r>
      <w:r w:rsidR="0032512F">
        <w:rPr>
          <w:rFonts w:hint="eastAsia"/>
          <w:color w:val="000000" w:themeColor="text1"/>
          <w:sz w:val="24"/>
        </w:rPr>
        <w:t>治疗</w:t>
      </w:r>
      <w:r w:rsidR="0032512F">
        <w:rPr>
          <w:color w:val="000000" w:themeColor="text1"/>
          <w:sz w:val="24"/>
        </w:rPr>
        <w:t>结束时，再次进行</w:t>
      </w:r>
      <w:r w:rsidR="003C260C" w:rsidRPr="00E91C34">
        <w:rPr>
          <w:color w:val="000000" w:themeColor="text1"/>
          <w:sz w:val="24"/>
        </w:rPr>
        <w:t>乳腺彩色</w:t>
      </w:r>
      <w:r w:rsidR="003C260C" w:rsidRPr="00E91C34">
        <w:rPr>
          <w:color w:val="000000" w:themeColor="text1"/>
          <w:sz w:val="24"/>
        </w:rPr>
        <w:t>B</w:t>
      </w:r>
      <w:r w:rsidR="003C260C" w:rsidRPr="00E91C34">
        <w:rPr>
          <w:color w:val="000000" w:themeColor="text1"/>
          <w:sz w:val="24"/>
        </w:rPr>
        <w:t>超</w:t>
      </w:r>
      <w:r w:rsidR="0032512F">
        <w:rPr>
          <w:rFonts w:hint="eastAsia"/>
          <w:color w:val="000000" w:themeColor="text1"/>
          <w:sz w:val="24"/>
        </w:rPr>
        <w:t>检查</w:t>
      </w:r>
      <w:r w:rsidR="0032512F">
        <w:rPr>
          <w:color w:val="000000" w:themeColor="text1"/>
          <w:sz w:val="24"/>
        </w:rPr>
        <w:t>，以确认</w:t>
      </w:r>
      <w:r w:rsidR="0032512F">
        <w:rPr>
          <w:rFonts w:hint="eastAsia"/>
          <w:color w:val="000000" w:themeColor="text1"/>
          <w:sz w:val="24"/>
        </w:rPr>
        <w:t>受试者</w:t>
      </w:r>
      <w:r w:rsidR="0032512F">
        <w:rPr>
          <w:color w:val="000000" w:themeColor="text1"/>
          <w:sz w:val="24"/>
        </w:rPr>
        <w:t>无</w:t>
      </w:r>
      <w:r w:rsidR="0032512F" w:rsidRPr="00E91C34">
        <w:rPr>
          <w:color w:val="000000" w:themeColor="text1"/>
          <w:sz w:val="24"/>
        </w:rPr>
        <w:t>乳腺癌风险</w:t>
      </w:r>
      <w:r w:rsidR="00C037FD" w:rsidRPr="00E91C34">
        <w:rPr>
          <w:color w:val="000000" w:themeColor="text1"/>
          <w:sz w:val="24"/>
        </w:rPr>
        <w:t>。</w:t>
      </w:r>
    </w:p>
    <w:p w14:paraId="4BFD40F3" w14:textId="2437D2D2" w:rsidR="0072124D" w:rsidRPr="00E91C34" w:rsidRDefault="0072124D" w:rsidP="0072124D">
      <w:pPr>
        <w:keepNext/>
        <w:widowControl/>
        <w:topLinePunct/>
        <w:adjustRightInd w:val="0"/>
        <w:snapToGrid w:val="0"/>
        <w:spacing w:line="360" w:lineRule="auto"/>
        <w:jc w:val="left"/>
        <w:outlineLvl w:val="1"/>
        <w:rPr>
          <w:b/>
          <w:color w:val="000000" w:themeColor="text1"/>
          <w:sz w:val="24"/>
        </w:rPr>
      </w:pPr>
      <w:bookmarkStart w:id="443" w:name="_Toc11266887"/>
      <w:r w:rsidRPr="00E91C34">
        <w:rPr>
          <w:b/>
          <w:color w:val="000000" w:themeColor="text1"/>
          <w:sz w:val="24"/>
        </w:rPr>
        <w:t>10.2</w:t>
      </w:r>
      <w:r w:rsidR="0032512F">
        <w:rPr>
          <w:b/>
          <w:color w:val="000000" w:themeColor="text1"/>
          <w:sz w:val="24"/>
        </w:rPr>
        <w:t xml:space="preserve"> </w:t>
      </w:r>
      <w:r w:rsidRPr="00E91C34">
        <w:rPr>
          <w:b/>
          <w:color w:val="000000" w:themeColor="text1"/>
          <w:sz w:val="24"/>
        </w:rPr>
        <w:t>试验药物风险</w:t>
      </w:r>
      <w:bookmarkEnd w:id="443"/>
    </w:p>
    <w:p w14:paraId="1BB489E8" w14:textId="47CBA2B4" w:rsidR="0072124D" w:rsidRPr="00E91C34" w:rsidRDefault="003F1682" w:rsidP="00DE3D93">
      <w:pPr>
        <w:adjustRightInd w:val="0"/>
        <w:snapToGrid w:val="0"/>
        <w:spacing w:line="360" w:lineRule="auto"/>
        <w:ind w:firstLineChars="200" w:firstLine="480"/>
        <w:rPr>
          <w:color w:val="000000" w:themeColor="text1"/>
          <w:sz w:val="24"/>
        </w:rPr>
      </w:pPr>
      <w:r w:rsidRPr="00E91C34">
        <w:rPr>
          <w:color w:val="000000" w:themeColor="text1"/>
          <w:sz w:val="24"/>
        </w:rPr>
        <w:t>根据已有的临床前毒理学研究数据，以及</w:t>
      </w:r>
      <w:r w:rsidR="00FA75DD" w:rsidRPr="00E91C34">
        <w:rPr>
          <w:color w:val="000000" w:themeColor="text1"/>
          <w:sz w:val="24"/>
        </w:rPr>
        <w:t>选用香橘乳癖宁胶囊部分药物进行组方的临床研究报道，试验药物可能的主要风险为</w:t>
      </w:r>
      <w:r w:rsidR="00C037FD" w:rsidRPr="00E91C34">
        <w:rPr>
          <w:rFonts w:hint="eastAsia"/>
          <w:color w:val="000000" w:themeColor="text1"/>
          <w:sz w:val="24"/>
        </w:rPr>
        <w:t>影响</w:t>
      </w:r>
      <w:r w:rsidR="00E24562" w:rsidRPr="00E91C34">
        <w:rPr>
          <w:rFonts w:hint="eastAsia"/>
          <w:color w:val="000000" w:themeColor="text1"/>
          <w:sz w:val="24"/>
        </w:rPr>
        <w:t>体重</w:t>
      </w:r>
      <w:r w:rsidR="00494D3F" w:rsidRPr="00E91C34">
        <w:rPr>
          <w:rFonts w:hint="eastAsia"/>
          <w:color w:val="000000" w:themeColor="text1"/>
          <w:sz w:val="24"/>
        </w:rPr>
        <w:t>、</w:t>
      </w:r>
      <w:r w:rsidR="00494D3F" w:rsidRPr="00E91C34">
        <w:rPr>
          <w:color w:val="000000" w:themeColor="text1"/>
          <w:sz w:val="24"/>
        </w:rPr>
        <w:t>肝功能异常、</w:t>
      </w:r>
      <w:r w:rsidR="00941C00" w:rsidRPr="00E91C34">
        <w:rPr>
          <w:rFonts w:hint="eastAsia"/>
          <w:color w:val="000000" w:themeColor="text1"/>
          <w:sz w:val="24"/>
        </w:rPr>
        <w:t>血清</w:t>
      </w:r>
      <w:r w:rsidR="00494D3F" w:rsidRPr="00E91C34">
        <w:rPr>
          <w:color w:val="000000" w:themeColor="text1"/>
          <w:sz w:val="24"/>
        </w:rPr>
        <w:t>睾酮水平异常。</w:t>
      </w:r>
      <w:r w:rsidR="0032512F">
        <w:rPr>
          <w:rFonts w:hint="eastAsia"/>
          <w:color w:val="000000" w:themeColor="text1"/>
          <w:sz w:val="24"/>
        </w:rPr>
        <w:t>方案</w:t>
      </w:r>
      <w:r w:rsidR="0032512F">
        <w:rPr>
          <w:color w:val="000000" w:themeColor="text1"/>
          <w:sz w:val="24"/>
        </w:rPr>
        <w:t>中已对</w:t>
      </w:r>
      <w:r w:rsidR="0032512F">
        <w:rPr>
          <w:rFonts w:hint="eastAsia"/>
          <w:color w:val="000000" w:themeColor="text1"/>
          <w:sz w:val="24"/>
        </w:rPr>
        <w:t>受试者</w:t>
      </w:r>
      <w:r w:rsidR="006E67E2" w:rsidRPr="00E91C34">
        <w:rPr>
          <w:color w:val="000000" w:themeColor="text1"/>
          <w:sz w:val="24"/>
        </w:rPr>
        <w:t>体重</w:t>
      </w:r>
      <w:r w:rsidR="00C037FD" w:rsidRPr="00E91C34">
        <w:rPr>
          <w:rFonts w:hint="eastAsia"/>
          <w:color w:val="000000" w:themeColor="text1"/>
          <w:sz w:val="24"/>
        </w:rPr>
        <w:t>变化</w:t>
      </w:r>
      <w:r w:rsidR="00494D3F" w:rsidRPr="00E91C34">
        <w:rPr>
          <w:rFonts w:hint="eastAsia"/>
          <w:color w:val="000000" w:themeColor="text1"/>
          <w:sz w:val="24"/>
        </w:rPr>
        <w:t>，</w:t>
      </w:r>
      <w:r w:rsidR="00494D3F" w:rsidRPr="00E91C34">
        <w:rPr>
          <w:color w:val="000000" w:themeColor="text1"/>
          <w:sz w:val="24"/>
        </w:rPr>
        <w:t>肝功能、</w:t>
      </w:r>
      <w:r w:rsidR="0032512F">
        <w:rPr>
          <w:rFonts w:hint="eastAsia"/>
          <w:color w:val="000000" w:themeColor="text1"/>
          <w:sz w:val="24"/>
        </w:rPr>
        <w:t>性激素</w:t>
      </w:r>
      <w:r w:rsidR="00494D3F" w:rsidRPr="00E91C34">
        <w:rPr>
          <w:color w:val="000000" w:themeColor="text1"/>
          <w:sz w:val="24"/>
        </w:rPr>
        <w:t>水平</w:t>
      </w:r>
      <w:r w:rsidR="0032512F">
        <w:rPr>
          <w:rFonts w:hint="eastAsia"/>
          <w:color w:val="000000" w:themeColor="text1"/>
          <w:sz w:val="24"/>
        </w:rPr>
        <w:t>进行</w:t>
      </w:r>
      <w:r w:rsidR="0032512F">
        <w:rPr>
          <w:color w:val="000000" w:themeColor="text1"/>
          <w:sz w:val="24"/>
        </w:rPr>
        <w:t>密集监测</w:t>
      </w:r>
      <w:r w:rsidR="0032512F">
        <w:rPr>
          <w:rFonts w:hint="eastAsia"/>
          <w:color w:val="000000" w:themeColor="text1"/>
          <w:sz w:val="24"/>
        </w:rPr>
        <w:t>，</w:t>
      </w:r>
      <w:r w:rsidR="0032512F">
        <w:rPr>
          <w:color w:val="000000" w:themeColor="text1"/>
          <w:sz w:val="24"/>
        </w:rPr>
        <w:t>以保证</w:t>
      </w:r>
      <w:r w:rsidR="0032512F">
        <w:rPr>
          <w:rFonts w:hint="eastAsia"/>
          <w:color w:val="000000" w:themeColor="text1"/>
          <w:sz w:val="24"/>
        </w:rPr>
        <w:t>及时</w:t>
      </w:r>
      <w:r w:rsidR="0032512F">
        <w:rPr>
          <w:color w:val="000000" w:themeColor="text1"/>
          <w:sz w:val="24"/>
        </w:rPr>
        <w:t>发现受试</w:t>
      </w:r>
      <w:r w:rsidR="0032512F">
        <w:rPr>
          <w:color w:val="000000" w:themeColor="text1"/>
          <w:sz w:val="24"/>
        </w:rPr>
        <w:lastRenderedPageBreak/>
        <w:t>者风险，必要时进行医疗干预</w:t>
      </w:r>
      <w:r w:rsidR="006E67E2" w:rsidRPr="00E91C34">
        <w:rPr>
          <w:color w:val="000000" w:themeColor="text1"/>
          <w:sz w:val="24"/>
        </w:rPr>
        <w:t>。</w:t>
      </w:r>
      <w:r w:rsidR="00097703" w:rsidRPr="00C07FE6">
        <w:rPr>
          <w:rFonts w:hint="eastAsia"/>
          <w:color w:val="000000" w:themeColor="text1"/>
          <w:sz w:val="24"/>
        </w:rPr>
        <w:t>肝功能异常及肝损伤的管理见附件</w:t>
      </w:r>
      <w:r w:rsidR="0064351E">
        <w:rPr>
          <w:color w:val="000000" w:themeColor="text1"/>
          <w:sz w:val="24"/>
        </w:rPr>
        <w:t>5</w:t>
      </w:r>
      <w:r w:rsidR="00097703" w:rsidRPr="00E91C34">
        <w:rPr>
          <w:rFonts w:hint="eastAsia"/>
          <w:color w:val="000000" w:themeColor="text1"/>
          <w:sz w:val="24"/>
        </w:rPr>
        <w:t>。</w:t>
      </w:r>
    </w:p>
    <w:p w14:paraId="3DA076D5" w14:textId="4F527E11" w:rsidR="0046062F" w:rsidRPr="001D44F1" w:rsidRDefault="0046062F" w:rsidP="00AA73DF">
      <w:pPr>
        <w:numPr>
          <w:ilvl w:val="3"/>
          <w:numId w:val="2"/>
        </w:numPr>
        <w:topLinePunct/>
        <w:adjustRightInd w:val="0"/>
        <w:snapToGrid w:val="0"/>
        <w:spacing w:line="360" w:lineRule="auto"/>
        <w:jc w:val="left"/>
        <w:outlineLvl w:val="0"/>
        <w:rPr>
          <w:b/>
          <w:color w:val="000000" w:themeColor="text1"/>
          <w:sz w:val="28"/>
        </w:rPr>
      </w:pPr>
      <w:bookmarkStart w:id="444" w:name="_Toc522869944"/>
      <w:bookmarkStart w:id="445" w:name="_Toc11266888"/>
      <w:r w:rsidRPr="001D44F1">
        <w:rPr>
          <w:rFonts w:hint="eastAsia"/>
          <w:b/>
          <w:color w:val="000000" w:themeColor="text1"/>
          <w:sz w:val="28"/>
        </w:rPr>
        <w:t>数据管理</w:t>
      </w:r>
      <w:bookmarkEnd w:id="439"/>
      <w:bookmarkEnd w:id="440"/>
      <w:bookmarkEnd w:id="444"/>
      <w:bookmarkEnd w:id="445"/>
    </w:p>
    <w:p w14:paraId="4FFB8FBC" w14:textId="78DE4C1C" w:rsidR="0046062F" w:rsidRPr="00E91C34" w:rsidRDefault="0046062F" w:rsidP="00DE3D93">
      <w:pPr>
        <w:topLinePunct/>
        <w:adjustRightInd w:val="0"/>
        <w:snapToGrid w:val="0"/>
        <w:spacing w:line="360" w:lineRule="auto"/>
        <w:ind w:firstLineChars="200" w:firstLine="480"/>
        <w:rPr>
          <w:color w:val="000000" w:themeColor="text1"/>
          <w:sz w:val="24"/>
        </w:rPr>
      </w:pPr>
      <w:r w:rsidRPr="00E91C34">
        <w:rPr>
          <w:color w:val="000000" w:themeColor="text1"/>
          <w:sz w:val="24"/>
        </w:rPr>
        <w:t>数据管理的目的是确保数据的可靠、完整和准确。其目标是获得高质量的真实数据，用于统计分析。本研究将采用电子</w:t>
      </w:r>
      <w:r w:rsidR="00B43562" w:rsidRPr="00E91C34">
        <w:rPr>
          <w:color w:val="000000" w:themeColor="text1"/>
          <w:sz w:val="24"/>
        </w:rPr>
        <w:t>化数据管理，以下列出数据管理主要流程，其他详见数据管理计划。数据管理计划作为数据管理的指导性文件由数据管理员撰写，</w:t>
      </w:r>
      <w:r w:rsidR="00790881" w:rsidRPr="00E91C34">
        <w:rPr>
          <w:color w:val="000000" w:themeColor="text1"/>
          <w:sz w:val="24"/>
        </w:rPr>
        <w:t>申办者</w:t>
      </w:r>
      <w:r w:rsidR="00B43562" w:rsidRPr="00E91C34">
        <w:rPr>
          <w:color w:val="000000" w:themeColor="text1"/>
          <w:sz w:val="24"/>
        </w:rPr>
        <w:t>批准，数据管理工作将根据数据管理计划定义的时间、内容及方法进行。</w:t>
      </w:r>
    </w:p>
    <w:p w14:paraId="5D1F14D2" w14:textId="09E813F0" w:rsidR="00CF2E99" w:rsidRPr="00E91C34" w:rsidRDefault="00CF2E99" w:rsidP="00DE3D93">
      <w:pPr>
        <w:topLinePunct/>
        <w:adjustRightInd w:val="0"/>
        <w:snapToGrid w:val="0"/>
        <w:spacing w:line="360" w:lineRule="auto"/>
        <w:ind w:firstLineChars="200" w:firstLine="480"/>
        <w:rPr>
          <w:color w:val="000000" w:themeColor="text1"/>
          <w:sz w:val="24"/>
        </w:rPr>
      </w:pPr>
      <w:r w:rsidRPr="00E91C34">
        <w:rPr>
          <w:color w:val="000000" w:themeColor="text1"/>
          <w:sz w:val="24"/>
        </w:rPr>
        <w:t>本试验不进行中期分析，对于缺失数据的处理方法于数据管理计划中进行规定。</w:t>
      </w:r>
    </w:p>
    <w:p w14:paraId="45432BDB" w14:textId="290BBD06" w:rsidR="00B43562" w:rsidRPr="00E91C34" w:rsidRDefault="00B43562" w:rsidP="00DE3D93">
      <w:pPr>
        <w:keepNext/>
        <w:widowControl/>
        <w:topLinePunct/>
        <w:adjustRightInd w:val="0"/>
        <w:snapToGrid w:val="0"/>
        <w:spacing w:line="360" w:lineRule="auto"/>
        <w:jc w:val="left"/>
        <w:outlineLvl w:val="1"/>
        <w:rPr>
          <w:b/>
          <w:color w:val="000000" w:themeColor="text1"/>
          <w:sz w:val="24"/>
        </w:rPr>
      </w:pPr>
      <w:bookmarkStart w:id="446" w:name="_Toc11266889"/>
      <w:r w:rsidRPr="00E91C34">
        <w:rPr>
          <w:b/>
          <w:color w:val="000000" w:themeColor="text1"/>
          <w:sz w:val="24"/>
        </w:rPr>
        <w:t>11.1</w:t>
      </w:r>
      <w:r w:rsidR="0032512F">
        <w:rPr>
          <w:b/>
          <w:color w:val="000000" w:themeColor="text1"/>
          <w:sz w:val="24"/>
        </w:rPr>
        <w:t xml:space="preserve"> </w:t>
      </w:r>
      <w:r w:rsidRPr="00E91C34">
        <w:rPr>
          <w:b/>
          <w:color w:val="000000" w:themeColor="text1"/>
          <w:sz w:val="24"/>
        </w:rPr>
        <w:t>数据收集</w:t>
      </w:r>
      <w:bookmarkEnd w:id="446"/>
    </w:p>
    <w:p w14:paraId="3CF65C28" w14:textId="338B3439" w:rsidR="00B43562" w:rsidRPr="00E91C34" w:rsidRDefault="00B43562" w:rsidP="00DE3D93">
      <w:pPr>
        <w:adjustRightInd w:val="0"/>
        <w:snapToGrid w:val="0"/>
        <w:spacing w:line="360" w:lineRule="auto"/>
        <w:ind w:firstLineChars="200" w:firstLine="480"/>
        <w:rPr>
          <w:color w:val="000000" w:themeColor="text1"/>
          <w:sz w:val="24"/>
        </w:rPr>
      </w:pPr>
      <w:r w:rsidRPr="00E91C34">
        <w:rPr>
          <w:color w:val="000000" w:themeColor="text1"/>
          <w:sz w:val="24"/>
        </w:rPr>
        <w:t>通过电子化数据采集（</w:t>
      </w:r>
      <w:r w:rsidRPr="00E91C34">
        <w:rPr>
          <w:color w:val="000000" w:themeColor="text1"/>
          <w:sz w:val="24"/>
        </w:rPr>
        <w:t>Electronic Data Capture</w:t>
      </w:r>
      <w:r w:rsidR="00DE7B2C">
        <w:rPr>
          <w:rFonts w:hint="eastAsia"/>
          <w:color w:val="000000" w:themeColor="text1"/>
          <w:sz w:val="24"/>
        </w:rPr>
        <w:t xml:space="preserve">, </w:t>
      </w:r>
      <w:r w:rsidRPr="00E91C34">
        <w:rPr>
          <w:color w:val="000000" w:themeColor="text1"/>
          <w:sz w:val="24"/>
        </w:rPr>
        <w:t>EDC</w:t>
      </w:r>
      <w:r w:rsidR="00207B1D" w:rsidRPr="00E91C34">
        <w:rPr>
          <w:color w:val="000000" w:themeColor="text1"/>
          <w:sz w:val="24"/>
        </w:rPr>
        <w:t>）系统进行数据收集，数据来源为受试者日记卡，实验室检查值，</w:t>
      </w:r>
      <w:r w:rsidR="00207B1D" w:rsidRPr="00E91C34">
        <w:rPr>
          <w:color w:val="000000" w:themeColor="text1"/>
          <w:sz w:val="24"/>
        </w:rPr>
        <w:t>B</w:t>
      </w:r>
      <w:r w:rsidR="00207B1D" w:rsidRPr="00E91C34">
        <w:rPr>
          <w:color w:val="000000" w:themeColor="text1"/>
          <w:sz w:val="24"/>
        </w:rPr>
        <w:t>超及心电图检查，以及记录于研究</w:t>
      </w:r>
      <w:r w:rsidR="000E6692" w:rsidRPr="00E91C34">
        <w:rPr>
          <w:color w:val="000000" w:themeColor="text1"/>
          <w:sz w:val="24"/>
        </w:rPr>
        <w:t>病</w:t>
      </w:r>
      <w:r w:rsidR="000E6692">
        <w:rPr>
          <w:rFonts w:hint="eastAsia"/>
          <w:color w:val="000000" w:themeColor="text1"/>
          <w:sz w:val="24"/>
        </w:rPr>
        <w:t>历</w:t>
      </w:r>
      <w:r w:rsidR="00207B1D" w:rsidRPr="00E91C34">
        <w:rPr>
          <w:color w:val="000000" w:themeColor="text1"/>
          <w:sz w:val="24"/>
        </w:rPr>
        <w:t>的</w:t>
      </w:r>
      <w:r w:rsidR="00B63DB6" w:rsidRPr="00E91C34">
        <w:rPr>
          <w:color w:val="000000" w:themeColor="text1"/>
          <w:sz w:val="24"/>
        </w:rPr>
        <w:t>病史、治疗史、体格检查、生命体征检查、</w:t>
      </w:r>
      <w:r w:rsidR="001610A5" w:rsidRPr="00E91C34">
        <w:rPr>
          <w:color w:val="000000" w:themeColor="text1"/>
          <w:sz w:val="24"/>
        </w:rPr>
        <w:t>中医证候量表</w:t>
      </w:r>
      <w:r w:rsidR="00B63DB6" w:rsidRPr="00E91C34">
        <w:rPr>
          <w:color w:val="000000" w:themeColor="text1"/>
          <w:sz w:val="24"/>
        </w:rPr>
        <w:t>评分等数据。</w:t>
      </w:r>
    </w:p>
    <w:p w14:paraId="197715FD" w14:textId="30CAB26A" w:rsidR="00B63DB6" w:rsidRPr="00E91C34" w:rsidRDefault="00B63DB6" w:rsidP="00DE3D93">
      <w:pPr>
        <w:adjustRightInd w:val="0"/>
        <w:snapToGrid w:val="0"/>
        <w:spacing w:line="360" w:lineRule="auto"/>
        <w:ind w:firstLineChars="200" w:firstLine="480"/>
        <w:rPr>
          <w:color w:val="000000" w:themeColor="text1"/>
          <w:sz w:val="24"/>
        </w:rPr>
      </w:pPr>
      <w:r w:rsidRPr="00E91C34">
        <w:rPr>
          <w:color w:val="000000" w:themeColor="text1"/>
          <w:sz w:val="24"/>
        </w:rPr>
        <w:t>受试者日记卡</w:t>
      </w:r>
      <w:r w:rsidR="00DD074C" w:rsidRPr="00E91C34">
        <w:rPr>
          <w:color w:val="000000" w:themeColor="text1"/>
          <w:sz w:val="24"/>
        </w:rPr>
        <w:t>中收集的数据</w:t>
      </w:r>
      <w:r w:rsidR="004C5EFF">
        <w:rPr>
          <w:rFonts w:hint="eastAsia"/>
          <w:color w:val="000000" w:themeColor="text1"/>
          <w:sz w:val="24"/>
        </w:rPr>
        <w:t>采用</w:t>
      </w:r>
      <w:r w:rsidR="00FA2BBE">
        <w:rPr>
          <w:rFonts w:hint="eastAsia"/>
          <w:color w:val="000000" w:themeColor="text1"/>
          <w:sz w:val="24"/>
        </w:rPr>
        <w:t>电子</w:t>
      </w:r>
      <w:r w:rsidR="00FA2BBE">
        <w:rPr>
          <w:color w:val="000000" w:themeColor="text1"/>
          <w:sz w:val="24"/>
        </w:rPr>
        <w:t>日记卡记录</w:t>
      </w:r>
      <w:r w:rsidR="005A01C9">
        <w:rPr>
          <w:rFonts w:hint="eastAsia"/>
          <w:color w:val="000000" w:themeColor="text1"/>
          <w:sz w:val="24"/>
        </w:rPr>
        <w:t>（若</w:t>
      </w:r>
      <w:r w:rsidR="005A01C9">
        <w:rPr>
          <w:color w:val="000000" w:themeColor="text1"/>
          <w:sz w:val="24"/>
        </w:rPr>
        <w:t>受试者存在电子</w:t>
      </w:r>
      <w:r w:rsidR="005A01C9">
        <w:rPr>
          <w:rFonts w:hint="eastAsia"/>
          <w:color w:val="000000" w:themeColor="text1"/>
          <w:sz w:val="24"/>
        </w:rPr>
        <w:t>日记卡</w:t>
      </w:r>
      <w:r w:rsidR="005A01C9">
        <w:rPr>
          <w:color w:val="000000" w:themeColor="text1"/>
          <w:sz w:val="24"/>
        </w:rPr>
        <w:t>使用障碍，可使用纸质日记</w:t>
      </w:r>
      <w:r w:rsidR="005A01C9">
        <w:rPr>
          <w:rFonts w:hint="eastAsia"/>
          <w:color w:val="000000" w:themeColor="text1"/>
          <w:sz w:val="24"/>
        </w:rPr>
        <w:t>卡）</w:t>
      </w:r>
      <w:r w:rsidR="00DD074C" w:rsidRPr="00E91C34">
        <w:rPr>
          <w:color w:val="000000" w:themeColor="text1"/>
          <w:sz w:val="24"/>
        </w:rPr>
        <w:t>：受试者每天服药情况、受试者的月经开始及结束日期</w:t>
      </w:r>
      <w:r w:rsidR="00DD074C" w:rsidRPr="00E91C34">
        <w:rPr>
          <w:rFonts w:hint="eastAsia"/>
          <w:color w:val="000000" w:themeColor="text1"/>
          <w:sz w:val="24"/>
        </w:rPr>
        <w:t>、</w:t>
      </w:r>
      <w:r w:rsidRPr="00E91C34">
        <w:rPr>
          <w:color w:val="000000" w:themeColor="text1"/>
          <w:sz w:val="24"/>
        </w:rPr>
        <w:t>基于</w:t>
      </w:r>
      <w:r w:rsidRPr="00E91C34">
        <w:rPr>
          <w:color w:val="000000" w:themeColor="text1"/>
          <w:sz w:val="24"/>
        </w:rPr>
        <w:t>10</w:t>
      </w:r>
      <w:r w:rsidRPr="00E91C34">
        <w:rPr>
          <w:color w:val="000000" w:themeColor="text1"/>
          <w:sz w:val="24"/>
        </w:rPr>
        <w:t>级</w:t>
      </w:r>
      <w:r w:rsidRPr="00E91C34">
        <w:rPr>
          <w:color w:val="000000" w:themeColor="text1"/>
          <w:sz w:val="24"/>
        </w:rPr>
        <w:t>NRS</w:t>
      </w:r>
      <w:r w:rsidRPr="00E91C34">
        <w:rPr>
          <w:color w:val="000000" w:themeColor="text1"/>
          <w:sz w:val="24"/>
        </w:rPr>
        <w:t>量表的乳腺疼痛周平均评分</w:t>
      </w:r>
      <w:r w:rsidR="00DD074C" w:rsidRPr="00E91C34">
        <w:rPr>
          <w:rFonts w:hint="eastAsia"/>
          <w:color w:val="000000" w:themeColor="text1"/>
          <w:sz w:val="24"/>
        </w:rPr>
        <w:t>、</w:t>
      </w:r>
      <w:r w:rsidR="00DD074C" w:rsidRPr="00E91C34">
        <w:rPr>
          <w:color w:val="000000" w:themeColor="text1"/>
          <w:sz w:val="24"/>
        </w:rPr>
        <w:t>服用的其他药物、身体有无其他不适</w:t>
      </w:r>
      <w:r w:rsidRPr="00E91C34">
        <w:rPr>
          <w:color w:val="000000" w:themeColor="text1"/>
          <w:sz w:val="24"/>
        </w:rPr>
        <w:t>。</w:t>
      </w:r>
    </w:p>
    <w:p w14:paraId="523A3E13" w14:textId="425F69FE" w:rsidR="00B43562" w:rsidRDefault="00B43562" w:rsidP="00DE3D93">
      <w:pPr>
        <w:keepNext/>
        <w:widowControl/>
        <w:topLinePunct/>
        <w:adjustRightInd w:val="0"/>
        <w:snapToGrid w:val="0"/>
        <w:spacing w:line="360" w:lineRule="auto"/>
        <w:jc w:val="left"/>
        <w:outlineLvl w:val="1"/>
        <w:rPr>
          <w:b/>
          <w:color w:val="000000" w:themeColor="text1"/>
          <w:sz w:val="24"/>
        </w:rPr>
      </w:pPr>
      <w:bookmarkStart w:id="447" w:name="_Toc11266890"/>
      <w:r w:rsidRPr="00E91C34">
        <w:rPr>
          <w:b/>
          <w:color w:val="000000" w:themeColor="text1"/>
          <w:sz w:val="24"/>
        </w:rPr>
        <w:t>11.2</w:t>
      </w:r>
      <w:r w:rsidR="0032512F">
        <w:rPr>
          <w:b/>
          <w:color w:val="000000" w:themeColor="text1"/>
          <w:sz w:val="24"/>
        </w:rPr>
        <w:t xml:space="preserve"> </w:t>
      </w:r>
      <w:r w:rsidRPr="00E91C34">
        <w:rPr>
          <w:b/>
          <w:color w:val="000000" w:themeColor="text1"/>
          <w:sz w:val="24"/>
        </w:rPr>
        <w:t>数据的管理和质量控制</w:t>
      </w:r>
      <w:bookmarkEnd w:id="447"/>
    </w:p>
    <w:p w14:paraId="097B8D20" w14:textId="5BD62B2B" w:rsidR="00FA2BBE" w:rsidRPr="00B665C4" w:rsidRDefault="00FA2BBE" w:rsidP="00FA2BBE">
      <w:pPr>
        <w:adjustRightInd w:val="0"/>
        <w:snapToGrid w:val="0"/>
        <w:spacing w:line="360" w:lineRule="auto"/>
        <w:ind w:firstLine="420"/>
        <w:rPr>
          <w:color w:val="000000" w:themeColor="text1"/>
          <w:sz w:val="24"/>
        </w:rPr>
      </w:pPr>
      <w:r w:rsidRPr="00B665C4">
        <w:rPr>
          <w:color w:val="000000" w:themeColor="text1"/>
          <w:sz w:val="24"/>
        </w:rPr>
        <w:t>本次试验采用电子化数据管理，使用</w:t>
      </w:r>
      <w:r w:rsidRPr="00B665C4">
        <w:rPr>
          <w:color w:val="000000" w:themeColor="text1"/>
          <w:sz w:val="24"/>
        </w:rPr>
        <w:t>DAS for EDC</w:t>
      </w:r>
      <w:r w:rsidR="00827A16">
        <w:rPr>
          <w:rFonts w:hint="eastAsia"/>
          <w:color w:val="000000" w:themeColor="text1"/>
          <w:sz w:val="24"/>
        </w:rPr>
        <w:t>（</w:t>
      </w:r>
      <w:r w:rsidR="00827A16" w:rsidRPr="00B665C4">
        <w:rPr>
          <w:color w:val="000000" w:themeColor="text1"/>
          <w:sz w:val="24"/>
        </w:rPr>
        <w:t>V6.0</w:t>
      </w:r>
      <w:r w:rsidR="00827A16" w:rsidRPr="00B665C4">
        <w:rPr>
          <w:color w:val="000000" w:themeColor="text1"/>
          <w:sz w:val="24"/>
        </w:rPr>
        <w:t>或以上版本</w:t>
      </w:r>
      <w:r w:rsidR="00827A16">
        <w:rPr>
          <w:rFonts w:hint="eastAsia"/>
          <w:color w:val="000000" w:themeColor="text1"/>
          <w:sz w:val="24"/>
        </w:rPr>
        <w:t>）</w:t>
      </w:r>
      <w:r w:rsidRPr="00B665C4">
        <w:rPr>
          <w:color w:val="000000" w:themeColor="text1"/>
          <w:sz w:val="24"/>
        </w:rPr>
        <w:t>。以下列出数据管理主要流程，其他详见数据管理计划（</w:t>
      </w:r>
      <w:r w:rsidRPr="00B665C4">
        <w:rPr>
          <w:color w:val="000000" w:themeColor="text1"/>
          <w:sz w:val="24"/>
        </w:rPr>
        <w:t>DMP</w:t>
      </w:r>
      <w:r w:rsidRPr="00B665C4">
        <w:rPr>
          <w:color w:val="000000" w:themeColor="text1"/>
          <w:sz w:val="24"/>
        </w:rPr>
        <w:t>）。</w:t>
      </w:r>
    </w:p>
    <w:p w14:paraId="0E843A27" w14:textId="4242E73D" w:rsidR="00FA2BBE" w:rsidRDefault="00FA2BBE" w:rsidP="00AA73DF">
      <w:pPr>
        <w:adjustRightInd w:val="0"/>
        <w:snapToGrid w:val="0"/>
        <w:spacing w:line="360" w:lineRule="auto"/>
        <w:ind w:firstLine="420"/>
        <w:rPr>
          <w:color w:val="000000" w:themeColor="text1"/>
          <w:sz w:val="24"/>
        </w:rPr>
      </w:pPr>
      <w:r w:rsidRPr="00B665C4">
        <w:rPr>
          <w:color w:val="000000" w:themeColor="text1"/>
          <w:sz w:val="24"/>
        </w:rPr>
        <w:t>DMP</w:t>
      </w:r>
      <w:r w:rsidRPr="00B665C4">
        <w:rPr>
          <w:color w:val="000000" w:themeColor="text1"/>
          <w:sz w:val="24"/>
        </w:rPr>
        <w:t>作为数据管理的指导性文件由数据管理员（</w:t>
      </w:r>
      <w:r w:rsidRPr="00B665C4">
        <w:rPr>
          <w:color w:val="000000" w:themeColor="text1"/>
          <w:sz w:val="24"/>
        </w:rPr>
        <w:t>DM</w:t>
      </w:r>
      <w:r w:rsidRPr="00B665C4">
        <w:rPr>
          <w:color w:val="000000" w:themeColor="text1"/>
          <w:sz w:val="24"/>
        </w:rPr>
        <w:t>）撰写，申办方批准，数据管理工作将根据</w:t>
      </w:r>
      <w:r w:rsidRPr="00B665C4">
        <w:rPr>
          <w:color w:val="000000" w:themeColor="text1"/>
          <w:sz w:val="24"/>
        </w:rPr>
        <w:t>DMP</w:t>
      </w:r>
      <w:r w:rsidRPr="00B665C4">
        <w:rPr>
          <w:color w:val="000000" w:themeColor="text1"/>
          <w:sz w:val="24"/>
        </w:rPr>
        <w:t>定义的时间、内容及方法进行。</w:t>
      </w:r>
    </w:p>
    <w:p w14:paraId="27886A45" w14:textId="2ECDA1A0" w:rsidR="00FA2BBE" w:rsidRPr="00FA2BBE" w:rsidRDefault="00FA2BBE" w:rsidP="00AA73DF">
      <w:pPr>
        <w:pStyle w:val="a6"/>
        <w:numPr>
          <w:ilvl w:val="0"/>
          <w:numId w:val="79"/>
        </w:numPr>
        <w:adjustRightInd w:val="0"/>
        <w:snapToGrid w:val="0"/>
        <w:spacing w:line="360" w:lineRule="auto"/>
        <w:ind w:firstLineChars="0"/>
        <w:rPr>
          <w:b/>
          <w:color w:val="000000" w:themeColor="text1"/>
          <w:sz w:val="24"/>
        </w:rPr>
      </w:pPr>
      <w:r w:rsidRPr="00AA73DF">
        <w:rPr>
          <w:rFonts w:ascii="Times New Roman" w:hAnsi="Times New Roman"/>
          <w:b/>
          <w:color w:val="000000" w:themeColor="text1"/>
          <w:sz w:val="24"/>
          <w:szCs w:val="24"/>
        </w:rPr>
        <w:t>EDC</w:t>
      </w:r>
      <w:r w:rsidRPr="00AA73DF">
        <w:rPr>
          <w:rFonts w:ascii="Times New Roman" w:hAnsi="Times New Roman" w:hint="eastAsia"/>
          <w:b/>
          <w:color w:val="000000" w:themeColor="text1"/>
          <w:sz w:val="24"/>
          <w:szCs w:val="24"/>
        </w:rPr>
        <w:t>数据管理</w:t>
      </w:r>
    </w:p>
    <w:p w14:paraId="1F6C4D0D" w14:textId="7E5F2D92" w:rsidR="00B43562" w:rsidRPr="00E91C34" w:rsidRDefault="008C4246" w:rsidP="00DE3D93">
      <w:pPr>
        <w:adjustRightInd w:val="0"/>
        <w:snapToGrid w:val="0"/>
        <w:spacing w:line="360" w:lineRule="auto"/>
        <w:ind w:firstLineChars="200" w:firstLine="480"/>
        <w:rPr>
          <w:color w:val="000000" w:themeColor="text1"/>
          <w:sz w:val="24"/>
        </w:rPr>
      </w:pPr>
      <w:r w:rsidRPr="00E91C34">
        <w:rPr>
          <w:color w:val="000000" w:themeColor="text1"/>
          <w:sz w:val="24"/>
        </w:rPr>
        <w:t>（</w:t>
      </w:r>
      <w:r w:rsidRPr="00E91C34">
        <w:rPr>
          <w:color w:val="000000" w:themeColor="text1"/>
          <w:sz w:val="24"/>
        </w:rPr>
        <w:t>1</w:t>
      </w:r>
      <w:r w:rsidRPr="00E91C34">
        <w:rPr>
          <w:color w:val="000000" w:themeColor="text1"/>
          <w:sz w:val="24"/>
        </w:rPr>
        <w:t>）电子</w:t>
      </w:r>
      <w:r w:rsidR="000E6692" w:rsidRPr="00E91C34">
        <w:rPr>
          <w:color w:val="000000" w:themeColor="text1"/>
          <w:sz w:val="24"/>
        </w:rPr>
        <w:t>病</w:t>
      </w:r>
      <w:r w:rsidR="000E6692">
        <w:rPr>
          <w:rFonts w:hint="eastAsia"/>
          <w:color w:val="000000" w:themeColor="text1"/>
          <w:sz w:val="24"/>
        </w:rPr>
        <w:t>例</w:t>
      </w:r>
      <w:r w:rsidRPr="00E91C34">
        <w:rPr>
          <w:color w:val="000000" w:themeColor="text1"/>
          <w:sz w:val="24"/>
        </w:rPr>
        <w:t>报告表：数据管理员根据试验方案设计构建，并根据逻辑核查计划（</w:t>
      </w:r>
      <w:r w:rsidRPr="00E91C34">
        <w:rPr>
          <w:color w:val="000000" w:themeColor="text1"/>
          <w:sz w:val="24"/>
        </w:rPr>
        <w:t>DVP</w:t>
      </w:r>
      <w:r w:rsidRPr="00E91C34">
        <w:rPr>
          <w:color w:val="000000" w:themeColor="text1"/>
          <w:sz w:val="24"/>
        </w:rPr>
        <w:t>）设置逻辑核查规则，通过测试并</w:t>
      </w:r>
      <w:r w:rsidR="00FA2BBE">
        <w:rPr>
          <w:rFonts w:hint="eastAsia"/>
          <w:color w:val="000000" w:themeColor="text1"/>
          <w:sz w:val="24"/>
        </w:rPr>
        <w:t>获</w:t>
      </w:r>
      <w:r w:rsidR="00FA2BBE">
        <w:rPr>
          <w:color w:val="000000" w:themeColor="text1"/>
          <w:sz w:val="24"/>
        </w:rPr>
        <w:t>申办方</w:t>
      </w:r>
      <w:r w:rsidR="004820F9" w:rsidRPr="00E91C34">
        <w:rPr>
          <w:color w:val="000000" w:themeColor="text1"/>
          <w:sz w:val="24"/>
        </w:rPr>
        <w:t>审批通过后</w:t>
      </w:r>
      <w:r w:rsidR="00FA2BBE">
        <w:rPr>
          <w:rFonts w:hint="eastAsia"/>
          <w:color w:val="000000" w:themeColor="text1"/>
          <w:sz w:val="24"/>
        </w:rPr>
        <w:t>发布</w:t>
      </w:r>
      <w:r w:rsidRPr="00E91C34">
        <w:rPr>
          <w:color w:val="000000" w:themeColor="text1"/>
          <w:sz w:val="24"/>
        </w:rPr>
        <w:t>使用。</w:t>
      </w:r>
    </w:p>
    <w:p w14:paraId="127872B5" w14:textId="014669A2" w:rsidR="008C4246" w:rsidRPr="00E91C34" w:rsidRDefault="008C4246" w:rsidP="00DE3D93">
      <w:pPr>
        <w:adjustRightInd w:val="0"/>
        <w:snapToGrid w:val="0"/>
        <w:spacing w:line="360" w:lineRule="auto"/>
        <w:ind w:firstLineChars="200" w:firstLine="480"/>
        <w:rPr>
          <w:color w:val="000000" w:themeColor="text1"/>
          <w:sz w:val="24"/>
        </w:rPr>
      </w:pPr>
      <w:r w:rsidRPr="00E91C34">
        <w:rPr>
          <w:color w:val="000000" w:themeColor="text1"/>
          <w:sz w:val="24"/>
        </w:rPr>
        <w:t>（</w:t>
      </w:r>
      <w:r w:rsidRPr="00E91C34">
        <w:rPr>
          <w:color w:val="000000" w:themeColor="text1"/>
          <w:sz w:val="24"/>
        </w:rPr>
        <w:t>2</w:t>
      </w:r>
      <w:r w:rsidRPr="00E91C34">
        <w:rPr>
          <w:color w:val="000000" w:themeColor="text1"/>
          <w:sz w:val="24"/>
        </w:rPr>
        <w:t>）数据录入：</w:t>
      </w:r>
      <w:r w:rsidRPr="00E91C34">
        <w:rPr>
          <w:color w:val="000000" w:themeColor="text1"/>
          <w:sz w:val="24"/>
        </w:rPr>
        <w:t>eCRF</w:t>
      </w:r>
      <w:r w:rsidRPr="00E91C34">
        <w:rPr>
          <w:color w:val="000000" w:themeColor="text1"/>
          <w:sz w:val="24"/>
        </w:rPr>
        <w:t>数据来源于原始记录，由</w:t>
      </w:r>
      <w:r w:rsidR="00BC2EC5" w:rsidRPr="00E91C34">
        <w:rPr>
          <w:color w:val="000000" w:themeColor="text1"/>
          <w:sz w:val="24"/>
        </w:rPr>
        <w:t>经授权的人员</w:t>
      </w:r>
      <w:r w:rsidRPr="00E91C34">
        <w:rPr>
          <w:color w:val="000000" w:themeColor="text1"/>
          <w:sz w:val="24"/>
        </w:rPr>
        <w:t>根据</w:t>
      </w:r>
      <w:r w:rsidRPr="00E91C34">
        <w:rPr>
          <w:color w:val="000000" w:themeColor="text1"/>
          <w:sz w:val="24"/>
        </w:rPr>
        <w:t>eCRF</w:t>
      </w:r>
      <w:r w:rsidRPr="00E91C34">
        <w:rPr>
          <w:color w:val="000000" w:themeColor="text1"/>
          <w:sz w:val="24"/>
        </w:rPr>
        <w:t>填写说明，将受试者访视数据及时录入</w:t>
      </w:r>
      <w:r w:rsidRPr="00E91C34">
        <w:rPr>
          <w:color w:val="000000" w:themeColor="text1"/>
          <w:sz w:val="24"/>
        </w:rPr>
        <w:t>EDC</w:t>
      </w:r>
      <w:r w:rsidRPr="00E91C34">
        <w:rPr>
          <w:color w:val="000000" w:themeColor="text1"/>
          <w:sz w:val="24"/>
        </w:rPr>
        <w:t>。</w:t>
      </w:r>
    </w:p>
    <w:p w14:paraId="2ED0CCD2" w14:textId="24C88F83" w:rsidR="008C4246" w:rsidRPr="00E91C34" w:rsidRDefault="007E3B73" w:rsidP="00DE3D93">
      <w:pPr>
        <w:adjustRightInd w:val="0"/>
        <w:snapToGrid w:val="0"/>
        <w:spacing w:line="360" w:lineRule="auto"/>
        <w:ind w:firstLineChars="200" w:firstLine="480"/>
        <w:rPr>
          <w:color w:val="000000" w:themeColor="text1"/>
          <w:sz w:val="24"/>
        </w:rPr>
      </w:pPr>
      <w:r w:rsidRPr="00E91C34">
        <w:rPr>
          <w:color w:val="000000" w:themeColor="text1"/>
          <w:sz w:val="24"/>
        </w:rPr>
        <w:t>（</w:t>
      </w:r>
      <w:r w:rsidRPr="00E91C34">
        <w:rPr>
          <w:color w:val="000000" w:themeColor="text1"/>
          <w:sz w:val="24"/>
        </w:rPr>
        <w:t>3</w:t>
      </w:r>
      <w:r w:rsidRPr="00E91C34">
        <w:rPr>
          <w:color w:val="000000" w:themeColor="text1"/>
          <w:sz w:val="24"/>
        </w:rPr>
        <w:t>）原始数据核查（</w:t>
      </w:r>
      <w:r w:rsidRPr="00E91C34">
        <w:rPr>
          <w:color w:val="000000" w:themeColor="text1"/>
          <w:sz w:val="24"/>
        </w:rPr>
        <w:t>Source Data Verification, SDV</w:t>
      </w:r>
      <w:r w:rsidRPr="00E91C34">
        <w:rPr>
          <w:color w:val="000000" w:themeColor="text1"/>
          <w:sz w:val="24"/>
        </w:rPr>
        <w:t>）：监查员进行原始数据与</w:t>
      </w:r>
      <w:r w:rsidRPr="00E91C34">
        <w:rPr>
          <w:color w:val="000000" w:themeColor="text1"/>
          <w:sz w:val="24"/>
        </w:rPr>
        <w:t>eCRF</w:t>
      </w:r>
      <w:r w:rsidRPr="00E91C34">
        <w:rPr>
          <w:color w:val="000000" w:themeColor="text1"/>
          <w:sz w:val="24"/>
        </w:rPr>
        <w:t>数据的一致性核对，并进行逻辑核查</w:t>
      </w:r>
      <w:r w:rsidR="006A71C7">
        <w:rPr>
          <w:rFonts w:hint="eastAsia"/>
          <w:color w:val="000000" w:themeColor="text1"/>
          <w:sz w:val="24"/>
        </w:rPr>
        <w:t>，</w:t>
      </w:r>
      <w:r w:rsidR="006A71C7">
        <w:rPr>
          <w:color w:val="000000" w:themeColor="text1"/>
          <w:sz w:val="24"/>
        </w:rPr>
        <w:t>有问题可发疑问</w:t>
      </w:r>
      <w:r w:rsidRPr="00E91C34">
        <w:rPr>
          <w:color w:val="000000" w:themeColor="text1"/>
          <w:sz w:val="24"/>
        </w:rPr>
        <w:t>。</w:t>
      </w:r>
    </w:p>
    <w:p w14:paraId="325B78C3" w14:textId="4560C2FC" w:rsidR="007E3B73" w:rsidRPr="00E91C34" w:rsidRDefault="007E3B73" w:rsidP="00DE3D93">
      <w:pPr>
        <w:adjustRightInd w:val="0"/>
        <w:snapToGrid w:val="0"/>
        <w:spacing w:line="360" w:lineRule="auto"/>
        <w:ind w:firstLineChars="200" w:firstLine="480"/>
        <w:rPr>
          <w:color w:val="000000" w:themeColor="text1"/>
          <w:sz w:val="24"/>
        </w:rPr>
      </w:pPr>
      <w:r w:rsidRPr="00E91C34">
        <w:rPr>
          <w:color w:val="000000" w:themeColor="text1"/>
          <w:sz w:val="24"/>
        </w:rPr>
        <w:t>（</w:t>
      </w:r>
      <w:r w:rsidRPr="00E91C34">
        <w:rPr>
          <w:color w:val="000000" w:themeColor="text1"/>
          <w:sz w:val="24"/>
        </w:rPr>
        <w:t>4</w:t>
      </w:r>
      <w:r w:rsidRPr="00E91C34">
        <w:rPr>
          <w:color w:val="000000" w:themeColor="text1"/>
          <w:sz w:val="24"/>
        </w:rPr>
        <w:t>）数据疑问和解答：疑问来源于</w:t>
      </w:r>
      <w:r w:rsidRPr="00E91C34">
        <w:rPr>
          <w:color w:val="000000" w:themeColor="text1"/>
          <w:sz w:val="24"/>
        </w:rPr>
        <w:t>EDC</w:t>
      </w:r>
      <w:r w:rsidR="00BC2EC5" w:rsidRPr="00E91C34">
        <w:rPr>
          <w:color w:val="000000" w:themeColor="text1"/>
          <w:sz w:val="24"/>
        </w:rPr>
        <w:t>逻辑核查的系统疑问，</w:t>
      </w:r>
      <w:r w:rsidRPr="00E91C34">
        <w:rPr>
          <w:color w:val="000000" w:themeColor="text1"/>
          <w:sz w:val="24"/>
        </w:rPr>
        <w:t>数据管理员等人工疑问，研究者需及时解答疑问。数据管理员和监查员进行疑问批复，必要时可再次发出疑问，直至数据</w:t>
      </w:r>
      <w:r w:rsidRPr="00E91C34">
        <w:rPr>
          <w:color w:val="000000" w:themeColor="text1"/>
          <w:sz w:val="24"/>
        </w:rPr>
        <w:t>“</w:t>
      </w:r>
      <w:r w:rsidRPr="00E91C34">
        <w:rPr>
          <w:color w:val="000000" w:themeColor="text1"/>
          <w:sz w:val="24"/>
        </w:rPr>
        <w:t>清洁</w:t>
      </w:r>
      <w:r w:rsidRPr="00E91C34">
        <w:rPr>
          <w:color w:val="000000" w:themeColor="text1"/>
          <w:sz w:val="24"/>
        </w:rPr>
        <w:t>”</w:t>
      </w:r>
      <w:r w:rsidRPr="00E91C34">
        <w:rPr>
          <w:color w:val="000000" w:themeColor="text1"/>
          <w:sz w:val="24"/>
        </w:rPr>
        <w:t>。</w:t>
      </w:r>
    </w:p>
    <w:p w14:paraId="1D1313E0" w14:textId="32A59F1E" w:rsidR="007E3B73" w:rsidRPr="00E91C34" w:rsidRDefault="007E3B73" w:rsidP="00DE3D93">
      <w:pPr>
        <w:adjustRightInd w:val="0"/>
        <w:snapToGrid w:val="0"/>
        <w:spacing w:line="360" w:lineRule="auto"/>
        <w:ind w:firstLineChars="200" w:firstLine="480"/>
        <w:rPr>
          <w:color w:val="000000" w:themeColor="text1"/>
          <w:sz w:val="24"/>
        </w:rPr>
      </w:pPr>
      <w:r w:rsidRPr="00E91C34">
        <w:rPr>
          <w:color w:val="000000" w:themeColor="text1"/>
          <w:sz w:val="24"/>
        </w:rPr>
        <w:t>（</w:t>
      </w:r>
      <w:r w:rsidRPr="00E91C34">
        <w:rPr>
          <w:color w:val="000000" w:themeColor="text1"/>
          <w:sz w:val="24"/>
        </w:rPr>
        <w:t>5</w:t>
      </w:r>
      <w:r w:rsidRPr="00E91C34">
        <w:rPr>
          <w:color w:val="000000" w:themeColor="text1"/>
          <w:sz w:val="24"/>
        </w:rPr>
        <w:t>）研究者</w:t>
      </w:r>
      <w:r w:rsidR="006A71C7">
        <w:rPr>
          <w:rFonts w:hint="eastAsia"/>
          <w:color w:val="000000" w:themeColor="text1"/>
          <w:sz w:val="24"/>
        </w:rPr>
        <w:t>签名</w:t>
      </w:r>
      <w:r w:rsidRPr="00E91C34">
        <w:rPr>
          <w:color w:val="000000" w:themeColor="text1"/>
          <w:sz w:val="24"/>
        </w:rPr>
        <w:t>：</w:t>
      </w:r>
      <w:r w:rsidR="006A71C7" w:rsidRPr="00B665C4">
        <w:rPr>
          <w:color w:val="000000" w:themeColor="text1"/>
          <w:sz w:val="24"/>
        </w:rPr>
        <w:t>数据录入完成并经</w:t>
      </w:r>
      <w:r w:rsidR="006A71C7" w:rsidRPr="00B665C4">
        <w:rPr>
          <w:color w:val="000000" w:themeColor="text1"/>
          <w:sz w:val="24"/>
        </w:rPr>
        <w:t>SDV</w:t>
      </w:r>
      <w:r w:rsidR="006A71C7" w:rsidRPr="00B665C4">
        <w:rPr>
          <w:color w:val="000000" w:themeColor="text1"/>
          <w:sz w:val="24"/>
        </w:rPr>
        <w:t>后，研究者进行电子签名审核确认。签</w:t>
      </w:r>
      <w:r w:rsidR="006A71C7" w:rsidRPr="00B665C4">
        <w:rPr>
          <w:color w:val="000000" w:themeColor="text1"/>
          <w:sz w:val="24"/>
        </w:rPr>
        <w:lastRenderedPageBreak/>
        <w:t>名后的如有数据修订，需重新签名。</w:t>
      </w:r>
    </w:p>
    <w:p w14:paraId="37769596" w14:textId="34B43E7C" w:rsidR="007E3B73" w:rsidRPr="00E91C34" w:rsidRDefault="007E3B73" w:rsidP="00DE3D93">
      <w:pPr>
        <w:adjustRightInd w:val="0"/>
        <w:snapToGrid w:val="0"/>
        <w:spacing w:line="360" w:lineRule="auto"/>
        <w:ind w:firstLineChars="200" w:firstLine="480"/>
        <w:rPr>
          <w:color w:val="000000" w:themeColor="text1"/>
          <w:sz w:val="24"/>
        </w:rPr>
      </w:pPr>
      <w:r w:rsidRPr="00E91C34">
        <w:rPr>
          <w:color w:val="000000" w:themeColor="text1"/>
          <w:sz w:val="24"/>
        </w:rPr>
        <w:t>（</w:t>
      </w:r>
      <w:r w:rsidRPr="00E91C34">
        <w:rPr>
          <w:color w:val="000000" w:themeColor="text1"/>
          <w:sz w:val="24"/>
        </w:rPr>
        <w:t>6</w:t>
      </w:r>
      <w:r w:rsidRPr="00E91C34">
        <w:rPr>
          <w:color w:val="000000" w:themeColor="text1"/>
          <w:sz w:val="24"/>
        </w:rPr>
        <w:t>）数据库锁定：由主要研究者、</w:t>
      </w:r>
      <w:r w:rsidR="00790881" w:rsidRPr="00E91C34">
        <w:rPr>
          <w:color w:val="000000" w:themeColor="text1"/>
          <w:sz w:val="24"/>
        </w:rPr>
        <w:t>申办者</w:t>
      </w:r>
      <w:r w:rsidRPr="00E91C34">
        <w:rPr>
          <w:color w:val="000000" w:themeColor="text1"/>
          <w:sz w:val="24"/>
        </w:rPr>
        <w:t>、统计分析人员和数据管理人员共同签署数据库锁定记录后，数据管理员进行数据库锁定。</w:t>
      </w:r>
    </w:p>
    <w:p w14:paraId="16171E05" w14:textId="5E59F360" w:rsidR="007E3B73" w:rsidRDefault="007E3B73" w:rsidP="00DE3D93">
      <w:pPr>
        <w:adjustRightInd w:val="0"/>
        <w:snapToGrid w:val="0"/>
        <w:spacing w:line="360" w:lineRule="auto"/>
        <w:ind w:firstLineChars="200" w:firstLine="480"/>
        <w:rPr>
          <w:color w:val="000000" w:themeColor="text1"/>
          <w:sz w:val="24"/>
        </w:rPr>
      </w:pPr>
      <w:r w:rsidRPr="00E91C34">
        <w:rPr>
          <w:color w:val="000000" w:themeColor="text1"/>
          <w:sz w:val="24"/>
        </w:rPr>
        <w:t>（</w:t>
      </w:r>
      <w:r w:rsidRPr="00E91C34">
        <w:rPr>
          <w:color w:val="000000" w:themeColor="text1"/>
          <w:sz w:val="24"/>
        </w:rPr>
        <w:t>7</w:t>
      </w:r>
      <w:r w:rsidRPr="00E91C34">
        <w:rPr>
          <w:color w:val="000000" w:themeColor="text1"/>
          <w:sz w:val="24"/>
        </w:rPr>
        <w:t>）数据库提交：数据管理员向统计人员提交数据库。</w:t>
      </w:r>
    </w:p>
    <w:p w14:paraId="7775C42A" w14:textId="6E547EB3" w:rsidR="006A71C7" w:rsidRPr="006A71C7" w:rsidRDefault="006A71C7">
      <w:pPr>
        <w:adjustRightInd w:val="0"/>
        <w:snapToGrid w:val="0"/>
        <w:spacing w:line="360" w:lineRule="auto"/>
        <w:ind w:firstLineChars="200" w:firstLine="480"/>
        <w:rPr>
          <w:color w:val="000000" w:themeColor="text1"/>
          <w:sz w:val="24"/>
        </w:rPr>
      </w:pPr>
      <w:r w:rsidRPr="00AA73DF">
        <w:rPr>
          <w:rFonts w:hint="eastAsia"/>
          <w:color w:val="000000" w:themeColor="text1"/>
          <w:sz w:val="24"/>
        </w:rPr>
        <w:t>（</w:t>
      </w:r>
      <w:r w:rsidRPr="00AA73DF">
        <w:rPr>
          <w:color w:val="000000" w:themeColor="text1"/>
          <w:sz w:val="24"/>
        </w:rPr>
        <w:t>8</w:t>
      </w:r>
      <w:r w:rsidRPr="00AA73DF">
        <w:rPr>
          <w:rFonts w:hint="eastAsia"/>
          <w:color w:val="000000" w:themeColor="text1"/>
          <w:sz w:val="24"/>
        </w:rPr>
        <w:t>）</w:t>
      </w:r>
      <w:r w:rsidRPr="00AA73DF">
        <w:rPr>
          <w:color w:val="000000" w:themeColor="text1"/>
          <w:sz w:val="24"/>
        </w:rPr>
        <w:t>eCRF</w:t>
      </w:r>
      <w:r w:rsidRPr="00AA73DF">
        <w:rPr>
          <w:rFonts w:hint="eastAsia"/>
          <w:color w:val="000000" w:themeColor="text1"/>
          <w:sz w:val="24"/>
        </w:rPr>
        <w:t>存档：每个受试者的</w:t>
      </w:r>
      <w:r w:rsidRPr="00AA73DF">
        <w:rPr>
          <w:color w:val="000000" w:themeColor="text1"/>
          <w:sz w:val="24"/>
        </w:rPr>
        <w:t>eCRF</w:t>
      </w:r>
      <w:r w:rsidRPr="00AA73DF">
        <w:rPr>
          <w:rFonts w:hint="eastAsia"/>
          <w:color w:val="000000" w:themeColor="text1"/>
          <w:sz w:val="24"/>
        </w:rPr>
        <w:t>生成</w:t>
      </w:r>
      <w:r w:rsidRPr="00AA73DF">
        <w:rPr>
          <w:color w:val="000000" w:themeColor="text1"/>
          <w:sz w:val="24"/>
        </w:rPr>
        <w:t>PDF</w:t>
      </w:r>
      <w:r w:rsidRPr="00AA73DF">
        <w:rPr>
          <w:rFonts w:hint="eastAsia"/>
          <w:color w:val="000000" w:themeColor="text1"/>
          <w:sz w:val="24"/>
        </w:rPr>
        <w:t>电子文档保存。</w:t>
      </w:r>
    </w:p>
    <w:p w14:paraId="7FA61C9D" w14:textId="16D61F69" w:rsidR="006A71C7" w:rsidRDefault="00DA48AD" w:rsidP="00AA73DF">
      <w:pPr>
        <w:adjustRightInd w:val="0"/>
        <w:snapToGrid w:val="0"/>
        <w:spacing w:line="360" w:lineRule="auto"/>
        <w:ind w:firstLineChars="200" w:firstLine="480"/>
        <w:rPr>
          <w:color w:val="000000" w:themeColor="text1"/>
          <w:sz w:val="24"/>
        </w:rPr>
      </w:pPr>
      <w:r w:rsidRPr="00E91C34">
        <w:rPr>
          <w:color w:val="000000" w:themeColor="text1"/>
          <w:sz w:val="24"/>
        </w:rPr>
        <w:t>（</w:t>
      </w:r>
      <w:r w:rsidR="006A71C7">
        <w:rPr>
          <w:color w:val="000000" w:themeColor="text1"/>
          <w:sz w:val="24"/>
        </w:rPr>
        <w:t>9</w:t>
      </w:r>
      <w:r w:rsidRPr="00E91C34">
        <w:rPr>
          <w:color w:val="000000" w:themeColor="text1"/>
          <w:sz w:val="24"/>
        </w:rPr>
        <w:t>）数据管理报告：根据数据管理计划，数据员撰写数据管理报告。</w:t>
      </w:r>
    </w:p>
    <w:p w14:paraId="5EBFE782" w14:textId="3A8D87D9" w:rsidR="00DA48AD" w:rsidRDefault="006A71C7">
      <w:pPr>
        <w:adjustRightInd w:val="0"/>
        <w:snapToGrid w:val="0"/>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10</w:t>
      </w:r>
      <w:r>
        <w:rPr>
          <w:rFonts w:hint="eastAsia"/>
          <w:color w:val="000000" w:themeColor="text1"/>
          <w:sz w:val="24"/>
        </w:rPr>
        <w:t>）</w:t>
      </w:r>
      <w:r w:rsidRPr="00B665C4">
        <w:rPr>
          <w:color w:val="000000" w:themeColor="text1"/>
          <w:sz w:val="24"/>
        </w:rPr>
        <w:t>EDC</w:t>
      </w:r>
      <w:r w:rsidRPr="00B665C4">
        <w:rPr>
          <w:color w:val="000000" w:themeColor="text1"/>
          <w:sz w:val="24"/>
        </w:rPr>
        <w:t>关闭：统计分析完成后，数据管理员关闭数据库。</w:t>
      </w:r>
    </w:p>
    <w:p w14:paraId="4F5C5960" w14:textId="77777777" w:rsidR="006A71C7" w:rsidRPr="00AA73DF" w:rsidRDefault="006A71C7" w:rsidP="00AA73DF">
      <w:pPr>
        <w:pStyle w:val="a6"/>
        <w:numPr>
          <w:ilvl w:val="0"/>
          <w:numId w:val="79"/>
        </w:numPr>
        <w:adjustRightInd w:val="0"/>
        <w:snapToGrid w:val="0"/>
        <w:spacing w:line="360" w:lineRule="auto"/>
        <w:ind w:firstLineChars="0"/>
        <w:rPr>
          <w:rFonts w:ascii="Times New Roman" w:hAnsi="Times New Roman"/>
          <w:b/>
          <w:color w:val="000000" w:themeColor="text1"/>
          <w:sz w:val="24"/>
          <w:szCs w:val="24"/>
        </w:rPr>
      </w:pPr>
      <w:r w:rsidRPr="00AA73DF">
        <w:rPr>
          <w:rFonts w:ascii="Times New Roman" w:hAnsi="Times New Roman" w:hint="eastAsia"/>
          <w:b/>
          <w:color w:val="000000" w:themeColor="text1"/>
          <w:sz w:val="24"/>
          <w:szCs w:val="24"/>
        </w:rPr>
        <w:t>医学编码</w:t>
      </w:r>
    </w:p>
    <w:p w14:paraId="3D364D16" w14:textId="75524B47" w:rsidR="006A71C7" w:rsidRPr="006A71C7" w:rsidRDefault="006A71C7">
      <w:pPr>
        <w:adjustRightInd w:val="0"/>
        <w:snapToGrid w:val="0"/>
        <w:spacing w:line="360" w:lineRule="auto"/>
        <w:ind w:firstLineChars="200" w:firstLine="480"/>
        <w:rPr>
          <w:color w:val="000000" w:themeColor="text1"/>
          <w:sz w:val="24"/>
        </w:rPr>
      </w:pPr>
      <w:r w:rsidRPr="00B665C4">
        <w:rPr>
          <w:color w:val="000000" w:themeColor="text1"/>
          <w:sz w:val="24"/>
        </w:rPr>
        <w:t>不良事件采用</w:t>
      </w:r>
      <w:r w:rsidRPr="00B665C4">
        <w:rPr>
          <w:color w:val="000000" w:themeColor="text1"/>
          <w:sz w:val="24"/>
        </w:rPr>
        <w:t>MedDRA</w:t>
      </w:r>
      <w:r w:rsidRPr="00B665C4">
        <w:rPr>
          <w:color w:val="000000" w:themeColor="text1"/>
          <w:sz w:val="24"/>
        </w:rPr>
        <w:t>（</w:t>
      </w:r>
      <w:r w:rsidRPr="00B665C4">
        <w:rPr>
          <w:color w:val="000000" w:themeColor="text1"/>
          <w:sz w:val="24"/>
        </w:rPr>
        <w:t>22.0</w:t>
      </w:r>
      <w:r w:rsidRPr="00B665C4">
        <w:rPr>
          <w:color w:val="000000" w:themeColor="text1"/>
          <w:sz w:val="24"/>
        </w:rPr>
        <w:t>或以上版本）字典进行编码，合并用药采用</w:t>
      </w:r>
      <w:r w:rsidRPr="00B665C4">
        <w:rPr>
          <w:color w:val="000000" w:themeColor="text1"/>
          <w:sz w:val="24"/>
        </w:rPr>
        <w:t>WHO ATC</w:t>
      </w:r>
      <w:r w:rsidRPr="00B665C4">
        <w:rPr>
          <w:color w:val="000000" w:themeColor="text1"/>
          <w:sz w:val="24"/>
        </w:rPr>
        <w:t>进行分类。</w:t>
      </w:r>
    </w:p>
    <w:p w14:paraId="61A32804" w14:textId="6B1F2B6A" w:rsidR="0046062F" w:rsidRPr="00AA73DF" w:rsidRDefault="0046062F" w:rsidP="00AA73DF">
      <w:pPr>
        <w:numPr>
          <w:ilvl w:val="3"/>
          <w:numId w:val="2"/>
        </w:numPr>
        <w:topLinePunct/>
        <w:adjustRightInd w:val="0"/>
        <w:snapToGrid w:val="0"/>
        <w:spacing w:line="360" w:lineRule="auto"/>
        <w:jc w:val="left"/>
        <w:outlineLvl w:val="0"/>
        <w:rPr>
          <w:b/>
          <w:color w:val="000000" w:themeColor="text1"/>
          <w:sz w:val="28"/>
        </w:rPr>
      </w:pPr>
      <w:bookmarkStart w:id="448" w:name="_Toc522869948"/>
      <w:bookmarkStart w:id="449" w:name="_Toc11266891"/>
      <w:r w:rsidRPr="00AA73DF">
        <w:rPr>
          <w:rFonts w:hint="eastAsia"/>
          <w:b/>
          <w:color w:val="000000" w:themeColor="text1"/>
          <w:sz w:val="28"/>
        </w:rPr>
        <w:t>统计分析</w:t>
      </w:r>
      <w:bookmarkEnd w:id="448"/>
      <w:bookmarkEnd w:id="449"/>
    </w:p>
    <w:p w14:paraId="203DC17F" w14:textId="43A8253E" w:rsidR="006F7F03" w:rsidRPr="00E91C34" w:rsidRDefault="006F7F03" w:rsidP="00DE3D93">
      <w:pPr>
        <w:keepNext/>
        <w:widowControl/>
        <w:topLinePunct/>
        <w:adjustRightInd w:val="0"/>
        <w:snapToGrid w:val="0"/>
        <w:spacing w:line="360" w:lineRule="auto"/>
        <w:jc w:val="left"/>
        <w:outlineLvl w:val="1"/>
        <w:rPr>
          <w:b/>
          <w:color w:val="000000" w:themeColor="text1"/>
          <w:sz w:val="24"/>
        </w:rPr>
      </w:pPr>
      <w:bookmarkStart w:id="450" w:name="_Toc524446587"/>
      <w:bookmarkStart w:id="451" w:name="_Toc11266892"/>
      <w:r w:rsidRPr="00E91C34">
        <w:rPr>
          <w:b/>
          <w:color w:val="000000" w:themeColor="text1"/>
          <w:sz w:val="24"/>
        </w:rPr>
        <w:t>12.1</w:t>
      </w:r>
      <w:r w:rsidR="0032512F">
        <w:rPr>
          <w:b/>
          <w:color w:val="000000" w:themeColor="text1"/>
          <w:sz w:val="24"/>
        </w:rPr>
        <w:t xml:space="preserve"> </w:t>
      </w:r>
      <w:r w:rsidRPr="00E91C34">
        <w:rPr>
          <w:b/>
          <w:color w:val="000000" w:themeColor="text1"/>
          <w:sz w:val="24"/>
        </w:rPr>
        <w:t>分析数据集</w:t>
      </w:r>
      <w:bookmarkEnd w:id="450"/>
      <w:bookmarkEnd w:id="451"/>
    </w:p>
    <w:p w14:paraId="68E868A6" w14:textId="70FB3D64" w:rsidR="00A733D3" w:rsidRPr="00E91C34" w:rsidRDefault="00A733D3">
      <w:pPr>
        <w:adjustRightInd w:val="0"/>
        <w:snapToGrid w:val="0"/>
        <w:spacing w:line="360" w:lineRule="auto"/>
        <w:ind w:firstLineChars="200" w:firstLine="480"/>
        <w:rPr>
          <w:color w:val="000000" w:themeColor="text1"/>
          <w:sz w:val="24"/>
        </w:rPr>
      </w:pPr>
      <w:r w:rsidRPr="00E91C34">
        <w:rPr>
          <w:color w:val="000000" w:themeColor="text1"/>
          <w:sz w:val="24"/>
        </w:rPr>
        <w:t>全分析集（</w:t>
      </w:r>
      <w:r w:rsidRPr="00E91C34">
        <w:rPr>
          <w:color w:val="000000" w:themeColor="text1"/>
          <w:sz w:val="24"/>
        </w:rPr>
        <w:t>Full Analysis Set, FAS</w:t>
      </w:r>
      <w:r w:rsidRPr="00E91C34">
        <w:rPr>
          <w:color w:val="000000" w:themeColor="text1"/>
          <w:sz w:val="24"/>
        </w:rPr>
        <w:t>）：</w:t>
      </w:r>
      <w:r w:rsidR="006F3CFB" w:rsidRPr="00B665C4">
        <w:rPr>
          <w:color w:val="000000" w:themeColor="text1"/>
          <w:sz w:val="24"/>
        </w:rPr>
        <w:t>所有经随机化入组，至少使用一次研究药物的病例集合。</w:t>
      </w:r>
    </w:p>
    <w:p w14:paraId="37038D9C" w14:textId="77777777" w:rsidR="00A733D3" w:rsidRPr="00E91C34" w:rsidRDefault="00A733D3" w:rsidP="00A733D3">
      <w:pPr>
        <w:adjustRightInd w:val="0"/>
        <w:snapToGrid w:val="0"/>
        <w:spacing w:line="360" w:lineRule="auto"/>
        <w:ind w:firstLineChars="200" w:firstLine="480"/>
        <w:rPr>
          <w:color w:val="000000" w:themeColor="text1"/>
          <w:sz w:val="24"/>
        </w:rPr>
      </w:pPr>
      <w:r w:rsidRPr="00E91C34">
        <w:rPr>
          <w:color w:val="000000" w:themeColor="text1"/>
          <w:sz w:val="24"/>
        </w:rPr>
        <w:t>符合方案数据集（</w:t>
      </w:r>
      <w:r w:rsidRPr="00E91C34">
        <w:rPr>
          <w:color w:val="000000" w:themeColor="text1"/>
          <w:sz w:val="24"/>
        </w:rPr>
        <w:t>Per Protocol Set, PPS</w:t>
      </w:r>
      <w:r w:rsidRPr="00E91C34">
        <w:rPr>
          <w:color w:val="000000" w:themeColor="text1"/>
          <w:sz w:val="24"/>
        </w:rPr>
        <w:t>）：是由充分依从于试验方案的受试者所产生的数据集，依从性包括所接受的治疗、终点指标测量的可获得性以及对试验方案没有重大违背。</w:t>
      </w:r>
    </w:p>
    <w:p w14:paraId="157D2347" w14:textId="595B5632" w:rsidR="00A733D3" w:rsidRPr="00E91C34" w:rsidRDefault="00A733D3" w:rsidP="00A733D3">
      <w:pPr>
        <w:adjustRightInd w:val="0"/>
        <w:snapToGrid w:val="0"/>
        <w:spacing w:line="360" w:lineRule="auto"/>
        <w:ind w:firstLineChars="200" w:firstLine="480"/>
        <w:rPr>
          <w:color w:val="000000" w:themeColor="text1"/>
          <w:sz w:val="24"/>
        </w:rPr>
      </w:pPr>
      <w:r w:rsidRPr="00E91C34">
        <w:rPr>
          <w:color w:val="000000" w:themeColor="text1"/>
          <w:sz w:val="24"/>
        </w:rPr>
        <w:t>安全性数据集（</w:t>
      </w:r>
      <w:r w:rsidRPr="00E91C34">
        <w:rPr>
          <w:color w:val="000000" w:themeColor="text1"/>
          <w:sz w:val="24"/>
        </w:rPr>
        <w:t>Safety Analysis Set, SS</w:t>
      </w:r>
      <w:r w:rsidRPr="00E91C34">
        <w:rPr>
          <w:color w:val="000000" w:themeColor="text1"/>
          <w:sz w:val="24"/>
        </w:rPr>
        <w:t>）：至少接受一次治疗的受试者集合。不良反应的发生率以</w:t>
      </w:r>
      <w:r w:rsidRPr="00E91C34">
        <w:rPr>
          <w:color w:val="000000" w:themeColor="text1"/>
          <w:sz w:val="24"/>
        </w:rPr>
        <w:t>SS</w:t>
      </w:r>
      <w:r w:rsidRPr="00E91C34">
        <w:rPr>
          <w:color w:val="000000" w:themeColor="text1"/>
          <w:sz w:val="24"/>
        </w:rPr>
        <w:t>的病例数作为分母。</w:t>
      </w:r>
    </w:p>
    <w:p w14:paraId="00135ADD" w14:textId="561BCF85" w:rsidR="006F7F03" w:rsidRDefault="006A71C7" w:rsidP="00AA73DF">
      <w:pPr>
        <w:keepNext/>
        <w:widowControl/>
        <w:topLinePunct/>
        <w:adjustRightInd w:val="0"/>
        <w:snapToGrid w:val="0"/>
        <w:spacing w:line="360" w:lineRule="auto"/>
        <w:jc w:val="left"/>
        <w:outlineLvl w:val="1"/>
        <w:rPr>
          <w:b/>
          <w:color w:val="000000" w:themeColor="text1"/>
          <w:sz w:val="24"/>
        </w:rPr>
      </w:pPr>
      <w:bookmarkStart w:id="452" w:name="_Toc11266893"/>
      <w:r>
        <w:rPr>
          <w:b/>
          <w:color w:val="000000" w:themeColor="text1"/>
          <w:sz w:val="24"/>
        </w:rPr>
        <w:t xml:space="preserve">12.2 </w:t>
      </w:r>
      <w:r w:rsidR="00E51215">
        <w:rPr>
          <w:rFonts w:hint="eastAsia"/>
          <w:b/>
          <w:color w:val="000000" w:themeColor="text1"/>
          <w:sz w:val="24"/>
        </w:rPr>
        <w:t>统计方法</w:t>
      </w:r>
      <w:bookmarkEnd w:id="452"/>
    </w:p>
    <w:p w14:paraId="11CCEF5C" w14:textId="77777777" w:rsidR="00E51215" w:rsidRPr="00B665C4" w:rsidRDefault="00E51215" w:rsidP="00E51215">
      <w:pPr>
        <w:autoSpaceDE w:val="0"/>
        <w:autoSpaceDN w:val="0"/>
        <w:adjustRightInd w:val="0"/>
        <w:spacing w:line="360" w:lineRule="auto"/>
        <w:jc w:val="left"/>
        <w:rPr>
          <w:rFonts w:eastAsiaTheme="minorEastAsia"/>
          <w:b/>
          <w:sz w:val="24"/>
        </w:rPr>
      </w:pPr>
      <w:bookmarkStart w:id="453" w:name="_Toc430766722"/>
      <w:bookmarkStart w:id="454" w:name="_Toc430767565"/>
      <w:bookmarkStart w:id="455" w:name="_Toc430767662"/>
      <w:bookmarkStart w:id="456" w:name="_Toc430767800"/>
      <w:bookmarkStart w:id="457" w:name="_Toc462132171"/>
      <w:r w:rsidRPr="00B665C4">
        <w:rPr>
          <w:rFonts w:eastAsiaTheme="minorEastAsia"/>
          <w:b/>
          <w:sz w:val="24"/>
        </w:rPr>
        <w:t>（</w:t>
      </w:r>
      <w:r w:rsidRPr="00B665C4">
        <w:rPr>
          <w:rFonts w:eastAsiaTheme="minorEastAsia"/>
          <w:b/>
          <w:sz w:val="24"/>
        </w:rPr>
        <w:t>1</w:t>
      </w:r>
      <w:r w:rsidRPr="00B665C4">
        <w:rPr>
          <w:rFonts w:eastAsiaTheme="minorEastAsia"/>
          <w:b/>
          <w:sz w:val="24"/>
        </w:rPr>
        <w:t>）病例入组分析</w:t>
      </w:r>
      <w:bookmarkEnd w:id="453"/>
      <w:bookmarkEnd w:id="454"/>
      <w:bookmarkEnd w:id="455"/>
      <w:bookmarkEnd w:id="456"/>
      <w:bookmarkEnd w:id="457"/>
    </w:p>
    <w:p w14:paraId="7E075690" w14:textId="77777777" w:rsidR="00E51215" w:rsidRPr="00B665C4" w:rsidRDefault="00E51215" w:rsidP="00AA73DF">
      <w:pPr>
        <w:numPr>
          <w:ilvl w:val="0"/>
          <w:numId w:val="76"/>
        </w:numPr>
        <w:snapToGrid w:val="0"/>
        <w:spacing w:line="360" w:lineRule="auto"/>
        <w:rPr>
          <w:rFonts w:eastAsiaTheme="minorEastAsia"/>
          <w:sz w:val="24"/>
        </w:rPr>
      </w:pPr>
      <w:r w:rsidRPr="00B665C4">
        <w:rPr>
          <w:rFonts w:eastAsiaTheme="minorEastAsia"/>
          <w:sz w:val="24"/>
        </w:rPr>
        <w:t>列出总体和各中心入选及完成病例数，确定三个分析数据集（</w:t>
      </w:r>
      <w:r w:rsidRPr="00B665C4">
        <w:rPr>
          <w:rFonts w:eastAsiaTheme="minorEastAsia"/>
          <w:sz w:val="24"/>
        </w:rPr>
        <w:t>FAS</w:t>
      </w:r>
      <w:r w:rsidRPr="00B665C4">
        <w:rPr>
          <w:rFonts w:eastAsiaTheme="minorEastAsia"/>
          <w:sz w:val="24"/>
        </w:rPr>
        <w:t>，</w:t>
      </w:r>
      <w:r w:rsidRPr="00B665C4">
        <w:rPr>
          <w:rFonts w:eastAsiaTheme="minorEastAsia"/>
          <w:sz w:val="24"/>
        </w:rPr>
        <w:t>PPS</w:t>
      </w:r>
      <w:r w:rsidRPr="00B665C4">
        <w:rPr>
          <w:rFonts w:eastAsiaTheme="minorEastAsia"/>
          <w:sz w:val="24"/>
        </w:rPr>
        <w:t>，</w:t>
      </w:r>
      <w:r w:rsidRPr="00B665C4">
        <w:rPr>
          <w:rFonts w:eastAsiaTheme="minorEastAsia"/>
          <w:sz w:val="24"/>
        </w:rPr>
        <w:t>SS</w:t>
      </w:r>
      <w:r w:rsidRPr="00B665C4">
        <w:rPr>
          <w:rFonts w:eastAsiaTheme="minorEastAsia"/>
          <w:sz w:val="24"/>
        </w:rPr>
        <w:t>）。</w:t>
      </w:r>
    </w:p>
    <w:p w14:paraId="7A90D0B7" w14:textId="77777777" w:rsidR="00E51215" w:rsidRPr="00B665C4" w:rsidRDefault="00E51215" w:rsidP="00AA73DF">
      <w:pPr>
        <w:numPr>
          <w:ilvl w:val="0"/>
          <w:numId w:val="76"/>
        </w:numPr>
        <w:snapToGrid w:val="0"/>
        <w:spacing w:line="360" w:lineRule="auto"/>
        <w:rPr>
          <w:rFonts w:eastAsiaTheme="minorEastAsia"/>
          <w:sz w:val="24"/>
        </w:rPr>
      </w:pPr>
      <w:r w:rsidRPr="00B665C4">
        <w:rPr>
          <w:rFonts w:eastAsiaTheme="minorEastAsia"/>
          <w:sz w:val="24"/>
        </w:rPr>
        <w:t>数据集归类详细列表。</w:t>
      </w:r>
    </w:p>
    <w:p w14:paraId="20A3E6CE" w14:textId="77777777" w:rsidR="00E51215" w:rsidRPr="00B665C4" w:rsidRDefault="00E51215" w:rsidP="00E51215">
      <w:pPr>
        <w:autoSpaceDE w:val="0"/>
        <w:autoSpaceDN w:val="0"/>
        <w:adjustRightInd w:val="0"/>
        <w:spacing w:line="360" w:lineRule="auto"/>
        <w:jc w:val="left"/>
        <w:rPr>
          <w:rFonts w:eastAsiaTheme="minorEastAsia"/>
          <w:b/>
          <w:sz w:val="24"/>
        </w:rPr>
      </w:pPr>
      <w:bookmarkStart w:id="458" w:name="_Toc430766723"/>
      <w:bookmarkStart w:id="459" w:name="_Toc430767566"/>
      <w:bookmarkStart w:id="460" w:name="_Toc430767663"/>
      <w:bookmarkStart w:id="461" w:name="_Toc430767801"/>
      <w:bookmarkStart w:id="462" w:name="_Toc462132172"/>
      <w:r w:rsidRPr="00B665C4">
        <w:rPr>
          <w:rFonts w:eastAsiaTheme="minorEastAsia"/>
          <w:b/>
          <w:sz w:val="24"/>
        </w:rPr>
        <w:t>（</w:t>
      </w:r>
      <w:r w:rsidRPr="00B665C4">
        <w:rPr>
          <w:rFonts w:eastAsiaTheme="minorEastAsia"/>
          <w:b/>
          <w:sz w:val="24"/>
        </w:rPr>
        <w:t>2</w:t>
      </w:r>
      <w:r w:rsidRPr="00B665C4">
        <w:rPr>
          <w:rFonts w:eastAsiaTheme="minorEastAsia"/>
          <w:b/>
          <w:sz w:val="24"/>
        </w:rPr>
        <w:t>）人口学资料及基线分析</w:t>
      </w:r>
      <w:bookmarkEnd w:id="458"/>
      <w:bookmarkEnd w:id="459"/>
      <w:bookmarkEnd w:id="460"/>
      <w:bookmarkEnd w:id="461"/>
      <w:bookmarkEnd w:id="462"/>
    </w:p>
    <w:p w14:paraId="4ADA3D15" w14:textId="77777777" w:rsidR="00E51215" w:rsidRPr="00B665C4" w:rsidRDefault="00E51215" w:rsidP="00E51215">
      <w:pPr>
        <w:pStyle w:val="aff4"/>
        <w:snapToGrid w:val="0"/>
        <w:spacing w:after="0" w:line="360" w:lineRule="auto"/>
        <w:ind w:firstLineChars="200" w:firstLine="480"/>
        <w:rPr>
          <w:rFonts w:eastAsiaTheme="minorEastAsia"/>
          <w:sz w:val="24"/>
        </w:rPr>
      </w:pPr>
      <w:r w:rsidRPr="00B665C4">
        <w:rPr>
          <w:rFonts w:eastAsiaTheme="minorEastAsia"/>
          <w:sz w:val="24"/>
        </w:rPr>
        <w:t>描述性统计人口学资料及其他基线特征值：</w:t>
      </w:r>
    </w:p>
    <w:p w14:paraId="31663D13" w14:textId="77777777" w:rsidR="00E51215" w:rsidRPr="00B665C4" w:rsidRDefault="00E51215" w:rsidP="00AA73DF">
      <w:pPr>
        <w:numPr>
          <w:ilvl w:val="0"/>
          <w:numId w:val="76"/>
        </w:numPr>
        <w:snapToGrid w:val="0"/>
        <w:spacing w:line="360" w:lineRule="auto"/>
        <w:rPr>
          <w:rFonts w:eastAsiaTheme="minorEastAsia"/>
          <w:sz w:val="24"/>
        </w:rPr>
      </w:pPr>
      <w:r w:rsidRPr="00B665C4">
        <w:rPr>
          <w:rFonts w:eastAsiaTheme="minorEastAsia"/>
          <w:sz w:val="24"/>
        </w:rPr>
        <w:t>连续变量计算其例数、均值、标准差、四分位数、最小值和最大值。</w:t>
      </w:r>
    </w:p>
    <w:p w14:paraId="3A41D1B4" w14:textId="77777777" w:rsidR="00E51215" w:rsidRPr="00B665C4" w:rsidRDefault="00E51215" w:rsidP="00AA73DF">
      <w:pPr>
        <w:numPr>
          <w:ilvl w:val="0"/>
          <w:numId w:val="76"/>
        </w:numPr>
        <w:snapToGrid w:val="0"/>
        <w:spacing w:line="360" w:lineRule="auto"/>
        <w:rPr>
          <w:rFonts w:eastAsiaTheme="minorEastAsia"/>
          <w:sz w:val="24"/>
        </w:rPr>
      </w:pPr>
      <w:r w:rsidRPr="00B665C4">
        <w:rPr>
          <w:rFonts w:eastAsiaTheme="minorEastAsia"/>
          <w:sz w:val="24"/>
        </w:rPr>
        <w:t>计数和等级资料计算频数及构成比。</w:t>
      </w:r>
    </w:p>
    <w:p w14:paraId="0A16AB07" w14:textId="77777777" w:rsidR="00E51215" w:rsidRPr="00B665C4" w:rsidRDefault="00E51215" w:rsidP="00AA73DF">
      <w:pPr>
        <w:numPr>
          <w:ilvl w:val="0"/>
          <w:numId w:val="76"/>
        </w:numPr>
        <w:snapToGrid w:val="0"/>
        <w:spacing w:line="360" w:lineRule="auto"/>
        <w:rPr>
          <w:rFonts w:eastAsiaTheme="minorEastAsia"/>
          <w:sz w:val="24"/>
        </w:rPr>
      </w:pPr>
      <w:r w:rsidRPr="00B665C4">
        <w:rPr>
          <w:rFonts w:eastAsiaTheme="minorEastAsia"/>
          <w:sz w:val="24"/>
        </w:rPr>
        <w:t>推断性统计结果（</w:t>
      </w:r>
      <w:r w:rsidRPr="00B665C4">
        <w:rPr>
          <w:rFonts w:eastAsiaTheme="minorEastAsia"/>
          <w:sz w:val="24"/>
        </w:rPr>
        <w:t>P</w:t>
      </w:r>
      <w:r w:rsidRPr="00B665C4">
        <w:rPr>
          <w:rFonts w:eastAsiaTheme="minorEastAsia"/>
          <w:sz w:val="24"/>
        </w:rPr>
        <w:t>值）作为描述性结果列出。</w:t>
      </w:r>
    </w:p>
    <w:p w14:paraId="22ABEDB5" w14:textId="77777777" w:rsidR="00E51215" w:rsidRPr="00B665C4" w:rsidRDefault="00E51215" w:rsidP="00E51215">
      <w:pPr>
        <w:autoSpaceDE w:val="0"/>
        <w:autoSpaceDN w:val="0"/>
        <w:adjustRightInd w:val="0"/>
        <w:spacing w:line="360" w:lineRule="auto"/>
        <w:jc w:val="left"/>
        <w:rPr>
          <w:rFonts w:eastAsiaTheme="minorEastAsia"/>
          <w:b/>
          <w:sz w:val="24"/>
        </w:rPr>
      </w:pPr>
      <w:r w:rsidRPr="00B665C4">
        <w:rPr>
          <w:rFonts w:eastAsiaTheme="minorEastAsia"/>
          <w:b/>
          <w:sz w:val="24"/>
        </w:rPr>
        <w:t>（</w:t>
      </w:r>
      <w:r w:rsidRPr="00B665C4">
        <w:rPr>
          <w:rFonts w:eastAsiaTheme="minorEastAsia"/>
          <w:b/>
          <w:sz w:val="24"/>
        </w:rPr>
        <w:t>3</w:t>
      </w:r>
      <w:r w:rsidRPr="00B665C4">
        <w:rPr>
          <w:rFonts w:eastAsiaTheme="minorEastAsia"/>
          <w:b/>
          <w:sz w:val="24"/>
        </w:rPr>
        <w:t>）用药依从性和合并用药分析</w:t>
      </w:r>
    </w:p>
    <w:p w14:paraId="38CAFB24" w14:textId="77777777" w:rsidR="00E51215" w:rsidRPr="00B665C4" w:rsidRDefault="00E51215" w:rsidP="00AA73DF">
      <w:pPr>
        <w:numPr>
          <w:ilvl w:val="0"/>
          <w:numId w:val="76"/>
        </w:numPr>
        <w:snapToGrid w:val="0"/>
        <w:spacing w:line="360" w:lineRule="auto"/>
        <w:rPr>
          <w:rFonts w:eastAsiaTheme="minorEastAsia"/>
          <w:sz w:val="24"/>
        </w:rPr>
      </w:pPr>
      <w:r w:rsidRPr="00B665C4">
        <w:rPr>
          <w:rFonts w:eastAsiaTheme="minorEastAsia"/>
          <w:sz w:val="24"/>
        </w:rPr>
        <w:t>计算用药依从性在</w:t>
      </w:r>
      <w:r w:rsidRPr="00B665C4">
        <w:rPr>
          <w:rFonts w:eastAsiaTheme="minorEastAsia"/>
          <w:sz w:val="24"/>
        </w:rPr>
        <w:t>80%-120%</w:t>
      </w:r>
      <w:r w:rsidRPr="00B665C4">
        <w:rPr>
          <w:rFonts w:eastAsiaTheme="minorEastAsia"/>
          <w:sz w:val="24"/>
        </w:rPr>
        <w:t>范围内的受试者百分比，采用</w:t>
      </w:r>
      <w:r w:rsidRPr="00B665C4">
        <w:rPr>
          <w:rFonts w:eastAsiaTheme="minorEastAsia"/>
          <w:sz w:val="24"/>
        </w:rPr>
        <w:t>χ</w:t>
      </w:r>
      <w:r w:rsidRPr="00CD61F5">
        <w:rPr>
          <w:rFonts w:eastAsiaTheme="minorEastAsia"/>
          <w:sz w:val="24"/>
          <w:vertAlign w:val="superscript"/>
        </w:rPr>
        <w:t>2</w:t>
      </w:r>
      <w:r w:rsidRPr="00B665C4">
        <w:rPr>
          <w:rFonts w:eastAsiaTheme="minorEastAsia"/>
          <w:sz w:val="24"/>
        </w:rPr>
        <w:t>检验或</w:t>
      </w:r>
      <w:r w:rsidRPr="00B665C4">
        <w:rPr>
          <w:rFonts w:eastAsiaTheme="minorEastAsia"/>
          <w:sz w:val="24"/>
        </w:rPr>
        <w:t>Fisher</w:t>
      </w:r>
      <w:r w:rsidRPr="00B665C4">
        <w:rPr>
          <w:rFonts w:eastAsiaTheme="minorEastAsia"/>
          <w:sz w:val="24"/>
        </w:rPr>
        <w:t>精</w:t>
      </w:r>
      <w:r w:rsidRPr="00B665C4">
        <w:rPr>
          <w:rFonts w:eastAsiaTheme="minorEastAsia"/>
          <w:sz w:val="24"/>
        </w:rPr>
        <w:lastRenderedPageBreak/>
        <w:t>确概率法比较组间差别。</w:t>
      </w:r>
    </w:p>
    <w:p w14:paraId="5E116B5E" w14:textId="77777777" w:rsidR="00E51215" w:rsidRPr="00B665C4" w:rsidRDefault="00E51215" w:rsidP="00AA73DF">
      <w:pPr>
        <w:numPr>
          <w:ilvl w:val="0"/>
          <w:numId w:val="76"/>
        </w:numPr>
        <w:snapToGrid w:val="0"/>
        <w:spacing w:line="360" w:lineRule="auto"/>
        <w:rPr>
          <w:rFonts w:eastAsiaTheme="minorEastAsia"/>
          <w:sz w:val="24"/>
        </w:rPr>
      </w:pPr>
      <w:r w:rsidRPr="00B665C4">
        <w:rPr>
          <w:rFonts w:eastAsiaTheme="minorEastAsia"/>
          <w:sz w:val="24"/>
        </w:rPr>
        <w:t>用药暴露量，采用方差分析比较组间差别。</w:t>
      </w:r>
    </w:p>
    <w:p w14:paraId="5D50E670" w14:textId="77777777" w:rsidR="00E51215" w:rsidRPr="00B665C4" w:rsidRDefault="00E51215" w:rsidP="00AA73DF">
      <w:pPr>
        <w:numPr>
          <w:ilvl w:val="0"/>
          <w:numId w:val="76"/>
        </w:numPr>
        <w:snapToGrid w:val="0"/>
        <w:spacing w:line="360" w:lineRule="auto"/>
        <w:rPr>
          <w:rFonts w:eastAsiaTheme="minorEastAsia"/>
          <w:sz w:val="24"/>
        </w:rPr>
      </w:pPr>
      <w:r w:rsidRPr="00B665C4">
        <w:rPr>
          <w:rFonts w:eastAsiaTheme="minorEastAsia"/>
          <w:sz w:val="24"/>
        </w:rPr>
        <w:t>计算有合并用药的受试者百分比，采用</w:t>
      </w:r>
      <w:r w:rsidRPr="00B665C4">
        <w:rPr>
          <w:rFonts w:eastAsiaTheme="minorEastAsia"/>
          <w:sz w:val="24"/>
        </w:rPr>
        <w:t>χ</w:t>
      </w:r>
      <w:r w:rsidRPr="00CD61F5">
        <w:rPr>
          <w:rFonts w:eastAsiaTheme="minorEastAsia"/>
          <w:sz w:val="24"/>
          <w:vertAlign w:val="superscript"/>
        </w:rPr>
        <w:t>2</w:t>
      </w:r>
      <w:r w:rsidRPr="00B665C4">
        <w:rPr>
          <w:rFonts w:eastAsiaTheme="minorEastAsia"/>
          <w:sz w:val="24"/>
        </w:rPr>
        <w:t>检验或</w:t>
      </w:r>
      <w:r w:rsidRPr="00B665C4">
        <w:rPr>
          <w:rFonts w:eastAsiaTheme="minorEastAsia"/>
          <w:sz w:val="24"/>
        </w:rPr>
        <w:t>Fisher</w:t>
      </w:r>
      <w:r w:rsidRPr="00B665C4">
        <w:rPr>
          <w:rFonts w:eastAsiaTheme="minorEastAsia"/>
          <w:sz w:val="24"/>
        </w:rPr>
        <w:t>精确概率法比较组间差别。</w:t>
      </w:r>
    </w:p>
    <w:p w14:paraId="03A5491B" w14:textId="77777777" w:rsidR="00E51215" w:rsidRPr="00B665C4" w:rsidRDefault="00E51215" w:rsidP="00AA73DF">
      <w:pPr>
        <w:numPr>
          <w:ilvl w:val="0"/>
          <w:numId w:val="76"/>
        </w:numPr>
        <w:snapToGrid w:val="0"/>
        <w:spacing w:line="360" w:lineRule="auto"/>
        <w:rPr>
          <w:rFonts w:eastAsiaTheme="minorEastAsia"/>
          <w:sz w:val="24"/>
        </w:rPr>
      </w:pPr>
      <w:r w:rsidRPr="00B665C4">
        <w:rPr>
          <w:rFonts w:eastAsiaTheme="minorEastAsia"/>
          <w:sz w:val="24"/>
        </w:rPr>
        <w:t>合并用药分类分析，采用</w:t>
      </w:r>
      <w:r w:rsidRPr="00B665C4">
        <w:rPr>
          <w:rFonts w:eastAsiaTheme="minorEastAsia"/>
          <w:sz w:val="24"/>
        </w:rPr>
        <w:t>χ</w:t>
      </w:r>
      <w:r w:rsidRPr="00CD61F5">
        <w:rPr>
          <w:rFonts w:eastAsiaTheme="minorEastAsia"/>
          <w:sz w:val="24"/>
          <w:vertAlign w:val="superscript"/>
        </w:rPr>
        <w:t>2</w:t>
      </w:r>
      <w:r w:rsidRPr="00B665C4">
        <w:rPr>
          <w:rFonts w:eastAsiaTheme="minorEastAsia"/>
          <w:sz w:val="24"/>
        </w:rPr>
        <w:t>检验或</w:t>
      </w:r>
      <w:r w:rsidRPr="00B665C4">
        <w:rPr>
          <w:rFonts w:eastAsiaTheme="minorEastAsia"/>
          <w:sz w:val="24"/>
        </w:rPr>
        <w:t>Fisher</w:t>
      </w:r>
      <w:r w:rsidRPr="00B665C4">
        <w:rPr>
          <w:rFonts w:eastAsiaTheme="minorEastAsia"/>
          <w:sz w:val="24"/>
        </w:rPr>
        <w:t>精确概率法比较组间差别。</w:t>
      </w:r>
    </w:p>
    <w:p w14:paraId="76F2524B" w14:textId="77777777" w:rsidR="00E51215" w:rsidRPr="00B665C4" w:rsidRDefault="00E51215" w:rsidP="00E51215">
      <w:pPr>
        <w:autoSpaceDE w:val="0"/>
        <w:autoSpaceDN w:val="0"/>
        <w:adjustRightInd w:val="0"/>
        <w:spacing w:line="360" w:lineRule="auto"/>
        <w:jc w:val="left"/>
        <w:rPr>
          <w:rFonts w:eastAsiaTheme="minorEastAsia"/>
          <w:b/>
          <w:sz w:val="24"/>
        </w:rPr>
      </w:pPr>
      <w:bookmarkStart w:id="463" w:name="_Toc430766724"/>
      <w:bookmarkStart w:id="464" w:name="_Toc430767567"/>
      <w:bookmarkStart w:id="465" w:name="_Toc430767664"/>
      <w:bookmarkStart w:id="466" w:name="_Toc430767802"/>
      <w:bookmarkStart w:id="467" w:name="_Toc462132173"/>
      <w:r w:rsidRPr="00B665C4">
        <w:rPr>
          <w:rFonts w:eastAsiaTheme="minorEastAsia"/>
          <w:b/>
          <w:sz w:val="24"/>
        </w:rPr>
        <w:t>（</w:t>
      </w:r>
      <w:r w:rsidRPr="00B665C4">
        <w:rPr>
          <w:rFonts w:eastAsiaTheme="minorEastAsia"/>
          <w:b/>
          <w:sz w:val="24"/>
        </w:rPr>
        <w:t>4</w:t>
      </w:r>
      <w:r w:rsidRPr="00B665C4">
        <w:rPr>
          <w:rFonts w:eastAsiaTheme="minorEastAsia"/>
          <w:b/>
          <w:sz w:val="24"/>
        </w:rPr>
        <w:t>）疗效分析</w:t>
      </w:r>
      <w:bookmarkEnd w:id="463"/>
      <w:bookmarkEnd w:id="464"/>
      <w:bookmarkEnd w:id="465"/>
      <w:bookmarkEnd w:id="466"/>
      <w:bookmarkEnd w:id="467"/>
    </w:p>
    <w:p w14:paraId="1D9892B3" w14:textId="77777777" w:rsidR="00EA0849" w:rsidRDefault="00E51215" w:rsidP="00AA73DF">
      <w:pPr>
        <w:numPr>
          <w:ilvl w:val="0"/>
          <w:numId w:val="76"/>
        </w:numPr>
        <w:snapToGrid w:val="0"/>
        <w:spacing w:line="360" w:lineRule="auto"/>
        <w:rPr>
          <w:ins w:id="468" w:author="李红丽" w:date="2020-06-28T09:09:00Z"/>
          <w:rFonts w:eastAsiaTheme="minorEastAsia"/>
          <w:sz w:val="24"/>
        </w:rPr>
      </w:pPr>
      <w:r w:rsidRPr="00B665C4">
        <w:rPr>
          <w:rFonts w:eastAsiaTheme="minorEastAsia"/>
          <w:sz w:val="24"/>
        </w:rPr>
        <w:t>NRS</w:t>
      </w:r>
      <w:ins w:id="469" w:author="李红丽" w:date="2020-06-28T09:09:00Z">
        <w:r w:rsidR="00EA0849">
          <w:rPr>
            <w:rFonts w:eastAsiaTheme="minorEastAsia" w:hint="eastAsia"/>
            <w:sz w:val="24"/>
          </w:rPr>
          <w:t>评分</w:t>
        </w:r>
      </w:ins>
    </w:p>
    <w:p w14:paraId="494BFE02" w14:textId="757567AE" w:rsidR="00E51215" w:rsidRPr="00B665C4" w:rsidRDefault="00EA0849" w:rsidP="00EA0849">
      <w:pPr>
        <w:adjustRightInd w:val="0"/>
        <w:snapToGrid w:val="0"/>
        <w:spacing w:line="360" w:lineRule="auto"/>
        <w:ind w:left="839" w:firstLineChars="200" w:firstLine="480"/>
        <w:rPr>
          <w:rFonts w:eastAsiaTheme="minorEastAsia"/>
          <w:sz w:val="24"/>
        </w:rPr>
      </w:pPr>
      <w:ins w:id="470" w:author="李红丽" w:date="2020-06-28T09:10:00Z">
        <w:r>
          <w:rPr>
            <w:rFonts w:eastAsiaTheme="minorEastAsia" w:hint="eastAsia"/>
            <w:sz w:val="24"/>
          </w:rPr>
          <w:t>第</w:t>
        </w:r>
        <w:r>
          <w:rPr>
            <w:rFonts w:eastAsiaTheme="minorEastAsia" w:hint="eastAsia"/>
            <w:sz w:val="24"/>
          </w:rPr>
          <w:t>3</w:t>
        </w:r>
        <w:r>
          <w:rPr>
            <w:rFonts w:eastAsiaTheme="minorEastAsia" w:hint="eastAsia"/>
            <w:sz w:val="24"/>
          </w:rPr>
          <w:t>次</w:t>
        </w:r>
        <w:r>
          <w:rPr>
            <w:rFonts w:eastAsiaTheme="minorEastAsia"/>
            <w:sz w:val="24"/>
          </w:rPr>
          <w:t>月经结束后，</w:t>
        </w:r>
        <w:r>
          <w:rPr>
            <w:rFonts w:eastAsiaTheme="minorEastAsia" w:hint="eastAsia"/>
            <w:sz w:val="24"/>
          </w:rPr>
          <w:t>访视</w:t>
        </w:r>
        <w:r>
          <w:rPr>
            <w:rFonts w:eastAsiaTheme="minorEastAsia"/>
            <w:sz w:val="24"/>
          </w:rPr>
          <w:t>间隔</w:t>
        </w:r>
        <w:r w:rsidR="00860D11">
          <w:rPr>
            <w:rFonts w:eastAsiaTheme="minorEastAsia"/>
            <w:sz w:val="24"/>
          </w:rPr>
          <w:t>NR</w:t>
        </w:r>
      </w:ins>
      <w:ins w:id="471" w:author="李红丽" w:date="2020-06-28T15:55:00Z">
        <w:r w:rsidR="00860D11">
          <w:rPr>
            <w:rFonts w:eastAsiaTheme="minorEastAsia" w:hint="eastAsia"/>
            <w:sz w:val="24"/>
          </w:rPr>
          <w:t>S</w:t>
        </w:r>
        <w:r w:rsidR="00860D11">
          <w:rPr>
            <w:rFonts w:eastAsiaTheme="minorEastAsia" w:hint="eastAsia"/>
            <w:sz w:val="24"/>
          </w:rPr>
          <w:t>评</w:t>
        </w:r>
      </w:ins>
      <w:ins w:id="472" w:author="李红丽" w:date="2020-06-28T09:10:00Z">
        <w:r w:rsidRPr="0078003D">
          <w:rPr>
            <w:rFonts w:eastAsiaTheme="minorEastAsia" w:hint="eastAsia"/>
            <w:sz w:val="24"/>
          </w:rPr>
          <w:t>分</w:t>
        </w:r>
        <w:r w:rsidRPr="0078003D">
          <w:rPr>
            <w:rFonts w:eastAsiaTheme="minorEastAsia"/>
            <w:sz w:val="24"/>
          </w:rPr>
          <w:t>与基线</w:t>
        </w:r>
        <w:r w:rsidRPr="0078003D">
          <w:rPr>
            <w:rFonts w:eastAsiaTheme="minorEastAsia" w:hint="eastAsia"/>
            <w:sz w:val="24"/>
          </w:rPr>
          <w:t>相比的</w:t>
        </w:r>
      </w:ins>
      <w:r w:rsidR="00E51215" w:rsidRPr="00B665C4">
        <w:rPr>
          <w:rFonts w:eastAsiaTheme="minorEastAsia"/>
          <w:sz w:val="24"/>
        </w:rPr>
        <w:t>变化值、变化率</w:t>
      </w:r>
      <w:del w:id="473" w:author="李红丽" w:date="2020-06-28T09:10:00Z">
        <w:r w:rsidR="00E51215" w:rsidRPr="00B665C4" w:rsidDel="00EA0849">
          <w:rPr>
            <w:rFonts w:eastAsiaTheme="minorEastAsia"/>
            <w:sz w:val="24"/>
          </w:rPr>
          <w:delText>和实测值</w:delText>
        </w:r>
      </w:del>
      <w:r w:rsidR="00E51215" w:rsidRPr="00B665C4">
        <w:rPr>
          <w:rFonts w:eastAsiaTheme="minorEastAsia"/>
          <w:sz w:val="24"/>
        </w:rPr>
        <w:t>，采用</w:t>
      </w:r>
      <w:ins w:id="474" w:author="李红丽" w:date="2020-06-28T09:10:00Z">
        <w:r w:rsidRPr="0078003D">
          <w:rPr>
            <w:rFonts w:eastAsiaTheme="minorEastAsia" w:hint="eastAsia"/>
            <w:sz w:val="24"/>
          </w:rPr>
          <w:t>以分组、中心为固定效应，基线</w:t>
        </w:r>
        <w:r w:rsidRPr="0078003D">
          <w:rPr>
            <w:rFonts w:eastAsiaTheme="minorEastAsia"/>
            <w:sz w:val="24"/>
          </w:rPr>
          <w:t>NRS</w:t>
        </w:r>
        <w:r w:rsidRPr="0078003D">
          <w:rPr>
            <w:rFonts w:eastAsiaTheme="minorEastAsia" w:hint="eastAsia"/>
            <w:sz w:val="24"/>
          </w:rPr>
          <w:t>评分为协变量的协</w:t>
        </w:r>
      </w:ins>
      <w:r w:rsidR="00E51215" w:rsidRPr="00B665C4">
        <w:rPr>
          <w:rFonts w:eastAsiaTheme="minorEastAsia"/>
          <w:sz w:val="24"/>
        </w:rPr>
        <w:t>方差</w:t>
      </w:r>
      <w:del w:id="475" w:author="李红丽" w:date="2020-06-28T09:10:00Z">
        <w:r w:rsidR="00E51215" w:rsidRPr="00B665C4" w:rsidDel="00EA0849">
          <w:rPr>
            <w:rFonts w:eastAsiaTheme="minorEastAsia"/>
            <w:sz w:val="24"/>
          </w:rPr>
          <w:delText>分析比较</w:delText>
        </w:r>
      </w:del>
      <w:ins w:id="476" w:author="李红丽" w:date="2020-06-28T09:10:00Z">
        <w:r>
          <w:rPr>
            <w:rFonts w:eastAsiaTheme="minorEastAsia" w:hint="eastAsia"/>
            <w:sz w:val="24"/>
          </w:rPr>
          <w:t>模型进行</w:t>
        </w:r>
      </w:ins>
      <w:r w:rsidR="00E51215" w:rsidRPr="00B665C4">
        <w:rPr>
          <w:rFonts w:eastAsiaTheme="minorEastAsia"/>
          <w:sz w:val="24"/>
        </w:rPr>
        <w:t>组间差别</w:t>
      </w:r>
      <w:ins w:id="477" w:author="李红丽" w:date="2020-06-28T09:10:00Z">
        <w:r>
          <w:rPr>
            <w:rFonts w:eastAsiaTheme="minorEastAsia" w:hint="eastAsia"/>
            <w:sz w:val="24"/>
          </w:rPr>
          <w:t>的</w:t>
        </w:r>
        <w:r>
          <w:rPr>
            <w:rFonts w:eastAsiaTheme="minorEastAsia"/>
            <w:sz w:val="24"/>
          </w:rPr>
          <w:t>分析</w:t>
        </w:r>
      </w:ins>
      <w:ins w:id="478" w:author="李红丽" w:date="2020-06-28T09:11:00Z">
        <w:r w:rsidRPr="0078003D">
          <w:rPr>
            <w:rFonts w:eastAsiaTheme="minorEastAsia" w:hint="eastAsia"/>
            <w:sz w:val="24"/>
          </w:rPr>
          <w:t>，并根据模型计算各组最小二乘均数（</w:t>
        </w:r>
        <w:r w:rsidRPr="0078003D">
          <w:rPr>
            <w:rFonts w:eastAsiaTheme="minorEastAsia"/>
            <w:sz w:val="24"/>
          </w:rPr>
          <w:t>LSMEAN</w:t>
        </w:r>
        <w:r w:rsidRPr="0078003D">
          <w:rPr>
            <w:rFonts w:eastAsiaTheme="minorEastAsia" w:hint="eastAsia"/>
            <w:sz w:val="24"/>
          </w:rPr>
          <w:t>）及（试验组</w:t>
        </w:r>
        <w:r w:rsidRPr="0078003D">
          <w:rPr>
            <w:rFonts w:eastAsiaTheme="minorEastAsia"/>
            <w:sz w:val="24"/>
          </w:rPr>
          <w:t>1-</w:t>
        </w:r>
        <w:r w:rsidRPr="0078003D">
          <w:rPr>
            <w:rFonts w:eastAsiaTheme="minorEastAsia" w:hint="eastAsia"/>
            <w:sz w:val="24"/>
          </w:rPr>
          <w:t>对照组、试验组</w:t>
        </w:r>
        <w:r w:rsidRPr="0078003D">
          <w:rPr>
            <w:rFonts w:eastAsiaTheme="minorEastAsia"/>
            <w:sz w:val="24"/>
          </w:rPr>
          <w:t>2-</w:t>
        </w:r>
        <w:r w:rsidRPr="0078003D">
          <w:rPr>
            <w:rFonts w:eastAsiaTheme="minorEastAsia" w:hint="eastAsia"/>
            <w:sz w:val="24"/>
          </w:rPr>
          <w:t>对照组、试验组</w:t>
        </w:r>
        <w:r w:rsidRPr="0078003D">
          <w:rPr>
            <w:rFonts w:eastAsiaTheme="minorEastAsia"/>
            <w:sz w:val="24"/>
          </w:rPr>
          <w:t>1-</w:t>
        </w:r>
        <w:r w:rsidRPr="0078003D">
          <w:rPr>
            <w:rFonts w:eastAsiaTheme="minorEastAsia" w:hint="eastAsia"/>
            <w:sz w:val="24"/>
          </w:rPr>
          <w:t>试验组</w:t>
        </w:r>
        <w:r w:rsidRPr="0078003D">
          <w:rPr>
            <w:rFonts w:eastAsiaTheme="minorEastAsia"/>
            <w:sz w:val="24"/>
          </w:rPr>
          <w:t>2</w:t>
        </w:r>
        <w:r w:rsidRPr="0078003D">
          <w:rPr>
            <w:rFonts w:eastAsiaTheme="minorEastAsia" w:hint="eastAsia"/>
            <w:sz w:val="24"/>
          </w:rPr>
          <w:t>）组间最小二乘均数差值的</w:t>
        </w:r>
        <w:r w:rsidRPr="0078003D">
          <w:rPr>
            <w:rFonts w:eastAsiaTheme="minorEastAsia"/>
            <w:sz w:val="24"/>
          </w:rPr>
          <w:t>Tukey</w:t>
        </w:r>
        <w:r w:rsidRPr="0078003D">
          <w:rPr>
            <w:rFonts w:eastAsiaTheme="minorEastAsia" w:hint="eastAsia"/>
            <w:sz w:val="24"/>
          </w:rPr>
          <w:t>法校正的</w:t>
        </w:r>
        <w:r w:rsidRPr="0078003D">
          <w:rPr>
            <w:rFonts w:eastAsiaTheme="minorEastAsia"/>
            <w:sz w:val="24"/>
          </w:rPr>
          <w:t>95%</w:t>
        </w:r>
        <w:r w:rsidRPr="0078003D">
          <w:rPr>
            <w:rFonts w:eastAsiaTheme="minorEastAsia" w:hint="eastAsia"/>
            <w:sz w:val="24"/>
          </w:rPr>
          <w:t>可信区间</w:t>
        </w:r>
      </w:ins>
      <w:r w:rsidR="00E51215" w:rsidRPr="00B665C4">
        <w:rPr>
          <w:rFonts w:eastAsiaTheme="minorEastAsia"/>
          <w:sz w:val="24"/>
        </w:rPr>
        <w:t>。</w:t>
      </w:r>
      <w:r w:rsidR="00E51215" w:rsidRPr="00B665C4">
        <w:rPr>
          <w:rFonts w:eastAsiaTheme="minorEastAsia"/>
          <w:sz w:val="24"/>
        </w:rPr>
        <w:t>NRS</w:t>
      </w:r>
      <w:r w:rsidR="00E51215" w:rsidRPr="00B665C4">
        <w:rPr>
          <w:rFonts w:eastAsiaTheme="minorEastAsia"/>
          <w:sz w:val="24"/>
        </w:rPr>
        <w:t>实测值</w:t>
      </w:r>
      <w:ins w:id="479" w:author="李红丽" w:date="2020-06-28T09:11:00Z">
        <w:r>
          <w:rPr>
            <w:rFonts w:eastAsiaTheme="minorEastAsia" w:hint="eastAsia"/>
            <w:sz w:val="24"/>
          </w:rPr>
          <w:t>各个</w:t>
        </w:r>
        <w:r w:rsidRPr="0078003D">
          <w:rPr>
            <w:rFonts w:eastAsiaTheme="minorEastAsia" w:hint="eastAsia"/>
            <w:sz w:val="24"/>
          </w:rPr>
          <w:t>时间点进行描述统计，并采用配对</w:t>
        </w:r>
        <w:r w:rsidRPr="0078003D">
          <w:rPr>
            <w:rFonts w:eastAsiaTheme="minorEastAsia"/>
            <w:sz w:val="24"/>
          </w:rPr>
          <w:t>t</w:t>
        </w:r>
        <w:r w:rsidRPr="0078003D">
          <w:rPr>
            <w:rFonts w:eastAsiaTheme="minorEastAsia" w:hint="eastAsia"/>
            <w:sz w:val="24"/>
          </w:rPr>
          <w:t>检验对</w:t>
        </w:r>
      </w:ins>
      <w:r w:rsidR="00E51215" w:rsidRPr="00B665C4">
        <w:rPr>
          <w:rFonts w:eastAsiaTheme="minorEastAsia"/>
          <w:sz w:val="24"/>
        </w:rPr>
        <w:t>组内治疗前后</w:t>
      </w:r>
      <w:ins w:id="480" w:author="李红丽" w:date="2020-06-28T09:12:00Z">
        <w:r>
          <w:rPr>
            <w:rFonts w:eastAsiaTheme="minorEastAsia" w:hint="eastAsia"/>
            <w:sz w:val="24"/>
          </w:rPr>
          <w:t>进行</w:t>
        </w:r>
      </w:ins>
      <w:r w:rsidR="00E51215" w:rsidRPr="00B665C4">
        <w:rPr>
          <w:rFonts w:eastAsiaTheme="minorEastAsia"/>
          <w:sz w:val="24"/>
        </w:rPr>
        <w:t>比较</w:t>
      </w:r>
      <w:ins w:id="481" w:author="李红丽" w:date="2020-06-28T09:12:00Z">
        <w:r>
          <w:rPr>
            <w:rFonts w:eastAsiaTheme="minorEastAsia" w:hint="eastAsia"/>
            <w:sz w:val="24"/>
          </w:rPr>
          <w:t>分析</w:t>
        </w:r>
        <w:r>
          <w:rPr>
            <w:rFonts w:eastAsiaTheme="minorEastAsia"/>
            <w:sz w:val="24"/>
          </w:rPr>
          <w:t>。</w:t>
        </w:r>
        <w:r w:rsidRPr="0078003D">
          <w:rPr>
            <w:rFonts w:eastAsiaTheme="minorEastAsia" w:hint="eastAsia"/>
            <w:sz w:val="24"/>
          </w:rPr>
          <w:t>绘制</w:t>
        </w:r>
        <w:r w:rsidRPr="0078003D">
          <w:rPr>
            <w:rFonts w:eastAsiaTheme="minorEastAsia"/>
            <w:sz w:val="24"/>
          </w:rPr>
          <w:t>NRS</w:t>
        </w:r>
        <w:r w:rsidRPr="0078003D">
          <w:rPr>
            <w:rFonts w:eastAsiaTheme="minorEastAsia" w:hint="eastAsia"/>
            <w:sz w:val="24"/>
          </w:rPr>
          <w:t>在治疗前后各个时间点的折线图和疗后较基线变化的柱状图</w:t>
        </w:r>
      </w:ins>
      <w:del w:id="482" w:author="李红丽" w:date="2020-06-28T09:12:00Z">
        <w:r w:rsidR="00E51215" w:rsidRPr="00B665C4" w:rsidDel="00EA0849">
          <w:rPr>
            <w:rFonts w:eastAsiaTheme="minorEastAsia"/>
            <w:sz w:val="24"/>
          </w:rPr>
          <w:delText>采用配对</w:delText>
        </w:r>
        <w:r w:rsidR="00E51215" w:rsidRPr="00B665C4" w:rsidDel="00EA0849">
          <w:rPr>
            <w:rFonts w:eastAsiaTheme="minorEastAsia"/>
            <w:sz w:val="24"/>
          </w:rPr>
          <w:delText>t</w:delText>
        </w:r>
        <w:r w:rsidR="00E51215" w:rsidRPr="00B665C4" w:rsidDel="00EA0849">
          <w:rPr>
            <w:rFonts w:eastAsiaTheme="minorEastAsia"/>
            <w:sz w:val="24"/>
          </w:rPr>
          <w:delText>检验</w:delText>
        </w:r>
      </w:del>
      <w:r w:rsidR="00E51215" w:rsidRPr="00B665C4">
        <w:rPr>
          <w:rFonts w:eastAsiaTheme="minorEastAsia"/>
          <w:sz w:val="24"/>
        </w:rPr>
        <w:t>。</w:t>
      </w:r>
    </w:p>
    <w:p w14:paraId="0B2E0ED1" w14:textId="2D5FD32E" w:rsidR="00E51215" w:rsidRPr="00B665C4" w:rsidRDefault="00EA0849" w:rsidP="00AA73DF">
      <w:pPr>
        <w:numPr>
          <w:ilvl w:val="0"/>
          <w:numId w:val="76"/>
        </w:numPr>
        <w:snapToGrid w:val="0"/>
        <w:spacing w:line="360" w:lineRule="auto"/>
        <w:rPr>
          <w:rFonts w:eastAsiaTheme="minorEastAsia"/>
          <w:sz w:val="24"/>
        </w:rPr>
      </w:pPr>
      <w:ins w:id="483" w:author="李红丽" w:date="2020-06-28T09:12:00Z">
        <w:r>
          <w:rPr>
            <w:rFonts w:eastAsiaTheme="minorEastAsia" w:hint="eastAsia"/>
            <w:sz w:val="24"/>
          </w:rPr>
          <w:t>疼痛</w:t>
        </w:r>
        <w:r>
          <w:rPr>
            <w:rFonts w:eastAsiaTheme="minorEastAsia"/>
            <w:sz w:val="24"/>
          </w:rPr>
          <w:t>累及天内</w:t>
        </w:r>
        <w:r>
          <w:rPr>
            <w:rFonts w:eastAsiaTheme="minorEastAsia" w:hint="eastAsia"/>
            <w:sz w:val="24"/>
          </w:rPr>
          <w:t>NRS</w:t>
        </w:r>
        <w:r>
          <w:rPr>
            <w:rFonts w:eastAsiaTheme="minorEastAsia" w:hint="eastAsia"/>
            <w:sz w:val="24"/>
          </w:rPr>
          <w:t>均值</w:t>
        </w:r>
        <w:r>
          <w:rPr>
            <w:rFonts w:eastAsiaTheme="minorEastAsia"/>
            <w:sz w:val="24"/>
          </w:rPr>
          <w:t>、</w:t>
        </w:r>
      </w:ins>
      <w:r w:rsidR="00E51215" w:rsidRPr="00B665C4">
        <w:rPr>
          <w:rFonts w:eastAsiaTheme="minorEastAsia"/>
          <w:sz w:val="24"/>
        </w:rPr>
        <w:t>疼痛累</w:t>
      </w:r>
      <w:r w:rsidR="00CD61F5">
        <w:rPr>
          <w:rFonts w:eastAsiaTheme="minorEastAsia" w:hint="eastAsia"/>
          <w:sz w:val="24"/>
        </w:rPr>
        <w:t>及</w:t>
      </w:r>
      <w:r w:rsidR="00E51215" w:rsidRPr="00B665C4">
        <w:rPr>
          <w:rFonts w:eastAsiaTheme="minorEastAsia"/>
          <w:sz w:val="24"/>
        </w:rPr>
        <w:t>天数</w:t>
      </w:r>
      <w:ins w:id="484" w:author="李红丽" w:date="2020-06-28T09:13:00Z">
        <w:r>
          <w:rPr>
            <w:rFonts w:eastAsiaTheme="minorEastAsia" w:hint="eastAsia"/>
            <w:sz w:val="24"/>
          </w:rPr>
          <w:t>、疼痛</w:t>
        </w:r>
        <w:r>
          <w:rPr>
            <w:rFonts w:eastAsiaTheme="minorEastAsia" w:hint="eastAsia"/>
            <w:sz w:val="24"/>
          </w:rPr>
          <w:t>AUC</w:t>
        </w:r>
        <w:r>
          <w:rPr>
            <w:rFonts w:eastAsiaTheme="minorEastAsia" w:hint="eastAsia"/>
            <w:sz w:val="24"/>
          </w:rPr>
          <w:t>、</w:t>
        </w:r>
        <w:r>
          <w:rPr>
            <w:rFonts w:eastAsiaTheme="minorEastAsia"/>
            <w:sz w:val="24"/>
          </w:rPr>
          <w:t>肿块数目</w:t>
        </w:r>
        <w:r>
          <w:rPr>
            <w:rFonts w:eastAsiaTheme="minorEastAsia" w:hint="eastAsia"/>
            <w:sz w:val="24"/>
          </w:rPr>
          <w:t>、</w:t>
        </w:r>
        <w:r>
          <w:rPr>
            <w:rFonts w:eastAsiaTheme="minorEastAsia"/>
            <w:sz w:val="24"/>
          </w:rPr>
          <w:t>靶肿块长径实测值、</w:t>
        </w:r>
        <w:r>
          <w:rPr>
            <w:rFonts w:eastAsiaTheme="minorEastAsia" w:hint="eastAsia"/>
            <w:sz w:val="24"/>
          </w:rPr>
          <w:t>靶肿块</w:t>
        </w:r>
        <w:r>
          <w:rPr>
            <w:rFonts w:eastAsiaTheme="minorEastAsia" w:hint="eastAsia"/>
            <w:sz w:val="24"/>
          </w:rPr>
          <w:t>B</w:t>
        </w:r>
        <w:r>
          <w:rPr>
            <w:rFonts w:eastAsiaTheme="minorEastAsia" w:hint="eastAsia"/>
            <w:sz w:val="24"/>
          </w:rPr>
          <w:t>超</w:t>
        </w:r>
        <w:r>
          <w:rPr>
            <w:rFonts w:eastAsiaTheme="minorEastAsia"/>
            <w:sz w:val="24"/>
          </w:rPr>
          <w:t>检查相关指标和中医证候总分均采用与</w:t>
        </w:r>
        <w:r>
          <w:rPr>
            <w:rFonts w:eastAsiaTheme="minorEastAsia" w:hint="eastAsia"/>
            <w:sz w:val="24"/>
          </w:rPr>
          <w:t>NRS</w:t>
        </w:r>
        <w:r>
          <w:rPr>
            <w:rFonts w:eastAsiaTheme="minorEastAsia" w:hint="eastAsia"/>
            <w:sz w:val="24"/>
          </w:rPr>
          <w:t>评分</w:t>
        </w:r>
        <w:r>
          <w:rPr>
            <w:rFonts w:eastAsiaTheme="minorEastAsia"/>
            <w:sz w:val="24"/>
          </w:rPr>
          <w:t>相同的统计方法</w:t>
        </w:r>
      </w:ins>
      <w:del w:id="485" w:author="李红丽" w:date="2020-06-28T09:13:00Z">
        <w:r w:rsidR="00E51215" w:rsidRPr="00B665C4" w:rsidDel="00EA0849">
          <w:rPr>
            <w:rFonts w:eastAsiaTheme="minorEastAsia"/>
            <w:sz w:val="24"/>
          </w:rPr>
          <w:delText>，采用方差分析比较组间差别</w:delText>
        </w:r>
      </w:del>
      <w:r w:rsidR="00E51215" w:rsidRPr="00B665C4">
        <w:rPr>
          <w:rFonts w:eastAsiaTheme="minorEastAsia"/>
          <w:sz w:val="24"/>
        </w:rPr>
        <w:t>。</w:t>
      </w:r>
    </w:p>
    <w:p w14:paraId="00FB2931" w14:textId="701B1CC3" w:rsidR="00E51215" w:rsidRPr="00B665C4" w:rsidDel="00EA0849" w:rsidRDefault="00E51215" w:rsidP="00AA73DF">
      <w:pPr>
        <w:numPr>
          <w:ilvl w:val="0"/>
          <w:numId w:val="76"/>
        </w:numPr>
        <w:snapToGrid w:val="0"/>
        <w:spacing w:line="360" w:lineRule="auto"/>
        <w:rPr>
          <w:del w:id="486" w:author="李红丽" w:date="2020-06-28T09:14:00Z"/>
          <w:rFonts w:eastAsiaTheme="minorEastAsia"/>
          <w:sz w:val="24"/>
        </w:rPr>
      </w:pPr>
      <w:del w:id="487" w:author="李红丽" w:date="2020-06-28T09:14:00Z">
        <w:r w:rsidRPr="00B665C4" w:rsidDel="00EA0849">
          <w:rPr>
            <w:rFonts w:eastAsiaTheme="minorEastAsia"/>
            <w:sz w:val="24"/>
          </w:rPr>
          <w:delText>疼痛</w:delText>
        </w:r>
        <w:r w:rsidRPr="00B665C4" w:rsidDel="00EA0849">
          <w:rPr>
            <w:rFonts w:eastAsiaTheme="minorEastAsia"/>
            <w:sz w:val="24"/>
          </w:rPr>
          <w:delText>AUC</w:delText>
        </w:r>
        <w:r w:rsidRPr="00B665C4" w:rsidDel="00EA0849">
          <w:rPr>
            <w:rFonts w:eastAsiaTheme="minorEastAsia"/>
            <w:sz w:val="24"/>
          </w:rPr>
          <w:delText>（疼痛</w:delText>
        </w:r>
        <w:r w:rsidRPr="00B665C4" w:rsidDel="00EA0849">
          <w:rPr>
            <w:rFonts w:eastAsiaTheme="minorEastAsia"/>
            <w:sz w:val="24"/>
          </w:rPr>
          <w:delText>-</w:delText>
        </w:r>
        <w:r w:rsidRPr="00B665C4" w:rsidDel="00EA0849">
          <w:rPr>
            <w:rFonts w:eastAsiaTheme="minorEastAsia"/>
            <w:sz w:val="24"/>
          </w:rPr>
          <w:delText>时间曲线下面积），采用方差分析比较组间差别。</w:delText>
        </w:r>
      </w:del>
    </w:p>
    <w:p w14:paraId="3E67F84B" w14:textId="434486AD" w:rsidR="00E51215" w:rsidRPr="00B665C4" w:rsidRDefault="00E51215" w:rsidP="00AA73DF">
      <w:pPr>
        <w:numPr>
          <w:ilvl w:val="0"/>
          <w:numId w:val="76"/>
        </w:numPr>
        <w:snapToGrid w:val="0"/>
        <w:spacing w:line="360" w:lineRule="auto"/>
        <w:rPr>
          <w:rFonts w:eastAsiaTheme="minorEastAsia"/>
          <w:sz w:val="24"/>
        </w:rPr>
      </w:pPr>
      <w:r w:rsidRPr="00B665C4">
        <w:rPr>
          <w:rFonts w:eastAsiaTheme="minorEastAsia"/>
          <w:sz w:val="24"/>
        </w:rPr>
        <w:t>中医证候疗效评价计算各组</w:t>
      </w:r>
      <w:del w:id="488" w:author="李红丽" w:date="2020-06-28T09:13:00Z">
        <w:r w:rsidRPr="00B665C4" w:rsidDel="00EA0849">
          <w:rPr>
            <w:rFonts w:eastAsiaTheme="minorEastAsia"/>
            <w:sz w:val="24"/>
          </w:rPr>
          <w:delText>痊愈</w:delText>
        </w:r>
      </w:del>
      <w:ins w:id="489" w:author="李红丽" w:date="2020-06-28T09:13:00Z">
        <w:r w:rsidR="00EA0849">
          <w:rPr>
            <w:rFonts w:eastAsiaTheme="minorEastAsia" w:hint="eastAsia"/>
            <w:sz w:val="24"/>
          </w:rPr>
          <w:t>治</w:t>
        </w:r>
        <w:r w:rsidR="00EA0849" w:rsidRPr="00B665C4">
          <w:rPr>
            <w:rFonts w:eastAsiaTheme="minorEastAsia"/>
            <w:sz w:val="24"/>
          </w:rPr>
          <w:t>愈</w:t>
        </w:r>
      </w:ins>
      <w:r w:rsidRPr="00B665C4">
        <w:rPr>
          <w:rFonts w:eastAsiaTheme="minorEastAsia"/>
          <w:sz w:val="24"/>
        </w:rPr>
        <w:t>、显效、有效、无效患者的比例，描述各组中各疗效人群的例数及比例，采用考虑中心因素的</w:t>
      </w:r>
      <w:r w:rsidRPr="00B665C4">
        <w:rPr>
          <w:rFonts w:eastAsiaTheme="minorEastAsia"/>
          <w:sz w:val="24"/>
        </w:rPr>
        <w:t>CMH</w:t>
      </w:r>
      <w:r>
        <w:rPr>
          <w:rFonts w:eastAsiaTheme="minorEastAsia"/>
          <w:sz w:val="24"/>
        </w:rPr>
        <w:t xml:space="preserve"> </w:t>
      </w:r>
      <w:r w:rsidRPr="00B665C4">
        <w:rPr>
          <w:rFonts w:eastAsiaTheme="minorEastAsia"/>
          <w:sz w:val="24"/>
        </w:rPr>
        <w:t>χ</w:t>
      </w:r>
      <w:r w:rsidRPr="00CD61F5">
        <w:rPr>
          <w:rFonts w:eastAsiaTheme="minorEastAsia"/>
          <w:sz w:val="24"/>
          <w:vertAlign w:val="superscript"/>
        </w:rPr>
        <w:t>2</w:t>
      </w:r>
      <w:r w:rsidRPr="00B665C4">
        <w:rPr>
          <w:rFonts w:eastAsiaTheme="minorEastAsia"/>
          <w:sz w:val="24"/>
        </w:rPr>
        <w:t>比较组间差异。治愈率（治愈受试者的百分比）、愈显率（治愈</w:t>
      </w:r>
      <w:r w:rsidRPr="00B665C4">
        <w:rPr>
          <w:rFonts w:eastAsiaTheme="minorEastAsia"/>
          <w:sz w:val="24"/>
        </w:rPr>
        <w:t>+</w:t>
      </w:r>
      <w:r w:rsidRPr="00B665C4">
        <w:rPr>
          <w:rFonts w:eastAsiaTheme="minorEastAsia"/>
          <w:sz w:val="24"/>
        </w:rPr>
        <w:t>显效受试者的百分比）和总有效率（治愈</w:t>
      </w:r>
      <w:r w:rsidRPr="00B665C4">
        <w:rPr>
          <w:rFonts w:eastAsiaTheme="minorEastAsia"/>
          <w:sz w:val="24"/>
        </w:rPr>
        <w:t>+</w:t>
      </w:r>
      <w:r w:rsidRPr="00B665C4">
        <w:rPr>
          <w:rFonts w:eastAsiaTheme="minorEastAsia"/>
          <w:sz w:val="24"/>
        </w:rPr>
        <w:t>显效</w:t>
      </w:r>
      <w:r w:rsidRPr="00B665C4">
        <w:rPr>
          <w:rFonts w:eastAsiaTheme="minorEastAsia"/>
          <w:sz w:val="24"/>
        </w:rPr>
        <w:t>+</w:t>
      </w:r>
      <w:r w:rsidRPr="00B665C4">
        <w:rPr>
          <w:rFonts w:eastAsiaTheme="minorEastAsia"/>
          <w:sz w:val="24"/>
        </w:rPr>
        <w:t>有效受试者的百分比），采用</w:t>
      </w:r>
      <w:r w:rsidR="001363DB">
        <w:rPr>
          <w:rFonts w:eastAsiaTheme="minorEastAsia" w:hint="eastAsia"/>
          <w:sz w:val="24"/>
        </w:rPr>
        <w:t>考虑</w:t>
      </w:r>
      <w:r w:rsidR="001363DB">
        <w:rPr>
          <w:rFonts w:eastAsiaTheme="minorEastAsia"/>
          <w:sz w:val="24"/>
        </w:rPr>
        <w:t>中心</w:t>
      </w:r>
      <w:r w:rsidR="001363DB">
        <w:rPr>
          <w:rFonts w:eastAsiaTheme="minorEastAsia" w:hint="eastAsia"/>
          <w:sz w:val="24"/>
        </w:rPr>
        <w:t>因素</w:t>
      </w:r>
      <w:r w:rsidR="001363DB">
        <w:rPr>
          <w:rFonts w:eastAsiaTheme="minorEastAsia"/>
          <w:sz w:val="24"/>
        </w:rPr>
        <w:t>的</w:t>
      </w:r>
      <w:r w:rsidR="001363DB">
        <w:rPr>
          <w:rFonts w:eastAsiaTheme="minorEastAsia" w:hint="eastAsia"/>
          <w:sz w:val="24"/>
        </w:rPr>
        <w:t>C</w:t>
      </w:r>
      <w:r w:rsidR="001363DB">
        <w:rPr>
          <w:rFonts w:eastAsiaTheme="minorEastAsia"/>
          <w:sz w:val="24"/>
        </w:rPr>
        <w:t>MH</w:t>
      </w:r>
      <w:r w:rsidRPr="00B665C4">
        <w:rPr>
          <w:rFonts w:eastAsiaTheme="minorEastAsia"/>
          <w:sz w:val="24"/>
        </w:rPr>
        <w:t>χ</w:t>
      </w:r>
      <w:r w:rsidRPr="00CD61F5">
        <w:rPr>
          <w:rFonts w:eastAsiaTheme="minorEastAsia"/>
          <w:sz w:val="24"/>
          <w:vertAlign w:val="superscript"/>
        </w:rPr>
        <w:t>2</w:t>
      </w:r>
      <w:r w:rsidR="001363DB" w:rsidRPr="00CD61F5">
        <w:rPr>
          <w:rFonts w:eastAsiaTheme="minorEastAsia" w:hint="eastAsia"/>
          <w:sz w:val="24"/>
        </w:rPr>
        <w:t>法</w:t>
      </w:r>
      <w:r w:rsidRPr="00B665C4">
        <w:rPr>
          <w:rFonts w:eastAsiaTheme="minorEastAsia"/>
          <w:sz w:val="24"/>
        </w:rPr>
        <w:t>比较组间差别。</w:t>
      </w:r>
    </w:p>
    <w:p w14:paraId="35AD37A1" w14:textId="330EC81F" w:rsidR="00E51215" w:rsidDel="00EA0849" w:rsidRDefault="00E51215" w:rsidP="00AA73DF">
      <w:pPr>
        <w:numPr>
          <w:ilvl w:val="0"/>
          <w:numId w:val="76"/>
        </w:numPr>
        <w:snapToGrid w:val="0"/>
        <w:spacing w:line="360" w:lineRule="auto"/>
        <w:rPr>
          <w:del w:id="490" w:author="李红丽" w:date="2020-06-28T09:13:00Z"/>
          <w:rFonts w:eastAsiaTheme="minorEastAsia"/>
          <w:sz w:val="24"/>
        </w:rPr>
      </w:pPr>
      <w:del w:id="491" w:author="李红丽" w:date="2020-06-28T09:13:00Z">
        <w:r w:rsidRPr="00B665C4" w:rsidDel="00EA0849">
          <w:rPr>
            <w:rFonts w:eastAsiaTheme="minorEastAsia"/>
            <w:sz w:val="24"/>
          </w:rPr>
          <w:delText>肿块</w:delText>
        </w:r>
        <w:r w:rsidDel="00EA0849">
          <w:rPr>
            <w:rFonts w:eastAsiaTheme="minorEastAsia"/>
            <w:sz w:val="24"/>
          </w:rPr>
          <w:delText>相关检查（如</w:delText>
        </w:r>
        <w:r w:rsidR="00AB148C" w:rsidDel="00EA0849">
          <w:rPr>
            <w:rFonts w:eastAsiaTheme="minorEastAsia" w:hint="eastAsia"/>
            <w:sz w:val="24"/>
          </w:rPr>
          <w:delText>肿块</w:delText>
        </w:r>
        <w:r w:rsidR="00AB148C" w:rsidRPr="00B665C4" w:rsidDel="00EA0849">
          <w:rPr>
            <w:rFonts w:eastAsiaTheme="minorEastAsia"/>
            <w:sz w:val="24"/>
          </w:rPr>
          <w:delText>数量</w:delText>
        </w:r>
        <w:r w:rsidRPr="00B665C4" w:rsidDel="00EA0849">
          <w:rPr>
            <w:rFonts w:eastAsiaTheme="minorEastAsia"/>
            <w:sz w:val="24"/>
          </w:rPr>
          <w:delText>、</w:delText>
        </w:r>
        <w:r w:rsidR="00AB148C" w:rsidDel="00EA0849">
          <w:rPr>
            <w:rFonts w:eastAsiaTheme="minorEastAsia" w:hint="eastAsia"/>
            <w:sz w:val="24"/>
          </w:rPr>
          <w:delText>靶肿块长</w:delText>
        </w:r>
        <w:r w:rsidR="00AB148C" w:rsidRPr="00B665C4" w:rsidDel="00EA0849">
          <w:rPr>
            <w:rFonts w:eastAsiaTheme="minorEastAsia"/>
            <w:sz w:val="24"/>
          </w:rPr>
          <w:delText>径</w:delText>
        </w:r>
        <w:r w:rsidDel="00EA0849">
          <w:rPr>
            <w:rFonts w:eastAsiaTheme="minorEastAsia"/>
            <w:sz w:val="24"/>
          </w:rPr>
          <w:delText>等）</w:delText>
        </w:r>
        <w:r w:rsidRPr="00B665C4" w:rsidDel="00EA0849">
          <w:rPr>
            <w:rFonts w:eastAsiaTheme="minorEastAsia"/>
            <w:sz w:val="24"/>
          </w:rPr>
          <w:delText>变化值、变化率和实测值，采用方差分析比较组间差别。</w:delText>
        </w:r>
      </w:del>
    </w:p>
    <w:p w14:paraId="66BCCCA2" w14:textId="5D3C59D6" w:rsidR="004F15B3" w:rsidRPr="00B665C4" w:rsidDel="00EA0849" w:rsidRDefault="004F15B3" w:rsidP="00AA73DF">
      <w:pPr>
        <w:numPr>
          <w:ilvl w:val="0"/>
          <w:numId w:val="76"/>
        </w:numPr>
        <w:snapToGrid w:val="0"/>
        <w:spacing w:line="360" w:lineRule="auto"/>
        <w:rPr>
          <w:del w:id="492" w:author="李红丽" w:date="2020-06-28T09:16:00Z"/>
          <w:rFonts w:eastAsiaTheme="minorEastAsia"/>
          <w:sz w:val="24"/>
        </w:rPr>
      </w:pPr>
      <w:del w:id="493" w:author="李红丽" w:date="2020-06-28T09:16:00Z">
        <w:r w:rsidDel="00EA0849">
          <w:rPr>
            <w:rFonts w:eastAsiaTheme="minorEastAsia" w:hint="eastAsia"/>
            <w:sz w:val="24"/>
          </w:rPr>
          <w:delText>靶肿块检查</w:delText>
        </w:r>
        <w:r w:rsidDel="00EA0849">
          <w:rPr>
            <w:rFonts w:eastAsiaTheme="minorEastAsia"/>
            <w:sz w:val="24"/>
          </w:rPr>
          <w:delText>（</w:delText>
        </w:r>
        <w:r w:rsidDel="00EA0849">
          <w:rPr>
            <w:rFonts w:eastAsiaTheme="minorEastAsia" w:hint="eastAsia"/>
            <w:sz w:val="24"/>
          </w:rPr>
          <w:delText>如</w:delText>
        </w:r>
        <w:r w:rsidDel="00EA0849">
          <w:rPr>
            <w:rFonts w:eastAsiaTheme="minorEastAsia"/>
            <w:sz w:val="24"/>
          </w:rPr>
          <w:delText>腺体厚度、结节数目、最大结节大小、导管最大</w:delText>
        </w:r>
        <w:r w:rsidDel="00EA0849">
          <w:rPr>
            <w:rFonts w:eastAsiaTheme="minorEastAsia" w:hint="eastAsia"/>
            <w:sz w:val="24"/>
          </w:rPr>
          <w:delText>内径</w:delText>
        </w:r>
        <w:r w:rsidDel="00EA0849">
          <w:rPr>
            <w:rFonts w:eastAsiaTheme="minorEastAsia"/>
            <w:sz w:val="24"/>
          </w:rPr>
          <w:delText>）</w:delText>
        </w:r>
        <w:r w:rsidDel="00EA0849">
          <w:rPr>
            <w:rFonts w:eastAsiaTheme="minorEastAsia" w:hint="eastAsia"/>
            <w:sz w:val="24"/>
          </w:rPr>
          <w:delText>变化值</w:delText>
        </w:r>
        <w:r w:rsidDel="00EA0849">
          <w:rPr>
            <w:rFonts w:eastAsiaTheme="minorEastAsia"/>
            <w:sz w:val="24"/>
          </w:rPr>
          <w:delText>、变化率和实测值，采用方差分析</w:delText>
        </w:r>
        <w:r w:rsidDel="00EA0849">
          <w:rPr>
            <w:rFonts w:eastAsiaTheme="minorEastAsia" w:hint="eastAsia"/>
            <w:sz w:val="24"/>
          </w:rPr>
          <w:delText>比较</w:delText>
        </w:r>
        <w:r w:rsidDel="00EA0849">
          <w:rPr>
            <w:rFonts w:eastAsiaTheme="minorEastAsia"/>
            <w:sz w:val="24"/>
          </w:rPr>
          <w:delText>组间差别。</w:delText>
        </w:r>
      </w:del>
    </w:p>
    <w:p w14:paraId="513BED62" w14:textId="524D192F" w:rsidR="00E51215" w:rsidRPr="00B665C4" w:rsidDel="00EA0849" w:rsidRDefault="00E51215" w:rsidP="00AA73DF">
      <w:pPr>
        <w:numPr>
          <w:ilvl w:val="0"/>
          <w:numId w:val="76"/>
        </w:numPr>
        <w:snapToGrid w:val="0"/>
        <w:spacing w:line="360" w:lineRule="auto"/>
        <w:rPr>
          <w:del w:id="494" w:author="李红丽" w:date="2020-06-28T09:16:00Z"/>
          <w:rFonts w:eastAsiaTheme="minorEastAsia"/>
          <w:sz w:val="24"/>
        </w:rPr>
      </w:pPr>
      <w:del w:id="495" w:author="李红丽" w:date="2020-06-28T09:16:00Z">
        <w:r w:rsidRPr="00B665C4" w:rsidDel="00EA0849">
          <w:rPr>
            <w:rFonts w:eastAsiaTheme="minorEastAsia"/>
            <w:sz w:val="24"/>
          </w:rPr>
          <w:delText>中医证候积分变化值、变化率和实测值，采用方差分析比较组间差别。</w:delText>
        </w:r>
      </w:del>
    </w:p>
    <w:p w14:paraId="030EB6E6" w14:textId="48E3132E" w:rsidR="00E51215" w:rsidRPr="00B665C4" w:rsidRDefault="00E51215" w:rsidP="00AA73DF">
      <w:pPr>
        <w:numPr>
          <w:ilvl w:val="0"/>
          <w:numId w:val="76"/>
        </w:numPr>
        <w:snapToGrid w:val="0"/>
        <w:spacing w:line="360" w:lineRule="auto"/>
        <w:rPr>
          <w:rFonts w:eastAsiaTheme="minorEastAsia"/>
          <w:sz w:val="24"/>
        </w:rPr>
      </w:pPr>
      <w:r w:rsidRPr="00B665C4">
        <w:rPr>
          <w:rFonts w:eastAsiaTheme="minorEastAsia"/>
          <w:sz w:val="24"/>
        </w:rPr>
        <w:t>中医证候单项指标消失率，采用</w:t>
      </w:r>
      <w:ins w:id="496" w:author="李红丽" w:date="2020-06-28T09:15:00Z">
        <w:r w:rsidR="00EA0849">
          <w:rPr>
            <w:rFonts w:eastAsiaTheme="minorEastAsia" w:hint="eastAsia"/>
            <w:sz w:val="24"/>
          </w:rPr>
          <w:t>考虑</w:t>
        </w:r>
        <w:r w:rsidR="00EA0849">
          <w:rPr>
            <w:rFonts w:eastAsiaTheme="minorEastAsia"/>
            <w:sz w:val="24"/>
          </w:rPr>
          <w:t>中心因素的</w:t>
        </w:r>
        <w:r w:rsidR="00EA0849">
          <w:rPr>
            <w:rFonts w:eastAsiaTheme="minorEastAsia" w:hint="eastAsia"/>
            <w:sz w:val="24"/>
          </w:rPr>
          <w:t>CMH</w:t>
        </w:r>
      </w:ins>
      <w:r w:rsidRPr="00B665C4">
        <w:rPr>
          <w:rFonts w:eastAsiaTheme="minorEastAsia"/>
          <w:sz w:val="24"/>
        </w:rPr>
        <w:t>χ</w:t>
      </w:r>
      <w:r w:rsidRPr="00CD61F5">
        <w:rPr>
          <w:rFonts w:eastAsiaTheme="minorEastAsia"/>
          <w:sz w:val="24"/>
          <w:vertAlign w:val="superscript"/>
        </w:rPr>
        <w:t>2</w:t>
      </w:r>
      <w:r w:rsidRPr="00B665C4">
        <w:rPr>
          <w:rFonts w:eastAsiaTheme="minorEastAsia"/>
          <w:sz w:val="24"/>
        </w:rPr>
        <w:t>检验</w:t>
      </w:r>
      <w:del w:id="497" w:author="李红丽" w:date="2020-06-28T09:15:00Z">
        <w:r w:rsidRPr="00B665C4" w:rsidDel="00EA0849">
          <w:rPr>
            <w:rFonts w:eastAsiaTheme="minorEastAsia"/>
            <w:sz w:val="24"/>
          </w:rPr>
          <w:delText>或</w:delText>
        </w:r>
        <w:r w:rsidRPr="00B665C4" w:rsidDel="00EA0849">
          <w:rPr>
            <w:rFonts w:eastAsiaTheme="minorEastAsia"/>
            <w:sz w:val="24"/>
          </w:rPr>
          <w:delText>Fisher</w:delText>
        </w:r>
        <w:r w:rsidRPr="00B665C4" w:rsidDel="00EA0849">
          <w:rPr>
            <w:rFonts w:eastAsiaTheme="minorEastAsia"/>
            <w:sz w:val="24"/>
          </w:rPr>
          <w:delText>精确概率法</w:delText>
        </w:r>
      </w:del>
      <w:r w:rsidRPr="00B665C4">
        <w:rPr>
          <w:rFonts w:eastAsiaTheme="minorEastAsia"/>
          <w:sz w:val="24"/>
        </w:rPr>
        <w:t>比较组间差别。</w:t>
      </w:r>
    </w:p>
    <w:p w14:paraId="3061A2D8" w14:textId="718FA9D3" w:rsidR="001862B8" w:rsidDel="00A74E9F" w:rsidRDefault="00E51215" w:rsidP="00CB086F">
      <w:pPr>
        <w:keepNext/>
        <w:widowControl/>
        <w:topLinePunct/>
        <w:adjustRightInd w:val="0"/>
        <w:snapToGrid w:val="0"/>
        <w:spacing w:line="360" w:lineRule="auto"/>
        <w:ind w:firstLineChars="200" w:firstLine="480"/>
        <w:jc w:val="left"/>
        <w:rPr>
          <w:del w:id="498" w:author="李红丽" w:date="2020-06-28T09:19:00Z"/>
          <w:rFonts w:eastAsiaTheme="minorEastAsia"/>
          <w:sz w:val="24"/>
        </w:rPr>
      </w:pPr>
      <w:del w:id="499" w:author="李红丽" w:date="2020-06-28T09:19:00Z">
        <w:r w:rsidRPr="00B665C4" w:rsidDel="00A74E9F">
          <w:rPr>
            <w:rFonts w:eastAsiaTheme="minorEastAsia"/>
            <w:sz w:val="24"/>
          </w:rPr>
          <w:lastRenderedPageBreak/>
          <w:delText>以上方差分析</w:delText>
        </w:r>
        <w:r w:rsidRPr="00B665C4" w:rsidDel="00A74E9F">
          <w:rPr>
            <w:rFonts w:eastAsiaTheme="minorEastAsia"/>
            <w:sz w:val="24"/>
          </w:rPr>
          <w:delText>P</w:delText>
        </w:r>
        <w:r w:rsidRPr="00B665C4" w:rsidDel="00A74E9F">
          <w:rPr>
            <w:rFonts w:eastAsiaTheme="minorEastAsia"/>
            <w:sz w:val="24"/>
          </w:rPr>
          <w:delText>小于或等于</w:delText>
        </w:r>
        <w:r w:rsidRPr="00B665C4" w:rsidDel="00A74E9F">
          <w:rPr>
            <w:rFonts w:eastAsiaTheme="minorEastAsia"/>
            <w:sz w:val="24"/>
          </w:rPr>
          <w:delText>0.05</w:delText>
        </w:r>
        <w:r w:rsidRPr="00B665C4" w:rsidDel="00A74E9F">
          <w:rPr>
            <w:rFonts w:eastAsiaTheme="minorEastAsia"/>
            <w:sz w:val="24"/>
          </w:rPr>
          <w:delText>时，采用</w:delText>
        </w:r>
        <w:r w:rsidRPr="00B665C4" w:rsidDel="00A74E9F">
          <w:rPr>
            <w:rFonts w:eastAsiaTheme="minorEastAsia"/>
            <w:sz w:val="24"/>
          </w:rPr>
          <w:delText>LSD-t</w:delText>
        </w:r>
        <w:r w:rsidRPr="00B665C4" w:rsidDel="00A74E9F">
          <w:rPr>
            <w:rFonts w:eastAsiaTheme="minorEastAsia"/>
            <w:sz w:val="24"/>
          </w:rPr>
          <w:delText>检验进行组间两两比较。</w:delText>
        </w:r>
        <w:bookmarkStart w:id="500" w:name="_Toc524446592"/>
      </w:del>
    </w:p>
    <w:p w14:paraId="20FE6E23" w14:textId="7519C329" w:rsidR="00CB086F" w:rsidRDefault="00CB086F" w:rsidP="00CB086F">
      <w:pPr>
        <w:adjustRightInd w:val="0"/>
        <w:snapToGrid w:val="0"/>
        <w:spacing w:line="360" w:lineRule="auto"/>
        <w:ind w:firstLineChars="200" w:firstLine="480"/>
        <w:rPr>
          <w:rFonts w:eastAsiaTheme="minorEastAsia"/>
          <w:sz w:val="24"/>
        </w:rPr>
      </w:pPr>
      <w:r>
        <w:rPr>
          <w:rFonts w:eastAsiaTheme="minorEastAsia" w:hint="eastAsia"/>
          <w:sz w:val="24"/>
        </w:rPr>
        <w:t>若</w:t>
      </w:r>
      <w:r>
        <w:rPr>
          <w:rFonts w:eastAsiaTheme="minorEastAsia"/>
          <w:sz w:val="24"/>
        </w:rPr>
        <w:t>仅一侧乳房</w:t>
      </w:r>
      <w:r>
        <w:rPr>
          <w:rFonts w:eastAsiaTheme="minorEastAsia" w:hint="eastAsia"/>
          <w:sz w:val="24"/>
        </w:rPr>
        <w:t>具有</w:t>
      </w:r>
      <w:r>
        <w:rPr>
          <w:rFonts w:eastAsiaTheme="minorEastAsia"/>
          <w:sz w:val="24"/>
        </w:rPr>
        <w:t>靶肿块，则</w:t>
      </w:r>
      <w:r>
        <w:rPr>
          <w:rFonts w:eastAsiaTheme="minorEastAsia" w:hint="eastAsia"/>
          <w:sz w:val="24"/>
        </w:rPr>
        <w:t>以</w:t>
      </w:r>
      <w:r>
        <w:rPr>
          <w:rFonts w:eastAsiaTheme="minorEastAsia"/>
          <w:sz w:val="24"/>
        </w:rPr>
        <w:t>此侧进行统计分析</w:t>
      </w:r>
      <w:r>
        <w:rPr>
          <w:rFonts w:eastAsiaTheme="minorEastAsia" w:hint="eastAsia"/>
          <w:sz w:val="24"/>
        </w:rPr>
        <w:t>；若</w:t>
      </w:r>
      <w:r>
        <w:rPr>
          <w:rFonts w:eastAsiaTheme="minorEastAsia"/>
          <w:sz w:val="24"/>
        </w:rPr>
        <w:t>两侧均有靶肿块</w:t>
      </w:r>
      <w:r>
        <w:rPr>
          <w:rFonts w:eastAsiaTheme="minorEastAsia" w:hint="eastAsia"/>
          <w:sz w:val="24"/>
        </w:rPr>
        <w:t>，</w:t>
      </w:r>
      <w:r>
        <w:rPr>
          <w:rFonts w:eastAsiaTheme="minorEastAsia"/>
          <w:sz w:val="24"/>
        </w:rPr>
        <w:t>则以</w:t>
      </w:r>
      <w:r>
        <w:rPr>
          <w:rFonts w:eastAsiaTheme="minorEastAsia" w:hint="eastAsia"/>
          <w:sz w:val="24"/>
        </w:rPr>
        <w:t>研究医师</w:t>
      </w:r>
      <w:r>
        <w:rPr>
          <w:rFonts w:eastAsiaTheme="minorEastAsia"/>
          <w:sz w:val="24"/>
        </w:rPr>
        <w:t>判断较严重侧为主要统计分析侧。</w:t>
      </w:r>
    </w:p>
    <w:p w14:paraId="1869EA30" w14:textId="2CB0FF5A" w:rsidR="006F7F03" w:rsidRPr="006F3CFB" w:rsidRDefault="006F3CFB" w:rsidP="00AA73DF">
      <w:pPr>
        <w:keepNext/>
        <w:widowControl/>
        <w:topLinePunct/>
        <w:adjustRightInd w:val="0"/>
        <w:snapToGrid w:val="0"/>
        <w:spacing w:line="360" w:lineRule="auto"/>
        <w:jc w:val="left"/>
        <w:rPr>
          <w:b/>
          <w:color w:val="000000" w:themeColor="text1"/>
          <w:sz w:val="24"/>
        </w:rPr>
      </w:pPr>
      <w:r w:rsidRPr="006F3CFB">
        <w:rPr>
          <w:rFonts w:hint="eastAsia"/>
          <w:b/>
          <w:color w:val="000000" w:themeColor="text1"/>
          <w:sz w:val="24"/>
        </w:rPr>
        <w:t>（</w:t>
      </w:r>
      <w:r w:rsidRPr="006F3CFB">
        <w:rPr>
          <w:b/>
          <w:color w:val="000000" w:themeColor="text1"/>
          <w:sz w:val="24"/>
        </w:rPr>
        <w:t>5</w:t>
      </w:r>
      <w:r w:rsidRPr="006F3CFB">
        <w:rPr>
          <w:rFonts w:hint="eastAsia"/>
          <w:b/>
          <w:color w:val="000000" w:themeColor="text1"/>
          <w:sz w:val="24"/>
        </w:rPr>
        <w:t>）</w:t>
      </w:r>
      <w:r w:rsidR="0032512F" w:rsidRPr="006F3CFB">
        <w:rPr>
          <w:b/>
          <w:color w:val="000000" w:themeColor="text1"/>
          <w:sz w:val="24"/>
        </w:rPr>
        <w:t xml:space="preserve"> </w:t>
      </w:r>
      <w:r w:rsidR="006F7F03" w:rsidRPr="006F3CFB">
        <w:rPr>
          <w:rFonts w:hint="eastAsia"/>
          <w:b/>
          <w:color w:val="000000" w:themeColor="text1"/>
          <w:sz w:val="24"/>
        </w:rPr>
        <w:t>安全性分析</w:t>
      </w:r>
      <w:bookmarkEnd w:id="500"/>
    </w:p>
    <w:p w14:paraId="3249E2DE" w14:textId="77777777" w:rsidR="006F7F03" w:rsidRPr="00E91C34" w:rsidRDefault="006F7F03" w:rsidP="005C3D62">
      <w:pPr>
        <w:pStyle w:val="a6"/>
        <w:numPr>
          <w:ilvl w:val="0"/>
          <w:numId w:val="6"/>
        </w:numPr>
        <w:adjustRightInd w:val="0"/>
        <w:snapToGrid w:val="0"/>
        <w:spacing w:line="360" w:lineRule="auto"/>
        <w:ind w:firstLineChars="0"/>
        <w:rPr>
          <w:rFonts w:ascii="Times New Roman" w:hAnsi="Times New Roman"/>
          <w:color w:val="000000" w:themeColor="text1"/>
          <w:sz w:val="24"/>
          <w:szCs w:val="24"/>
        </w:rPr>
      </w:pPr>
      <w:r w:rsidRPr="00E91C34">
        <w:rPr>
          <w:rFonts w:ascii="Times New Roman" w:hAnsi="Times New Roman"/>
          <w:color w:val="000000" w:themeColor="text1"/>
          <w:sz w:val="24"/>
          <w:szCs w:val="24"/>
        </w:rPr>
        <w:t>安全性分析将采用安全性分析集进行。</w:t>
      </w:r>
    </w:p>
    <w:p w14:paraId="579137AA" w14:textId="7C4D8F22" w:rsidR="006F7F03" w:rsidRPr="00E91C34" w:rsidRDefault="006F7F03" w:rsidP="005C3D62">
      <w:pPr>
        <w:pStyle w:val="a6"/>
        <w:numPr>
          <w:ilvl w:val="0"/>
          <w:numId w:val="6"/>
        </w:numPr>
        <w:adjustRightInd w:val="0"/>
        <w:snapToGrid w:val="0"/>
        <w:spacing w:line="360" w:lineRule="auto"/>
        <w:ind w:firstLineChars="0"/>
        <w:rPr>
          <w:rFonts w:ascii="Times New Roman" w:hAnsi="Times New Roman"/>
          <w:color w:val="000000" w:themeColor="text1"/>
          <w:sz w:val="24"/>
          <w:szCs w:val="24"/>
        </w:rPr>
      </w:pPr>
      <w:r w:rsidRPr="00E91C34">
        <w:rPr>
          <w:rFonts w:ascii="Times New Roman" w:hAnsi="Times New Roman"/>
          <w:color w:val="000000" w:themeColor="text1"/>
          <w:sz w:val="24"/>
          <w:szCs w:val="24"/>
        </w:rPr>
        <w:t>不良事件根据</w:t>
      </w:r>
      <w:r w:rsidRPr="00E91C34">
        <w:rPr>
          <w:rFonts w:ascii="Times New Roman" w:hAnsi="Times New Roman"/>
          <w:color w:val="000000" w:themeColor="text1"/>
          <w:sz w:val="24"/>
          <w:szCs w:val="24"/>
        </w:rPr>
        <w:t>ICH</w:t>
      </w:r>
      <w:r w:rsidRPr="00E91C34">
        <w:rPr>
          <w:rFonts w:ascii="Times New Roman" w:hAnsi="Times New Roman"/>
          <w:color w:val="000000" w:themeColor="text1"/>
          <w:sz w:val="24"/>
          <w:szCs w:val="24"/>
        </w:rPr>
        <w:t>国际医学用语词典（</w:t>
      </w:r>
      <w:r w:rsidR="003A081B" w:rsidRPr="00E91C34">
        <w:rPr>
          <w:rFonts w:ascii="Times New Roman" w:hAnsi="Times New Roman"/>
          <w:color w:val="000000" w:themeColor="text1"/>
          <w:sz w:val="24"/>
          <w:szCs w:val="24"/>
        </w:rPr>
        <w:t>Medical Dictionary for Regulatory Activities</w:t>
      </w:r>
      <w:r w:rsidR="00C27D79">
        <w:rPr>
          <w:rFonts w:ascii="Times New Roman" w:hAnsi="Times New Roman" w:hint="eastAsia"/>
          <w:color w:val="000000" w:themeColor="text1"/>
          <w:sz w:val="24"/>
          <w:szCs w:val="24"/>
        </w:rPr>
        <w:t xml:space="preserve">, </w:t>
      </w:r>
      <w:r w:rsidRPr="00E91C34">
        <w:rPr>
          <w:rFonts w:ascii="Times New Roman" w:hAnsi="Times New Roman"/>
          <w:color w:val="000000" w:themeColor="text1"/>
          <w:sz w:val="24"/>
          <w:szCs w:val="24"/>
        </w:rPr>
        <w:t>MedDRA</w:t>
      </w:r>
      <w:r w:rsidRPr="00E91C34">
        <w:rPr>
          <w:rFonts w:ascii="Times New Roman" w:hAnsi="Times New Roman"/>
          <w:color w:val="000000" w:themeColor="text1"/>
          <w:sz w:val="24"/>
          <w:szCs w:val="24"/>
        </w:rPr>
        <w:t>）编码。</w:t>
      </w:r>
    </w:p>
    <w:p w14:paraId="79114680" w14:textId="422C1847" w:rsidR="006F7F03" w:rsidRPr="00E91C34" w:rsidRDefault="00B601E1" w:rsidP="005C3D62">
      <w:pPr>
        <w:pStyle w:val="a6"/>
        <w:numPr>
          <w:ilvl w:val="0"/>
          <w:numId w:val="6"/>
        </w:numPr>
        <w:adjustRightInd w:val="0"/>
        <w:snapToGrid w:val="0"/>
        <w:spacing w:line="360" w:lineRule="auto"/>
        <w:ind w:firstLineChars="0"/>
        <w:rPr>
          <w:rFonts w:ascii="Times New Roman" w:hAnsi="Times New Roman"/>
          <w:color w:val="000000" w:themeColor="text1"/>
          <w:sz w:val="24"/>
          <w:szCs w:val="24"/>
        </w:rPr>
      </w:pPr>
      <w:r w:rsidRPr="00E91C34">
        <w:rPr>
          <w:rFonts w:ascii="Times New Roman" w:hAnsi="Times New Roman"/>
          <w:color w:val="000000" w:themeColor="text1"/>
          <w:sz w:val="24"/>
          <w:szCs w:val="24"/>
        </w:rPr>
        <w:t>描述</w:t>
      </w:r>
      <w:r w:rsidR="006F7F03" w:rsidRPr="00E91C34">
        <w:rPr>
          <w:rFonts w:ascii="Times New Roman" w:hAnsi="Times New Roman"/>
          <w:color w:val="000000" w:themeColor="text1"/>
          <w:sz w:val="24"/>
          <w:szCs w:val="24"/>
        </w:rPr>
        <w:t>治疗期间的不良事件</w:t>
      </w:r>
      <w:r w:rsidR="006F7F03" w:rsidRPr="00E91C34">
        <w:rPr>
          <w:rFonts w:ascii="Times New Roman" w:hAnsi="Times New Roman"/>
          <w:color w:val="000000" w:themeColor="text1"/>
          <w:sz w:val="24"/>
          <w:szCs w:val="24"/>
        </w:rPr>
        <w:t>/</w:t>
      </w:r>
      <w:r w:rsidR="006F7F03" w:rsidRPr="00E91C34">
        <w:rPr>
          <w:rFonts w:ascii="Times New Roman" w:hAnsi="Times New Roman"/>
          <w:color w:val="000000" w:themeColor="text1"/>
          <w:sz w:val="24"/>
          <w:szCs w:val="24"/>
        </w:rPr>
        <w:t>反应、严重不良事件</w:t>
      </w:r>
      <w:r w:rsidR="006F7F03" w:rsidRPr="00E91C34">
        <w:rPr>
          <w:rFonts w:ascii="Times New Roman" w:hAnsi="Times New Roman"/>
          <w:color w:val="000000" w:themeColor="text1"/>
          <w:sz w:val="24"/>
          <w:szCs w:val="24"/>
        </w:rPr>
        <w:t>/</w:t>
      </w:r>
      <w:r w:rsidR="006F7F03" w:rsidRPr="00E91C34">
        <w:rPr>
          <w:rFonts w:ascii="Times New Roman" w:hAnsi="Times New Roman"/>
          <w:color w:val="000000" w:themeColor="text1"/>
          <w:sz w:val="24"/>
          <w:szCs w:val="24"/>
        </w:rPr>
        <w:t>反应、导致</w:t>
      </w:r>
      <w:r w:rsidR="001363DB">
        <w:rPr>
          <w:rFonts w:ascii="Times New Roman" w:hAnsi="Times New Roman" w:hint="eastAsia"/>
          <w:color w:val="000000" w:themeColor="text1"/>
          <w:sz w:val="24"/>
          <w:szCs w:val="24"/>
        </w:rPr>
        <w:t>退出</w:t>
      </w:r>
      <w:r w:rsidR="006F7F03" w:rsidRPr="00E91C34">
        <w:rPr>
          <w:rFonts w:ascii="Times New Roman" w:hAnsi="Times New Roman"/>
          <w:color w:val="000000" w:themeColor="text1"/>
          <w:sz w:val="24"/>
          <w:szCs w:val="24"/>
        </w:rPr>
        <w:t>的不良事件</w:t>
      </w:r>
      <w:r w:rsidR="006F7F03" w:rsidRPr="00E91C34">
        <w:rPr>
          <w:rFonts w:ascii="Times New Roman" w:hAnsi="Times New Roman"/>
          <w:color w:val="000000" w:themeColor="text1"/>
          <w:sz w:val="24"/>
          <w:szCs w:val="24"/>
        </w:rPr>
        <w:t>/</w:t>
      </w:r>
      <w:r w:rsidR="006F7F03" w:rsidRPr="00E91C34">
        <w:rPr>
          <w:rFonts w:ascii="Times New Roman" w:hAnsi="Times New Roman"/>
          <w:color w:val="000000" w:themeColor="text1"/>
          <w:sz w:val="24"/>
          <w:szCs w:val="24"/>
        </w:rPr>
        <w:t>反应的发生例数和例次，计算发生率。</w:t>
      </w:r>
      <w:r w:rsidR="001363DB" w:rsidRPr="00E91C34">
        <w:rPr>
          <w:rFonts w:ascii="Times New Roman" w:hAnsi="Times New Roman"/>
          <w:color w:val="000000" w:themeColor="text1"/>
          <w:sz w:val="24"/>
          <w:szCs w:val="24"/>
        </w:rPr>
        <w:t>组间不良事件发生率的比较采用</w:t>
      </w:r>
      <w:r w:rsidR="001363DB" w:rsidRPr="00CD61F5">
        <w:rPr>
          <w:rFonts w:ascii="Times New Roman" w:eastAsiaTheme="minorEastAsia" w:hAnsi="Times New Roman"/>
          <w:sz w:val="24"/>
        </w:rPr>
        <w:t>χ</w:t>
      </w:r>
      <w:r w:rsidR="001363DB" w:rsidRPr="00CD61F5">
        <w:rPr>
          <w:rFonts w:ascii="Times New Roman" w:eastAsiaTheme="minorEastAsia" w:hAnsi="Times New Roman"/>
          <w:sz w:val="24"/>
          <w:vertAlign w:val="superscript"/>
        </w:rPr>
        <w:t>2</w:t>
      </w:r>
      <w:r w:rsidR="001363DB" w:rsidRPr="00B665C4">
        <w:rPr>
          <w:rFonts w:eastAsiaTheme="minorEastAsia"/>
          <w:sz w:val="24"/>
        </w:rPr>
        <w:t>检验或</w:t>
      </w:r>
      <w:r w:rsidR="001363DB" w:rsidRPr="001862B8">
        <w:rPr>
          <w:rFonts w:ascii="Times New Roman" w:eastAsiaTheme="minorEastAsia" w:hAnsi="Times New Roman"/>
          <w:sz w:val="24"/>
        </w:rPr>
        <w:t>Fisher</w:t>
      </w:r>
      <w:r w:rsidR="001363DB" w:rsidRPr="00B665C4">
        <w:rPr>
          <w:rFonts w:eastAsiaTheme="minorEastAsia"/>
          <w:sz w:val="24"/>
        </w:rPr>
        <w:t>精确概率</w:t>
      </w:r>
      <w:r w:rsidR="001363DB">
        <w:rPr>
          <w:rFonts w:eastAsiaTheme="minorEastAsia"/>
          <w:sz w:val="24"/>
        </w:rPr>
        <w:t>法</w:t>
      </w:r>
      <w:r w:rsidR="001363DB">
        <w:rPr>
          <w:rFonts w:eastAsiaTheme="minorEastAsia" w:hint="eastAsia"/>
          <w:sz w:val="24"/>
        </w:rPr>
        <w:t>。</w:t>
      </w:r>
    </w:p>
    <w:p w14:paraId="26CAA339" w14:textId="30AC2DC4" w:rsidR="006F7F03" w:rsidRPr="00E91C34" w:rsidRDefault="006F7F03" w:rsidP="005C3D62">
      <w:pPr>
        <w:pStyle w:val="a6"/>
        <w:numPr>
          <w:ilvl w:val="0"/>
          <w:numId w:val="6"/>
        </w:numPr>
        <w:adjustRightInd w:val="0"/>
        <w:snapToGrid w:val="0"/>
        <w:spacing w:line="360" w:lineRule="auto"/>
        <w:ind w:firstLineChars="0"/>
        <w:rPr>
          <w:rFonts w:ascii="Times New Roman" w:hAnsi="Times New Roman"/>
          <w:color w:val="000000" w:themeColor="text1"/>
          <w:sz w:val="24"/>
          <w:szCs w:val="24"/>
        </w:rPr>
      </w:pPr>
      <w:r w:rsidRPr="00E91C34">
        <w:rPr>
          <w:rFonts w:ascii="Times New Roman" w:hAnsi="Times New Roman"/>
          <w:color w:val="000000" w:themeColor="text1"/>
          <w:sz w:val="24"/>
          <w:szCs w:val="24"/>
        </w:rPr>
        <w:t>列出治疗期间的不良事件</w:t>
      </w:r>
      <w:r w:rsidRPr="00E91C34">
        <w:rPr>
          <w:rFonts w:ascii="Times New Roman" w:hAnsi="Times New Roman"/>
          <w:color w:val="000000" w:themeColor="text1"/>
          <w:sz w:val="24"/>
          <w:szCs w:val="24"/>
        </w:rPr>
        <w:t>/</w:t>
      </w:r>
      <w:r w:rsidRPr="00E91C34">
        <w:rPr>
          <w:rFonts w:ascii="Times New Roman" w:hAnsi="Times New Roman"/>
          <w:color w:val="000000" w:themeColor="text1"/>
          <w:sz w:val="24"/>
          <w:szCs w:val="24"/>
        </w:rPr>
        <w:t>反应、严重不良事件</w:t>
      </w:r>
      <w:r w:rsidRPr="00E91C34">
        <w:rPr>
          <w:rFonts w:ascii="Times New Roman" w:hAnsi="Times New Roman"/>
          <w:color w:val="000000" w:themeColor="text1"/>
          <w:sz w:val="24"/>
          <w:szCs w:val="24"/>
        </w:rPr>
        <w:t>/</w:t>
      </w:r>
      <w:r w:rsidRPr="00E91C34">
        <w:rPr>
          <w:rFonts w:ascii="Times New Roman" w:hAnsi="Times New Roman"/>
          <w:color w:val="000000" w:themeColor="text1"/>
          <w:sz w:val="24"/>
          <w:szCs w:val="24"/>
        </w:rPr>
        <w:t>反应、导致</w:t>
      </w:r>
      <w:r w:rsidR="001363DB">
        <w:rPr>
          <w:rFonts w:ascii="Times New Roman" w:hAnsi="Times New Roman" w:hint="eastAsia"/>
          <w:color w:val="000000" w:themeColor="text1"/>
          <w:sz w:val="24"/>
          <w:szCs w:val="24"/>
        </w:rPr>
        <w:t>退出</w:t>
      </w:r>
      <w:r w:rsidRPr="00E91C34">
        <w:rPr>
          <w:rFonts w:ascii="Times New Roman" w:hAnsi="Times New Roman"/>
          <w:color w:val="000000" w:themeColor="text1"/>
          <w:sz w:val="24"/>
          <w:szCs w:val="24"/>
        </w:rPr>
        <w:t>的不良事件</w:t>
      </w:r>
      <w:r w:rsidRPr="00E91C34">
        <w:rPr>
          <w:rFonts w:ascii="Times New Roman" w:hAnsi="Times New Roman"/>
          <w:color w:val="000000" w:themeColor="text1"/>
          <w:sz w:val="24"/>
          <w:szCs w:val="24"/>
        </w:rPr>
        <w:t>/</w:t>
      </w:r>
      <w:r w:rsidRPr="00E91C34">
        <w:rPr>
          <w:rFonts w:ascii="Times New Roman" w:hAnsi="Times New Roman"/>
          <w:color w:val="000000" w:themeColor="text1"/>
          <w:sz w:val="24"/>
          <w:szCs w:val="24"/>
        </w:rPr>
        <w:t>反应的系统器官分类（</w:t>
      </w:r>
      <w:r w:rsidR="003A081B" w:rsidRPr="00E91C34">
        <w:rPr>
          <w:rFonts w:ascii="Times New Roman" w:hAnsi="Times New Roman"/>
          <w:color w:val="000000" w:themeColor="text1"/>
          <w:sz w:val="24"/>
          <w:szCs w:val="24"/>
        </w:rPr>
        <w:t>System Organ Class</w:t>
      </w:r>
      <w:r w:rsidR="00BF6D22">
        <w:rPr>
          <w:rFonts w:ascii="Times New Roman" w:hAnsi="Times New Roman" w:hint="eastAsia"/>
          <w:color w:val="000000" w:themeColor="text1"/>
          <w:sz w:val="24"/>
          <w:szCs w:val="24"/>
        </w:rPr>
        <w:t>,</w:t>
      </w:r>
      <w:r w:rsidR="00BF6D22">
        <w:rPr>
          <w:rFonts w:ascii="Times New Roman" w:hAnsi="Times New Roman"/>
          <w:color w:val="000000" w:themeColor="text1"/>
          <w:sz w:val="24"/>
          <w:szCs w:val="24"/>
        </w:rPr>
        <w:t xml:space="preserve"> </w:t>
      </w:r>
      <w:r w:rsidRPr="00E91C34">
        <w:rPr>
          <w:rFonts w:ascii="Times New Roman" w:hAnsi="Times New Roman"/>
          <w:color w:val="000000" w:themeColor="text1"/>
          <w:sz w:val="24"/>
          <w:szCs w:val="24"/>
        </w:rPr>
        <w:t>SOC</w:t>
      </w:r>
      <w:r w:rsidRPr="00E91C34">
        <w:rPr>
          <w:rFonts w:ascii="Times New Roman" w:hAnsi="Times New Roman"/>
          <w:color w:val="000000" w:themeColor="text1"/>
          <w:sz w:val="24"/>
          <w:szCs w:val="24"/>
        </w:rPr>
        <w:t>）及首选语发生的例数和例次，计算发生率。</w:t>
      </w:r>
    </w:p>
    <w:p w14:paraId="46E48BF6" w14:textId="5864871A" w:rsidR="006F7F03" w:rsidRPr="00E91C34" w:rsidRDefault="006F7F03" w:rsidP="005C3D62">
      <w:pPr>
        <w:pStyle w:val="a6"/>
        <w:numPr>
          <w:ilvl w:val="0"/>
          <w:numId w:val="6"/>
        </w:numPr>
        <w:adjustRightInd w:val="0"/>
        <w:snapToGrid w:val="0"/>
        <w:spacing w:line="360" w:lineRule="auto"/>
        <w:ind w:firstLineChars="0"/>
        <w:rPr>
          <w:rFonts w:ascii="Times New Roman" w:hAnsi="Times New Roman"/>
          <w:color w:val="000000" w:themeColor="text1"/>
          <w:sz w:val="24"/>
          <w:szCs w:val="24"/>
        </w:rPr>
      </w:pPr>
      <w:r w:rsidRPr="00E91C34">
        <w:rPr>
          <w:rFonts w:ascii="Times New Roman" w:hAnsi="Times New Roman"/>
          <w:color w:val="000000" w:themeColor="text1"/>
          <w:sz w:val="24"/>
          <w:szCs w:val="24"/>
        </w:rPr>
        <w:t>各种不良事件</w:t>
      </w:r>
      <w:r w:rsidRPr="00E91C34">
        <w:rPr>
          <w:rFonts w:ascii="Times New Roman" w:hAnsi="Times New Roman"/>
          <w:color w:val="000000" w:themeColor="text1"/>
          <w:sz w:val="24"/>
          <w:szCs w:val="24"/>
        </w:rPr>
        <w:t>/</w:t>
      </w:r>
      <w:r w:rsidRPr="00E91C34">
        <w:rPr>
          <w:rFonts w:ascii="Times New Roman" w:hAnsi="Times New Roman"/>
          <w:color w:val="000000" w:themeColor="text1"/>
          <w:sz w:val="24"/>
          <w:szCs w:val="24"/>
        </w:rPr>
        <w:t>反应、严重不良事件</w:t>
      </w:r>
      <w:r w:rsidRPr="00E91C34">
        <w:rPr>
          <w:rFonts w:ascii="Times New Roman" w:hAnsi="Times New Roman"/>
          <w:color w:val="000000" w:themeColor="text1"/>
          <w:sz w:val="24"/>
          <w:szCs w:val="24"/>
        </w:rPr>
        <w:t>/</w:t>
      </w:r>
      <w:r w:rsidRPr="00E91C34">
        <w:rPr>
          <w:rFonts w:ascii="Times New Roman" w:hAnsi="Times New Roman"/>
          <w:color w:val="000000" w:themeColor="text1"/>
          <w:sz w:val="24"/>
          <w:szCs w:val="24"/>
        </w:rPr>
        <w:t>反应、导致</w:t>
      </w:r>
      <w:r w:rsidR="001363DB">
        <w:rPr>
          <w:rFonts w:ascii="Times New Roman" w:hAnsi="Times New Roman" w:hint="eastAsia"/>
          <w:color w:val="000000" w:themeColor="text1"/>
          <w:sz w:val="24"/>
          <w:szCs w:val="24"/>
        </w:rPr>
        <w:t>退出</w:t>
      </w:r>
      <w:r w:rsidRPr="00E91C34">
        <w:rPr>
          <w:rFonts w:ascii="Times New Roman" w:hAnsi="Times New Roman"/>
          <w:color w:val="000000" w:themeColor="text1"/>
          <w:sz w:val="24"/>
          <w:szCs w:val="24"/>
        </w:rPr>
        <w:t>的不良事件</w:t>
      </w:r>
      <w:r w:rsidRPr="00E91C34">
        <w:rPr>
          <w:rFonts w:ascii="Times New Roman" w:hAnsi="Times New Roman"/>
          <w:color w:val="000000" w:themeColor="text1"/>
          <w:sz w:val="24"/>
          <w:szCs w:val="24"/>
        </w:rPr>
        <w:t>/</w:t>
      </w:r>
      <w:r w:rsidRPr="00E91C34">
        <w:rPr>
          <w:rFonts w:ascii="Times New Roman" w:hAnsi="Times New Roman"/>
          <w:color w:val="000000" w:themeColor="text1"/>
          <w:sz w:val="24"/>
          <w:szCs w:val="24"/>
        </w:rPr>
        <w:t>反应的病例的详细列表。</w:t>
      </w:r>
    </w:p>
    <w:p w14:paraId="48DA366E" w14:textId="3D2009A5" w:rsidR="006F7F03" w:rsidRPr="00E91C34" w:rsidRDefault="006F7F03" w:rsidP="005C3D62">
      <w:pPr>
        <w:pStyle w:val="a6"/>
        <w:numPr>
          <w:ilvl w:val="0"/>
          <w:numId w:val="6"/>
        </w:numPr>
        <w:adjustRightInd w:val="0"/>
        <w:snapToGrid w:val="0"/>
        <w:spacing w:line="360" w:lineRule="auto"/>
        <w:ind w:firstLineChars="0"/>
        <w:rPr>
          <w:rFonts w:ascii="Times New Roman" w:hAnsi="Times New Roman"/>
          <w:color w:val="000000" w:themeColor="text1"/>
          <w:sz w:val="24"/>
          <w:szCs w:val="24"/>
        </w:rPr>
      </w:pPr>
      <w:r w:rsidRPr="00E91C34">
        <w:rPr>
          <w:rFonts w:ascii="Times New Roman" w:hAnsi="Times New Roman"/>
          <w:color w:val="000000" w:themeColor="text1"/>
          <w:sz w:val="24"/>
          <w:szCs w:val="24"/>
        </w:rPr>
        <w:t>实验室指标、心电图在试验后</w:t>
      </w:r>
      <w:r w:rsidR="004F40FF" w:rsidRPr="00AA73DF">
        <w:rPr>
          <w:rFonts w:ascii="宋体" w:hAnsi="宋体"/>
          <w:color w:val="000000" w:themeColor="text1"/>
          <w:sz w:val="24"/>
          <w:szCs w:val="24"/>
        </w:rPr>
        <w:t>“</w:t>
      </w:r>
      <w:r w:rsidR="00E43A80" w:rsidRPr="00E91C34">
        <w:rPr>
          <w:rFonts w:ascii="Times New Roman" w:hAnsi="Times New Roman"/>
          <w:color w:val="000000" w:themeColor="text1"/>
          <w:sz w:val="24"/>
          <w:szCs w:val="24"/>
        </w:rPr>
        <w:t>正常转异常</w:t>
      </w:r>
      <w:r w:rsidR="004F40FF" w:rsidRPr="00AA73DF">
        <w:rPr>
          <w:rFonts w:ascii="宋体" w:hAnsi="宋体"/>
          <w:color w:val="000000" w:themeColor="text1"/>
          <w:sz w:val="24"/>
          <w:szCs w:val="24"/>
        </w:rPr>
        <w:t>”</w:t>
      </w:r>
      <w:r w:rsidRPr="00E91C34">
        <w:rPr>
          <w:rFonts w:ascii="Times New Roman" w:hAnsi="Times New Roman"/>
          <w:color w:val="000000" w:themeColor="text1"/>
          <w:sz w:val="24"/>
          <w:szCs w:val="24"/>
        </w:rPr>
        <w:t>或</w:t>
      </w:r>
      <w:r w:rsidR="00E43A80">
        <w:rPr>
          <w:rFonts w:ascii="Times New Roman" w:hAnsi="Times New Roman" w:hint="eastAsia"/>
          <w:color w:val="000000" w:themeColor="text1"/>
          <w:sz w:val="24"/>
          <w:szCs w:val="24"/>
        </w:rPr>
        <w:t>“</w:t>
      </w:r>
      <w:r w:rsidR="00E43A80" w:rsidRPr="00E91C34">
        <w:rPr>
          <w:rFonts w:ascii="Times New Roman" w:hAnsi="Times New Roman"/>
          <w:color w:val="000000" w:themeColor="text1"/>
          <w:sz w:val="24"/>
          <w:szCs w:val="24"/>
        </w:rPr>
        <w:t>异常加剧</w:t>
      </w:r>
      <w:r w:rsidR="00E43A80">
        <w:rPr>
          <w:rFonts w:ascii="Times New Roman" w:hAnsi="Times New Roman" w:hint="eastAsia"/>
          <w:color w:val="000000" w:themeColor="text1"/>
          <w:sz w:val="24"/>
          <w:szCs w:val="24"/>
        </w:rPr>
        <w:t>”</w:t>
      </w:r>
      <w:r w:rsidRPr="00E91C34">
        <w:rPr>
          <w:rFonts w:ascii="Times New Roman" w:hAnsi="Times New Roman"/>
          <w:color w:val="000000" w:themeColor="text1"/>
          <w:sz w:val="24"/>
          <w:szCs w:val="24"/>
        </w:rPr>
        <w:t>的例数和转异率。</w:t>
      </w:r>
    </w:p>
    <w:p w14:paraId="02158D1D" w14:textId="106A1F9C" w:rsidR="00A23095" w:rsidRDefault="006F7F03" w:rsidP="00A23095">
      <w:pPr>
        <w:pStyle w:val="a6"/>
        <w:numPr>
          <w:ilvl w:val="0"/>
          <w:numId w:val="6"/>
        </w:numPr>
        <w:adjustRightInd w:val="0"/>
        <w:snapToGrid w:val="0"/>
        <w:spacing w:line="360" w:lineRule="auto"/>
        <w:ind w:firstLineChars="0"/>
        <w:rPr>
          <w:rFonts w:ascii="Times New Roman" w:hAnsi="Times New Roman"/>
          <w:color w:val="000000" w:themeColor="text1"/>
          <w:sz w:val="24"/>
          <w:szCs w:val="24"/>
        </w:rPr>
      </w:pPr>
      <w:r w:rsidRPr="00E91C34">
        <w:rPr>
          <w:rFonts w:ascii="Times New Roman" w:hAnsi="Times New Roman"/>
          <w:color w:val="000000" w:themeColor="text1"/>
          <w:sz w:val="24"/>
          <w:szCs w:val="24"/>
        </w:rPr>
        <w:t>列出实验室指标、心电图、体检异常病例和临床解释。</w:t>
      </w:r>
    </w:p>
    <w:p w14:paraId="596E2C04" w14:textId="0BF8B283" w:rsidR="001363DB" w:rsidRPr="00CD61F5" w:rsidRDefault="001363DB" w:rsidP="001363DB">
      <w:pPr>
        <w:pStyle w:val="a6"/>
        <w:numPr>
          <w:ilvl w:val="0"/>
          <w:numId w:val="6"/>
        </w:numPr>
        <w:adjustRightInd w:val="0"/>
        <w:snapToGrid w:val="0"/>
        <w:spacing w:line="360" w:lineRule="auto"/>
        <w:ind w:firstLineChars="0"/>
        <w:rPr>
          <w:rFonts w:ascii="Times New Roman" w:hAnsi="Times New Roman"/>
          <w:color w:val="000000" w:themeColor="text1"/>
          <w:sz w:val="24"/>
          <w:szCs w:val="24"/>
        </w:rPr>
      </w:pPr>
      <w:r w:rsidRPr="00B665C4">
        <w:rPr>
          <w:rFonts w:ascii="Times New Roman" w:hAnsi="Times New Roman"/>
          <w:color w:val="000000" w:themeColor="text1"/>
          <w:sz w:val="24"/>
        </w:rPr>
        <w:t>BI-RADS</w:t>
      </w:r>
      <w:r w:rsidRPr="00B665C4">
        <w:rPr>
          <w:rFonts w:ascii="Times New Roman" w:hAnsi="Times New Roman"/>
          <w:color w:val="000000" w:themeColor="text1"/>
          <w:sz w:val="24"/>
        </w:rPr>
        <w:t>分级评估</w:t>
      </w:r>
      <w:r>
        <w:rPr>
          <w:rFonts w:ascii="Times New Roman" w:hAnsi="Times New Roman" w:hint="eastAsia"/>
          <w:color w:val="000000" w:themeColor="text1"/>
          <w:sz w:val="24"/>
        </w:rPr>
        <w:t>受试者各等级所占百分比。</w:t>
      </w:r>
    </w:p>
    <w:p w14:paraId="3CA37814" w14:textId="77777777" w:rsidR="009E57D4" w:rsidRPr="00B665C4" w:rsidRDefault="009E57D4" w:rsidP="009E57D4">
      <w:pPr>
        <w:adjustRightInd w:val="0"/>
        <w:snapToGrid w:val="0"/>
        <w:spacing w:line="360" w:lineRule="auto"/>
        <w:outlineLvl w:val="1"/>
        <w:rPr>
          <w:rFonts w:eastAsiaTheme="minorEastAsia"/>
          <w:b/>
          <w:color w:val="000000" w:themeColor="text1"/>
          <w:sz w:val="24"/>
        </w:rPr>
      </w:pPr>
      <w:bookmarkStart w:id="501" w:name="_Toc11266894"/>
      <w:r w:rsidRPr="00B665C4">
        <w:rPr>
          <w:rFonts w:eastAsiaTheme="minorEastAsia"/>
          <w:b/>
          <w:color w:val="000000" w:themeColor="text1"/>
          <w:sz w:val="24"/>
        </w:rPr>
        <w:t xml:space="preserve">12.3 </w:t>
      </w:r>
      <w:r w:rsidRPr="00B665C4">
        <w:rPr>
          <w:rFonts w:eastAsiaTheme="minorEastAsia"/>
          <w:b/>
          <w:color w:val="000000" w:themeColor="text1"/>
          <w:sz w:val="24"/>
        </w:rPr>
        <w:t>统计软件</w:t>
      </w:r>
      <w:bookmarkEnd w:id="501"/>
    </w:p>
    <w:p w14:paraId="66426FD4" w14:textId="77777777" w:rsidR="009E57D4" w:rsidRPr="00AA73DF" w:rsidRDefault="009E57D4" w:rsidP="00AA73DF">
      <w:pPr>
        <w:pStyle w:val="a6"/>
        <w:numPr>
          <w:ilvl w:val="0"/>
          <w:numId w:val="6"/>
        </w:numPr>
        <w:adjustRightInd w:val="0"/>
        <w:snapToGrid w:val="0"/>
        <w:spacing w:line="360" w:lineRule="auto"/>
        <w:ind w:firstLineChars="0"/>
        <w:rPr>
          <w:color w:val="000000" w:themeColor="text1"/>
          <w:sz w:val="24"/>
        </w:rPr>
      </w:pPr>
      <w:bookmarkStart w:id="502" w:name="OLE_LINK1"/>
      <w:r w:rsidRPr="00AA73DF">
        <w:rPr>
          <w:rFonts w:ascii="Times New Roman" w:hAnsi="Times New Roman" w:hint="eastAsia"/>
          <w:color w:val="000000" w:themeColor="text1"/>
          <w:sz w:val="24"/>
          <w:szCs w:val="24"/>
        </w:rPr>
        <w:t>采用</w:t>
      </w:r>
      <w:r w:rsidRPr="00AA73DF">
        <w:rPr>
          <w:rFonts w:ascii="Times New Roman" w:hAnsi="Times New Roman"/>
          <w:color w:val="000000" w:themeColor="text1"/>
          <w:sz w:val="24"/>
          <w:szCs w:val="24"/>
        </w:rPr>
        <w:t>SAS</w:t>
      </w:r>
      <w:r w:rsidRPr="00AA73DF">
        <w:rPr>
          <w:rFonts w:ascii="Times New Roman" w:hAnsi="Times New Roman" w:hint="eastAsia"/>
          <w:color w:val="000000" w:themeColor="text1"/>
          <w:sz w:val="24"/>
          <w:szCs w:val="24"/>
        </w:rPr>
        <w:t>软件（</w:t>
      </w:r>
      <w:r w:rsidRPr="00AA73DF">
        <w:rPr>
          <w:rFonts w:ascii="Times New Roman" w:hAnsi="Times New Roman"/>
          <w:color w:val="000000" w:themeColor="text1"/>
          <w:sz w:val="24"/>
          <w:szCs w:val="24"/>
        </w:rPr>
        <w:t>9.4</w:t>
      </w:r>
      <w:r w:rsidRPr="00AA73DF">
        <w:rPr>
          <w:rFonts w:ascii="Times New Roman" w:hAnsi="Times New Roman" w:hint="eastAsia"/>
          <w:color w:val="000000" w:themeColor="text1"/>
          <w:sz w:val="24"/>
          <w:szCs w:val="24"/>
        </w:rPr>
        <w:t>或以上版本）分析。</w:t>
      </w:r>
    </w:p>
    <w:p w14:paraId="1DC90CAE" w14:textId="77777777" w:rsidR="009E57D4" w:rsidRPr="00AA73DF" w:rsidRDefault="009E57D4" w:rsidP="00AA73DF">
      <w:pPr>
        <w:pStyle w:val="a6"/>
        <w:numPr>
          <w:ilvl w:val="0"/>
          <w:numId w:val="6"/>
        </w:numPr>
        <w:adjustRightInd w:val="0"/>
        <w:snapToGrid w:val="0"/>
        <w:spacing w:line="360" w:lineRule="auto"/>
        <w:ind w:firstLineChars="0"/>
        <w:rPr>
          <w:color w:val="000000" w:themeColor="text1"/>
          <w:sz w:val="24"/>
        </w:rPr>
      </w:pPr>
      <w:r w:rsidRPr="00AA73DF">
        <w:rPr>
          <w:rFonts w:ascii="Times New Roman" w:hAnsi="Times New Roman" w:hint="eastAsia"/>
          <w:color w:val="000000" w:themeColor="text1"/>
          <w:sz w:val="24"/>
          <w:szCs w:val="24"/>
        </w:rPr>
        <w:t>所有的统计检验均采用双侧检验，</w:t>
      </w:r>
      <w:r w:rsidRPr="00AA73DF">
        <w:rPr>
          <w:rFonts w:ascii="Times New Roman" w:hAnsi="Times New Roman"/>
          <w:color w:val="000000" w:themeColor="text1"/>
          <w:sz w:val="24"/>
          <w:szCs w:val="24"/>
        </w:rPr>
        <w:t>P</w:t>
      </w:r>
      <w:r w:rsidRPr="00AA73DF">
        <w:rPr>
          <w:rFonts w:ascii="Times New Roman" w:hAnsi="Times New Roman" w:hint="eastAsia"/>
          <w:color w:val="000000" w:themeColor="text1"/>
          <w:sz w:val="24"/>
          <w:szCs w:val="24"/>
        </w:rPr>
        <w:t>值小于或等于</w:t>
      </w:r>
      <w:r w:rsidRPr="00AA73DF">
        <w:rPr>
          <w:rFonts w:ascii="Times New Roman" w:hAnsi="Times New Roman"/>
          <w:color w:val="000000" w:themeColor="text1"/>
          <w:sz w:val="24"/>
          <w:szCs w:val="24"/>
        </w:rPr>
        <w:t>0.05</w:t>
      </w:r>
      <w:r w:rsidRPr="00AA73DF">
        <w:rPr>
          <w:rFonts w:ascii="Times New Roman" w:hAnsi="Times New Roman" w:hint="eastAsia"/>
          <w:color w:val="000000" w:themeColor="text1"/>
          <w:sz w:val="24"/>
          <w:szCs w:val="24"/>
        </w:rPr>
        <w:t>将被认为所检验的差别有统计学意义。</w:t>
      </w:r>
    </w:p>
    <w:p w14:paraId="48C3B1CD" w14:textId="5FB44328" w:rsidR="009E57D4" w:rsidRDefault="009E57D4">
      <w:pPr>
        <w:pStyle w:val="a6"/>
        <w:numPr>
          <w:ilvl w:val="0"/>
          <w:numId w:val="6"/>
        </w:numPr>
        <w:adjustRightInd w:val="0"/>
        <w:snapToGrid w:val="0"/>
        <w:spacing w:line="360" w:lineRule="auto"/>
        <w:ind w:firstLineChars="0"/>
        <w:rPr>
          <w:rFonts w:ascii="Times New Roman" w:hAnsi="Times New Roman"/>
          <w:color w:val="000000" w:themeColor="text1"/>
          <w:sz w:val="24"/>
          <w:szCs w:val="24"/>
        </w:rPr>
      </w:pPr>
      <w:r w:rsidRPr="00AA73DF">
        <w:rPr>
          <w:rFonts w:ascii="Times New Roman" w:hAnsi="Times New Roman" w:hint="eastAsia"/>
          <w:color w:val="000000" w:themeColor="text1"/>
          <w:sz w:val="24"/>
          <w:szCs w:val="24"/>
        </w:rPr>
        <w:t>详细的统计方法将在统计分析计划中提供。</w:t>
      </w:r>
      <w:bookmarkEnd w:id="502"/>
    </w:p>
    <w:p w14:paraId="0DA28B53" w14:textId="77777777" w:rsidR="006F3CFB" w:rsidRPr="006F3CFB" w:rsidRDefault="006F3CFB" w:rsidP="00AA73DF">
      <w:pPr>
        <w:adjustRightInd w:val="0"/>
        <w:snapToGrid w:val="0"/>
        <w:spacing w:line="360" w:lineRule="auto"/>
        <w:outlineLvl w:val="1"/>
        <w:rPr>
          <w:rFonts w:eastAsiaTheme="minorEastAsia"/>
          <w:b/>
          <w:color w:val="000000" w:themeColor="text1"/>
          <w:sz w:val="24"/>
        </w:rPr>
      </w:pPr>
      <w:bookmarkStart w:id="503" w:name="_Toc11266895"/>
      <w:r w:rsidRPr="006F3CFB">
        <w:rPr>
          <w:rFonts w:eastAsiaTheme="minorEastAsia"/>
          <w:b/>
          <w:color w:val="000000" w:themeColor="text1"/>
          <w:sz w:val="24"/>
        </w:rPr>
        <w:t xml:space="preserve">12.4 </w:t>
      </w:r>
      <w:r w:rsidRPr="006F3CFB">
        <w:rPr>
          <w:rFonts w:eastAsiaTheme="minorEastAsia"/>
          <w:b/>
          <w:color w:val="000000" w:themeColor="text1"/>
          <w:sz w:val="24"/>
        </w:rPr>
        <w:t>期中分析</w:t>
      </w:r>
      <w:bookmarkEnd w:id="503"/>
    </w:p>
    <w:p w14:paraId="713A7BF3" w14:textId="2FC7A6AD" w:rsidR="006F3CFB" w:rsidRPr="00AA73DF" w:rsidRDefault="006F3CFB">
      <w:pPr>
        <w:pStyle w:val="a6"/>
        <w:numPr>
          <w:ilvl w:val="0"/>
          <w:numId w:val="6"/>
        </w:numPr>
        <w:adjustRightInd w:val="0"/>
        <w:snapToGrid w:val="0"/>
        <w:spacing w:line="360" w:lineRule="auto"/>
        <w:ind w:firstLineChars="0"/>
        <w:rPr>
          <w:rFonts w:ascii="Times New Roman" w:hAnsi="Times New Roman"/>
          <w:color w:val="000000" w:themeColor="text1"/>
          <w:sz w:val="24"/>
          <w:szCs w:val="24"/>
        </w:rPr>
      </w:pPr>
      <w:r w:rsidRPr="00B665C4">
        <w:rPr>
          <w:rFonts w:eastAsiaTheme="minorEastAsia"/>
          <w:sz w:val="24"/>
        </w:rPr>
        <w:t>本研究不进行期中分析</w:t>
      </w:r>
    </w:p>
    <w:p w14:paraId="2D881C38" w14:textId="62AEF38B" w:rsidR="0046062F" w:rsidRPr="0032512F" w:rsidRDefault="0046062F" w:rsidP="00AA73DF">
      <w:pPr>
        <w:numPr>
          <w:ilvl w:val="3"/>
          <w:numId w:val="2"/>
        </w:numPr>
        <w:topLinePunct/>
        <w:adjustRightInd w:val="0"/>
        <w:snapToGrid w:val="0"/>
        <w:spacing w:line="360" w:lineRule="auto"/>
        <w:jc w:val="left"/>
        <w:outlineLvl w:val="0"/>
        <w:rPr>
          <w:b/>
          <w:color w:val="000000" w:themeColor="text1"/>
          <w:sz w:val="28"/>
        </w:rPr>
      </w:pPr>
      <w:bookmarkStart w:id="504" w:name="_Toc522869955"/>
      <w:bookmarkStart w:id="505" w:name="_Toc11266896"/>
      <w:bookmarkEnd w:id="383"/>
      <w:r w:rsidRPr="0032512F">
        <w:rPr>
          <w:rFonts w:hint="eastAsia"/>
          <w:b/>
          <w:color w:val="000000" w:themeColor="text1"/>
          <w:sz w:val="28"/>
        </w:rPr>
        <w:t>伦理规范及知情同意</w:t>
      </w:r>
      <w:bookmarkEnd w:id="504"/>
      <w:bookmarkEnd w:id="505"/>
    </w:p>
    <w:p w14:paraId="40C823C1" w14:textId="5FC46E04" w:rsidR="00FA655D" w:rsidRPr="00E91C34" w:rsidRDefault="00FA655D" w:rsidP="00DE3D93">
      <w:pPr>
        <w:keepNext/>
        <w:widowControl/>
        <w:topLinePunct/>
        <w:adjustRightInd w:val="0"/>
        <w:snapToGrid w:val="0"/>
        <w:spacing w:line="360" w:lineRule="auto"/>
        <w:jc w:val="left"/>
        <w:outlineLvl w:val="1"/>
        <w:rPr>
          <w:b/>
          <w:color w:val="000000" w:themeColor="text1"/>
          <w:sz w:val="24"/>
        </w:rPr>
      </w:pPr>
      <w:bookmarkStart w:id="506" w:name="_Toc524446603"/>
      <w:bookmarkStart w:id="507" w:name="_Toc11266897"/>
      <w:r w:rsidRPr="00E91C34">
        <w:rPr>
          <w:b/>
          <w:color w:val="000000" w:themeColor="text1"/>
          <w:sz w:val="24"/>
        </w:rPr>
        <w:t>13.1</w:t>
      </w:r>
      <w:r w:rsidR="0032512F">
        <w:rPr>
          <w:b/>
          <w:color w:val="000000" w:themeColor="text1"/>
          <w:sz w:val="24"/>
        </w:rPr>
        <w:t xml:space="preserve"> </w:t>
      </w:r>
      <w:r w:rsidRPr="00E91C34">
        <w:rPr>
          <w:b/>
          <w:color w:val="000000" w:themeColor="text1"/>
          <w:sz w:val="24"/>
        </w:rPr>
        <w:t>伦理委员会审评试验方案</w:t>
      </w:r>
      <w:bookmarkEnd w:id="506"/>
      <w:bookmarkEnd w:id="507"/>
    </w:p>
    <w:p w14:paraId="59106DD1" w14:textId="78C1CFA1" w:rsidR="00FA655D" w:rsidRPr="00E91C34" w:rsidRDefault="00FA655D" w:rsidP="00DE3D93">
      <w:pPr>
        <w:adjustRightInd w:val="0"/>
        <w:snapToGrid w:val="0"/>
        <w:spacing w:line="360" w:lineRule="auto"/>
        <w:ind w:firstLineChars="200" w:firstLine="480"/>
        <w:rPr>
          <w:color w:val="000000" w:themeColor="text1"/>
          <w:sz w:val="24"/>
        </w:rPr>
      </w:pPr>
      <w:r w:rsidRPr="00E91C34">
        <w:rPr>
          <w:color w:val="000000" w:themeColor="text1"/>
          <w:sz w:val="24"/>
        </w:rPr>
        <w:t>伦理委员会和知情同意书是保障受试者权益的主要组织机构和措施。临床试验方案由临床试验组长单位、各临床试验参加单位与</w:t>
      </w:r>
      <w:r w:rsidR="00790881" w:rsidRPr="00E91C34">
        <w:rPr>
          <w:color w:val="000000" w:themeColor="text1"/>
          <w:sz w:val="24"/>
        </w:rPr>
        <w:t>申办者</w:t>
      </w:r>
      <w:r w:rsidRPr="00E91C34">
        <w:rPr>
          <w:color w:val="000000" w:themeColor="text1"/>
          <w:sz w:val="24"/>
        </w:rPr>
        <w:t>共同商定，申报伦理委员会审批后实施。若本方案在临床试验实施过程中进行了修订，需再次申报伦理委员会批准后实施。</w:t>
      </w:r>
      <w:r w:rsidRPr="00E91C34">
        <w:rPr>
          <w:color w:val="000000" w:themeColor="text1"/>
          <w:sz w:val="24"/>
        </w:rPr>
        <w:lastRenderedPageBreak/>
        <w:t>如发现涉及试验用药的重要信息更新，则必须将知情同意书作书面修改，申报伦理委员会批准。</w:t>
      </w:r>
    </w:p>
    <w:p w14:paraId="36A68D5D" w14:textId="0DBD8B50" w:rsidR="00FA655D" w:rsidRPr="00E91C34" w:rsidRDefault="00291355" w:rsidP="00DE3D93">
      <w:pPr>
        <w:keepNext/>
        <w:widowControl/>
        <w:topLinePunct/>
        <w:adjustRightInd w:val="0"/>
        <w:snapToGrid w:val="0"/>
        <w:spacing w:line="360" w:lineRule="auto"/>
        <w:jc w:val="left"/>
        <w:outlineLvl w:val="1"/>
        <w:rPr>
          <w:b/>
          <w:color w:val="000000" w:themeColor="text1"/>
          <w:sz w:val="24"/>
        </w:rPr>
      </w:pPr>
      <w:bookmarkStart w:id="508" w:name="_Toc524446605"/>
      <w:bookmarkStart w:id="509" w:name="_Toc11266898"/>
      <w:r w:rsidRPr="00E91C34">
        <w:rPr>
          <w:b/>
          <w:color w:val="000000" w:themeColor="text1"/>
          <w:sz w:val="24"/>
        </w:rPr>
        <w:t>13.2</w:t>
      </w:r>
      <w:r w:rsidR="0032512F">
        <w:rPr>
          <w:b/>
          <w:color w:val="000000" w:themeColor="text1"/>
          <w:sz w:val="24"/>
        </w:rPr>
        <w:t xml:space="preserve"> </w:t>
      </w:r>
      <w:r w:rsidR="00FA655D" w:rsidRPr="00E91C34">
        <w:rPr>
          <w:b/>
          <w:color w:val="000000" w:themeColor="text1"/>
          <w:sz w:val="24"/>
        </w:rPr>
        <w:t>受试者的医疗和保护</w:t>
      </w:r>
      <w:bookmarkEnd w:id="508"/>
      <w:bookmarkEnd w:id="509"/>
    </w:p>
    <w:p w14:paraId="2E8A07CC" w14:textId="6D8E9E39" w:rsidR="00FA655D" w:rsidRPr="00E91C34" w:rsidRDefault="003A11D6" w:rsidP="00DE3D93">
      <w:pPr>
        <w:adjustRightInd w:val="0"/>
        <w:snapToGrid w:val="0"/>
        <w:spacing w:line="360" w:lineRule="auto"/>
        <w:ind w:firstLineChars="200" w:firstLine="480"/>
        <w:rPr>
          <w:color w:val="000000" w:themeColor="text1"/>
          <w:sz w:val="24"/>
        </w:rPr>
      </w:pPr>
      <w:r w:rsidRPr="00E91C34">
        <w:rPr>
          <w:color w:val="000000" w:themeColor="text1"/>
          <w:sz w:val="24"/>
        </w:rPr>
        <w:t>各临床试验中心研究者应负责受试者的医疗，做</w:t>
      </w:r>
      <w:r w:rsidR="00FA655D" w:rsidRPr="00E91C34">
        <w:rPr>
          <w:color w:val="000000" w:themeColor="text1"/>
          <w:sz w:val="24"/>
        </w:rPr>
        <w:t>出与临床试验相关的医疗决定，保证受试者在临床试验期间，其疾病能够得到有效治疗，在出现不良事件时，也能够及时得到治疗。</w:t>
      </w:r>
    </w:p>
    <w:p w14:paraId="0059DCE1" w14:textId="12B83B36" w:rsidR="00FA655D" w:rsidRPr="00E91C34" w:rsidRDefault="00790881" w:rsidP="00DE3D93">
      <w:pPr>
        <w:adjustRightInd w:val="0"/>
        <w:snapToGrid w:val="0"/>
        <w:spacing w:line="360" w:lineRule="auto"/>
        <w:ind w:firstLineChars="200" w:firstLine="480"/>
        <w:rPr>
          <w:color w:val="000000" w:themeColor="text1"/>
          <w:sz w:val="24"/>
        </w:rPr>
      </w:pPr>
      <w:r w:rsidRPr="00E91C34">
        <w:rPr>
          <w:color w:val="000000" w:themeColor="text1"/>
          <w:sz w:val="24"/>
        </w:rPr>
        <w:t>申办者</w:t>
      </w:r>
      <w:r w:rsidR="00FA655D" w:rsidRPr="00E91C34">
        <w:rPr>
          <w:color w:val="000000" w:themeColor="text1"/>
          <w:sz w:val="24"/>
        </w:rPr>
        <w:t>与研究者对临床试验中所发生的严重不良事件，应采取必要的措施以保证受试者的安全和权益</w:t>
      </w:r>
      <w:del w:id="510" w:author="李红丽" w:date="2020-07-06T16:09:00Z">
        <w:r w:rsidR="00FA655D" w:rsidRPr="00E91C34" w:rsidDel="007406E9">
          <w:rPr>
            <w:color w:val="000000" w:themeColor="text1"/>
            <w:sz w:val="24"/>
          </w:rPr>
          <w:delText>，并</w:delText>
        </w:r>
      </w:del>
      <w:del w:id="511" w:author="李红丽" w:date="2020-07-06T16:06:00Z">
        <w:r w:rsidR="00FA655D" w:rsidRPr="00E91C34" w:rsidDel="007406E9">
          <w:rPr>
            <w:color w:val="000000" w:themeColor="text1"/>
            <w:sz w:val="24"/>
          </w:rPr>
          <w:delText>及时向药品监督管理部门、伦理委员会报告，同时向涉及同一药物临床试验的其他研究中心通报严重不良事件</w:delText>
        </w:r>
      </w:del>
      <w:r w:rsidR="00FA655D" w:rsidRPr="00E91C34">
        <w:rPr>
          <w:color w:val="000000" w:themeColor="text1"/>
          <w:sz w:val="24"/>
        </w:rPr>
        <w:t>。</w:t>
      </w:r>
    </w:p>
    <w:p w14:paraId="127B46F5" w14:textId="57658931" w:rsidR="00FA655D" w:rsidRPr="00E91C34" w:rsidRDefault="00790881" w:rsidP="00DE3D93">
      <w:pPr>
        <w:adjustRightInd w:val="0"/>
        <w:snapToGrid w:val="0"/>
        <w:spacing w:line="360" w:lineRule="auto"/>
        <w:ind w:firstLineChars="200" w:firstLine="480"/>
        <w:rPr>
          <w:color w:val="000000" w:themeColor="text1"/>
          <w:sz w:val="24"/>
        </w:rPr>
      </w:pPr>
      <w:r w:rsidRPr="00E91C34">
        <w:rPr>
          <w:color w:val="000000" w:themeColor="text1"/>
          <w:sz w:val="24"/>
        </w:rPr>
        <w:t>申办者</w:t>
      </w:r>
      <w:r w:rsidR="00FA655D" w:rsidRPr="00E91C34">
        <w:rPr>
          <w:color w:val="000000" w:themeColor="text1"/>
          <w:sz w:val="24"/>
        </w:rPr>
        <w:t>应对临床试验中出现</w:t>
      </w:r>
      <w:r w:rsidR="00F13428" w:rsidRPr="00E91C34">
        <w:rPr>
          <w:color w:val="000000" w:themeColor="text1"/>
          <w:sz w:val="24"/>
        </w:rPr>
        <w:t>的于临床试验</w:t>
      </w:r>
      <w:r w:rsidR="00FA655D" w:rsidRPr="00E91C34">
        <w:rPr>
          <w:color w:val="000000" w:themeColor="text1"/>
          <w:sz w:val="24"/>
        </w:rPr>
        <w:t>相关</w:t>
      </w:r>
      <w:r w:rsidR="00F13428" w:rsidRPr="00E91C34">
        <w:rPr>
          <w:color w:val="000000" w:themeColor="text1"/>
          <w:sz w:val="24"/>
        </w:rPr>
        <w:t>的损害进行</w:t>
      </w:r>
      <w:r w:rsidR="005B344C" w:rsidRPr="00E91C34">
        <w:rPr>
          <w:color w:val="000000" w:themeColor="text1"/>
          <w:sz w:val="24"/>
        </w:rPr>
        <w:t>相应的</w:t>
      </w:r>
      <w:r w:rsidR="00FA655D" w:rsidRPr="00E91C34">
        <w:rPr>
          <w:color w:val="000000" w:themeColor="text1"/>
          <w:sz w:val="24"/>
        </w:rPr>
        <w:t>补偿。</w:t>
      </w:r>
    </w:p>
    <w:p w14:paraId="1368EE27" w14:textId="3B963934" w:rsidR="00FA655D" w:rsidRPr="00E91C34" w:rsidRDefault="00291355" w:rsidP="00DE3D93">
      <w:pPr>
        <w:keepNext/>
        <w:widowControl/>
        <w:topLinePunct/>
        <w:adjustRightInd w:val="0"/>
        <w:snapToGrid w:val="0"/>
        <w:spacing w:line="360" w:lineRule="auto"/>
        <w:jc w:val="left"/>
        <w:outlineLvl w:val="1"/>
        <w:rPr>
          <w:b/>
          <w:color w:val="000000" w:themeColor="text1"/>
          <w:sz w:val="24"/>
        </w:rPr>
      </w:pPr>
      <w:bookmarkStart w:id="512" w:name="_Toc524446606"/>
      <w:bookmarkStart w:id="513" w:name="_Toc11266899"/>
      <w:r w:rsidRPr="00E91C34">
        <w:rPr>
          <w:b/>
          <w:color w:val="000000" w:themeColor="text1"/>
          <w:sz w:val="24"/>
        </w:rPr>
        <w:t>13.3</w:t>
      </w:r>
      <w:r w:rsidR="0032512F">
        <w:rPr>
          <w:b/>
          <w:color w:val="000000" w:themeColor="text1"/>
          <w:sz w:val="24"/>
        </w:rPr>
        <w:t xml:space="preserve"> </w:t>
      </w:r>
      <w:r w:rsidR="00FA655D" w:rsidRPr="00E91C34">
        <w:rPr>
          <w:b/>
          <w:color w:val="000000" w:themeColor="text1"/>
          <w:sz w:val="24"/>
        </w:rPr>
        <w:t>受试者隐私的保护</w:t>
      </w:r>
      <w:bookmarkEnd w:id="512"/>
      <w:bookmarkEnd w:id="513"/>
    </w:p>
    <w:p w14:paraId="3B851AE5" w14:textId="335AD961" w:rsidR="00FA655D" w:rsidRPr="00E91C34" w:rsidRDefault="00FA655D" w:rsidP="00DE3D93">
      <w:pPr>
        <w:adjustRightInd w:val="0"/>
        <w:snapToGrid w:val="0"/>
        <w:spacing w:line="360" w:lineRule="auto"/>
        <w:ind w:firstLineChars="200" w:firstLine="480"/>
        <w:rPr>
          <w:color w:val="000000" w:themeColor="text1"/>
          <w:sz w:val="24"/>
        </w:rPr>
      </w:pPr>
      <w:r w:rsidRPr="00E91C34">
        <w:rPr>
          <w:color w:val="000000" w:themeColor="text1"/>
          <w:sz w:val="24"/>
        </w:rPr>
        <w:t>只有参与临床试验的研究人员和监查员才可能接触到受试者的个人医疗记录，他们将签署《研究者声明》或《保密承诺》。药品监督管理部门有权检查临床试验记录。数据处理时将采用</w:t>
      </w:r>
      <w:r w:rsidRPr="00E91C34">
        <w:rPr>
          <w:color w:val="000000" w:themeColor="text1"/>
          <w:sz w:val="24"/>
        </w:rPr>
        <w:t>“</w:t>
      </w:r>
      <w:r w:rsidRPr="00E91C34">
        <w:rPr>
          <w:color w:val="000000" w:themeColor="text1"/>
          <w:sz w:val="24"/>
        </w:rPr>
        <w:t>数据匿名</w:t>
      </w:r>
      <w:r w:rsidRPr="00E91C34">
        <w:rPr>
          <w:color w:val="000000" w:themeColor="text1"/>
          <w:sz w:val="24"/>
        </w:rPr>
        <w:t>”</w:t>
      </w:r>
      <w:r w:rsidRPr="00E91C34">
        <w:rPr>
          <w:color w:val="000000" w:themeColor="text1"/>
          <w:sz w:val="24"/>
        </w:rPr>
        <w:t>的方式，省略可识别受试者个体身份的信息。</w:t>
      </w:r>
    </w:p>
    <w:p w14:paraId="7C659D07" w14:textId="0D1D6220" w:rsidR="00FA655D" w:rsidRPr="00E91C34" w:rsidRDefault="00291355" w:rsidP="00DE3D93">
      <w:pPr>
        <w:keepNext/>
        <w:widowControl/>
        <w:topLinePunct/>
        <w:adjustRightInd w:val="0"/>
        <w:snapToGrid w:val="0"/>
        <w:spacing w:line="360" w:lineRule="auto"/>
        <w:jc w:val="left"/>
        <w:outlineLvl w:val="1"/>
        <w:rPr>
          <w:b/>
          <w:color w:val="000000" w:themeColor="text1"/>
          <w:sz w:val="24"/>
        </w:rPr>
      </w:pPr>
      <w:bookmarkStart w:id="514" w:name="_Toc524446607"/>
      <w:bookmarkStart w:id="515" w:name="_Toc11266900"/>
      <w:r w:rsidRPr="00E91C34">
        <w:rPr>
          <w:b/>
          <w:color w:val="000000" w:themeColor="text1"/>
          <w:sz w:val="24"/>
        </w:rPr>
        <w:t>13.4</w:t>
      </w:r>
      <w:r w:rsidR="0032512F">
        <w:rPr>
          <w:b/>
          <w:color w:val="000000" w:themeColor="text1"/>
          <w:sz w:val="24"/>
        </w:rPr>
        <w:t xml:space="preserve"> </w:t>
      </w:r>
      <w:r w:rsidR="00FA655D" w:rsidRPr="00E91C34">
        <w:rPr>
          <w:b/>
          <w:color w:val="000000" w:themeColor="text1"/>
          <w:sz w:val="24"/>
        </w:rPr>
        <w:t>知情同意的过程</w:t>
      </w:r>
      <w:bookmarkEnd w:id="514"/>
      <w:bookmarkEnd w:id="515"/>
    </w:p>
    <w:p w14:paraId="61460D94" w14:textId="77777777" w:rsidR="00FA655D" w:rsidRPr="00E91C34" w:rsidRDefault="00FA655D" w:rsidP="00DE3D93">
      <w:pPr>
        <w:adjustRightInd w:val="0"/>
        <w:snapToGrid w:val="0"/>
        <w:spacing w:line="360" w:lineRule="auto"/>
        <w:ind w:firstLineChars="200" w:firstLine="480"/>
        <w:rPr>
          <w:color w:val="000000" w:themeColor="text1"/>
          <w:sz w:val="24"/>
        </w:rPr>
      </w:pPr>
      <w:r w:rsidRPr="00E91C34">
        <w:rPr>
          <w:color w:val="000000" w:themeColor="text1"/>
          <w:sz w:val="24"/>
        </w:rPr>
        <w:t>筛选合适的志愿者，研究者必须说明有关临床试验的详细情况，包括试验目的、试验程序、可能的受益和风险、受试者的权利和义务等，使受试者充分理解并有充分的时间考虑、所提问题均得到满意答复后表示同意，并签署《知情同意书》后方能开始临床试验。每一位患者签署知情同意书时医生要将自己的联系电话留给患者或家属，以便患者在出现病情变化时能够随时找到医生。</w:t>
      </w:r>
    </w:p>
    <w:p w14:paraId="21C4F6E8" w14:textId="3F7906C3" w:rsidR="0046062F" w:rsidRPr="001D44F1" w:rsidRDefault="0046062F" w:rsidP="00AA73DF">
      <w:pPr>
        <w:numPr>
          <w:ilvl w:val="3"/>
          <w:numId w:val="2"/>
        </w:numPr>
        <w:topLinePunct/>
        <w:adjustRightInd w:val="0"/>
        <w:snapToGrid w:val="0"/>
        <w:spacing w:line="360" w:lineRule="auto"/>
        <w:jc w:val="left"/>
        <w:outlineLvl w:val="0"/>
        <w:rPr>
          <w:b/>
          <w:color w:val="000000" w:themeColor="text1"/>
          <w:sz w:val="28"/>
        </w:rPr>
      </w:pPr>
      <w:bookmarkStart w:id="516" w:name="_Toc418546506"/>
      <w:bookmarkStart w:id="517" w:name="_Toc456044428"/>
      <w:bookmarkStart w:id="518" w:name="_Toc520744208"/>
      <w:bookmarkStart w:id="519" w:name="_Toc459109127"/>
      <w:bookmarkStart w:id="520" w:name="_Toc522869959"/>
      <w:bookmarkStart w:id="521" w:name="_Toc11266901"/>
      <w:bookmarkStart w:id="522" w:name="_Toc391303093"/>
      <w:bookmarkStart w:id="523" w:name="_Toc422994768"/>
      <w:bookmarkStart w:id="524" w:name="_Toc489980985"/>
      <w:r w:rsidRPr="001D44F1">
        <w:rPr>
          <w:rFonts w:hint="eastAsia"/>
          <w:b/>
          <w:color w:val="000000" w:themeColor="text1"/>
          <w:sz w:val="28"/>
        </w:rPr>
        <w:t>质量控制和保证</w:t>
      </w:r>
      <w:bookmarkEnd w:id="516"/>
      <w:bookmarkEnd w:id="517"/>
      <w:bookmarkEnd w:id="518"/>
      <w:bookmarkEnd w:id="519"/>
      <w:bookmarkEnd w:id="520"/>
      <w:bookmarkEnd w:id="521"/>
    </w:p>
    <w:p w14:paraId="5B570982" w14:textId="305E2AF7" w:rsidR="006A3D4F" w:rsidRPr="00E91C34" w:rsidRDefault="006A3D4F" w:rsidP="00DE3D93">
      <w:pPr>
        <w:keepNext/>
        <w:widowControl/>
        <w:topLinePunct/>
        <w:adjustRightInd w:val="0"/>
        <w:snapToGrid w:val="0"/>
        <w:spacing w:line="360" w:lineRule="auto"/>
        <w:jc w:val="left"/>
        <w:outlineLvl w:val="1"/>
        <w:rPr>
          <w:b/>
          <w:color w:val="000000" w:themeColor="text1"/>
          <w:sz w:val="24"/>
        </w:rPr>
      </w:pPr>
      <w:bookmarkStart w:id="525" w:name="_Toc11266902"/>
      <w:r w:rsidRPr="00E91C34">
        <w:rPr>
          <w:b/>
          <w:color w:val="000000" w:themeColor="text1"/>
          <w:sz w:val="24"/>
        </w:rPr>
        <w:t>14.1</w:t>
      </w:r>
      <w:r w:rsidR="0032512F">
        <w:rPr>
          <w:b/>
          <w:color w:val="000000" w:themeColor="text1"/>
          <w:sz w:val="24"/>
        </w:rPr>
        <w:t xml:space="preserve"> </w:t>
      </w:r>
      <w:r w:rsidRPr="00E91C34">
        <w:rPr>
          <w:b/>
          <w:color w:val="000000" w:themeColor="text1"/>
          <w:sz w:val="24"/>
        </w:rPr>
        <w:t>方案的违背与偏离</w:t>
      </w:r>
      <w:bookmarkEnd w:id="525"/>
    </w:p>
    <w:p w14:paraId="2919CE70" w14:textId="6EB7B9D1" w:rsidR="006A3D4F" w:rsidRPr="00E91C34" w:rsidRDefault="006A3D4F" w:rsidP="00DE3D93">
      <w:pPr>
        <w:adjustRightInd w:val="0"/>
        <w:snapToGrid w:val="0"/>
        <w:spacing w:line="360" w:lineRule="auto"/>
        <w:ind w:firstLineChars="200" w:firstLine="480"/>
        <w:rPr>
          <w:bCs/>
          <w:color w:val="000000" w:themeColor="text1"/>
          <w:sz w:val="24"/>
        </w:rPr>
      </w:pPr>
      <w:r w:rsidRPr="00E91C34">
        <w:rPr>
          <w:bCs/>
          <w:color w:val="000000" w:themeColor="text1"/>
          <w:sz w:val="24"/>
        </w:rPr>
        <w:t>研究方案中规定的所有要求，必须严格执行。任何有意或无意偏离或违反研究方案和</w:t>
      </w:r>
      <w:r w:rsidRPr="00E91C34">
        <w:rPr>
          <w:bCs/>
          <w:color w:val="000000" w:themeColor="text1"/>
          <w:sz w:val="24"/>
        </w:rPr>
        <w:t>GCP</w:t>
      </w:r>
      <w:r w:rsidRPr="00E91C34">
        <w:rPr>
          <w:bCs/>
          <w:color w:val="000000" w:themeColor="text1"/>
          <w:sz w:val="24"/>
        </w:rPr>
        <w:t>原则的行为，均视为</w:t>
      </w:r>
      <w:r w:rsidR="0039575E" w:rsidRPr="00E91C34">
        <w:rPr>
          <w:bCs/>
          <w:color w:val="000000" w:themeColor="text1"/>
          <w:sz w:val="24"/>
        </w:rPr>
        <w:t>方案违背</w:t>
      </w:r>
      <w:r w:rsidRPr="00E91C34">
        <w:rPr>
          <w:bCs/>
          <w:color w:val="000000" w:themeColor="text1"/>
          <w:sz w:val="24"/>
        </w:rPr>
        <w:t>。监查员在监查过程中，如果发现偏离方案，应由研究者或监查员填写偏离方案记录，详细记录发现的时间、事件发生的时间及过程、原因及相应的处理措施，由研究者签字，并根据研究中心相关规定通报伦理委员会及</w:t>
      </w:r>
      <w:r w:rsidR="00790881" w:rsidRPr="00E91C34">
        <w:rPr>
          <w:bCs/>
          <w:color w:val="000000" w:themeColor="text1"/>
          <w:sz w:val="24"/>
        </w:rPr>
        <w:t>申办者</w:t>
      </w:r>
      <w:r w:rsidRPr="00E91C34">
        <w:rPr>
          <w:bCs/>
          <w:color w:val="000000" w:themeColor="text1"/>
          <w:sz w:val="24"/>
        </w:rPr>
        <w:t>。在数据统计和总结报告中，研究者与</w:t>
      </w:r>
      <w:r w:rsidR="00790881" w:rsidRPr="00E91C34">
        <w:rPr>
          <w:bCs/>
          <w:color w:val="000000" w:themeColor="text1"/>
          <w:sz w:val="24"/>
        </w:rPr>
        <w:t>申办者</w:t>
      </w:r>
      <w:r w:rsidRPr="00E91C34">
        <w:rPr>
          <w:bCs/>
          <w:color w:val="000000" w:themeColor="text1"/>
          <w:sz w:val="24"/>
        </w:rPr>
        <w:t>一起对发生的方案偏离或违背对最终数据和结论的影响进行分析、评估和报告。</w:t>
      </w:r>
    </w:p>
    <w:p w14:paraId="2D2C20CD" w14:textId="5964FEFC" w:rsidR="0039575E" w:rsidRPr="00E91C34" w:rsidRDefault="0039575E" w:rsidP="00DE3D93">
      <w:pPr>
        <w:adjustRightInd w:val="0"/>
        <w:snapToGrid w:val="0"/>
        <w:spacing w:line="360" w:lineRule="auto"/>
        <w:ind w:firstLineChars="200" w:firstLine="480"/>
        <w:rPr>
          <w:bCs/>
          <w:color w:val="000000" w:themeColor="text1"/>
          <w:sz w:val="24"/>
        </w:rPr>
      </w:pPr>
      <w:r w:rsidRPr="00E91C34">
        <w:rPr>
          <w:bCs/>
          <w:color w:val="000000" w:themeColor="text1"/>
          <w:sz w:val="24"/>
        </w:rPr>
        <w:t>方案违背可分为严重方案违背和轻微方案违背。严重方案违背的判断原则是：（</w:t>
      </w:r>
      <w:r w:rsidRPr="00E91C34">
        <w:rPr>
          <w:bCs/>
          <w:color w:val="000000" w:themeColor="text1"/>
          <w:sz w:val="24"/>
        </w:rPr>
        <w:t>1</w:t>
      </w:r>
      <w:r w:rsidRPr="00E91C34">
        <w:rPr>
          <w:bCs/>
          <w:color w:val="000000" w:themeColor="text1"/>
          <w:sz w:val="24"/>
        </w:rPr>
        <w:t>）影响受试者安全与权益；（</w:t>
      </w:r>
      <w:r w:rsidRPr="00E91C34">
        <w:rPr>
          <w:bCs/>
          <w:color w:val="000000" w:themeColor="text1"/>
          <w:sz w:val="24"/>
        </w:rPr>
        <w:t>2</w:t>
      </w:r>
      <w:r w:rsidRPr="00E91C34">
        <w:rPr>
          <w:bCs/>
          <w:color w:val="000000" w:themeColor="text1"/>
          <w:sz w:val="24"/>
        </w:rPr>
        <w:t>）影响受试者继续参加试验的意愿；（</w:t>
      </w:r>
      <w:r w:rsidRPr="00E91C34">
        <w:rPr>
          <w:bCs/>
          <w:color w:val="000000" w:themeColor="text1"/>
          <w:sz w:val="24"/>
        </w:rPr>
        <w:t>3</w:t>
      </w:r>
      <w:r w:rsidRPr="00E91C34">
        <w:rPr>
          <w:bCs/>
          <w:color w:val="000000" w:themeColor="text1"/>
          <w:sz w:val="24"/>
        </w:rPr>
        <w:t>）显著影响数据的质</w:t>
      </w:r>
      <w:r w:rsidRPr="00E91C34">
        <w:rPr>
          <w:bCs/>
          <w:color w:val="000000" w:themeColor="text1"/>
          <w:sz w:val="24"/>
        </w:rPr>
        <w:lastRenderedPageBreak/>
        <w:t>量与完整性及准确性。不满足以上标准的情况，为轻微方案违背。</w:t>
      </w:r>
    </w:p>
    <w:p w14:paraId="5E11590E" w14:textId="22E2C024" w:rsidR="006A3D4F" w:rsidRPr="00E91C34" w:rsidRDefault="006A3D4F" w:rsidP="00DE3D93">
      <w:pPr>
        <w:adjustRightInd w:val="0"/>
        <w:snapToGrid w:val="0"/>
        <w:spacing w:line="360" w:lineRule="auto"/>
        <w:ind w:firstLineChars="200" w:firstLine="480"/>
        <w:rPr>
          <w:bCs/>
          <w:color w:val="000000" w:themeColor="text1"/>
          <w:sz w:val="24"/>
        </w:rPr>
      </w:pPr>
      <w:r w:rsidRPr="00E91C34">
        <w:rPr>
          <w:bCs/>
          <w:color w:val="000000" w:themeColor="text1"/>
          <w:sz w:val="24"/>
        </w:rPr>
        <w:t>当发生重大方案违背时，应进行评估。必要时，</w:t>
      </w:r>
      <w:r w:rsidR="00790881" w:rsidRPr="00E91C34">
        <w:rPr>
          <w:bCs/>
          <w:color w:val="000000" w:themeColor="text1"/>
          <w:sz w:val="24"/>
        </w:rPr>
        <w:t>申办者</w:t>
      </w:r>
      <w:r w:rsidRPr="00E91C34">
        <w:rPr>
          <w:bCs/>
          <w:color w:val="000000" w:themeColor="text1"/>
          <w:sz w:val="24"/>
        </w:rPr>
        <w:t>可以提前终止本研究。</w:t>
      </w:r>
    </w:p>
    <w:p w14:paraId="038BD5F2" w14:textId="27A306B2" w:rsidR="00FA655D" w:rsidRPr="00E91C34" w:rsidRDefault="00FA655D" w:rsidP="00DE3D93">
      <w:pPr>
        <w:keepNext/>
        <w:widowControl/>
        <w:topLinePunct/>
        <w:adjustRightInd w:val="0"/>
        <w:snapToGrid w:val="0"/>
        <w:spacing w:line="360" w:lineRule="auto"/>
        <w:jc w:val="left"/>
        <w:outlineLvl w:val="1"/>
        <w:rPr>
          <w:b/>
          <w:color w:val="000000" w:themeColor="text1"/>
          <w:sz w:val="24"/>
        </w:rPr>
      </w:pPr>
      <w:bookmarkStart w:id="526" w:name="_Toc524446594"/>
      <w:bookmarkStart w:id="527" w:name="_Toc11266903"/>
      <w:bookmarkStart w:id="528" w:name="_Toc522869960"/>
      <w:r w:rsidRPr="00E91C34">
        <w:rPr>
          <w:b/>
          <w:color w:val="000000" w:themeColor="text1"/>
          <w:sz w:val="24"/>
        </w:rPr>
        <w:t>14</w:t>
      </w:r>
      <w:r w:rsidR="006A3D4F" w:rsidRPr="00E91C34">
        <w:rPr>
          <w:b/>
          <w:color w:val="000000" w:themeColor="text1"/>
          <w:sz w:val="24"/>
        </w:rPr>
        <w:t>.2</w:t>
      </w:r>
      <w:r w:rsidR="0032512F">
        <w:rPr>
          <w:b/>
          <w:color w:val="000000" w:themeColor="text1"/>
          <w:sz w:val="24"/>
        </w:rPr>
        <w:t xml:space="preserve"> </w:t>
      </w:r>
      <w:r w:rsidRPr="00E91C34">
        <w:rPr>
          <w:b/>
          <w:color w:val="000000" w:themeColor="text1"/>
          <w:sz w:val="24"/>
        </w:rPr>
        <w:t>研究者的培训</w:t>
      </w:r>
      <w:bookmarkEnd w:id="526"/>
      <w:bookmarkEnd w:id="527"/>
    </w:p>
    <w:p w14:paraId="269B5312" w14:textId="77777777" w:rsidR="00FA655D" w:rsidRPr="00E91C34" w:rsidRDefault="00FA655D" w:rsidP="00DE3D93">
      <w:pPr>
        <w:adjustRightInd w:val="0"/>
        <w:snapToGrid w:val="0"/>
        <w:spacing w:line="360" w:lineRule="auto"/>
        <w:ind w:firstLineChars="200" w:firstLine="480"/>
        <w:rPr>
          <w:color w:val="000000" w:themeColor="text1"/>
          <w:sz w:val="24"/>
        </w:rPr>
      </w:pPr>
      <w:r w:rsidRPr="00E91C34">
        <w:rPr>
          <w:color w:val="000000" w:themeColor="text1"/>
          <w:sz w:val="24"/>
        </w:rPr>
        <w:t>研究者资格：参加临床试验的研究者必须经过资格审查、具备进行临床试验的专业背景及能力。</w:t>
      </w:r>
    </w:p>
    <w:p w14:paraId="2FCEAF2F" w14:textId="77777777" w:rsidR="00FA655D" w:rsidRPr="00E91C34" w:rsidRDefault="00FA655D" w:rsidP="00DE3D93">
      <w:pPr>
        <w:adjustRightInd w:val="0"/>
        <w:snapToGrid w:val="0"/>
        <w:spacing w:line="360" w:lineRule="auto"/>
        <w:ind w:firstLineChars="200" w:firstLine="480"/>
        <w:rPr>
          <w:color w:val="000000" w:themeColor="text1"/>
          <w:sz w:val="24"/>
        </w:rPr>
      </w:pPr>
      <w:r w:rsidRPr="00E91C34">
        <w:rPr>
          <w:color w:val="000000" w:themeColor="text1"/>
          <w:sz w:val="24"/>
        </w:rPr>
        <w:t>临床试验开始前应对参加临床试验的人员进行统一培训，使研究者对于临床试验方案的理解和认识基本一致，各中心应有详细的培训记录。</w:t>
      </w:r>
    </w:p>
    <w:p w14:paraId="27236927" w14:textId="77777777" w:rsidR="00FA655D" w:rsidRPr="00E91C34" w:rsidRDefault="00FA655D" w:rsidP="00DE3D93">
      <w:pPr>
        <w:adjustRightInd w:val="0"/>
        <w:snapToGrid w:val="0"/>
        <w:spacing w:line="360" w:lineRule="auto"/>
        <w:ind w:firstLineChars="200" w:firstLine="480"/>
        <w:rPr>
          <w:color w:val="000000" w:themeColor="text1"/>
          <w:sz w:val="24"/>
        </w:rPr>
      </w:pPr>
      <w:r w:rsidRPr="00E91C34">
        <w:rPr>
          <w:color w:val="000000" w:themeColor="text1"/>
          <w:sz w:val="24"/>
        </w:rPr>
        <w:t>各中心应相对固定研究人员，尽量避免在临床试验执行过程中更换，对参加临床试验的人员进行严格统一培训，要求熟练掌握临床试验的研究方案及流程。</w:t>
      </w:r>
    </w:p>
    <w:p w14:paraId="599F33F0" w14:textId="3444A0A6" w:rsidR="00FA655D" w:rsidRPr="00E91C34" w:rsidRDefault="00FA655D" w:rsidP="00DE3D93">
      <w:pPr>
        <w:keepNext/>
        <w:widowControl/>
        <w:topLinePunct/>
        <w:adjustRightInd w:val="0"/>
        <w:snapToGrid w:val="0"/>
        <w:spacing w:line="360" w:lineRule="auto"/>
        <w:jc w:val="left"/>
        <w:outlineLvl w:val="1"/>
        <w:rPr>
          <w:b/>
          <w:color w:val="000000" w:themeColor="text1"/>
          <w:sz w:val="24"/>
        </w:rPr>
      </w:pPr>
      <w:bookmarkStart w:id="529" w:name="_Toc524446597"/>
      <w:bookmarkStart w:id="530" w:name="_Toc11266904"/>
      <w:r w:rsidRPr="00E91C34">
        <w:rPr>
          <w:b/>
          <w:color w:val="000000" w:themeColor="text1"/>
          <w:sz w:val="24"/>
        </w:rPr>
        <w:t>14</w:t>
      </w:r>
      <w:r w:rsidR="001A57FD" w:rsidRPr="00E91C34">
        <w:rPr>
          <w:b/>
          <w:color w:val="000000" w:themeColor="text1"/>
          <w:sz w:val="24"/>
        </w:rPr>
        <w:t>.3</w:t>
      </w:r>
      <w:r w:rsidR="0032512F">
        <w:rPr>
          <w:b/>
          <w:color w:val="000000" w:themeColor="text1"/>
          <w:sz w:val="24"/>
        </w:rPr>
        <w:t xml:space="preserve"> </w:t>
      </w:r>
      <w:r w:rsidRPr="00E91C34">
        <w:rPr>
          <w:b/>
          <w:color w:val="000000" w:themeColor="text1"/>
          <w:sz w:val="24"/>
        </w:rPr>
        <w:t>试验数据的核对</w:t>
      </w:r>
      <w:bookmarkEnd w:id="529"/>
      <w:bookmarkEnd w:id="530"/>
    </w:p>
    <w:p w14:paraId="4B98698F" w14:textId="532D991F" w:rsidR="00FA655D" w:rsidRPr="00E91C34" w:rsidRDefault="00FA655D" w:rsidP="00DE3D93">
      <w:pPr>
        <w:adjustRightInd w:val="0"/>
        <w:snapToGrid w:val="0"/>
        <w:spacing w:line="360" w:lineRule="auto"/>
        <w:ind w:firstLineChars="200" w:firstLine="480"/>
        <w:rPr>
          <w:color w:val="000000" w:themeColor="text1"/>
          <w:sz w:val="24"/>
        </w:rPr>
      </w:pPr>
      <w:r w:rsidRPr="00E91C34">
        <w:rPr>
          <w:color w:val="000000" w:themeColor="text1"/>
          <w:sz w:val="24"/>
        </w:rPr>
        <w:t>研究者应对显著性偏离或在可接受范围以外的数据须加以核实，对于异常的检查结果，研究者应及时判断是否有临床意义并记录，如属不良事件，则应记录不良事件。各检测项目必须注明所采用的计量单位。</w:t>
      </w:r>
    </w:p>
    <w:p w14:paraId="311677F4" w14:textId="77777777" w:rsidR="00FA655D" w:rsidRPr="00E91C34" w:rsidRDefault="00FA655D" w:rsidP="00DE3D93">
      <w:pPr>
        <w:adjustRightInd w:val="0"/>
        <w:snapToGrid w:val="0"/>
        <w:spacing w:line="360" w:lineRule="auto"/>
        <w:ind w:firstLineChars="200" w:firstLine="480"/>
        <w:rPr>
          <w:color w:val="000000" w:themeColor="text1"/>
          <w:sz w:val="24"/>
        </w:rPr>
      </w:pPr>
      <w:r w:rsidRPr="00E91C34">
        <w:rPr>
          <w:color w:val="000000" w:themeColor="text1"/>
          <w:sz w:val="24"/>
        </w:rPr>
        <w:t>临床试验中所有观察结果和发现均应加以核实，以确保数据的可靠性，确保临床试验中各项结论均来源于原始数据。</w:t>
      </w:r>
    </w:p>
    <w:p w14:paraId="46049FC9" w14:textId="47D3CCCE" w:rsidR="00FA655D" w:rsidRPr="00E91C34" w:rsidRDefault="00FA655D" w:rsidP="00DE3D93">
      <w:pPr>
        <w:keepNext/>
        <w:widowControl/>
        <w:topLinePunct/>
        <w:adjustRightInd w:val="0"/>
        <w:snapToGrid w:val="0"/>
        <w:spacing w:line="360" w:lineRule="auto"/>
        <w:jc w:val="left"/>
        <w:outlineLvl w:val="1"/>
        <w:rPr>
          <w:b/>
          <w:color w:val="000000" w:themeColor="text1"/>
          <w:sz w:val="24"/>
        </w:rPr>
      </w:pPr>
      <w:bookmarkStart w:id="531" w:name="_Toc524446598"/>
      <w:bookmarkStart w:id="532" w:name="_Toc11266905"/>
      <w:r w:rsidRPr="00E91C34">
        <w:rPr>
          <w:b/>
          <w:color w:val="000000" w:themeColor="text1"/>
          <w:sz w:val="24"/>
        </w:rPr>
        <w:t>14</w:t>
      </w:r>
      <w:r w:rsidR="001A57FD" w:rsidRPr="00E91C34">
        <w:rPr>
          <w:b/>
          <w:color w:val="000000" w:themeColor="text1"/>
          <w:sz w:val="24"/>
        </w:rPr>
        <w:t>.4</w:t>
      </w:r>
      <w:r w:rsidR="0032512F">
        <w:rPr>
          <w:b/>
          <w:color w:val="000000" w:themeColor="text1"/>
          <w:sz w:val="24"/>
        </w:rPr>
        <w:t xml:space="preserve"> </w:t>
      </w:r>
      <w:r w:rsidRPr="00E91C34">
        <w:rPr>
          <w:b/>
          <w:color w:val="000000" w:themeColor="text1"/>
          <w:sz w:val="24"/>
        </w:rPr>
        <w:t>实验室质控的要求</w:t>
      </w:r>
      <w:bookmarkEnd w:id="531"/>
      <w:bookmarkEnd w:id="532"/>
    </w:p>
    <w:p w14:paraId="3A72BB2F" w14:textId="77777777" w:rsidR="00FA655D" w:rsidRPr="00E91C34" w:rsidRDefault="00FA655D" w:rsidP="00DE3D93">
      <w:pPr>
        <w:adjustRightInd w:val="0"/>
        <w:snapToGrid w:val="0"/>
        <w:spacing w:line="360" w:lineRule="auto"/>
        <w:ind w:firstLineChars="200" w:firstLine="480"/>
        <w:rPr>
          <w:color w:val="000000" w:themeColor="text1"/>
          <w:sz w:val="24"/>
        </w:rPr>
      </w:pPr>
      <w:r w:rsidRPr="00E91C34">
        <w:rPr>
          <w:color w:val="000000" w:themeColor="text1"/>
          <w:sz w:val="24"/>
        </w:rPr>
        <w:t>试验开始前，应确保实验室建立有标准操作规程和质量控制程序，所有检查结果可溯源，检测仪器经过校准，处于运行的状态。</w:t>
      </w:r>
    </w:p>
    <w:p w14:paraId="5E83D9C2" w14:textId="2364E623" w:rsidR="00FA655D" w:rsidRPr="00E91C34" w:rsidRDefault="00FA655D" w:rsidP="00DE3D93">
      <w:pPr>
        <w:keepNext/>
        <w:widowControl/>
        <w:topLinePunct/>
        <w:adjustRightInd w:val="0"/>
        <w:snapToGrid w:val="0"/>
        <w:spacing w:line="360" w:lineRule="auto"/>
        <w:jc w:val="left"/>
        <w:outlineLvl w:val="1"/>
        <w:rPr>
          <w:b/>
          <w:color w:val="000000" w:themeColor="text1"/>
          <w:sz w:val="24"/>
        </w:rPr>
      </w:pPr>
      <w:bookmarkStart w:id="533" w:name="_Toc524446599"/>
      <w:bookmarkStart w:id="534" w:name="_Toc11266906"/>
      <w:r w:rsidRPr="00E91C34">
        <w:rPr>
          <w:b/>
          <w:color w:val="000000" w:themeColor="text1"/>
          <w:sz w:val="24"/>
        </w:rPr>
        <w:t>14</w:t>
      </w:r>
      <w:r w:rsidR="001A57FD" w:rsidRPr="00E91C34">
        <w:rPr>
          <w:b/>
          <w:color w:val="000000" w:themeColor="text1"/>
          <w:sz w:val="24"/>
        </w:rPr>
        <w:t>.5</w:t>
      </w:r>
      <w:r w:rsidR="0032512F">
        <w:rPr>
          <w:b/>
          <w:color w:val="000000" w:themeColor="text1"/>
          <w:sz w:val="24"/>
        </w:rPr>
        <w:t xml:space="preserve"> </w:t>
      </w:r>
      <w:r w:rsidRPr="00E91C34">
        <w:rPr>
          <w:b/>
          <w:color w:val="000000" w:themeColor="text1"/>
          <w:sz w:val="24"/>
        </w:rPr>
        <w:t>质量监查</w:t>
      </w:r>
      <w:bookmarkEnd w:id="533"/>
      <w:bookmarkEnd w:id="534"/>
    </w:p>
    <w:p w14:paraId="0345BF99" w14:textId="5AD9980D" w:rsidR="00FA655D" w:rsidRPr="00E91C34" w:rsidRDefault="00FA655D" w:rsidP="00DE3D93">
      <w:pPr>
        <w:adjustRightInd w:val="0"/>
        <w:snapToGrid w:val="0"/>
        <w:spacing w:line="360" w:lineRule="auto"/>
        <w:ind w:firstLineChars="200" w:firstLine="480"/>
        <w:rPr>
          <w:color w:val="000000" w:themeColor="text1"/>
          <w:sz w:val="24"/>
        </w:rPr>
      </w:pPr>
      <w:r w:rsidRPr="00E91C34">
        <w:rPr>
          <w:color w:val="000000" w:themeColor="text1"/>
          <w:sz w:val="24"/>
        </w:rPr>
        <w:t>临床监查员应根据监查计划，定期对各研究中心现场监查，核对原始资料，并就工作中的具体问题定期召开会议，及时以监查报告</w:t>
      </w:r>
      <w:r w:rsidR="0040657C" w:rsidRPr="00E91C34">
        <w:rPr>
          <w:rFonts w:hint="eastAsia"/>
          <w:color w:val="000000" w:themeColor="text1"/>
          <w:sz w:val="24"/>
        </w:rPr>
        <w:t>的</w:t>
      </w:r>
      <w:r w:rsidRPr="00E91C34">
        <w:rPr>
          <w:color w:val="000000" w:themeColor="text1"/>
          <w:sz w:val="24"/>
        </w:rPr>
        <w:t>方式反馈信息，确保数据质量。</w:t>
      </w:r>
    </w:p>
    <w:p w14:paraId="25D3F513" w14:textId="70DD8462" w:rsidR="00FA655D" w:rsidRPr="00E91C34" w:rsidRDefault="00FA655D" w:rsidP="00DE3D93">
      <w:pPr>
        <w:keepNext/>
        <w:widowControl/>
        <w:topLinePunct/>
        <w:adjustRightInd w:val="0"/>
        <w:snapToGrid w:val="0"/>
        <w:spacing w:line="360" w:lineRule="auto"/>
        <w:jc w:val="left"/>
        <w:outlineLvl w:val="1"/>
        <w:rPr>
          <w:b/>
          <w:color w:val="000000" w:themeColor="text1"/>
          <w:sz w:val="24"/>
        </w:rPr>
      </w:pPr>
      <w:bookmarkStart w:id="535" w:name="_Toc524446600"/>
      <w:bookmarkStart w:id="536" w:name="_Toc11266907"/>
      <w:r w:rsidRPr="00E91C34">
        <w:rPr>
          <w:b/>
          <w:color w:val="000000" w:themeColor="text1"/>
          <w:sz w:val="24"/>
        </w:rPr>
        <w:t>14</w:t>
      </w:r>
      <w:r w:rsidR="001A57FD" w:rsidRPr="00E91C34">
        <w:rPr>
          <w:b/>
          <w:color w:val="000000" w:themeColor="text1"/>
          <w:sz w:val="24"/>
        </w:rPr>
        <w:t>.6</w:t>
      </w:r>
      <w:r w:rsidR="0032512F">
        <w:rPr>
          <w:b/>
          <w:color w:val="000000" w:themeColor="text1"/>
          <w:sz w:val="24"/>
        </w:rPr>
        <w:t xml:space="preserve"> </w:t>
      </w:r>
      <w:r w:rsidRPr="00E91C34">
        <w:rPr>
          <w:b/>
          <w:color w:val="000000" w:themeColor="text1"/>
          <w:sz w:val="24"/>
        </w:rPr>
        <w:t>控制病例脱落</w:t>
      </w:r>
      <w:bookmarkEnd w:id="535"/>
      <w:bookmarkEnd w:id="536"/>
    </w:p>
    <w:p w14:paraId="4F6D9EFD" w14:textId="77777777" w:rsidR="00FA655D" w:rsidRPr="00E91C34" w:rsidRDefault="00FA655D" w:rsidP="00DE3D93">
      <w:pPr>
        <w:adjustRightInd w:val="0"/>
        <w:snapToGrid w:val="0"/>
        <w:spacing w:line="360" w:lineRule="auto"/>
        <w:ind w:firstLineChars="200" w:firstLine="480"/>
        <w:rPr>
          <w:color w:val="000000" w:themeColor="text1"/>
          <w:sz w:val="24"/>
        </w:rPr>
      </w:pPr>
      <w:r w:rsidRPr="00E91C34">
        <w:rPr>
          <w:color w:val="000000" w:themeColor="text1"/>
          <w:sz w:val="24"/>
        </w:rPr>
        <w:t>针对可能发生的脱落，积极采取措施，控制病例脱落率在</w:t>
      </w:r>
      <w:r w:rsidRPr="00E91C34">
        <w:rPr>
          <w:color w:val="000000" w:themeColor="text1"/>
          <w:sz w:val="24"/>
        </w:rPr>
        <w:t>20%</w:t>
      </w:r>
      <w:r w:rsidRPr="00E91C34">
        <w:rPr>
          <w:color w:val="000000" w:themeColor="text1"/>
          <w:sz w:val="24"/>
        </w:rPr>
        <w:t>以内。受试者当前访视结束时，由研究者进行健康宣教，预约下次访视时间，定期进行访视。</w:t>
      </w:r>
    </w:p>
    <w:p w14:paraId="3B792C86" w14:textId="7D2CA23A" w:rsidR="00FA655D" w:rsidRPr="00E91C34" w:rsidRDefault="00FA655D" w:rsidP="00DE3D93">
      <w:pPr>
        <w:keepNext/>
        <w:widowControl/>
        <w:topLinePunct/>
        <w:adjustRightInd w:val="0"/>
        <w:snapToGrid w:val="0"/>
        <w:spacing w:line="360" w:lineRule="auto"/>
        <w:jc w:val="left"/>
        <w:outlineLvl w:val="1"/>
        <w:rPr>
          <w:b/>
          <w:color w:val="000000" w:themeColor="text1"/>
          <w:sz w:val="24"/>
        </w:rPr>
      </w:pPr>
      <w:bookmarkStart w:id="537" w:name="_Toc524446601"/>
      <w:bookmarkStart w:id="538" w:name="_Toc11266908"/>
      <w:r w:rsidRPr="00E91C34">
        <w:rPr>
          <w:b/>
          <w:color w:val="000000" w:themeColor="text1"/>
          <w:sz w:val="24"/>
        </w:rPr>
        <w:t>14</w:t>
      </w:r>
      <w:r w:rsidR="001A57FD" w:rsidRPr="00E91C34">
        <w:rPr>
          <w:b/>
          <w:color w:val="000000" w:themeColor="text1"/>
          <w:sz w:val="24"/>
        </w:rPr>
        <w:t>.7</w:t>
      </w:r>
      <w:r w:rsidR="0032512F">
        <w:rPr>
          <w:b/>
          <w:color w:val="000000" w:themeColor="text1"/>
          <w:sz w:val="24"/>
        </w:rPr>
        <w:t xml:space="preserve"> </w:t>
      </w:r>
      <w:r w:rsidRPr="00E91C34">
        <w:rPr>
          <w:b/>
          <w:color w:val="000000" w:themeColor="text1"/>
          <w:sz w:val="24"/>
        </w:rPr>
        <w:t>质量保证</w:t>
      </w:r>
      <w:bookmarkEnd w:id="537"/>
      <w:bookmarkEnd w:id="538"/>
    </w:p>
    <w:p w14:paraId="32ADD7A3" w14:textId="766F2B88" w:rsidR="00FA655D" w:rsidRPr="00E91C34" w:rsidRDefault="00790881" w:rsidP="00DE3D93">
      <w:pPr>
        <w:adjustRightInd w:val="0"/>
        <w:snapToGrid w:val="0"/>
        <w:spacing w:line="360" w:lineRule="auto"/>
        <w:ind w:firstLineChars="200" w:firstLine="480"/>
        <w:rPr>
          <w:color w:val="000000" w:themeColor="text1"/>
          <w:sz w:val="24"/>
        </w:rPr>
      </w:pPr>
      <w:r w:rsidRPr="00E91C34">
        <w:rPr>
          <w:color w:val="000000" w:themeColor="text1"/>
          <w:sz w:val="24"/>
        </w:rPr>
        <w:t>申办者</w:t>
      </w:r>
      <w:r w:rsidR="00FA655D" w:rsidRPr="00E91C34">
        <w:rPr>
          <w:color w:val="000000" w:themeColor="text1"/>
          <w:sz w:val="24"/>
        </w:rPr>
        <w:t>负责了解和审查临床试验的实施是否符合标准操作规程，并且评估遵守临床试验管理规范及相关法规的情况。国家药品监督管理部门也可能在试验进行中或试验结束后对临床试验进行视察，如研究者收到此类通知应及时通知</w:t>
      </w:r>
      <w:r w:rsidRPr="00E91C34">
        <w:rPr>
          <w:color w:val="000000" w:themeColor="text1"/>
          <w:sz w:val="24"/>
        </w:rPr>
        <w:t>申办者</w:t>
      </w:r>
      <w:r w:rsidR="00FA655D" w:rsidRPr="00E91C34">
        <w:rPr>
          <w:color w:val="000000" w:themeColor="text1"/>
          <w:sz w:val="24"/>
        </w:rPr>
        <w:t>。</w:t>
      </w:r>
    </w:p>
    <w:p w14:paraId="06F3A9AA" w14:textId="2812CBFE" w:rsidR="0046062F" w:rsidRPr="001D44F1" w:rsidRDefault="0046062F" w:rsidP="00AA73DF">
      <w:pPr>
        <w:numPr>
          <w:ilvl w:val="3"/>
          <w:numId w:val="2"/>
        </w:numPr>
        <w:topLinePunct/>
        <w:adjustRightInd w:val="0"/>
        <w:snapToGrid w:val="0"/>
        <w:spacing w:line="360" w:lineRule="auto"/>
        <w:jc w:val="left"/>
        <w:outlineLvl w:val="0"/>
        <w:rPr>
          <w:b/>
          <w:color w:val="000000" w:themeColor="text1"/>
          <w:sz w:val="28"/>
        </w:rPr>
      </w:pPr>
      <w:bookmarkStart w:id="539" w:name="_Toc516256855"/>
      <w:bookmarkStart w:id="540" w:name="_Toc520744212"/>
      <w:bookmarkStart w:id="541" w:name="_Toc522869963"/>
      <w:bookmarkStart w:id="542" w:name="_Toc11266909"/>
      <w:bookmarkEnd w:id="528"/>
      <w:r w:rsidRPr="001D44F1">
        <w:rPr>
          <w:rFonts w:hint="eastAsia"/>
          <w:b/>
          <w:color w:val="000000" w:themeColor="text1"/>
          <w:sz w:val="28"/>
        </w:rPr>
        <w:t>方案修订</w:t>
      </w:r>
      <w:bookmarkEnd w:id="539"/>
      <w:bookmarkEnd w:id="540"/>
      <w:bookmarkEnd w:id="541"/>
      <w:bookmarkEnd w:id="542"/>
    </w:p>
    <w:p w14:paraId="4CC087D1" w14:textId="2FB55CC7" w:rsidR="0046062F" w:rsidRPr="00E91C34" w:rsidRDefault="0046062F" w:rsidP="00DE3D93">
      <w:pPr>
        <w:adjustRightInd w:val="0"/>
        <w:snapToGrid w:val="0"/>
        <w:spacing w:line="360" w:lineRule="auto"/>
        <w:ind w:firstLineChars="200" w:firstLine="480"/>
        <w:rPr>
          <w:bCs/>
          <w:color w:val="000000" w:themeColor="text1"/>
          <w:sz w:val="24"/>
        </w:rPr>
      </w:pPr>
      <w:r w:rsidRPr="00E91C34">
        <w:rPr>
          <w:bCs/>
          <w:color w:val="000000" w:themeColor="text1"/>
          <w:sz w:val="24"/>
        </w:rPr>
        <w:t>任何研究方案相关的修订均由</w:t>
      </w:r>
      <w:r w:rsidR="00790881" w:rsidRPr="00E91C34">
        <w:rPr>
          <w:bCs/>
          <w:color w:val="000000" w:themeColor="text1"/>
          <w:sz w:val="24"/>
        </w:rPr>
        <w:t>申办者</w:t>
      </w:r>
      <w:r w:rsidRPr="00E91C34">
        <w:rPr>
          <w:bCs/>
          <w:color w:val="000000" w:themeColor="text1"/>
          <w:sz w:val="24"/>
        </w:rPr>
        <w:t>和临床研究机构双方协商确定，均获得伦理委</w:t>
      </w:r>
      <w:r w:rsidRPr="00E91C34">
        <w:rPr>
          <w:bCs/>
          <w:color w:val="000000" w:themeColor="text1"/>
          <w:sz w:val="24"/>
        </w:rPr>
        <w:lastRenderedPageBreak/>
        <w:t>员会批准或完成备案后生效。所有方案的修订都必须记录在方案修正表中，方案修正表中需列出本次修订较前一版本不同之处。在临床试验的操作过程中，如果发现研究方案设计对受试者的安全性构成危害，应尽快通知</w:t>
      </w:r>
      <w:r w:rsidR="00790881" w:rsidRPr="00E91C34">
        <w:rPr>
          <w:bCs/>
          <w:color w:val="000000" w:themeColor="text1"/>
          <w:sz w:val="24"/>
        </w:rPr>
        <w:t>申办者</w:t>
      </w:r>
      <w:r w:rsidRPr="00E91C34">
        <w:rPr>
          <w:bCs/>
          <w:color w:val="000000" w:themeColor="text1"/>
          <w:sz w:val="24"/>
        </w:rPr>
        <w:t>和伦理委员会，方案修订可先行生效，再补行伦理批准或备案程序。</w:t>
      </w:r>
    </w:p>
    <w:p w14:paraId="11274B73" w14:textId="17C9D1A0" w:rsidR="0046062F" w:rsidRPr="001D44F1" w:rsidRDefault="0046062F" w:rsidP="00AA73DF">
      <w:pPr>
        <w:numPr>
          <w:ilvl w:val="3"/>
          <w:numId w:val="2"/>
        </w:numPr>
        <w:topLinePunct/>
        <w:adjustRightInd w:val="0"/>
        <w:snapToGrid w:val="0"/>
        <w:spacing w:line="360" w:lineRule="auto"/>
        <w:jc w:val="left"/>
        <w:outlineLvl w:val="0"/>
        <w:rPr>
          <w:b/>
          <w:color w:val="000000" w:themeColor="text1"/>
          <w:sz w:val="28"/>
        </w:rPr>
      </w:pPr>
      <w:bookmarkStart w:id="543" w:name="_Toc520744213"/>
      <w:bookmarkStart w:id="544" w:name="_Toc522869964"/>
      <w:bookmarkStart w:id="545" w:name="_Toc11266910"/>
      <w:r w:rsidRPr="001D44F1">
        <w:rPr>
          <w:rFonts w:hint="eastAsia"/>
          <w:b/>
          <w:color w:val="000000" w:themeColor="text1"/>
          <w:sz w:val="28"/>
        </w:rPr>
        <w:t>资料的保存</w:t>
      </w:r>
      <w:bookmarkEnd w:id="543"/>
      <w:bookmarkEnd w:id="544"/>
      <w:bookmarkEnd w:id="545"/>
    </w:p>
    <w:p w14:paraId="2B862B2F" w14:textId="510D8188" w:rsidR="0046062F" w:rsidRPr="00E91C34" w:rsidRDefault="0046062F" w:rsidP="00DE3D93">
      <w:pPr>
        <w:adjustRightInd w:val="0"/>
        <w:snapToGrid w:val="0"/>
        <w:spacing w:line="360" w:lineRule="auto"/>
        <w:ind w:firstLineChars="200" w:firstLine="480"/>
        <w:rPr>
          <w:color w:val="000000" w:themeColor="text1"/>
          <w:sz w:val="24"/>
        </w:rPr>
      </w:pPr>
      <w:r w:rsidRPr="00E91C34">
        <w:rPr>
          <w:color w:val="000000" w:themeColor="text1"/>
          <w:sz w:val="24"/>
        </w:rPr>
        <w:t>为保证国家食品药品监督管理总局和</w:t>
      </w:r>
      <w:r w:rsidR="00790881" w:rsidRPr="00E91C34">
        <w:rPr>
          <w:color w:val="000000" w:themeColor="text1"/>
          <w:sz w:val="24"/>
        </w:rPr>
        <w:t>申办者</w:t>
      </w:r>
      <w:r w:rsidRPr="00E91C34">
        <w:rPr>
          <w:color w:val="000000" w:themeColor="text1"/>
          <w:sz w:val="24"/>
        </w:rPr>
        <w:t>对临床研究的评价与监督，研究者应同意保存所有研究资料，包括对受试者住院的原始记录、知情同意书、病例报告表、药品分发的详细记录等。研究者应保存资料至本次临床试验结束后</w:t>
      </w:r>
      <w:r w:rsidRPr="00E91C34">
        <w:rPr>
          <w:color w:val="000000" w:themeColor="text1"/>
          <w:sz w:val="24"/>
        </w:rPr>
        <w:t>5</w:t>
      </w:r>
      <w:r w:rsidRPr="00E91C34">
        <w:rPr>
          <w:color w:val="000000" w:themeColor="text1"/>
          <w:sz w:val="24"/>
        </w:rPr>
        <w:t>年或试验药物上市后（以最长者为准）。本临床研究的所有资料，所有权属于</w:t>
      </w:r>
      <w:r w:rsidR="00B43D28" w:rsidRPr="00E91C34">
        <w:rPr>
          <w:rFonts w:hint="eastAsia"/>
          <w:color w:val="000000" w:themeColor="text1"/>
          <w:sz w:val="24"/>
        </w:rPr>
        <w:t>天士力</w:t>
      </w:r>
      <w:r w:rsidR="00B43D28" w:rsidRPr="00E91C34">
        <w:rPr>
          <w:color w:val="000000" w:themeColor="text1"/>
          <w:sz w:val="24"/>
        </w:rPr>
        <w:t>医药集团股份有限公司</w:t>
      </w:r>
      <w:r w:rsidRPr="00E91C34">
        <w:rPr>
          <w:color w:val="000000" w:themeColor="text1"/>
          <w:sz w:val="24"/>
        </w:rPr>
        <w:t>，除各级食品药品监督管理局要求外，未经</w:t>
      </w:r>
      <w:r w:rsidR="00790881" w:rsidRPr="00E91C34">
        <w:rPr>
          <w:color w:val="000000" w:themeColor="text1"/>
          <w:sz w:val="24"/>
        </w:rPr>
        <w:t>申办者</w:t>
      </w:r>
      <w:r w:rsidRPr="00E91C34">
        <w:rPr>
          <w:color w:val="000000" w:themeColor="text1"/>
          <w:sz w:val="24"/>
        </w:rPr>
        <w:t>书面同意，研究者不得提供给第三者。</w:t>
      </w:r>
      <w:bookmarkEnd w:id="522"/>
      <w:bookmarkEnd w:id="523"/>
      <w:bookmarkEnd w:id="524"/>
    </w:p>
    <w:p w14:paraId="1296FED0" w14:textId="5D3D9BEE" w:rsidR="0039575E" w:rsidRPr="001D44F1" w:rsidRDefault="00556FB3" w:rsidP="00AA73DF">
      <w:pPr>
        <w:numPr>
          <w:ilvl w:val="3"/>
          <w:numId w:val="2"/>
        </w:numPr>
        <w:topLinePunct/>
        <w:adjustRightInd w:val="0"/>
        <w:snapToGrid w:val="0"/>
        <w:spacing w:line="360" w:lineRule="auto"/>
        <w:jc w:val="left"/>
        <w:outlineLvl w:val="0"/>
        <w:rPr>
          <w:b/>
          <w:color w:val="000000" w:themeColor="text1"/>
          <w:sz w:val="28"/>
        </w:rPr>
      </w:pPr>
      <w:bookmarkStart w:id="546" w:name="_Toc11266911"/>
      <w:r w:rsidRPr="001D44F1">
        <w:rPr>
          <w:rFonts w:hint="eastAsia"/>
          <w:b/>
          <w:color w:val="000000" w:themeColor="text1"/>
          <w:sz w:val="28"/>
        </w:rPr>
        <w:t>出版</w:t>
      </w:r>
      <w:r w:rsidR="0039575E" w:rsidRPr="001D44F1">
        <w:rPr>
          <w:rFonts w:hint="eastAsia"/>
          <w:b/>
          <w:color w:val="000000" w:themeColor="text1"/>
          <w:sz w:val="28"/>
        </w:rPr>
        <w:t>政策</w:t>
      </w:r>
      <w:bookmarkEnd w:id="546"/>
    </w:p>
    <w:p w14:paraId="13696573" w14:textId="1CFED289" w:rsidR="0039575E" w:rsidRPr="00E91C34" w:rsidRDefault="0039575E" w:rsidP="00DE3D93">
      <w:pPr>
        <w:adjustRightInd w:val="0"/>
        <w:snapToGrid w:val="0"/>
        <w:spacing w:line="360" w:lineRule="auto"/>
        <w:ind w:firstLineChars="200" w:firstLine="480"/>
        <w:rPr>
          <w:color w:val="000000" w:themeColor="text1"/>
          <w:sz w:val="24"/>
        </w:rPr>
      </w:pPr>
      <w:r w:rsidRPr="00E91C34">
        <w:rPr>
          <w:color w:val="000000" w:themeColor="text1"/>
          <w:sz w:val="24"/>
        </w:rPr>
        <w:t>本研究产生的所有数据均为</w:t>
      </w:r>
      <w:r w:rsidR="00790881" w:rsidRPr="00E91C34">
        <w:rPr>
          <w:color w:val="000000" w:themeColor="text1"/>
          <w:sz w:val="24"/>
        </w:rPr>
        <w:t>申办者</w:t>
      </w:r>
      <w:r w:rsidRPr="00E91C34">
        <w:rPr>
          <w:color w:val="000000" w:themeColor="text1"/>
          <w:sz w:val="24"/>
        </w:rPr>
        <w:t>的保密信息。</w:t>
      </w:r>
      <w:r w:rsidR="00790881" w:rsidRPr="00E91C34">
        <w:rPr>
          <w:color w:val="000000" w:themeColor="text1"/>
          <w:sz w:val="24"/>
        </w:rPr>
        <w:t>申办者</w:t>
      </w:r>
      <w:r w:rsidRPr="00E91C34">
        <w:rPr>
          <w:color w:val="000000" w:themeColor="text1"/>
          <w:sz w:val="24"/>
        </w:rPr>
        <w:t>有权公布研究结果。关于</w:t>
      </w:r>
      <w:r w:rsidR="00790881" w:rsidRPr="00E91C34">
        <w:rPr>
          <w:color w:val="000000" w:themeColor="text1"/>
          <w:sz w:val="24"/>
        </w:rPr>
        <w:t>申办者</w:t>
      </w:r>
      <w:r w:rsidRPr="00E91C34">
        <w:rPr>
          <w:color w:val="000000" w:themeColor="text1"/>
          <w:sz w:val="24"/>
        </w:rPr>
        <w:t>与研究者出版政策方面的信息将在临床试验协议中描述。所有有关本次试验的信息（不仅仅限于以下文件：方案、研究者手册）都必须严格保密。研究者必须认识到由这次试验所得出的科学或医学信息可能对</w:t>
      </w:r>
      <w:r w:rsidR="00790881" w:rsidRPr="00E91C34">
        <w:rPr>
          <w:color w:val="000000" w:themeColor="text1"/>
          <w:sz w:val="24"/>
        </w:rPr>
        <w:t>申办者</w:t>
      </w:r>
      <w:r w:rsidRPr="00E91C34">
        <w:rPr>
          <w:color w:val="000000" w:themeColor="text1"/>
          <w:sz w:val="24"/>
        </w:rPr>
        <w:t>具有商业价值。研究者应该对与本试验相关的信息和数据予以保密，若要公开发表与本次试验有关的信息或从试验中所得出的结论，需提前与</w:t>
      </w:r>
      <w:r w:rsidR="00790881" w:rsidRPr="00E91C34">
        <w:rPr>
          <w:color w:val="000000" w:themeColor="text1"/>
          <w:sz w:val="24"/>
        </w:rPr>
        <w:t>申办者</w:t>
      </w:r>
      <w:r w:rsidRPr="00E91C34">
        <w:rPr>
          <w:color w:val="000000" w:themeColor="text1"/>
          <w:sz w:val="24"/>
        </w:rPr>
        <w:t>协商并征得</w:t>
      </w:r>
      <w:r w:rsidR="00790881" w:rsidRPr="00E91C34">
        <w:rPr>
          <w:color w:val="000000" w:themeColor="text1"/>
          <w:sz w:val="24"/>
        </w:rPr>
        <w:t>申办者</w:t>
      </w:r>
      <w:r w:rsidRPr="00E91C34">
        <w:rPr>
          <w:color w:val="000000" w:themeColor="text1"/>
          <w:sz w:val="24"/>
        </w:rPr>
        <w:t>书面同意。为了保护自身权益，</w:t>
      </w:r>
      <w:r w:rsidR="00790881" w:rsidRPr="00E91C34">
        <w:rPr>
          <w:color w:val="000000" w:themeColor="text1"/>
          <w:sz w:val="24"/>
        </w:rPr>
        <w:t>申办者</w:t>
      </w:r>
      <w:r w:rsidRPr="00E91C34">
        <w:rPr>
          <w:color w:val="000000" w:themeColor="text1"/>
          <w:sz w:val="24"/>
        </w:rPr>
        <w:t>可以要求研究者在本试验产品获得上市批准前不发表有关试验的信息。</w:t>
      </w:r>
      <w:r w:rsidR="00790881" w:rsidRPr="00E91C34">
        <w:rPr>
          <w:color w:val="000000" w:themeColor="text1"/>
          <w:sz w:val="24"/>
        </w:rPr>
        <w:t>申办者</w:t>
      </w:r>
      <w:r w:rsidRPr="00E91C34">
        <w:rPr>
          <w:color w:val="000000" w:themeColor="text1"/>
          <w:sz w:val="24"/>
        </w:rPr>
        <w:t>有权发表或出版与本试验相关的信息或数据，或将之呈报给药品管理部门。</w:t>
      </w:r>
      <w:r w:rsidR="00790881" w:rsidRPr="00E91C34">
        <w:rPr>
          <w:color w:val="000000" w:themeColor="text1"/>
          <w:sz w:val="24"/>
        </w:rPr>
        <w:t>申办者</w:t>
      </w:r>
      <w:r w:rsidRPr="00E91C34">
        <w:rPr>
          <w:color w:val="000000" w:themeColor="text1"/>
          <w:sz w:val="24"/>
        </w:rPr>
        <w:t>如需在发表、出版或广告内容中出现研究者的姓名，则应征得研究者的同意。</w:t>
      </w:r>
      <w:r w:rsidRPr="00E91C34">
        <w:rPr>
          <w:color w:val="000000" w:themeColor="text1"/>
          <w:sz w:val="24"/>
        </w:rPr>
        <w:t xml:space="preserve"> </w:t>
      </w:r>
    </w:p>
    <w:p w14:paraId="1659BAA3" w14:textId="745D9B9E" w:rsidR="0046062F" w:rsidRPr="00924BC7" w:rsidRDefault="0046062F" w:rsidP="00AA73DF">
      <w:pPr>
        <w:numPr>
          <w:ilvl w:val="3"/>
          <w:numId w:val="2"/>
        </w:numPr>
        <w:topLinePunct/>
        <w:adjustRightInd w:val="0"/>
        <w:snapToGrid w:val="0"/>
        <w:spacing w:line="360" w:lineRule="auto"/>
        <w:jc w:val="left"/>
        <w:outlineLvl w:val="0"/>
        <w:rPr>
          <w:b/>
          <w:color w:val="000000" w:themeColor="text1"/>
          <w:sz w:val="28"/>
        </w:rPr>
      </w:pPr>
      <w:bookmarkStart w:id="547" w:name="_Toc522869965"/>
      <w:bookmarkStart w:id="548" w:name="_Toc11266912"/>
      <w:r w:rsidRPr="00786C7E">
        <w:rPr>
          <w:rFonts w:hint="eastAsia"/>
          <w:b/>
          <w:color w:val="000000" w:themeColor="text1"/>
          <w:sz w:val="28"/>
        </w:rPr>
        <w:t>参考文献</w:t>
      </w:r>
      <w:bookmarkEnd w:id="547"/>
      <w:bookmarkEnd w:id="548"/>
    </w:p>
    <w:p w14:paraId="34D92A60" w14:textId="3496267D" w:rsidR="00306F5C" w:rsidRPr="00E91C34" w:rsidRDefault="00306F5C" w:rsidP="00306F5C">
      <w:pPr>
        <w:adjustRightInd w:val="0"/>
        <w:snapToGrid w:val="0"/>
        <w:spacing w:line="360" w:lineRule="auto"/>
        <w:ind w:firstLineChars="200" w:firstLine="480"/>
        <w:rPr>
          <w:color w:val="000000" w:themeColor="text1"/>
          <w:sz w:val="24"/>
        </w:rPr>
      </w:pPr>
      <w:r w:rsidRPr="00E91C34">
        <w:rPr>
          <w:rFonts w:hint="eastAsia"/>
          <w:color w:val="000000" w:themeColor="text1"/>
          <w:sz w:val="24"/>
        </w:rPr>
        <w:t>[1]</w:t>
      </w:r>
      <w:r w:rsidR="007A7D78" w:rsidRPr="007A7D78">
        <w:rPr>
          <w:color w:val="000000" w:themeColor="text1"/>
          <w:sz w:val="24"/>
        </w:rPr>
        <w:t>陈红风</w:t>
      </w:r>
      <w:r w:rsidR="007A7D78" w:rsidRPr="007A7D78">
        <w:rPr>
          <w:color w:val="000000" w:themeColor="text1"/>
          <w:sz w:val="24"/>
        </w:rPr>
        <w:t>.</w:t>
      </w:r>
      <w:r w:rsidR="007A7D78" w:rsidRPr="007A7D78">
        <w:rPr>
          <w:color w:val="000000" w:themeColor="text1"/>
          <w:sz w:val="24"/>
        </w:rPr>
        <w:t>中医外科学</w:t>
      </w:r>
      <w:r w:rsidR="007A7D78" w:rsidRPr="007A7D78">
        <w:rPr>
          <w:color w:val="000000" w:themeColor="text1"/>
          <w:sz w:val="24"/>
        </w:rPr>
        <w:t>[M].</w:t>
      </w:r>
      <w:r w:rsidR="007A7D78" w:rsidRPr="007A7D78">
        <w:rPr>
          <w:color w:val="000000" w:themeColor="text1"/>
          <w:sz w:val="24"/>
        </w:rPr>
        <w:t>北京：中国中医药出版社</w:t>
      </w:r>
      <w:r w:rsidR="007A7D78" w:rsidRPr="007A7D78">
        <w:rPr>
          <w:color w:val="000000" w:themeColor="text1"/>
          <w:sz w:val="24"/>
        </w:rPr>
        <w:t>,2016:111-112.</w:t>
      </w:r>
    </w:p>
    <w:p w14:paraId="0A3B7653" w14:textId="3584042C" w:rsidR="00306F5C" w:rsidRPr="00E91C34" w:rsidRDefault="00306F5C" w:rsidP="00306F5C">
      <w:pPr>
        <w:adjustRightInd w:val="0"/>
        <w:snapToGrid w:val="0"/>
        <w:spacing w:line="360" w:lineRule="auto"/>
        <w:ind w:firstLineChars="200" w:firstLine="480"/>
        <w:rPr>
          <w:color w:val="000000" w:themeColor="text1"/>
          <w:sz w:val="24"/>
        </w:rPr>
      </w:pPr>
      <w:r w:rsidRPr="00E91C34">
        <w:rPr>
          <w:rFonts w:hint="eastAsia"/>
          <w:color w:val="000000" w:themeColor="text1"/>
          <w:sz w:val="24"/>
        </w:rPr>
        <w:t>[2]</w:t>
      </w:r>
      <w:r w:rsidR="00786C7E">
        <w:rPr>
          <w:rFonts w:hint="eastAsia"/>
          <w:color w:val="000000" w:themeColor="text1"/>
          <w:sz w:val="24"/>
        </w:rPr>
        <w:t>中华</w:t>
      </w:r>
      <w:r w:rsidR="00786C7E">
        <w:rPr>
          <w:color w:val="000000" w:themeColor="text1"/>
          <w:sz w:val="24"/>
        </w:rPr>
        <w:t>中医外科学会乳腺病专业委员会</w:t>
      </w:r>
      <w:r w:rsidRPr="00E91C34">
        <w:rPr>
          <w:rFonts w:hint="eastAsia"/>
          <w:color w:val="000000" w:themeColor="text1"/>
          <w:sz w:val="24"/>
        </w:rPr>
        <w:t>.</w:t>
      </w:r>
      <w:r w:rsidR="00786C7E">
        <w:rPr>
          <w:rFonts w:hint="eastAsia"/>
          <w:color w:val="000000" w:themeColor="text1"/>
          <w:sz w:val="24"/>
        </w:rPr>
        <w:t>乳腺</w:t>
      </w:r>
      <w:r w:rsidR="00786C7E">
        <w:rPr>
          <w:color w:val="000000" w:themeColor="text1"/>
          <w:sz w:val="24"/>
        </w:rPr>
        <w:t>增生病诊断标准</w:t>
      </w:r>
      <w:r w:rsidR="00972D0A">
        <w:rPr>
          <w:rFonts w:hint="eastAsia"/>
          <w:color w:val="000000" w:themeColor="text1"/>
          <w:sz w:val="24"/>
        </w:rPr>
        <w:t>.</w:t>
      </w:r>
      <w:r w:rsidR="00786C7E">
        <w:rPr>
          <w:rFonts w:hint="eastAsia"/>
          <w:color w:val="000000" w:themeColor="text1"/>
          <w:sz w:val="24"/>
        </w:rPr>
        <w:t>2002</w:t>
      </w:r>
      <w:r w:rsidR="00786C7E">
        <w:rPr>
          <w:rFonts w:hint="eastAsia"/>
          <w:color w:val="000000" w:themeColor="text1"/>
          <w:sz w:val="24"/>
        </w:rPr>
        <w:t>年</w:t>
      </w:r>
      <w:r w:rsidRPr="00E91C34">
        <w:rPr>
          <w:rFonts w:hint="eastAsia"/>
          <w:color w:val="000000" w:themeColor="text1"/>
          <w:sz w:val="24"/>
        </w:rPr>
        <w:t>.</w:t>
      </w:r>
    </w:p>
    <w:p w14:paraId="263712A4" w14:textId="7643601F" w:rsidR="00306F5C" w:rsidRPr="00E91C34" w:rsidRDefault="00306F5C" w:rsidP="00306F5C">
      <w:pPr>
        <w:adjustRightInd w:val="0"/>
        <w:snapToGrid w:val="0"/>
        <w:spacing w:line="360" w:lineRule="auto"/>
        <w:ind w:firstLineChars="200" w:firstLine="480"/>
        <w:rPr>
          <w:color w:val="000000" w:themeColor="text1"/>
          <w:sz w:val="24"/>
        </w:rPr>
      </w:pPr>
      <w:r w:rsidRPr="00E91C34">
        <w:rPr>
          <w:color w:val="000000" w:themeColor="text1"/>
          <w:sz w:val="24"/>
        </w:rPr>
        <w:t>[3] Mark Pearlman, Jennifer Griffin, Monique Swain,et al. Diagnosis and Management of Benign Breast Disorders[J].OBSTERICS@GYNECOLOGY,2016,127(6):e141-e156</w:t>
      </w:r>
      <w:r w:rsidR="00786C7E">
        <w:rPr>
          <w:rFonts w:hint="eastAsia"/>
          <w:color w:val="000000" w:themeColor="text1"/>
          <w:sz w:val="24"/>
        </w:rPr>
        <w:t>.</w:t>
      </w:r>
    </w:p>
    <w:p w14:paraId="17C79678" w14:textId="2B48A205" w:rsidR="00306F5C" w:rsidRPr="00E91C34" w:rsidRDefault="00306F5C" w:rsidP="00306F5C">
      <w:pPr>
        <w:adjustRightInd w:val="0"/>
        <w:snapToGrid w:val="0"/>
        <w:spacing w:line="360" w:lineRule="auto"/>
        <w:ind w:firstLineChars="200" w:firstLine="480"/>
        <w:rPr>
          <w:color w:val="000000" w:themeColor="text1"/>
          <w:sz w:val="24"/>
        </w:rPr>
      </w:pPr>
      <w:r w:rsidRPr="00E91C34">
        <w:rPr>
          <w:rFonts w:hint="eastAsia"/>
          <w:color w:val="000000" w:themeColor="text1"/>
          <w:sz w:val="24"/>
        </w:rPr>
        <w:t>[</w:t>
      </w:r>
      <w:r w:rsidR="000618D5">
        <w:rPr>
          <w:color w:val="000000" w:themeColor="text1"/>
          <w:sz w:val="24"/>
        </w:rPr>
        <w:t>4</w:t>
      </w:r>
      <w:r w:rsidRPr="00E91C34">
        <w:rPr>
          <w:rFonts w:hint="eastAsia"/>
          <w:color w:val="000000" w:themeColor="text1"/>
          <w:sz w:val="24"/>
        </w:rPr>
        <w:t>]</w:t>
      </w:r>
      <w:r w:rsidRPr="00E91C34">
        <w:rPr>
          <w:rFonts w:hint="eastAsia"/>
          <w:color w:val="000000" w:themeColor="text1"/>
          <w:sz w:val="24"/>
        </w:rPr>
        <w:t>香橘乳癖宁胶囊研究者手册</w:t>
      </w:r>
      <w:r w:rsidR="00BA0140">
        <w:rPr>
          <w:rFonts w:hint="eastAsia"/>
          <w:color w:val="000000" w:themeColor="text1"/>
          <w:sz w:val="24"/>
        </w:rPr>
        <w:t>.</w:t>
      </w:r>
    </w:p>
    <w:p w14:paraId="5EE429C5" w14:textId="6139D717" w:rsidR="00306F5C" w:rsidRDefault="00306F5C" w:rsidP="00306F5C">
      <w:pPr>
        <w:adjustRightInd w:val="0"/>
        <w:snapToGrid w:val="0"/>
        <w:spacing w:line="360" w:lineRule="auto"/>
        <w:ind w:firstLineChars="200" w:firstLine="480"/>
        <w:rPr>
          <w:color w:val="000000" w:themeColor="text1"/>
          <w:sz w:val="24"/>
        </w:rPr>
      </w:pPr>
      <w:r w:rsidRPr="00E91C34">
        <w:rPr>
          <w:rFonts w:hint="eastAsia"/>
          <w:color w:val="000000" w:themeColor="text1"/>
          <w:sz w:val="24"/>
        </w:rPr>
        <w:t>[</w:t>
      </w:r>
      <w:r w:rsidR="000618D5">
        <w:rPr>
          <w:color w:val="000000" w:themeColor="text1"/>
          <w:sz w:val="24"/>
        </w:rPr>
        <w:t>5</w:t>
      </w:r>
      <w:r w:rsidRPr="00E91C34">
        <w:rPr>
          <w:rFonts w:hint="eastAsia"/>
          <w:color w:val="000000" w:themeColor="text1"/>
          <w:sz w:val="24"/>
        </w:rPr>
        <w:t>]</w:t>
      </w:r>
      <w:r w:rsidRPr="00E91C34">
        <w:rPr>
          <w:rFonts w:hint="eastAsia"/>
          <w:color w:val="000000" w:themeColor="text1"/>
          <w:sz w:val="24"/>
        </w:rPr>
        <w:t>国家食品药品监督管理总局</w:t>
      </w:r>
      <w:r w:rsidR="00BA0140">
        <w:rPr>
          <w:rFonts w:hint="eastAsia"/>
          <w:color w:val="000000" w:themeColor="text1"/>
          <w:sz w:val="24"/>
        </w:rPr>
        <w:t>,</w:t>
      </w:r>
      <w:r w:rsidR="00BA0140">
        <w:rPr>
          <w:color w:val="000000" w:themeColor="text1"/>
          <w:sz w:val="24"/>
        </w:rPr>
        <w:t xml:space="preserve"> </w:t>
      </w:r>
      <w:r w:rsidRPr="00E91C34">
        <w:rPr>
          <w:rFonts w:hint="eastAsia"/>
          <w:color w:val="000000" w:themeColor="text1"/>
          <w:sz w:val="24"/>
        </w:rPr>
        <w:t>中药临床研究一般原则</w:t>
      </w:r>
      <w:r w:rsidR="00BA0140">
        <w:rPr>
          <w:rFonts w:hint="eastAsia"/>
          <w:color w:val="000000" w:themeColor="text1"/>
          <w:sz w:val="24"/>
        </w:rPr>
        <w:t>,</w:t>
      </w:r>
      <w:r w:rsidR="00BA0140">
        <w:rPr>
          <w:color w:val="000000" w:themeColor="text1"/>
          <w:sz w:val="24"/>
        </w:rPr>
        <w:t xml:space="preserve"> </w:t>
      </w:r>
      <w:r w:rsidRPr="00E91C34">
        <w:rPr>
          <w:rFonts w:hint="eastAsia"/>
          <w:color w:val="000000" w:themeColor="text1"/>
          <w:sz w:val="24"/>
        </w:rPr>
        <w:t>2015</w:t>
      </w:r>
      <w:r w:rsidR="00BA0140">
        <w:rPr>
          <w:color w:val="000000" w:themeColor="text1"/>
          <w:sz w:val="24"/>
        </w:rPr>
        <w:t>.</w:t>
      </w:r>
    </w:p>
    <w:p w14:paraId="782E395D" w14:textId="3B063F00" w:rsidR="00D84D43" w:rsidRDefault="00D84D43" w:rsidP="00306F5C">
      <w:pPr>
        <w:adjustRightInd w:val="0"/>
        <w:snapToGrid w:val="0"/>
        <w:spacing w:line="360" w:lineRule="auto"/>
        <w:ind w:firstLineChars="200" w:firstLine="480"/>
        <w:rPr>
          <w:color w:val="000000" w:themeColor="text1"/>
          <w:sz w:val="24"/>
        </w:rPr>
      </w:pPr>
      <w:r>
        <w:rPr>
          <w:color w:val="000000" w:themeColor="text1"/>
          <w:sz w:val="24"/>
        </w:rPr>
        <w:t>[6]</w:t>
      </w:r>
      <w:r w:rsidR="00B218AA" w:rsidRPr="00AA73DF">
        <w:rPr>
          <w:rFonts w:hint="eastAsia"/>
          <w:color w:val="000000" w:themeColor="text1"/>
          <w:sz w:val="24"/>
        </w:rPr>
        <w:t>中华预防医学会妇女保健分会乳腺保健与乳腺疾病防治学组</w:t>
      </w:r>
      <w:r w:rsidR="00B218AA" w:rsidRPr="00AA73DF">
        <w:rPr>
          <w:color w:val="000000" w:themeColor="text1"/>
          <w:sz w:val="24"/>
        </w:rPr>
        <w:t>.</w:t>
      </w:r>
      <w:r w:rsidR="00BA0140">
        <w:rPr>
          <w:color w:val="000000" w:themeColor="text1"/>
          <w:sz w:val="24"/>
        </w:rPr>
        <w:t xml:space="preserve"> </w:t>
      </w:r>
      <w:r w:rsidR="00B218AA" w:rsidRPr="00AA73DF">
        <w:rPr>
          <w:rFonts w:hint="eastAsia"/>
          <w:color w:val="000000" w:themeColor="text1"/>
          <w:sz w:val="24"/>
        </w:rPr>
        <w:t>乳腺增生症诊治专家共识</w:t>
      </w:r>
      <w:r w:rsidR="00B218AA" w:rsidRPr="00AA73DF">
        <w:rPr>
          <w:color w:val="000000" w:themeColor="text1"/>
          <w:sz w:val="24"/>
        </w:rPr>
        <w:t>[J].</w:t>
      </w:r>
      <w:r w:rsidR="00B218AA" w:rsidRPr="00AA73DF">
        <w:rPr>
          <w:rFonts w:hint="eastAsia"/>
          <w:color w:val="000000" w:themeColor="text1"/>
          <w:sz w:val="24"/>
        </w:rPr>
        <w:t>中国实用外科杂志</w:t>
      </w:r>
      <w:r w:rsidR="00B218AA" w:rsidRPr="00AA73DF">
        <w:rPr>
          <w:color w:val="000000" w:themeColor="text1"/>
          <w:sz w:val="24"/>
        </w:rPr>
        <w:t>,2016,36(7):759-76.</w:t>
      </w:r>
    </w:p>
    <w:p w14:paraId="3CDDE9B9" w14:textId="27D27D0E" w:rsidR="00801492" w:rsidRDefault="00801492" w:rsidP="006B0BAC">
      <w:pPr>
        <w:adjustRightInd w:val="0"/>
        <w:snapToGrid w:val="0"/>
        <w:spacing w:line="360" w:lineRule="auto"/>
        <w:ind w:firstLineChars="200" w:firstLine="480"/>
        <w:rPr>
          <w:color w:val="000000" w:themeColor="text1"/>
          <w:sz w:val="24"/>
        </w:rPr>
      </w:pPr>
      <w:r w:rsidRPr="006B0BAC">
        <w:rPr>
          <w:color w:val="000000" w:themeColor="text1"/>
          <w:sz w:val="24"/>
        </w:rPr>
        <w:t>[7]</w:t>
      </w:r>
      <w:r w:rsidRPr="006B0BAC">
        <w:rPr>
          <w:rFonts w:hint="eastAsia"/>
          <w:color w:val="000000" w:themeColor="text1"/>
          <w:sz w:val="24"/>
        </w:rPr>
        <w:t>国家中医药管理局</w:t>
      </w:r>
      <w:r w:rsidRPr="006B0BAC">
        <w:rPr>
          <w:color w:val="000000" w:themeColor="text1"/>
          <w:sz w:val="24"/>
        </w:rPr>
        <w:t>.</w:t>
      </w:r>
      <w:r>
        <w:rPr>
          <w:color w:val="000000" w:themeColor="text1"/>
          <w:sz w:val="24"/>
        </w:rPr>
        <w:t xml:space="preserve"> </w:t>
      </w:r>
      <w:r w:rsidRPr="006B0BAC">
        <w:rPr>
          <w:rFonts w:hint="eastAsia"/>
          <w:color w:val="000000" w:themeColor="text1"/>
          <w:sz w:val="24"/>
        </w:rPr>
        <w:t>中医病证诊断疗效标准</w:t>
      </w:r>
      <w:r w:rsidRPr="006B0BAC">
        <w:rPr>
          <w:color w:val="000000" w:themeColor="text1"/>
          <w:sz w:val="24"/>
        </w:rPr>
        <w:t>.1994.</w:t>
      </w:r>
    </w:p>
    <w:p w14:paraId="01101D18" w14:textId="669C75A1" w:rsidR="000618D5" w:rsidRPr="000618D5" w:rsidRDefault="000618D5" w:rsidP="00D84D43">
      <w:pPr>
        <w:adjustRightInd w:val="0"/>
        <w:snapToGrid w:val="0"/>
        <w:spacing w:line="360" w:lineRule="auto"/>
        <w:ind w:firstLineChars="200" w:firstLine="480"/>
        <w:rPr>
          <w:color w:val="000000" w:themeColor="text1"/>
          <w:sz w:val="24"/>
        </w:rPr>
      </w:pPr>
      <w:r w:rsidRPr="00E91C34">
        <w:rPr>
          <w:color w:val="000000" w:themeColor="text1"/>
          <w:sz w:val="24"/>
        </w:rPr>
        <w:lastRenderedPageBreak/>
        <w:t>[</w:t>
      </w:r>
      <w:r w:rsidR="00801492">
        <w:rPr>
          <w:color w:val="000000" w:themeColor="text1"/>
          <w:sz w:val="24"/>
        </w:rPr>
        <w:t>8</w:t>
      </w:r>
      <w:r w:rsidRPr="00E91C34">
        <w:rPr>
          <w:color w:val="000000" w:themeColor="text1"/>
          <w:sz w:val="24"/>
        </w:rPr>
        <w:t xml:space="preserve">]John T.Farrar, James P.Yong Jr, Linda LaMoreaux, </w:t>
      </w:r>
      <w:r w:rsidRPr="00AA73DF">
        <w:rPr>
          <w:i/>
          <w:color w:val="000000" w:themeColor="text1"/>
          <w:sz w:val="24"/>
        </w:rPr>
        <w:t>et al.</w:t>
      </w:r>
      <w:r w:rsidRPr="00E91C34">
        <w:rPr>
          <w:color w:val="000000" w:themeColor="text1"/>
          <w:sz w:val="24"/>
        </w:rPr>
        <w:t xml:space="preserve"> Clinical importance of changes in chronic pain intensity measured on an 11-point numerical pain rating scale[J].Pain,2001,94:149-158.</w:t>
      </w:r>
    </w:p>
    <w:p w14:paraId="722362E6" w14:textId="1B59904F" w:rsidR="00306F5C" w:rsidRPr="00E91C34" w:rsidRDefault="00306F5C" w:rsidP="00306F5C">
      <w:pPr>
        <w:adjustRightInd w:val="0"/>
        <w:snapToGrid w:val="0"/>
        <w:spacing w:line="360" w:lineRule="auto"/>
        <w:ind w:firstLineChars="200" w:firstLine="480"/>
        <w:rPr>
          <w:color w:val="000000" w:themeColor="text1"/>
          <w:sz w:val="24"/>
        </w:rPr>
      </w:pPr>
      <w:r w:rsidRPr="00E91C34">
        <w:rPr>
          <w:rFonts w:hint="eastAsia"/>
          <w:color w:val="000000" w:themeColor="text1"/>
          <w:sz w:val="24"/>
        </w:rPr>
        <w:t>[</w:t>
      </w:r>
      <w:r w:rsidR="00801492">
        <w:rPr>
          <w:color w:val="000000" w:themeColor="text1"/>
          <w:sz w:val="24"/>
        </w:rPr>
        <w:t>9</w:t>
      </w:r>
      <w:r w:rsidRPr="00E91C34">
        <w:rPr>
          <w:rFonts w:hint="eastAsia"/>
          <w:color w:val="000000" w:themeColor="text1"/>
          <w:sz w:val="24"/>
        </w:rPr>
        <w:t>]</w:t>
      </w:r>
      <w:r w:rsidRPr="00E91C34">
        <w:rPr>
          <w:rFonts w:hint="eastAsia"/>
          <w:color w:val="000000" w:themeColor="text1"/>
          <w:sz w:val="24"/>
        </w:rPr>
        <w:t>中华医学会超声医学分会</w:t>
      </w:r>
      <w:r w:rsidRPr="00E91C34">
        <w:rPr>
          <w:rFonts w:hint="eastAsia"/>
          <w:color w:val="000000" w:themeColor="text1"/>
          <w:sz w:val="24"/>
        </w:rPr>
        <w:t>.</w:t>
      </w:r>
      <w:r w:rsidR="00BA0140">
        <w:rPr>
          <w:color w:val="000000" w:themeColor="text1"/>
          <w:sz w:val="24"/>
        </w:rPr>
        <w:t xml:space="preserve"> </w:t>
      </w:r>
      <w:r w:rsidRPr="00E91C34">
        <w:rPr>
          <w:rFonts w:hint="eastAsia"/>
          <w:color w:val="000000" w:themeColor="text1"/>
          <w:sz w:val="24"/>
        </w:rPr>
        <w:t>乳腺超声检查和诊断共识</w:t>
      </w:r>
      <w:r w:rsidRPr="00E91C34">
        <w:rPr>
          <w:rFonts w:hint="eastAsia"/>
          <w:color w:val="000000" w:themeColor="text1"/>
          <w:sz w:val="24"/>
        </w:rPr>
        <w:t>[J].</w:t>
      </w:r>
      <w:r w:rsidRPr="00E91C34">
        <w:rPr>
          <w:rFonts w:hint="eastAsia"/>
          <w:color w:val="000000" w:themeColor="text1"/>
          <w:sz w:val="24"/>
        </w:rPr>
        <w:t>中华放射学杂志</w:t>
      </w:r>
      <w:r w:rsidRPr="00E91C34">
        <w:rPr>
          <w:rFonts w:hint="eastAsia"/>
          <w:color w:val="000000" w:themeColor="text1"/>
          <w:sz w:val="24"/>
        </w:rPr>
        <w:t>,2014,48(9):718-722.</w:t>
      </w:r>
    </w:p>
    <w:p w14:paraId="0CE81D91" w14:textId="1787C175" w:rsidR="00801492" w:rsidRDefault="00306F5C" w:rsidP="00801492">
      <w:pPr>
        <w:adjustRightInd w:val="0"/>
        <w:snapToGrid w:val="0"/>
        <w:spacing w:line="360" w:lineRule="auto"/>
        <w:ind w:firstLineChars="200" w:firstLine="480"/>
        <w:rPr>
          <w:color w:val="000000" w:themeColor="text1"/>
          <w:sz w:val="24"/>
        </w:rPr>
      </w:pPr>
      <w:r w:rsidRPr="00E91C34">
        <w:rPr>
          <w:color w:val="000000" w:themeColor="text1"/>
          <w:sz w:val="24"/>
        </w:rPr>
        <w:t>[</w:t>
      </w:r>
      <w:r w:rsidR="00801492">
        <w:rPr>
          <w:color w:val="000000" w:themeColor="text1"/>
          <w:sz w:val="24"/>
        </w:rPr>
        <w:t>1</w:t>
      </w:r>
      <w:r w:rsidR="00243288">
        <w:rPr>
          <w:rFonts w:hint="eastAsia"/>
          <w:color w:val="000000" w:themeColor="text1"/>
          <w:sz w:val="24"/>
        </w:rPr>
        <w:t>0</w:t>
      </w:r>
      <w:r w:rsidRPr="00E91C34">
        <w:rPr>
          <w:color w:val="000000" w:themeColor="text1"/>
          <w:sz w:val="24"/>
        </w:rPr>
        <w:t xml:space="preserve">]Leong LC, Sim LS, See YS, </w:t>
      </w:r>
      <w:r w:rsidRPr="00AA73DF">
        <w:rPr>
          <w:i/>
          <w:color w:val="000000" w:themeColor="text1"/>
          <w:sz w:val="24"/>
        </w:rPr>
        <w:t>et al.</w:t>
      </w:r>
      <w:r w:rsidRPr="00E91C34">
        <w:rPr>
          <w:color w:val="000000" w:themeColor="text1"/>
          <w:sz w:val="24"/>
        </w:rPr>
        <w:t xml:space="preserve"> A prospective study to compare the diagnostic performance of breast elastog-raphy versus conventional breast ultrasound[J].ClinRa-diol,2010,65(11):887-889</w:t>
      </w:r>
      <w:r w:rsidR="00801492">
        <w:rPr>
          <w:color w:val="000000" w:themeColor="text1"/>
          <w:sz w:val="24"/>
        </w:rPr>
        <w:t>.</w:t>
      </w:r>
    </w:p>
    <w:p w14:paraId="4DFB4E30" w14:textId="4E1573A7" w:rsidR="00801492" w:rsidRPr="006B0BAC" w:rsidRDefault="00801492" w:rsidP="00146F19">
      <w:pPr>
        <w:adjustRightInd w:val="0"/>
        <w:snapToGrid w:val="0"/>
        <w:spacing w:line="360" w:lineRule="auto"/>
        <w:ind w:firstLineChars="200" w:firstLine="480"/>
        <w:rPr>
          <w:color w:val="000000" w:themeColor="text1"/>
          <w:sz w:val="24"/>
        </w:rPr>
        <w:sectPr w:rsidR="00801492" w:rsidRPr="006B0BAC" w:rsidSect="006B7888">
          <w:headerReference w:type="default" r:id="rId14"/>
          <w:footerReference w:type="default" r:id="rId15"/>
          <w:pgSz w:w="11906" w:h="16838" w:code="9"/>
          <w:pgMar w:top="1134" w:right="1418" w:bottom="1134" w:left="1418" w:header="964" w:footer="850" w:gutter="0"/>
          <w:cols w:space="425"/>
          <w:docGrid w:linePitch="312"/>
        </w:sectPr>
      </w:pPr>
      <w:r w:rsidRPr="006B0BAC">
        <w:rPr>
          <w:color w:val="000000" w:themeColor="text1"/>
          <w:sz w:val="24"/>
        </w:rPr>
        <w:t>[1</w:t>
      </w:r>
      <w:r w:rsidR="00243288">
        <w:rPr>
          <w:rFonts w:hint="eastAsia"/>
          <w:color w:val="000000" w:themeColor="text1"/>
          <w:sz w:val="24"/>
        </w:rPr>
        <w:t>1</w:t>
      </w:r>
      <w:r w:rsidRPr="006B0BAC">
        <w:rPr>
          <w:color w:val="000000" w:themeColor="text1"/>
          <w:sz w:val="24"/>
        </w:rPr>
        <w:t>]</w:t>
      </w:r>
      <w:r w:rsidRPr="006B0BAC">
        <w:rPr>
          <w:rFonts w:hint="eastAsia"/>
          <w:color w:val="000000" w:themeColor="text1"/>
          <w:sz w:val="24"/>
        </w:rPr>
        <w:t>中国抗癌协会乳腺癌专业委员会</w:t>
      </w:r>
      <w:r w:rsidRPr="006B0BAC">
        <w:rPr>
          <w:color w:val="000000" w:themeColor="text1"/>
          <w:sz w:val="24"/>
        </w:rPr>
        <w:t xml:space="preserve">. </w:t>
      </w:r>
      <w:r w:rsidRPr="006B0BAC">
        <w:rPr>
          <w:rFonts w:hint="eastAsia"/>
          <w:color w:val="000000" w:themeColor="text1"/>
          <w:sz w:val="24"/>
        </w:rPr>
        <w:t>中国抗癌协会乳腺癌诊治指南与规范</w:t>
      </w:r>
      <w:r w:rsidRPr="006B0BAC">
        <w:rPr>
          <w:color w:val="000000" w:themeColor="text1"/>
          <w:sz w:val="24"/>
        </w:rPr>
        <w:t>.2017</w:t>
      </w:r>
      <w:r w:rsidRPr="006B0BAC">
        <w:rPr>
          <w:rFonts w:hint="eastAsia"/>
          <w:color w:val="000000" w:themeColor="text1"/>
          <w:sz w:val="24"/>
        </w:rPr>
        <w:t>年</w:t>
      </w:r>
      <w:r>
        <w:rPr>
          <w:rFonts w:hint="eastAsia"/>
          <w:color w:val="000000" w:themeColor="text1"/>
          <w:sz w:val="24"/>
        </w:rPr>
        <w:t>.</w:t>
      </w:r>
    </w:p>
    <w:p w14:paraId="4BE5C8AB" w14:textId="2A5A30D3" w:rsidR="00A31D38" w:rsidRDefault="006F3CFB" w:rsidP="00AA73DF">
      <w:pPr>
        <w:topLinePunct/>
        <w:adjustRightInd w:val="0"/>
        <w:snapToGrid w:val="0"/>
        <w:spacing w:line="360" w:lineRule="auto"/>
        <w:jc w:val="left"/>
        <w:outlineLvl w:val="0"/>
        <w:rPr>
          <w:b/>
          <w:color w:val="000000" w:themeColor="text1"/>
          <w:sz w:val="28"/>
        </w:rPr>
      </w:pPr>
      <w:bookmarkStart w:id="553" w:name="_Toc11266913"/>
      <w:r w:rsidRPr="00AA73DF">
        <w:rPr>
          <w:b/>
          <w:color w:val="000000" w:themeColor="text1"/>
          <w:sz w:val="28"/>
        </w:rPr>
        <w:lastRenderedPageBreak/>
        <w:t>19</w:t>
      </w:r>
      <w:r>
        <w:rPr>
          <w:b/>
          <w:color w:val="000000" w:themeColor="text1"/>
          <w:sz w:val="28"/>
        </w:rPr>
        <w:t>.</w:t>
      </w:r>
      <w:r w:rsidRPr="00AA73DF">
        <w:rPr>
          <w:b/>
          <w:color w:val="000000" w:themeColor="text1"/>
          <w:sz w:val="28"/>
        </w:rPr>
        <w:t xml:space="preserve"> </w:t>
      </w:r>
      <w:r w:rsidRPr="00AA73DF">
        <w:rPr>
          <w:rFonts w:hint="eastAsia"/>
          <w:b/>
          <w:color w:val="000000" w:themeColor="text1"/>
          <w:sz w:val="28"/>
        </w:rPr>
        <w:t>附件</w:t>
      </w:r>
      <w:bookmarkEnd w:id="553"/>
    </w:p>
    <w:p w14:paraId="744F470D" w14:textId="7CA5121B" w:rsidR="00A31D38" w:rsidRPr="00E91C34" w:rsidRDefault="00A31D38" w:rsidP="00A31D38">
      <w:pPr>
        <w:adjustRightInd w:val="0"/>
        <w:snapToGrid w:val="0"/>
        <w:spacing w:line="360" w:lineRule="auto"/>
        <w:rPr>
          <w:b/>
          <w:color w:val="000000" w:themeColor="text1"/>
          <w:sz w:val="24"/>
        </w:rPr>
      </w:pPr>
      <w:r w:rsidRPr="00E91C34">
        <w:rPr>
          <w:b/>
          <w:color w:val="000000" w:themeColor="text1"/>
          <w:sz w:val="24"/>
        </w:rPr>
        <w:t>附件</w:t>
      </w:r>
      <w:r>
        <w:rPr>
          <w:b/>
          <w:color w:val="000000" w:themeColor="text1"/>
          <w:sz w:val="24"/>
        </w:rPr>
        <w:t>1</w:t>
      </w:r>
      <w:r w:rsidRPr="00E91C34">
        <w:rPr>
          <w:b/>
          <w:color w:val="000000" w:themeColor="text1"/>
          <w:sz w:val="24"/>
        </w:rPr>
        <w:t xml:space="preserve"> </w:t>
      </w:r>
      <w:r w:rsidRPr="00E91C34">
        <w:rPr>
          <w:b/>
          <w:color w:val="000000" w:themeColor="text1"/>
          <w:sz w:val="24"/>
        </w:rPr>
        <w:t>乳腺影像报告和数据系统（</w:t>
      </w:r>
      <w:r w:rsidRPr="00E91C34">
        <w:rPr>
          <w:b/>
          <w:color w:val="000000" w:themeColor="text1"/>
          <w:sz w:val="24"/>
        </w:rPr>
        <w:t>BI-RADS</w:t>
      </w:r>
      <w:r w:rsidRPr="00E91C34">
        <w:rPr>
          <w:b/>
          <w:color w:val="000000" w:themeColor="text1"/>
          <w:sz w:val="24"/>
        </w:rPr>
        <w:t>）分级</w:t>
      </w:r>
    </w:p>
    <w:p w14:paraId="2065B90F" w14:textId="77777777" w:rsidR="00A31D38" w:rsidRDefault="00A31D38" w:rsidP="00A31D38">
      <w:pPr>
        <w:adjustRightInd w:val="0"/>
        <w:snapToGrid w:val="0"/>
        <w:spacing w:line="360" w:lineRule="auto"/>
        <w:ind w:firstLineChars="200" w:firstLine="480"/>
        <w:rPr>
          <w:color w:val="000000" w:themeColor="text1"/>
          <w:sz w:val="24"/>
        </w:rPr>
      </w:pPr>
      <w:r w:rsidRPr="00E91C34">
        <w:rPr>
          <w:color w:val="000000" w:themeColor="text1"/>
          <w:sz w:val="24"/>
        </w:rPr>
        <w:t>乳腺影像报告和数据系统（</w:t>
      </w:r>
      <w:r w:rsidRPr="00E91C34">
        <w:rPr>
          <w:color w:val="000000" w:themeColor="text1"/>
          <w:sz w:val="24"/>
          <w:shd w:val="clear" w:color="auto" w:fill="FFFFFF"/>
        </w:rPr>
        <w:t>Breast imaging reporting and data system</w:t>
      </w:r>
      <w:r w:rsidRPr="00E91C34">
        <w:rPr>
          <w:color w:val="000000" w:themeColor="text1"/>
          <w:sz w:val="24"/>
          <w:shd w:val="clear" w:color="auto" w:fill="FFFFFF"/>
        </w:rPr>
        <w:t>，</w:t>
      </w:r>
      <w:r w:rsidRPr="00E91C34">
        <w:rPr>
          <w:color w:val="000000" w:themeColor="text1"/>
          <w:sz w:val="24"/>
          <w:shd w:val="clear" w:color="auto" w:fill="FFFFFF"/>
        </w:rPr>
        <w:t>BI-RADS</w:t>
      </w:r>
      <w:r w:rsidRPr="00E91C34">
        <w:rPr>
          <w:color w:val="000000" w:themeColor="text1"/>
          <w:sz w:val="24"/>
        </w:rPr>
        <w:t>）是美国放射协会制定的乳腺疾病分级系统，可用于评估乳腺疾病的风险程度。</w:t>
      </w:r>
    </w:p>
    <w:p w14:paraId="2365D2D3" w14:textId="58EDF911" w:rsidR="000C60F7" w:rsidRPr="000C60F7" w:rsidRDefault="000C60F7" w:rsidP="00A31D38">
      <w:pPr>
        <w:adjustRightInd w:val="0"/>
        <w:snapToGrid w:val="0"/>
        <w:spacing w:line="360" w:lineRule="auto"/>
        <w:ind w:firstLineChars="200" w:firstLine="480"/>
        <w:rPr>
          <w:color w:val="000000" w:themeColor="text1"/>
          <w:sz w:val="24"/>
        </w:rPr>
      </w:pPr>
      <w:r w:rsidRPr="000C60F7">
        <w:rPr>
          <w:rFonts w:hint="eastAsia"/>
          <w:color w:val="000000" w:themeColor="text1"/>
          <w:sz w:val="24"/>
        </w:rPr>
        <w:t>本试验</w:t>
      </w:r>
      <w:r w:rsidRPr="000C60F7">
        <w:rPr>
          <w:color w:val="000000" w:themeColor="text1"/>
          <w:sz w:val="24"/>
        </w:rPr>
        <w:t>BI-RADS</w:t>
      </w:r>
      <w:r w:rsidRPr="000C60F7">
        <w:rPr>
          <w:rFonts w:hint="eastAsia"/>
          <w:color w:val="000000" w:themeColor="text1"/>
          <w:sz w:val="24"/>
        </w:rPr>
        <w:t>分级标准来源于美国放射学会的</w:t>
      </w:r>
      <w:r w:rsidRPr="000C60F7">
        <w:rPr>
          <w:color w:val="000000" w:themeColor="text1"/>
          <w:sz w:val="24"/>
        </w:rPr>
        <w:t>BI-RADS</w:t>
      </w:r>
      <w:r w:rsidRPr="000C60F7">
        <w:rPr>
          <w:rFonts w:hint="eastAsia"/>
          <w:color w:val="000000" w:themeColor="text1"/>
          <w:sz w:val="24"/>
        </w:rPr>
        <w:t>第</w:t>
      </w:r>
      <w:r w:rsidRPr="000C60F7">
        <w:rPr>
          <w:color w:val="000000" w:themeColor="text1"/>
          <w:sz w:val="24"/>
        </w:rPr>
        <w:t>5</w:t>
      </w:r>
      <w:r w:rsidRPr="000C60F7">
        <w:rPr>
          <w:rFonts w:hint="eastAsia"/>
          <w:color w:val="000000" w:themeColor="text1"/>
          <w:sz w:val="24"/>
        </w:rPr>
        <w:t>版（</w:t>
      </w:r>
      <w:r w:rsidRPr="000C60F7">
        <w:rPr>
          <w:color w:val="000000" w:themeColor="text1"/>
          <w:sz w:val="24"/>
        </w:rPr>
        <w:t>2013</w:t>
      </w:r>
      <w:r w:rsidRPr="000C60F7">
        <w:rPr>
          <w:rFonts w:hint="eastAsia"/>
          <w:color w:val="000000" w:themeColor="text1"/>
          <w:sz w:val="24"/>
        </w:rPr>
        <w:t>年）内容。</w:t>
      </w:r>
    </w:p>
    <w:tbl>
      <w:tblPr>
        <w:tblStyle w:val="a9"/>
        <w:tblW w:w="5000" w:type="pct"/>
        <w:jc w:val="center"/>
        <w:tblLook w:val="04A0" w:firstRow="1" w:lastRow="0" w:firstColumn="1" w:lastColumn="0" w:noHBand="0" w:noVBand="1"/>
      </w:tblPr>
      <w:tblGrid>
        <w:gridCol w:w="2895"/>
        <w:gridCol w:w="2132"/>
        <w:gridCol w:w="4259"/>
      </w:tblGrid>
      <w:tr w:rsidR="00A31D38" w:rsidRPr="00E91C34" w14:paraId="46B66959" w14:textId="77777777" w:rsidTr="00E43081">
        <w:trPr>
          <w:jc w:val="center"/>
        </w:trPr>
        <w:tc>
          <w:tcPr>
            <w:tcW w:w="1559" w:type="pct"/>
          </w:tcPr>
          <w:p w14:paraId="79792753" w14:textId="77777777" w:rsidR="00A31D38" w:rsidRPr="00E91C34" w:rsidRDefault="00A31D38" w:rsidP="005D4487">
            <w:pPr>
              <w:adjustRightInd w:val="0"/>
              <w:snapToGrid w:val="0"/>
              <w:jc w:val="center"/>
              <w:rPr>
                <w:color w:val="000000" w:themeColor="text1"/>
                <w:szCs w:val="21"/>
              </w:rPr>
            </w:pPr>
            <w:r w:rsidRPr="00E91C34">
              <w:rPr>
                <w:color w:val="000000" w:themeColor="text1"/>
                <w:szCs w:val="21"/>
              </w:rPr>
              <w:t>分类</w:t>
            </w:r>
          </w:p>
        </w:tc>
        <w:tc>
          <w:tcPr>
            <w:tcW w:w="1148" w:type="pct"/>
          </w:tcPr>
          <w:p w14:paraId="37E681CE" w14:textId="77777777" w:rsidR="00A31D38" w:rsidRPr="00E91C34" w:rsidRDefault="00A31D38" w:rsidP="005D4487">
            <w:pPr>
              <w:adjustRightInd w:val="0"/>
              <w:snapToGrid w:val="0"/>
              <w:jc w:val="center"/>
              <w:rPr>
                <w:color w:val="000000" w:themeColor="text1"/>
                <w:szCs w:val="21"/>
              </w:rPr>
            </w:pPr>
            <w:r w:rsidRPr="00E91C34">
              <w:rPr>
                <w:color w:val="000000" w:themeColor="text1"/>
                <w:szCs w:val="21"/>
              </w:rPr>
              <w:t>策略</w:t>
            </w:r>
          </w:p>
        </w:tc>
        <w:tc>
          <w:tcPr>
            <w:tcW w:w="2293" w:type="pct"/>
          </w:tcPr>
          <w:p w14:paraId="210E8FFC" w14:textId="77777777" w:rsidR="00A31D38" w:rsidRPr="00E91C34" w:rsidRDefault="00A31D38" w:rsidP="005D4487">
            <w:pPr>
              <w:adjustRightInd w:val="0"/>
              <w:snapToGrid w:val="0"/>
              <w:jc w:val="center"/>
              <w:rPr>
                <w:color w:val="000000" w:themeColor="text1"/>
                <w:szCs w:val="21"/>
              </w:rPr>
            </w:pPr>
            <w:r w:rsidRPr="00E91C34">
              <w:rPr>
                <w:color w:val="000000" w:themeColor="text1"/>
                <w:szCs w:val="21"/>
              </w:rPr>
              <w:t>与癌的相关性</w:t>
            </w:r>
          </w:p>
        </w:tc>
      </w:tr>
      <w:tr w:rsidR="00A31D38" w:rsidRPr="00E91C34" w14:paraId="5801B546" w14:textId="77777777" w:rsidTr="00E43081">
        <w:trPr>
          <w:jc w:val="center"/>
        </w:trPr>
        <w:tc>
          <w:tcPr>
            <w:tcW w:w="1559" w:type="pct"/>
          </w:tcPr>
          <w:p w14:paraId="5EF45B04" w14:textId="77777777" w:rsidR="00A31D38" w:rsidRPr="00E91C34" w:rsidRDefault="00A31D38" w:rsidP="005D4487">
            <w:pPr>
              <w:adjustRightInd w:val="0"/>
              <w:snapToGrid w:val="0"/>
              <w:rPr>
                <w:color w:val="000000" w:themeColor="text1"/>
                <w:szCs w:val="21"/>
              </w:rPr>
            </w:pPr>
            <w:r w:rsidRPr="00E91C34">
              <w:rPr>
                <w:color w:val="000000" w:themeColor="text1"/>
                <w:szCs w:val="21"/>
              </w:rPr>
              <w:t>0</w:t>
            </w:r>
            <w:r w:rsidRPr="00E91C34">
              <w:rPr>
                <w:color w:val="000000" w:themeColor="text1"/>
                <w:szCs w:val="21"/>
              </w:rPr>
              <w:t>级：无法判断</w:t>
            </w:r>
            <w:r w:rsidRPr="00E91C34">
              <w:rPr>
                <w:color w:val="000000" w:themeColor="text1"/>
                <w:szCs w:val="21"/>
              </w:rPr>
              <w:t>——</w:t>
            </w:r>
            <w:r w:rsidRPr="00E91C34">
              <w:rPr>
                <w:color w:val="000000" w:themeColor="text1"/>
                <w:szCs w:val="21"/>
              </w:rPr>
              <w:t>信息不完整，需进一步影像学评估</w:t>
            </w:r>
          </w:p>
        </w:tc>
        <w:tc>
          <w:tcPr>
            <w:tcW w:w="1148" w:type="pct"/>
          </w:tcPr>
          <w:p w14:paraId="5F548091" w14:textId="77777777" w:rsidR="00A31D38" w:rsidRPr="00E91C34" w:rsidRDefault="00A31D38" w:rsidP="005D4487">
            <w:pPr>
              <w:adjustRightInd w:val="0"/>
              <w:snapToGrid w:val="0"/>
              <w:rPr>
                <w:color w:val="000000" w:themeColor="text1"/>
                <w:szCs w:val="21"/>
              </w:rPr>
            </w:pPr>
            <w:r w:rsidRPr="00E91C34">
              <w:rPr>
                <w:color w:val="000000" w:themeColor="text1"/>
                <w:szCs w:val="21"/>
              </w:rPr>
              <w:t>进行进一步的影像学评估</w:t>
            </w:r>
          </w:p>
        </w:tc>
        <w:tc>
          <w:tcPr>
            <w:tcW w:w="2293" w:type="pct"/>
          </w:tcPr>
          <w:p w14:paraId="47D52BE4" w14:textId="77777777" w:rsidR="00A31D38" w:rsidRPr="00E91C34" w:rsidRDefault="00A31D38" w:rsidP="005D4487">
            <w:pPr>
              <w:adjustRightInd w:val="0"/>
              <w:snapToGrid w:val="0"/>
              <w:rPr>
                <w:color w:val="000000" w:themeColor="text1"/>
                <w:szCs w:val="21"/>
              </w:rPr>
            </w:pPr>
            <w:r w:rsidRPr="00E91C34">
              <w:rPr>
                <w:color w:val="000000" w:themeColor="text1"/>
                <w:szCs w:val="21"/>
              </w:rPr>
              <w:t>无法判断</w:t>
            </w:r>
          </w:p>
        </w:tc>
      </w:tr>
      <w:tr w:rsidR="00A31D38" w:rsidRPr="00E91C34" w14:paraId="0B0A6E05" w14:textId="77777777" w:rsidTr="00E43081">
        <w:trPr>
          <w:jc w:val="center"/>
        </w:trPr>
        <w:tc>
          <w:tcPr>
            <w:tcW w:w="1559" w:type="pct"/>
          </w:tcPr>
          <w:p w14:paraId="54942A67" w14:textId="77777777" w:rsidR="00A31D38" w:rsidRPr="00E91C34" w:rsidRDefault="00A31D38" w:rsidP="005D4487">
            <w:pPr>
              <w:adjustRightInd w:val="0"/>
              <w:snapToGrid w:val="0"/>
              <w:rPr>
                <w:color w:val="000000" w:themeColor="text1"/>
                <w:szCs w:val="21"/>
              </w:rPr>
            </w:pPr>
            <w:r w:rsidRPr="00E91C34">
              <w:rPr>
                <w:color w:val="000000" w:themeColor="text1"/>
                <w:szCs w:val="21"/>
              </w:rPr>
              <w:t>1</w:t>
            </w:r>
            <w:r w:rsidRPr="00E91C34">
              <w:rPr>
                <w:color w:val="000000" w:themeColor="text1"/>
                <w:szCs w:val="21"/>
              </w:rPr>
              <w:t>级：阴性</w:t>
            </w:r>
          </w:p>
        </w:tc>
        <w:tc>
          <w:tcPr>
            <w:tcW w:w="1148" w:type="pct"/>
          </w:tcPr>
          <w:p w14:paraId="532B8171" w14:textId="77777777" w:rsidR="00A31D38" w:rsidRPr="00E91C34" w:rsidRDefault="00A31D38" w:rsidP="005D4487">
            <w:pPr>
              <w:adjustRightInd w:val="0"/>
              <w:snapToGrid w:val="0"/>
              <w:rPr>
                <w:color w:val="000000" w:themeColor="text1"/>
                <w:szCs w:val="21"/>
              </w:rPr>
            </w:pPr>
            <w:r w:rsidRPr="00E91C34">
              <w:rPr>
                <w:color w:val="000000" w:themeColor="text1"/>
                <w:szCs w:val="21"/>
              </w:rPr>
              <w:t>常规筛查</w:t>
            </w:r>
          </w:p>
        </w:tc>
        <w:tc>
          <w:tcPr>
            <w:tcW w:w="2293" w:type="pct"/>
          </w:tcPr>
          <w:p w14:paraId="4711A597" w14:textId="77777777" w:rsidR="00A31D38" w:rsidRPr="00E91C34" w:rsidRDefault="00A31D38" w:rsidP="005D4487">
            <w:pPr>
              <w:adjustRightInd w:val="0"/>
              <w:snapToGrid w:val="0"/>
              <w:rPr>
                <w:color w:val="000000" w:themeColor="text1"/>
                <w:szCs w:val="21"/>
              </w:rPr>
            </w:pPr>
            <w:r w:rsidRPr="00E91C34">
              <w:rPr>
                <w:color w:val="000000" w:themeColor="text1"/>
                <w:szCs w:val="21"/>
              </w:rPr>
              <w:t>恶性的可能性为</w:t>
            </w:r>
            <w:r w:rsidRPr="00E91C34">
              <w:rPr>
                <w:color w:val="000000" w:themeColor="text1"/>
                <w:szCs w:val="21"/>
              </w:rPr>
              <w:t>0%</w:t>
            </w:r>
          </w:p>
        </w:tc>
      </w:tr>
      <w:tr w:rsidR="00A31D38" w:rsidRPr="00E91C34" w14:paraId="21E4ED76" w14:textId="77777777" w:rsidTr="00E43081">
        <w:trPr>
          <w:jc w:val="center"/>
        </w:trPr>
        <w:tc>
          <w:tcPr>
            <w:tcW w:w="1559" w:type="pct"/>
          </w:tcPr>
          <w:p w14:paraId="2A2B7954" w14:textId="77777777" w:rsidR="00A31D38" w:rsidRPr="00E91C34" w:rsidRDefault="00A31D38" w:rsidP="005D4487">
            <w:pPr>
              <w:adjustRightInd w:val="0"/>
              <w:snapToGrid w:val="0"/>
              <w:rPr>
                <w:color w:val="000000" w:themeColor="text1"/>
                <w:szCs w:val="21"/>
              </w:rPr>
            </w:pPr>
            <w:r w:rsidRPr="00E91C34">
              <w:rPr>
                <w:color w:val="000000" w:themeColor="text1"/>
                <w:szCs w:val="21"/>
              </w:rPr>
              <w:t>2</w:t>
            </w:r>
            <w:r w:rsidRPr="00E91C34">
              <w:rPr>
                <w:color w:val="000000" w:themeColor="text1"/>
                <w:szCs w:val="21"/>
              </w:rPr>
              <w:t>级：良性</w:t>
            </w:r>
          </w:p>
        </w:tc>
        <w:tc>
          <w:tcPr>
            <w:tcW w:w="1148" w:type="pct"/>
          </w:tcPr>
          <w:p w14:paraId="60DA583E" w14:textId="77777777" w:rsidR="00A31D38" w:rsidRPr="00E91C34" w:rsidRDefault="00A31D38" w:rsidP="005D4487">
            <w:pPr>
              <w:adjustRightInd w:val="0"/>
              <w:snapToGrid w:val="0"/>
              <w:rPr>
                <w:color w:val="000000" w:themeColor="text1"/>
                <w:szCs w:val="21"/>
              </w:rPr>
            </w:pPr>
            <w:r w:rsidRPr="00E91C34">
              <w:rPr>
                <w:color w:val="000000" w:themeColor="text1"/>
                <w:szCs w:val="21"/>
              </w:rPr>
              <w:t>常规筛查</w:t>
            </w:r>
          </w:p>
        </w:tc>
        <w:tc>
          <w:tcPr>
            <w:tcW w:w="2293" w:type="pct"/>
          </w:tcPr>
          <w:p w14:paraId="33781C5D" w14:textId="77777777" w:rsidR="00A31D38" w:rsidRPr="00E91C34" w:rsidRDefault="00A31D38" w:rsidP="005D4487">
            <w:pPr>
              <w:adjustRightInd w:val="0"/>
              <w:snapToGrid w:val="0"/>
              <w:rPr>
                <w:color w:val="000000" w:themeColor="text1"/>
                <w:szCs w:val="21"/>
              </w:rPr>
            </w:pPr>
            <w:r w:rsidRPr="00E91C34">
              <w:rPr>
                <w:color w:val="000000" w:themeColor="text1"/>
                <w:szCs w:val="21"/>
              </w:rPr>
              <w:t>恶性的可能性为</w:t>
            </w:r>
            <w:r w:rsidRPr="00E91C34">
              <w:rPr>
                <w:color w:val="000000" w:themeColor="text1"/>
                <w:szCs w:val="21"/>
              </w:rPr>
              <w:t>0%</w:t>
            </w:r>
          </w:p>
        </w:tc>
      </w:tr>
      <w:tr w:rsidR="00A31D38" w:rsidRPr="00E91C34" w14:paraId="1C98831B" w14:textId="77777777" w:rsidTr="00E43081">
        <w:trPr>
          <w:jc w:val="center"/>
        </w:trPr>
        <w:tc>
          <w:tcPr>
            <w:tcW w:w="1559" w:type="pct"/>
          </w:tcPr>
          <w:p w14:paraId="66767AE4" w14:textId="77777777" w:rsidR="00A31D38" w:rsidRPr="00E91C34" w:rsidRDefault="00A31D38" w:rsidP="005D4487">
            <w:pPr>
              <w:adjustRightInd w:val="0"/>
              <w:snapToGrid w:val="0"/>
              <w:rPr>
                <w:color w:val="000000" w:themeColor="text1"/>
                <w:szCs w:val="21"/>
              </w:rPr>
            </w:pPr>
            <w:r w:rsidRPr="00E91C34">
              <w:rPr>
                <w:color w:val="000000" w:themeColor="text1"/>
                <w:szCs w:val="21"/>
              </w:rPr>
              <w:t>3</w:t>
            </w:r>
            <w:r w:rsidRPr="00E91C34">
              <w:rPr>
                <w:color w:val="000000" w:themeColor="text1"/>
                <w:szCs w:val="21"/>
              </w:rPr>
              <w:t>级：很可能为良性</w:t>
            </w:r>
          </w:p>
        </w:tc>
        <w:tc>
          <w:tcPr>
            <w:tcW w:w="1148" w:type="pct"/>
          </w:tcPr>
          <w:p w14:paraId="6A55716A" w14:textId="77777777" w:rsidR="00A31D38" w:rsidRPr="00E91C34" w:rsidRDefault="00A31D38" w:rsidP="005D4487">
            <w:pPr>
              <w:adjustRightInd w:val="0"/>
              <w:snapToGrid w:val="0"/>
              <w:rPr>
                <w:color w:val="000000" w:themeColor="text1"/>
                <w:szCs w:val="21"/>
              </w:rPr>
            </w:pPr>
            <w:r w:rsidRPr="00E91C34">
              <w:rPr>
                <w:color w:val="000000" w:themeColor="text1"/>
                <w:szCs w:val="21"/>
              </w:rPr>
              <w:t>短期随访（</w:t>
            </w:r>
            <w:r w:rsidRPr="00E91C34">
              <w:rPr>
                <w:color w:val="000000" w:themeColor="text1"/>
                <w:szCs w:val="21"/>
              </w:rPr>
              <w:t>6</w:t>
            </w:r>
            <w:r w:rsidRPr="00E91C34">
              <w:rPr>
                <w:color w:val="000000" w:themeColor="text1"/>
                <w:szCs w:val="21"/>
              </w:rPr>
              <w:t>个月内）或继续监测</w:t>
            </w:r>
          </w:p>
        </w:tc>
        <w:tc>
          <w:tcPr>
            <w:tcW w:w="2293" w:type="pct"/>
          </w:tcPr>
          <w:p w14:paraId="6AECE19F" w14:textId="77777777" w:rsidR="00A31D38" w:rsidRPr="00E91C34" w:rsidRDefault="00A31D38" w:rsidP="005D4487">
            <w:pPr>
              <w:adjustRightInd w:val="0"/>
              <w:snapToGrid w:val="0"/>
              <w:rPr>
                <w:color w:val="000000" w:themeColor="text1"/>
                <w:szCs w:val="21"/>
              </w:rPr>
            </w:pPr>
            <w:r w:rsidRPr="00E91C34">
              <w:rPr>
                <w:color w:val="000000" w:themeColor="text1"/>
                <w:szCs w:val="21"/>
              </w:rPr>
              <w:t>恶性的可能性大于</w:t>
            </w:r>
            <w:r w:rsidRPr="00E91C34">
              <w:rPr>
                <w:color w:val="000000" w:themeColor="text1"/>
                <w:szCs w:val="21"/>
              </w:rPr>
              <w:t>0%</w:t>
            </w:r>
            <w:r w:rsidRPr="00E91C34">
              <w:rPr>
                <w:color w:val="000000" w:themeColor="text1"/>
                <w:szCs w:val="21"/>
              </w:rPr>
              <w:t>，小于等于</w:t>
            </w:r>
            <w:r w:rsidRPr="00E91C34">
              <w:rPr>
                <w:color w:val="000000" w:themeColor="text1"/>
                <w:szCs w:val="21"/>
              </w:rPr>
              <w:t>2%</w:t>
            </w:r>
          </w:p>
        </w:tc>
      </w:tr>
      <w:tr w:rsidR="00A31D38" w:rsidRPr="00E91C34" w14:paraId="7B7DEF1E" w14:textId="77777777" w:rsidTr="00E43081">
        <w:trPr>
          <w:jc w:val="center"/>
        </w:trPr>
        <w:tc>
          <w:tcPr>
            <w:tcW w:w="1559" w:type="pct"/>
          </w:tcPr>
          <w:p w14:paraId="21EA5D7B" w14:textId="77777777" w:rsidR="00A31D38" w:rsidRPr="00E91C34" w:rsidRDefault="00A31D38" w:rsidP="005D4487">
            <w:pPr>
              <w:adjustRightInd w:val="0"/>
              <w:snapToGrid w:val="0"/>
              <w:rPr>
                <w:color w:val="000000" w:themeColor="text1"/>
                <w:szCs w:val="21"/>
              </w:rPr>
            </w:pPr>
            <w:r w:rsidRPr="00E91C34">
              <w:rPr>
                <w:color w:val="000000" w:themeColor="text1"/>
                <w:szCs w:val="21"/>
              </w:rPr>
              <w:t>4</w:t>
            </w:r>
            <w:r w:rsidRPr="00E91C34">
              <w:rPr>
                <w:color w:val="000000" w:themeColor="text1"/>
                <w:szCs w:val="21"/>
              </w:rPr>
              <w:t>级：可疑的</w:t>
            </w:r>
          </w:p>
          <w:p w14:paraId="3710F3C7" w14:textId="77777777" w:rsidR="00A31D38" w:rsidRPr="00E91C34" w:rsidRDefault="00A31D38" w:rsidP="005D4487">
            <w:pPr>
              <w:adjustRightInd w:val="0"/>
              <w:snapToGrid w:val="0"/>
              <w:rPr>
                <w:color w:val="000000" w:themeColor="text1"/>
                <w:szCs w:val="21"/>
              </w:rPr>
            </w:pPr>
            <w:r w:rsidRPr="00E91C34">
              <w:rPr>
                <w:color w:val="000000" w:themeColor="text1"/>
                <w:szCs w:val="21"/>
              </w:rPr>
              <w:t>4A</w:t>
            </w:r>
            <w:r w:rsidRPr="00E91C34">
              <w:rPr>
                <w:color w:val="000000" w:themeColor="text1"/>
                <w:szCs w:val="21"/>
              </w:rPr>
              <w:t>：低度可疑为恶性</w:t>
            </w:r>
          </w:p>
          <w:p w14:paraId="2064E6B2" w14:textId="77777777" w:rsidR="00A31D38" w:rsidRPr="00E91C34" w:rsidRDefault="00A31D38" w:rsidP="005D4487">
            <w:pPr>
              <w:adjustRightInd w:val="0"/>
              <w:snapToGrid w:val="0"/>
              <w:rPr>
                <w:color w:val="000000" w:themeColor="text1"/>
                <w:szCs w:val="21"/>
              </w:rPr>
            </w:pPr>
          </w:p>
          <w:p w14:paraId="59F3067E" w14:textId="77777777" w:rsidR="00A31D38" w:rsidRPr="00E91C34" w:rsidRDefault="00A31D38" w:rsidP="005D4487">
            <w:pPr>
              <w:adjustRightInd w:val="0"/>
              <w:snapToGrid w:val="0"/>
              <w:rPr>
                <w:color w:val="000000" w:themeColor="text1"/>
                <w:szCs w:val="21"/>
              </w:rPr>
            </w:pPr>
            <w:r w:rsidRPr="00E91C34">
              <w:rPr>
                <w:color w:val="000000" w:themeColor="text1"/>
                <w:szCs w:val="21"/>
              </w:rPr>
              <w:t>4B</w:t>
            </w:r>
            <w:r w:rsidRPr="00E91C34">
              <w:rPr>
                <w:color w:val="000000" w:themeColor="text1"/>
                <w:szCs w:val="21"/>
              </w:rPr>
              <w:t>：中度可疑为恶性</w:t>
            </w:r>
          </w:p>
          <w:p w14:paraId="5B4CE2B8" w14:textId="77777777" w:rsidR="00A31D38" w:rsidRPr="00E91C34" w:rsidRDefault="00A31D38" w:rsidP="005D4487">
            <w:pPr>
              <w:adjustRightInd w:val="0"/>
              <w:snapToGrid w:val="0"/>
              <w:rPr>
                <w:color w:val="000000" w:themeColor="text1"/>
                <w:szCs w:val="21"/>
              </w:rPr>
            </w:pPr>
          </w:p>
          <w:p w14:paraId="2FA2899B" w14:textId="77777777" w:rsidR="00A31D38" w:rsidRPr="00E91C34" w:rsidRDefault="00A31D38" w:rsidP="005D4487">
            <w:pPr>
              <w:adjustRightInd w:val="0"/>
              <w:snapToGrid w:val="0"/>
              <w:rPr>
                <w:color w:val="000000" w:themeColor="text1"/>
                <w:szCs w:val="21"/>
              </w:rPr>
            </w:pPr>
            <w:r w:rsidRPr="00E91C34">
              <w:rPr>
                <w:color w:val="000000" w:themeColor="text1"/>
                <w:szCs w:val="21"/>
              </w:rPr>
              <w:t>4C</w:t>
            </w:r>
            <w:r w:rsidRPr="00E91C34">
              <w:rPr>
                <w:color w:val="000000" w:themeColor="text1"/>
                <w:szCs w:val="21"/>
              </w:rPr>
              <w:t>：高度可疑为恶性</w:t>
            </w:r>
          </w:p>
        </w:tc>
        <w:tc>
          <w:tcPr>
            <w:tcW w:w="1148" w:type="pct"/>
          </w:tcPr>
          <w:p w14:paraId="0985D435" w14:textId="77777777" w:rsidR="00A31D38" w:rsidRPr="00E91C34" w:rsidRDefault="00A31D38" w:rsidP="005D4487">
            <w:pPr>
              <w:adjustRightInd w:val="0"/>
              <w:snapToGrid w:val="0"/>
              <w:rPr>
                <w:color w:val="000000" w:themeColor="text1"/>
                <w:szCs w:val="21"/>
              </w:rPr>
            </w:pPr>
            <w:r w:rsidRPr="00E91C34">
              <w:rPr>
                <w:color w:val="000000" w:themeColor="text1"/>
                <w:szCs w:val="21"/>
              </w:rPr>
              <w:t>组织活检</w:t>
            </w:r>
          </w:p>
        </w:tc>
        <w:tc>
          <w:tcPr>
            <w:tcW w:w="2293" w:type="pct"/>
          </w:tcPr>
          <w:p w14:paraId="6E2AA102" w14:textId="77777777" w:rsidR="00A31D38" w:rsidRPr="00E91C34" w:rsidRDefault="00A31D38" w:rsidP="005D4487">
            <w:pPr>
              <w:adjustRightInd w:val="0"/>
              <w:snapToGrid w:val="0"/>
              <w:rPr>
                <w:color w:val="000000" w:themeColor="text1"/>
                <w:szCs w:val="21"/>
              </w:rPr>
            </w:pPr>
          </w:p>
          <w:p w14:paraId="746FCCEC" w14:textId="77777777" w:rsidR="00A31D38" w:rsidRPr="00E91C34" w:rsidRDefault="00A31D38" w:rsidP="005D4487">
            <w:pPr>
              <w:adjustRightInd w:val="0"/>
              <w:snapToGrid w:val="0"/>
              <w:rPr>
                <w:color w:val="000000" w:themeColor="text1"/>
                <w:szCs w:val="21"/>
              </w:rPr>
            </w:pPr>
            <w:r w:rsidRPr="00E91C34">
              <w:rPr>
                <w:color w:val="000000" w:themeColor="text1"/>
                <w:szCs w:val="21"/>
              </w:rPr>
              <w:t>恶性的可能性大于</w:t>
            </w:r>
            <w:r w:rsidRPr="00E91C34">
              <w:rPr>
                <w:color w:val="000000" w:themeColor="text1"/>
                <w:szCs w:val="21"/>
              </w:rPr>
              <w:t>2%</w:t>
            </w:r>
            <w:r w:rsidRPr="00E91C34">
              <w:rPr>
                <w:color w:val="000000" w:themeColor="text1"/>
                <w:szCs w:val="21"/>
              </w:rPr>
              <w:t>，小于等于</w:t>
            </w:r>
            <w:r w:rsidRPr="00E91C34">
              <w:rPr>
                <w:color w:val="000000" w:themeColor="text1"/>
                <w:szCs w:val="21"/>
              </w:rPr>
              <w:t>10%</w:t>
            </w:r>
          </w:p>
          <w:p w14:paraId="00157C0A" w14:textId="77777777" w:rsidR="00A31D38" w:rsidRPr="00E91C34" w:rsidRDefault="00A31D38" w:rsidP="005D4487">
            <w:pPr>
              <w:adjustRightInd w:val="0"/>
              <w:snapToGrid w:val="0"/>
              <w:rPr>
                <w:color w:val="000000" w:themeColor="text1"/>
                <w:szCs w:val="21"/>
              </w:rPr>
            </w:pPr>
            <w:r w:rsidRPr="00E91C34">
              <w:rPr>
                <w:color w:val="000000" w:themeColor="text1"/>
                <w:szCs w:val="21"/>
              </w:rPr>
              <w:t>恶性的可能性大于</w:t>
            </w:r>
            <w:r w:rsidRPr="00E91C34">
              <w:rPr>
                <w:color w:val="000000" w:themeColor="text1"/>
                <w:szCs w:val="21"/>
              </w:rPr>
              <w:t>10%</w:t>
            </w:r>
            <w:r w:rsidRPr="00E91C34">
              <w:rPr>
                <w:color w:val="000000" w:themeColor="text1"/>
                <w:szCs w:val="21"/>
              </w:rPr>
              <w:t>，小于等于</w:t>
            </w:r>
            <w:r w:rsidRPr="00E91C34">
              <w:rPr>
                <w:color w:val="000000" w:themeColor="text1"/>
                <w:szCs w:val="21"/>
              </w:rPr>
              <w:t>50%</w:t>
            </w:r>
          </w:p>
          <w:p w14:paraId="53443A50" w14:textId="2802B8D1" w:rsidR="00A31D38" w:rsidRPr="00E91C34" w:rsidRDefault="00A31D38" w:rsidP="005D4487">
            <w:pPr>
              <w:adjustRightInd w:val="0"/>
              <w:snapToGrid w:val="0"/>
              <w:rPr>
                <w:color w:val="000000" w:themeColor="text1"/>
                <w:szCs w:val="21"/>
              </w:rPr>
            </w:pPr>
            <w:r w:rsidRPr="00E91C34">
              <w:rPr>
                <w:color w:val="000000" w:themeColor="text1"/>
                <w:szCs w:val="21"/>
              </w:rPr>
              <w:t>恶性的可能性大于</w:t>
            </w:r>
            <w:r w:rsidR="00243288">
              <w:rPr>
                <w:rFonts w:hint="eastAsia"/>
                <w:color w:val="000000" w:themeColor="text1"/>
                <w:szCs w:val="21"/>
              </w:rPr>
              <w:t>5</w:t>
            </w:r>
            <w:r w:rsidRPr="00E91C34">
              <w:rPr>
                <w:color w:val="000000" w:themeColor="text1"/>
                <w:szCs w:val="21"/>
              </w:rPr>
              <w:t>0%</w:t>
            </w:r>
            <w:r w:rsidRPr="00E91C34">
              <w:rPr>
                <w:color w:val="000000" w:themeColor="text1"/>
                <w:szCs w:val="21"/>
              </w:rPr>
              <w:t>，小于</w:t>
            </w:r>
            <w:r w:rsidRPr="00E91C34">
              <w:rPr>
                <w:color w:val="000000" w:themeColor="text1"/>
                <w:szCs w:val="21"/>
              </w:rPr>
              <w:t>95%</w:t>
            </w:r>
          </w:p>
        </w:tc>
      </w:tr>
      <w:tr w:rsidR="00A31D38" w:rsidRPr="00E91C34" w14:paraId="3FE1A6B5" w14:textId="77777777" w:rsidTr="00E43081">
        <w:trPr>
          <w:jc w:val="center"/>
        </w:trPr>
        <w:tc>
          <w:tcPr>
            <w:tcW w:w="1559" w:type="pct"/>
          </w:tcPr>
          <w:p w14:paraId="294B5A7F" w14:textId="77777777" w:rsidR="00A31D38" w:rsidRPr="00E91C34" w:rsidRDefault="00A31D38" w:rsidP="005D4487">
            <w:pPr>
              <w:adjustRightInd w:val="0"/>
              <w:snapToGrid w:val="0"/>
              <w:rPr>
                <w:color w:val="000000" w:themeColor="text1"/>
                <w:szCs w:val="21"/>
              </w:rPr>
            </w:pPr>
            <w:r w:rsidRPr="00E91C34">
              <w:rPr>
                <w:color w:val="000000" w:themeColor="text1"/>
                <w:szCs w:val="21"/>
              </w:rPr>
              <w:t>5</w:t>
            </w:r>
            <w:r w:rsidRPr="00E91C34">
              <w:rPr>
                <w:color w:val="000000" w:themeColor="text1"/>
                <w:szCs w:val="21"/>
              </w:rPr>
              <w:t>级：强烈提示为恶性</w:t>
            </w:r>
          </w:p>
        </w:tc>
        <w:tc>
          <w:tcPr>
            <w:tcW w:w="1148" w:type="pct"/>
          </w:tcPr>
          <w:p w14:paraId="4ADB72B5" w14:textId="77777777" w:rsidR="00A31D38" w:rsidRPr="00E91C34" w:rsidRDefault="00A31D38" w:rsidP="005D4487">
            <w:pPr>
              <w:adjustRightInd w:val="0"/>
              <w:snapToGrid w:val="0"/>
              <w:rPr>
                <w:color w:val="000000" w:themeColor="text1"/>
                <w:szCs w:val="21"/>
              </w:rPr>
            </w:pPr>
            <w:r w:rsidRPr="00E91C34">
              <w:rPr>
                <w:color w:val="000000" w:themeColor="text1"/>
                <w:szCs w:val="21"/>
              </w:rPr>
              <w:t>组织活检</w:t>
            </w:r>
          </w:p>
        </w:tc>
        <w:tc>
          <w:tcPr>
            <w:tcW w:w="2293" w:type="pct"/>
          </w:tcPr>
          <w:p w14:paraId="5FCC68E9" w14:textId="77777777" w:rsidR="00A31D38" w:rsidRPr="00E91C34" w:rsidRDefault="00A31D38" w:rsidP="005D4487">
            <w:pPr>
              <w:adjustRightInd w:val="0"/>
              <w:snapToGrid w:val="0"/>
              <w:rPr>
                <w:color w:val="000000" w:themeColor="text1"/>
                <w:szCs w:val="21"/>
              </w:rPr>
            </w:pPr>
            <w:r w:rsidRPr="00E91C34">
              <w:rPr>
                <w:color w:val="000000" w:themeColor="text1"/>
                <w:szCs w:val="21"/>
              </w:rPr>
              <w:t>恶性的可能性大于等于</w:t>
            </w:r>
            <w:r w:rsidRPr="00E91C34">
              <w:rPr>
                <w:color w:val="000000" w:themeColor="text1"/>
                <w:szCs w:val="21"/>
              </w:rPr>
              <w:t>95%</w:t>
            </w:r>
          </w:p>
        </w:tc>
      </w:tr>
      <w:tr w:rsidR="00A31D38" w:rsidRPr="00E91C34" w14:paraId="04645716" w14:textId="77777777" w:rsidTr="00E43081">
        <w:trPr>
          <w:jc w:val="center"/>
        </w:trPr>
        <w:tc>
          <w:tcPr>
            <w:tcW w:w="1559" w:type="pct"/>
          </w:tcPr>
          <w:p w14:paraId="4EC55574" w14:textId="77777777" w:rsidR="00A31D38" w:rsidRPr="00E91C34" w:rsidRDefault="00A31D38" w:rsidP="005D4487">
            <w:pPr>
              <w:adjustRightInd w:val="0"/>
              <w:snapToGrid w:val="0"/>
              <w:rPr>
                <w:color w:val="000000" w:themeColor="text1"/>
                <w:szCs w:val="21"/>
              </w:rPr>
            </w:pPr>
            <w:r w:rsidRPr="00E91C34">
              <w:rPr>
                <w:color w:val="000000" w:themeColor="text1"/>
                <w:szCs w:val="21"/>
              </w:rPr>
              <w:t>6</w:t>
            </w:r>
            <w:r w:rsidRPr="00E91C34">
              <w:rPr>
                <w:color w:val="000000" w:themeColor="text1"/>
                <w:szCs w:val="21"/>
              </w:rPr>
              <w:t>级：活检证实为恶性</w:t>
            </w:r>
          </w:p>
        </w:tc>
        <w:tc>
          <w:tcPr>
            <w:tcW w:w="1148" w:type="pct"/>
          </w:tcPr>
          <w:p w14:paraId="036C2BF8" w14:textId="77777777" w:rsidR="00A31D38" w:rsidRPr="00E91C34" w:rsidRDefault="00A31D38" w:rsidP="005D4487">
            <w:pPr>
              <w:adjustRightInd w:val="0"/>
              <w:snapToGrid w:val="0"/>
              <w:rPr>
                <w:color w:val="000000" w:themeColor="text1"/>
                <w:szCs w:val="21"/>
              </w:rPr>
            </w:pPr>
            <w:r w:rsidRPr="00E91C34">
              <w:rPr>
                <w:color w:val="000000" w:themeColor="text1"/>
                <w:szCs w:val="21"/>
              </w:rPr>
              <w:t>手术切除（有手术指征时）</w:t>
            </w:r>
          </w:p>
        </w:tc>
        <w:tc>
          <w:tcPr>
            <w:tcW w:w="2293" w:type="pct"/>
          </w:tcPr>
          <w:p w14:paraId="67DF80FD" w14:textId="77777777" w:rsidR="00A31D38" w:rsidRPr="00E91C34" w:rsidRDefault="00A31D38" w:rsidP="005D4487">
            <w:pPr>
              <w:adjustRightInd w:val="0"/>
              <w:snapToGrid w:val="0"/>
              <w:rPr>
                <w:color w:val="000000" w:themeColor="text1"/>
                <w:szCs w:val="21"/>
              </w:rPr>
            </w:pPr>
            <w:r w:rsidRPr="00E91C34">
              <w:rPr>
                <w:color w:val="000000" w:themeColor="text1"/>
                <w:szCs w:val="21"/>
              </w:rPr>
              <w:t>NA</w:t>
            </w:r>
          </w:p>
        </w:tc>
      </w:tr>
    </w:tbl>
    <w:p w14:paraId="186D8D0F" w14:textId="77777777" w:rsidR="00A31D38" w:rsidRPr="00E91C34" w:rsidRDefault="00A31D38" w:rsidP="00A31D38">
      <w:pPr>
        <w:adjustRightInd w:val="0"/>
        <w:snapToGrid w:val="0"/>
        <w:spacing w:line="360" w:lineRule="auto"/>
        <w:rPr>
          <w:color w:val="000000" w:themeColor="text1"/>
          <w:sz w:val="24"/>
        </w:rPr>
      </w:pPr>
    </w:p>
    <w:p w14:paraId="1876F39D" w14:textId="68FC5986" w:rsidR="00AA73DF" w:rsidRDefault="00AA73DF" w:rsidP="00A31D38">
      <w:pPr>
        <w:adjustRightInd w:val="0"/>
        <w:snapToGrid w:val="0"/>
        <w:spacing w:line="360" w:lineRule="auto"/>
        <w:ind w:firstLineChars="200" w:firstLine="480"/>
        <w:rPr>
          <w:color w:val="000000" w:themeColor="text1"/>
          <w:sz w:val="24"/>
        </w:rPr>
        <w:sectPr w:rsidR="00AA73DF" w:rsidSect="006B7888">
          <w:pgSz w:w="11906" w:h="16838" w:code="9"/>
          <w:pgMar w:top="1134" w:right="1418" w:bottom="1134" w:left="1418" w:header="964" w:footer="850" w:gutter="0"/>
          <w:cols w:space="425"/>
          <w:docGrid w:linePitch="312"/>
        </w:sectPr>
      </w:pPr>
    </w:p>
    <w:p w14:paraId="7AE91867" w14:textId="77777777" w:rsidR="0064351E" w:rsidRDefault="0064351E" w:rsidP="00AA73DF">
      <w:pPr>
        <w:topLinePunct/>
        <w:adjustRightInd w:val="0"/>
        <w:snapToGrid w:val="0"/>
        <w:spacing w:line="360" w:lineRule="auto"/>
        <w:jc w:val="left"/>
        <w:rPr>
          <w:b/>
          <w:color w:val="000000" w:themeColor="text1"/>
          <w:sz w:val="24"/>
        </w:rPr>
      </w:pPr>
      <w:r>
        <w:rPr>
          <w:rFonts w:hint="eastAsia"/>
          <w:b/>
          <w:color w:val="000000" w:themeColor="text1"/>
          <w:sz w:val="24"/>
        </w:rPr>
        <w:lastRenderedPageBreak/>
        <w:t>附件</w:t>
      </w:r>
      <w:r>
        <w:rPr>
          <w:rFonts w:hint="eastAsia"/>
          <w:b/>
          <w:color w:val="000000" w:themeColor="text1"/>
          <w:sz w:val="24"/>
        </w:rPr>
        <w:t xml:space="preserve">2 </w:t>
      </w:r>
      <w:r>
        <w:rPr>
          <w:rFonts w:hint="eastAsia"/>
          <w:b/>
          <w:color w:val="000000" w:themeColor="text1"/>
          <w:sz w:val="24"/>
        </w:rPr>
        <w:t>临床</w:t>
      </w:r>
      <w:r>
        <w:rPr>
          <w:b/>
          <w:color w:val="000000" w:themeColor="text1"/>
          <w:sz w:val="24"/>
        </w:rPr>
        <w:t>试验</w:t>
      </w:r>
      <w:r>
        <w:rPr>
          <w:rFonts w:hint="eastAsia"/>
          <w:b/>
          <w:color w:val="000000" w:themeColor="text1"/>
          <w:sz w:val="24"/>
        </w:rPr>
        <w:t>药物标签</w:t>
      </w:r>
    </w:p>
    <w:p w14:paraId="2DF26B27" w14:textId="38BF3D90" w:rsidR="0064351E" w:rsidRPr="00AA73DF" w:rsidRDefault="0064351E" w:rsidP="00AA73DF">
      <w:pPr>
        <w:pStyle w:val="ad"/>
        <w:ind w:firstLine="480"/>
      </w:pPr>
      <w:r>
        <w:rPr>
          <w:rFonts w:hint="eastAsia"/>
        </w:rPr>
        <w:t>详细信息</w:t>
      </w:r>
      <w:r w:rsidRPr="00AA73DF">
        <w:rPr>
          <w:rFonts w:hint="eastAsia"/>
        </w:rPr>
        <w:t>见附件</w:t>
      </w:r>
      <w:r w:rsidR="00FA2BBE">
        <w:rPr>
          <w:rFonts w:hint="eastAsia"/>
        </w:rPr>
        <w:t>文件</w:t>
      </w:r>
      <w:r w:rsidRPr="00AA73DF">
        <w:rPr>
          <w:rFonts w:hint="eastAsia"/>
        </w:rPr>
        <w:t>夹</w:t>
      </w:r>
      <w:r>
        <w:rPr>
          <w:rFonts w:hint="eastAsia"/>
        </w:rPr>
        <w:t>。</w:t>
      </w:r>
    </w:p>
    <w:p w14:paraId="65967B5D" w14:textId="1FCD9C50" w:rsidR="00A31D38" w:rsidRDefault="00A31D38" w:rsidP="00AA73DF">
      <w:pPr>
        <w:topLinePunct/>
        <w:adjustRightInd w:val="0"/>
        <w:snapToGrid w:val="0"/>
        <w:spacing w:line="360" w:lineRule="auto"/>
        <w:jc w:val="left"/>
        <w:rPr>
          <w:b/>
          <w:color w:val="000000" w:themeColor="text1"/>
          <w:sz w:val="24"/>
        </w:rPr>
      </w:pPr>
      <w:r w:rsidRPr="00E91C34">
        <w:rPr>
          <w:b/>
          <w:color w:val="000000" w:themeColor="text1"/>
          <w:sz w:val="24"/>
        </w:rPr>
        <w:t>附件</w:t>
      </w:r>
      <w:r w:rsidR="0064351E">
        <w:rPr>
          <w:b/>
          <w:color w:val="000000" w:themeColor="text1"/>
          <w:sz w:val="24"/>
        </w:rPr>
        <w:t>3</w:t>
      </w:r>
      <w:r w:rsidRPr="00E91C34">
        <w:rPr>
          <w:b/>
          <w:color w:val="000000" w:themeColor="text1"/>
          <w:sz w:val="24"/>
        </w:rPr>
        <w:t xml:space="preserve"> </w:t>
      </w:r>
      <w:r w:rsidRPr="00E91C34">
        <w:rPr>
          <w:b/>
          <w:color w:val="000000" w:themeColor="text1"/>
          <w:sz w:val="24"/>
        </w:rPr>
        <w:t>中医证候评分标准</w:t>
      </w:r>
      <w:r>
        <w:rPr>
          <w:rFonts w:hint="eastAsia"/>
          <w:b/>
          <w:color w:val="000000" w:themeColor="text1"/>
          <w:sz w:val="24"/>
        </w:rPr>
        <w:t>（肝郁痰凝证）</w:t>
      </w:r>
    </w:p>
    <w:p w14:paraId="590788E2" w14:textId="6D2532E0" w:rsidR="00A31D38" w:rsidRDefault="00A31D38" w:rsidP="00A31D38">
      <w:pPr>
        <w:pStyle w:val="ad"/>
        <w:ind w:firstLine="480"/>
      </w:pPr>
      <w:r>
        <w:rPr>
          <w:rFonts w:hint="eastAsia"/>
        </w:rPr>
        <w:t>参照“中华全国中医外科学会乳腺病专题组制定的疗效评价标准”</w:t>
      </w:r>
      <w:r w:rsidR="00196B15">
        <w:rPr>
          <w:rFonts w:hint="eastAsia"/>
        </w:rPr>
        <w:t>、</w:t>
      </w:r>
      <w:r>
        <w:rPr>
          <w:rFonts w:hint="eastAsia"/>
        </w:rPr>
        <w:t>“</w:t>
      </w:r>
      <w:r>
        <w:rPr>
          <w:rFonts w:hint="eastAsia"/>
        </w:rPr>
        <w:t>2002</w:t>
      </w:r>
      <w:r>
        <w:rPr>
          <w:rFonts w:hint="eastAsia"/>
        </w:rPr>
        <w:t>年中国中医药外科学会乳腺病专业委员会讨论修订的</w:t>
      </w:r>
      <w:r>
        <w:rPr>
          <w:rFonts w:hint="eastAsia"/>
        </w:rPr>
        <w:t>[</w:t>
      </w:r>
      <w:r>
        <w:rPr>
          <w:rFonts w:hint="eastAsia"/>
        </w:rPr>
        <w:t>乳腺增生病诊断、辨证及疗效评价标准</w:t>
      </w:r>
      <w:r>
        <w:rPr>
          <w:rFonts w:hint="eastAsia"/>
        </w:rPr>
        <w:t>]</w:t>
      </w:r>
      <w:r>
        <w:rPr>
          <w:rFonts w:hint="eastAsia"/>
        </w:rPr>
        <w:t>”</w:t>
      </w:r>
      <w:r w:rsidR="00196B15">
        <w:rPr>
          <w:rFonts w:hint="eastAsia"/>
        </w:rPr>
        <w:t>和“</w:t>
      </w:r>
      <w:r w:rsidR="00196B15">
        <w:rPr>
          <w:rFonts w:hint="eastAsia"/>
        </w:rPr>
        <w:t>1</w:t>
      </w:r>
      <w:r w:rsidR="00196B15">
        <w:t>994</w:t>
      </w:r>
      <w:r w:rsidR="00196B15">
        <w:rPr>
          <w:rFonts w:hint="eastAsia"/>
        </w:rPr>
        <w:t>年国家</w:t>
      </w:r>
      <w:r w:rsidR="00196B15">
        <w:t>中医药管理局发布的</w:t>
      </w:r>
      <w:r w:rsidR="00196B15">
        <w:rPr>
          <w:rFonts w:hint="eastAsia"/>
        </w:rPr>
        <w:t>《中医</w:t>
      </w:r>
      <w:r w:rsidR="00196B15">
        <w:t>病证</w:t>
      </w:r>
      <w:r w:rsidR="00196B15">
        <w:rPr>
          <w:rFonts w:hint="eastAsia"/>
        </w:rPr>
        <w:t>诊断疗效标准》”</w:t>
      </w:r>
      <w:r>
        <w:rPr>
          <w:rFonts w:hint="eastAsia"/>
        </w:rPr>
        <w:t>。</w:t>
      </w:r>
    </w:p>
    <w:p w14:paraId="111B27BC" w14:textId="77777777" w:rsidR="00A31D38" w:rsidRPr="00924BC7" w:rsidRDefault="00A31D38" w:rsidP="00A31D38">
      <w:pPr>
        <w:pStyle w:val="32"/>
        <w:outlineLvl w:val="9"/>
        <w:rPr>
          <w:rFonts w:eastAsiaTheme="minorEastAsia"/>
        </w:rPr>
      </w:pPr>
      <w:r w:rsidRPr="00924BC7">
        <w:rPr>
          <w:rFonts w:eastAsiaTheme="minorEastAsia" w:hint="eastAsia"/>
        </w:rPr>
        <w:t>积分标准见下图</w:t>
      </w:r>
      <w:r>
        <w:rPr>
          <w:rFonts w:eastAsiaTheme="minorEastAsia" w:hint="eastAsia"/>
        </w:rPr>
        <w:t xml:space="preserve">  </w:t>
      </w:r>
      <w:r>
        <w:rPr>
          <w:rFonts w:eastAsiaTheme="minorEastAsia" w:hint="eastAsia"/>
        </w:rPr>
        <w:t>中医证候评价</w:t>
      </w:r>
      <w:r w:rsidRPr="00924BC7">
        <w:rPr>
          <w:rFonts w:eastAsiaTheme="minorEastAsia" w:hint="eastAsia"/>
        </w:rPr>
        <w:t>标准：</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3"/>
        <w:gridCol w:w="1576"/>
        <w:gridCol w:w="923"/>
        <w:gridCol w:w="2064"/>
        <w:gridCol w:w="2006"/>
        <w:gridCol w:w="1938"/>
      </w:tblGrid>
      <w:tr w:rsidR="00A31D38" w:rsidRPr="00E43081" w14:paraId="061006D9" w14:textId="77777777" w:rsidTr="00E43081">
        <w:trPr>
          <w:trHeight w:val="95"/>
          <w:jc w:val="center"/>
        </w:trPr>
        <w:tc>
          <w:tcPr>
            <w:tcW w:w="1191" w:type="pct"/>
            <w:gridSpan w:val="2"/>
            <w:tcBorders>
              <w:top w:val="single" w:sz="4" w:space="0" w:color="000000"/>
              <w:left w:val="single" w:sz="4" w:space="0" w:color="000000"/>
              <w:bottom w:val="single" w:sz="4" w:space="0" w:color="000000"/>
              <w:right w:val="single" w:sz="4" w:space="0" w:color="000000"/>
              <w:tl2br w:val="nil"/>
              <w:tr2bl w:val="nil"/>
            </w:tcBorders>
            <w:shd w:val="clear" w:color="auto" w:fill="DBDBDB" w:themeFill="accent3" w:themeFillTint="66"/>
            <w:vAlign w:val="center"/>
          </w:tcPr>
          <w:p w14:paraId="59D024C5" w14:textId="77777777" w:rsidR="00A31D38" w:rsidRPr="00E43081" w:rsidRDefault="00A31D38" w:rsidP="005D4487">
            <w:pPr>
              <w:widowControl/>
              <w:jc w:val="center"/>
              <w:textAlignment w:val="center"/>
              <w:rPr>
                <w:rFonts w:eastAsiaTheme="minorEastAsia"/>
                <w:b/>
                <w:bCs/>
                <w:color w:val="000000"/>
                <w:kern w:val="0"/>
                <w:szCs w:val="21"/>
                <w:lang w:bidi="ar"/>
              </w:rPr>
            </w:pPr>
            <w:r w:rsidRPr="00E43081">
              <w:rPr>
                <w:rFonts w:eastAsiaTheme="minorEastAsia"/>
                <w:b/>
                <w:bCs/>
                <w:color w:val="000000"/>
                <w:kern w:val="0"/>
                <w:szCs w:val="21"/>
                <w:lang w:bidi="ar"/>
              </w:rPr>
              <w:t>主症</w:t>
            </w:r>
          </w:p>
        </w:tc>
        <w:tc>
          <w:tcPr>
            <w:tcW w:w="507" w:type="pct"/>
            <w:tcBorders>
              <w:left w:val="single" w:sz="4" w:space="0" w:color="000000"/>
              <w:tl2br w:val="nil"/>
              <w:tr2bl w:val="nil"/>
            </w:tcBorders>
            <w:shd w:val="clear" w:color="auto" w:fill="DBDBDB" w:themeFill="accent3" w:themeFillTint="66"/>
            <w:vAlign w:val="center"/>
          </w:tcPr>
          <w:p w14:paraId="211F92BA" w14:textId="77777777" w:rsidR="00A31D38" w:rsidRPr="00E43081" w:rsidRDefault="00A31D38" w:rsidP="005D4487">
            <w:pPr>
              <w:widowControl/>
              <w:jc w:val="center"/>
              <w:textAlignment w:val="center"/>
              <w:rPr>
                <w:rFonts w:eastAsiaTheme="minorEastAsia"/>
                <w:b/>
                <w:bCs/>
                <w:color w:val="000000"/>
                <w:kern w:val="0"/>
                <w:szCs w:val="21"/>
                <w:lang w:bidi="ar"/>
              </w:rPr>
            </w:pPr>
            <w:r w:rsidRPr="00E43081">
              <w:rPr>
                <w:rFonts w:eastAsiaTheme="minorEastAsia"/>
                <w:b/>
                <w:bCs/>
                <w:color w:val="000000"/>
                <w:kern w:val="0"/>
                <w:szCs w:val="21"/>
                <w:lang w:bidi="ar"/>
              </w:rPr>
              <w:t>0</w:t>
            </w:r>
          </w:p>
        </w:tc>
        <w:tc>
          <w:tcPr>
            <w:tcW w:w="1134" w:type="pct"/>
            <w:tcBorders>
              <w:tl2br w:val="nil"/>
              <w:tr2bl w:val="nil"/>
            </w:tcBorders>
            <w:shd w:val="clear" w:color="auto" w:fill="DBDBDB" w:themeFill="accent3" w:themeFillTint="66"/>
            <w:vAlign w:val="center"/>
          </w:tcPr>
          <w:p w14:paraId="534CB865" w14:textId="77777777" w:rsidR="00A31D38" w:rsidRPr="00E43081" w:rsidRDefault="00A31D38" w:rsidP="005D4487">
            <w:pPr>
              <w:widowControl/>
              <w:jc w:val="center"/>
              <w:textAlignment w:val="center"/>
              <w:rPr>
                <w:rFonts w:eastAsiaTheme="minorEastAsia"/>
                <w:b/>
                <w:bCs/>
                <w:color w:val="000000"/>
                <w:kern w:val="0"/>
                <w:szCs w:val="21"/>
                <w:lang w:bidi="ar"/>
              </w:rPr>
            </w:pPr>
            <w:r w:rsidRPr="00E43081">
              <w:rPr>
                <w:rFonts w:eastAsiaTheme="minorEastAsia"/>
                <w:b/>
                <w:bCs/>
                <w:color w:val="000000"/>
                <w:kern w:val="0"/>
                <w:szCs w:val="21"/>
                <w:lang w:bidi="ar"/>
              </w:rPr>
              <w:t>2</w:t>
            </w:r>
          </w:p>
        </w:tc>
        <w:tc>
          <w:tcPr>
            <w:tcW w:w="1102" w:type="pct"/>
            <w:tcBorders>
              <w:tl2br w:val="nil"/>
              <w:tr2bl w:val="nil"/>
            </w:tcBorders>
            <w:shd w:val="clear" w:color="auto" w:fill="DBDBDB" w:themeFill="accent3" w:themeFillTint="66"/>
            <w:vAlign w:val="center"/>
          </w:tcPr>
          <w:p w14:paraId="414AD7D4" w14:textId="77777777" w:rsidR="00A31D38" w:rsidRPr="00E43081" w:rsidRDefault="00A31D38" w:rsidP="005D4487">
            <w:pPr>
              <w:widowControl/>
              <w:jc w:val="center"/>
              <w:textAlignment w:val="center"/>
              <w:rPr>
                <w:rFonts w:eastAsiaTheme="minorEastAsia"/>
                <w:b/>
                <w:bCs/>
                <w:color w:val="000000"/>
                <w:kern w:val="0"/>
                <w:szCs w:val="21"/>
                <w:lang w:bidi="ar"/>
              </w:rPr>
            </w:pPr>
            <w:r w:rsidRPr="00E43081">
              <w:rPr>
                <w:rFonts w:eastAsiaTheme="minorEastAsia"/>
                <w:b/>
                <w:bCs/>
                <w:color w:val="000000"/>
                <w:kern w:val="0"/>
                <w:szCs w:val="21"/>
                <w:lang w:bidi="ar"/>
              </w:rPr>
              <w:t>4</w:t>
            </w:r>
          </w:p>
        </w:tc>
        <w:tc>
          <w:tcPr>
            <w:tcW w:w="1066" w:type="pct"/>
            <w:tcBorders>
              <w:tl2br w:val="nil"/>
              <w:tr2bl w:val="nil"/>
            </w:tcBorders>
            <w:shd w:val="clear" w:color="auto" w:fill="DBDBDB" w:themeFill="accent3" w:themeFillTint="66"/>
            <w:vAlign w:val="center"/>
          </w:tcPr>
          <w:p w14:paraId="6F46B163" w14:textId="77777777" w:rsidR="00A31D38" w:rsidRPr="00E43081" w:rsidRDefault="00A31D38" w:rsidP="005D4487">
            <w:pPr>
              <w:widowControl/>
              <w:jc w:val="center"/>
              <w:textAlignment w:val="center"/>
              <w:rPr>
                <w:rFonts w:eastAsiaTheme="minorEastAsia"/>
                <w:b/>
                <w:bCs/>
                <w:color w:val="000000"/>
                <w:kern w:val="0"/>
                <w:szCs w:val="21"/>
                <w:lang w:bidi="ar"/>
              </w:rPr>
            </w:pPr>
            <w:r w:rsidRPr="00E43081">
              <w:rPr>
                <w:rFonts w:eastAsiaTheme="minorEastAsia"/>
                <w:b/>
                <w:bCs/>
                <w:color w:val="000000"/>
                <w:kern w:val="0"/>
                <w:szCs w:val="21"/>
                <w:lang w:bidi="ar"/>
              </w:rPr>
              <w:t>6</w:t>
            </w:r>
          </w:p>
        </w:tc>
      </w:tr>
      <w:tr w:rsidR="00A31D38" w:rsidRPr="00E43081" w14:paraId="728CC027" w14:textId="77777777" w:rsidTr="00E43081">
        <w:trPr>
          <w:trHeight w:val="696"/>
          <w:jc w:val="center"/>
        </w:trPr>
        <w:tc>
          <w:tcPr>
            <w:tcW w:w="326" w:type="pct"/>
            <w:vMerge w:val="restart"/>
            <w:tcBorders>
              <w:top w:val="single" w:sz="4" w:space="0" w:color="000000"/>
              <w:bottom w:val="single" w:sz="4" w:space="0" w:color="000000"/>
              <w:tl2br w:val="nil"/>
              <w:tr2bl w:val="nil"/>
            </w:tcBorders>
            <w:shd w:val="clear" w:color="auto" w:fill="auto"/>
            <w:vAlign w:val="center"/>
          </w:tcPr>
          <w:p w14:paraId="2FE36B41"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乳</w:t>
            </w:r>
            <w:r w:rsidRPr="00E43081">
              <w:rPr>
                <w:rFonts w:eastAsiaTheme="minorEastAsia"/>
                <w:color w:val="000000"/>
                <w:kern w:val="0"/>
                <w:szCs w:val="21"/>
                <w:lang w:bidi="ar"/>
              </w:rPr>
              <w:br/>
            </w:r>
            <w:r w:rsidRPr="00E43081">
              <w:rPr>
                <w:rFonts w:eastAsiaTheme="minorEastAsia"/>
                <w:color w:val="000000"/>
                <w:kern w:val="0"/>
                <w:szCs w:val="21"/>
                <w:lang w:bidi="ar"/>
              </w:rPr>
              <w:t>房</w:t>
            </w:r>
            <w:r w:rsidRPr="00E43081">
              <w:rPr>
                <w:rFonts w:eastAsiaTheme="minorEastAsia"/>
                <w:color w:val="000000"/>
                <w:kern w:val="0"/>
                <w:szCs w:val="21"/>
                <w:lang w:bidi="ar"/>
              </w:rPr>
              <w:br/>
            </w:r>
            <w:r w:rsidRPr="00E43081">
              <w:rPr>
                <w:rFonts w:eastAsiaTheme="minorEastAsia"/>
                <w:color w:val="000000"/>
                <w:kern w:val="0"/>
                <w:szCs w:val="21"/>
                <w:lang w:bidi="ar"/>
              </w:rPr>
              <w:t>疼</w:t>
            </w:r>
            <w:r w:rsidRPr="00E43081">
              <w:rPr>
                <w:rFonts w:eastAsiaTheme="minorEastAsia"/>
                <w:color w:val="000000"/>
                <w:kern w:val="0"/>
                <w:szCs w:val="21"/>
                <w:lang w:bidi="ar"/>
              </w:rPr>
              <w:br/>
            </w:r>
            <w:r w:rsidRPr="00E43081">
              <w:rPr>
                <w:rFonts w:eastAsiaTheme="minorEastAsia"/>
                <w:color w:val="000000"/>
                <w:kern w:val="0"/>
                <w:szCs w:val="21"/>
                <w:lang w:bidi="ar"/>
              </w:rPr>
              <w:t>痛</w:t>
            </w:r>
          </w:p>
        </w:tc>
        <w:tc>
          <w:tcPr>
            <w:tcW w:w="866" w:type="pct"/>
            <w:tcBorders>
              <w:top w:val="single" w:sz="4" w:space="0" w:color="000000"/>
              <w:bottom w:val="single" w:sz="4" w:space="0" w:color="000000"/>
              <w:tl2br w:val="nil"/>
              <w:tr2bl w:val="nil"/>
            </w:tcBorders>
            <w:shd w:val="clear" w:color="auto" w:fill="auto"/>
            <w:vAlign w:val="center"/>
          </w:tcPr>
          <w:p w14:paraId="42966DD6" w14:textId="0259FDA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自发</w:t>
            </w:r>
            <w:r w:rsidR="00F0595D">
              <w:rPr>
                <w:rFonts w:eastAsiaTheme="minorEastAsia" w:hint="eastAsia"/>
                <w:color w:val="000000"/>
                <w:kern w:val="0"/>
                <w:szCs w:val="21"/>
                <w:lang w:bidi="ar"/>
              </w:rPr>
              <w:t>疼</w:t>
            </w:r>
            <w:r w:rsidRPr="00E43081">
              <w:rPr>
                <w:rFonts w:eastAsiaTheme="minorEastAsia"/>
                <w:color w:val="000000"/>
                <w:kern w:val="0"/>
                <w:szCs w:val="21"/>
                <w:lang w:bidi="ar"/>
              </w:rPr>
              <w:t>痛</w:t>
            </w:r>
            <w:r w:rsidR="00F0595D">
              <w:rPr>
                <w:rFonts w:eastAsiaTheme="minorEastAsia" w:hint="eastAsia"/>
                <w:color w:val="000000"/>
                <w:kern w:val="0"/>
                <w:szCs w:val="21"/>
                <w:lang w:bidi="ar"/>
              </w:rPr>
              <w:t>程度</w:t>
            </w:r>
          </w:p>
        </w:tc>
        <w:tc>
          <w:tcPr>
            <w:tcW w:w="507" w:type="pct"/>
            <w:tcBorders>
              <w:tl2br w:val="nil"/>
              <w:tr2bl w:val="nil"/>
            </w:tcBorders>
            <w:shd w:val="clear" w:color="auto" w:fill="auto"/>
            <w:vAlign w:val="center"/>
          </w:tcPr>
          <w:p w14:paraId="200080B0"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无疼痛</w:t>
            </w:r>
          </w:p>
        </w:tc>
        <w:tc>
          <w:tcPr>
            <w:tcW w:w="1134" w:type="pct"/>
            <w:tcBorders>
              <w:tl2br w:val="nil"/>
              <w:tr2bl w:val="nil"/>
            </w:tcBorders>
            <w:shd w:val="clear" w:color="auto" w:fill="auto"/>
            <w:vAlign w:val="center"/>
          </w:tcPr>
          <w:p w14:paraId="4E55A086"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以经前为主，呈阵发性，不注意无感觉</w:t>
            </w:r>
          </w:p>
        </w:tc>
        <w:tc>
          <w:tcPr>
            <w:tcW w:w="1102" w:type="pct"/>
            <w:tcBorders>
              <w:tl2br w:val="nil"/>
              <w:tr2bl w:val="nil"/>
            </w:tcBorders>
            <w:shd w:val="clear" w:color="auto" w:fill="auto"/>
            <w:vAlign w:val="center"/>
          </w:tcPr>
          <w:p w14:paraId="45FC248C"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呈持续性，尚可忍受，略影响生活</w:t>
            </w:r>
          </w:p>
        </w:tc>
        <w:tc>
          <w:tcPr>
            <w:tcW w:w="1066" w:type="pct"/>
            <w:tcBorders>
              <w:tl2br w:val="nil"/>
              <w:tr2bl w:val="nil"/>
            </w:tcBorders>
            <w:shd w:val="clear" w:color="auto" w:fill="auto"/>
            <w:vAlign w:val="center"/>
          </w:tcPr>
          <w:p w14:paraId="7512EFF7"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呈持续性，不能忍受，放射至腋下、肩背部、影响生活</w:t>
            </w:r>
          </w:p>
        </w:tc>
      </w:tr>
      <w:tr w:rsidR="00A31D38" w:rsidRPr="00E43081" w14:paraId="0375A458" w14:textId="77777777" w:rsidTr="00E43081">
        <w:trPr>
          <w:trHeight w:val="150"/>
          <w:jc w:val="center"/>
        </w:trPr>
        <w:tc>
          <w:tcPr>
            <w:tcW w:w="326" w:type="pct"/>
            <w:vMerge/>
            <w:tcBorders>
              <w:top w:val="single" w:sz="4" w:space="0" w:color="000000"/>
              <w:tl2br w:val="nil"/>
              <w:tr2bl w:val="nil"/>
            </w:tcBorders>
            <w:shd w:val="clear" w:color="auto" w:fill="auto"/>
            <w:vAlign w:val="center"/>
          </w:tcPr>
          <w:p w14:paraId="1CB487E3" w14:textId="77777777" w:rsidR="00A31D38" w:rsidRPr="00E43081" w:rsidRDefault="00A31D38" w:rsidP="005D4487">
            <w:pPr>
              <w:jc w:val="center"/>
              <w:rPr>
                <w:rFonts w:eastAsiaTheme="minorEastAsia"/>
                <w:color w:val="000000"/>
                <w:szCs w:val="21"/>
              </w:rPr>
            </w:pPr>
          </w:p>
        </w:tc>
        <w:tc>
          <w:tcPr>
            <w:tcW w:w="866" w:type="pct"/>
            <w:tcBorders>
              <w:top w:val="single" w:sz="4" w:space="0" w:color="000000"/>
              <w:tl2br w:val="nil"/>
              <w:tr2bl w:val="nil"/>
            </w:tcBorders>
            <w:shd w:val="clear" w:color="auto" w:fill="auto"/>
            <w:vAlign w:val="center"/>
          </w:tcPr>
          <w:p w14:paraId="54CDE2B6"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疼痛持续时间</w:t>
            </w:r>
          </w:p>
        </w:tc>
        <w:tc>
          <w:tcPr>
            <w:tcW w:w="507" w:type="pct"/>
            <w:tcBorders>
              <w:tl2br w:val="nil"/>
              <w:tr2bl w:val="nil"/>
            </w:tcBorders>
            <w:shd w:val="clear" w:color="auto" w:fill="auto"/>
            <w:vAlign w:val="center"/>
          </w:tcPr>
          <w:p w14:paraId="797F3263"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0-2</w:t>
            </w:r>
            <w:r w:rsidRPr="00E43081">
              <w:rPr>
                <w:rFonts w:eastAsiaTheme="minorEastAsia"/>
                <w:color w:val="000000"/>
                <w:kern w:val="0"/>
                <w:szCs w:val="21"/>
                <w:lang w:bidi="ar"/>
              </w:rPr>
              <w:t>天</w:t>
            </w:r>
          </w:p>
        </w:tc>
        <w:tc>
          <w:tcPr>
            <w:tcW w:w="1134" w:type="pct"/>
            <w:tcBorders>
              <w:tl2br w:val="nil"/>
              <w:tr2bl w:val="nil"/>
            </w:tcBorders>
            <w:shd w:val="clear" w:color="auto" w:fill="auto"/>
            <w:vAlign w:val="center"/>
          </w:tcPr>
          <w:p w14:paraId="1FBCEABD"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3-7</w:t>
            </w:r>
            <w:r w:rsidRPr="00E43081">
              <w:rPr>
                <w:rFonts w:eastAsiaTheme="minorEastAsia"/>
                <w:color w:val="000000"/>
                <w:kern w:val="0"/>
                <w:szCs w:val="21"/>
                <w:lang w:bidi="ar"/>
              </w:rPr>
              <w:t>天</w:t>
            </w:r>
          </w:p>
        </w:tc>
        <w:tc>
          <w:tcPr>
            <w:tcW w:w="1102" w:type="pct"/>
            <w:tcBorders>
              <w:tl2br w:val="nil"/>
              <w:tr2bl w:val="nil"/>
            </w:tcBorders>
            <w:shd w:val="clear" w:color="auto" w:fill="auto"/>
            <w:vAlign w:val="center"/>
          </w:tcPr>
          <w:p w14:paraId="2D86285B"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8-14</w:t>
            </w:r>
            <w:r w:rsidRPr="00E43081">
              <w:rPr>
                <w:rFonts w:eastAsiaTheme="minorEastAsia"/>
                <w:color w:val="000000"/>
                <w:kern w:val="0"/>
                <w:szCs w:val="21"/>
                <w:lang w:bidi="ar"/>
              </w:rPr>
              <w:t>天</w:t>
            </w:r>
          </w:p>
        </w:tc>
        <w:tc>
          <w:tcPr>
            <w:tcW w:w="1066" w:type="pct"/>
            <w:tcBorders>
              <w:tl2br w:val="nil"/>
              <w:tr2bl w:val="nil"/>
            </w:tcBorders>
            <w:shd w:val="clear" w:color="auto" w:fill="auto"/>
            <w:vAlign w:val="center"/>
          </w:tcPr>
          <w:p w14:paraId="0EC700C8"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&gt;14</w:t>
            </w:r>
            <w:r w:rsidRPr="00E43081">
              <w:rPr>
                <w:rStyle w:val="font01"/>
                <w:rFonts w:ascii="Times New Roman" w:eastAsiaTheme="minorEastAsia" w:hAnsi="Times New Roman" w:cs="Times New Roman" w:hint="default"/>
                <w:sz w:val="21"/>
                <w:szCs w:val="21"/>
                <w:lang w:bidi="ar"/>
              </w:rPr>
              <w:t>天</w:t>
            </w:r>
          </w:p>
        </w:tc>
      </w:tr>
      <w:tr w:rsidR="00A31D38" w:rsidRPr="00E43081" w14:paraId="659DF415" w14:textId="77777777" w:rsidTr="00E43081">
        <w:trPr>
          <w:trHeight w:val="314"/>
          <w:jc w:val="center"/>
        </w:trPr>
        <w:tc>
          <w:tcPr>
            <w:tcW w:w="326" w:type="pct"/>
            <w:vMerge/>
            <w:tcBorders>
              <w:tl2br w:val="nil"/>
              <w:tr2bl w:val="nil"/>
            </w:tcBorders>
            <w:shd w:val="clear" w:color="auto" w:fill="auto"/>
            <w:vAlign w:val="center"/>
          </w:tcPr>
          <w:p w14:paraId="532E7379" w14:textId="77777777" w:rsidR="00A31D38" w:rsidRPr="00E43081" w:rsidRDefault="00A31D38" w:rsidP="005D4487">
            <w:pPr>
              <w:jc w:val="center"/>
              <w:rPr>
                <w:rFonts w:eastAsiaTheme="minorEastAsia"/>
                <w:color w:val="000000"/>
                <w:szCs w:val="21"/>
              </w:rPr>
            </w:pPr>
          </w:p>
        </w:tc>
        <w:tc>
          <w:tcPr>
            <w:tcW w:w="866" w:type="pct"/>
            <w:tcBorders>
              <w:tl2br w:val="nil"/>
              <w:tr2bl w:val="nil"/>
            </w:tcBorders>
            <w:shd w:val="clear" w:color="auto" w:fill="auto"/>
            <w:vAlign w:val="center"/>
          </w:tcPr>
          <w:p w14:paraId="3810C8F1"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触压痛</w:t>
            </w:r>
          </w:p>
        </w:tc>
        <w:tc>
          <w:tcPr>
            <w:tcW w:w="507" w:type="pct"/>
            <w:tcBorders>
              <w:tl2br w:val="nil"/>
              <w:tr2bl w:val="nil"/>
            </w:tcBorders>
            <w:shd w:val="clear" w:color="auto" w:fill="auto"/>
            <w:vAlign w:val="center"/>
          </w:tcPr>
          <w:p w14:paraId="76F9932C"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无触痛</w:t>
            </w:r>
          </w:p>
        </w:tc>
        <w:tc>
          <w:tcPr>
            <w:tcW w:w="1134" w:type="pct"/>
            <w:tcBorders>
              <w:tl2br w:val="nil"/>
              <w:tr2bl w:val="nil"/>
            </w:tcBorders>
            <w:shd w:val="clear" w:color="auto" w:fill="auto"/>
            <w:vAlign w:val="center"/>
          </w:tcPr>
          <w:p w14:paraId="5F900614"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重压有触痛</w:t>
            </w:r>
          </w:p>
        </w:tc>
        <w:tc>
          <w:tcPr>
            <w:tcW w:w="1102" w:type="pct"/>
            <w:tcBorders>
              <w:tl2br w:val="nil"/>
              <w:tr2bl w:val="nil"/>
            </w:tcBorders>
            <w:shd w:val="clear" w:color="auto" w:fill="auto"/>
            <w:vAlign w:val="center"/>
          </w:tcPr>
          <w:p w14:paraId="33461A4A"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轻压有触痛，触痛不明显</w:t>
            </w:r>
          </w:p>
        </w:tc>
        <w:tc>
          <w:tcPr>
            <w:tcW w:w="1066" w:type="pct"/>
            <w:tcBorders>
              <w:tl2br w:val="nil"/>
              <w:tr2bl w:val="nil"/>
            </w:tcBorders>
            <w:shd w:val="clear" w:color="auto" w:fill="auto"/>
            <w:vAlign w:val="center"/>
          </w:tcPr>
          <w:p w14:paraId="236B4760"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轻压有触痛，触痛明显</w:t>
            </w:r>
          </w:p>
        </w:tc>
      </w:tr>
      <w:tr w:rsidR="00A31D38" w:rsidRPr="00E43081" w14:paraId="535E25EF" w14:textId="77777777" w:rsidTr="00E43081">
        <w:trPr>
          <w:trHeight w:val="144"/>
          <w:jc w:val="center"/>
        </w:trPr>
        <w:tc>
          <w:tcPr>
            <w:tcW w:w="326" w:type="pct"/>
            <w:vMerge w:val="restart"/>
            <w:tcBorders>
              <w:tl2br w:val="nil"/>
              <w:tr2bl w:val="nil"/>
            </w:tcBorders>
            <w:shd w:val="clear" w:color="auto" w:fill="auto"/>
            <w:vAlign w:val="center"/>
          </w:tcPr>
          <w:p w14:paraId="77A9AB08"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乳</w:t>
            </w:r>
            <w:r w:rsidRPr="00E43081">
              <w:rPr>
                <w:rFonts w:eastAsiaTheme="minorEastAsia"/>
                <w:color w:val="000000"/>
                <w:kern w:val="0"/>
                <w:szCs w:val="21"/>
                <w:lang w:bidi="ar"/>
              </w:rPr>
              <w:br/>
            </w:r>
            <w:r w:rsidRPr="00E43081">
              <w:rPr>
                <w:rFonts w:eastAsiaTheme="minorEastAsia"/>
                <w:color w:val="000000"/>
                <w:kern w:val="0"/>
                <w:szCs w:val="21"/>
                <w:lang w:bidi="ar"/>
              </w:rPr>
              <w:t>房</w:t>
            </w:r>
            <w:r w:rsidRPr="00E43081">
              <w:rPr>
                <w:rFonts w:eastAsiaTheme="minorEastAsia"/>
                <w:color w:val="000000"/>
                <w:kern w:val="0"/>
                <w:szCs w:val="21"/>
                <w:lang w:bidi="ar"/>
              </w:rPr>
              <w:br/>
            </w:r>
            <w:r w:rsidRPr="00E43081">
              <w:rPr>
                <w:rFonts w:eastAsiaTheme="minorEastAsia"/>
                <w:color w:val="000000"/>
                <w:kern w:val="0"/>
                <w:szCs w:val="21"/>
                <w:lang w:bidi="ar"/>
              </w:rPr>
              <w:t>肿</w:t>
            </w:r>
            <w:r w:rsidRPr="00E43081">
              <w:rPr>
                <w:rFonts w:eastAsiaTheme="minorEastAsia"/>
                <w:color w:val="000000"/>
                <w:kern w:val="0"/>
                <w:szCs w:val="21"/>
                <w:lang w:bidi="ar"/>
              </w:rPr>
              <w:br/>
            </w:r>
            <w:r w:rsidRPr="00E43081">
              <w:rPr>
                <w:rFonts w:eastAsiaTheme="minorEastAsia"/>
                <w:color w:val="000000"/>
                <w:kern w:val="0"/>
                <w:szCs w:val="21"/>
                <w:lang w:bidi="ar"/>
              </w:rPr>
              <w:t>块</w:t>
            </w:r>
          </w:p>
        </w:tc>
        <w:tc>
          <w:tcPr>
            <w:tcW w:w="866" w:type="pct"/>
            <w:tcBorders>
              <w:tl2br w:val="nil"/>
              <w:tr2bl w:val="nil"/>
            </w:tcBorders>
            <w:shd w:val="clear" w:color="auto" w:fill="auto"/>
            <w:vAlign w:val="center"/>
          </w:tcPr>
          <w:p w14:paraId="43135734" w14:textId="05BED287" w:rsidR="00A31D38" w:rsidRPr="00E43081" w:rsidRDefault="00A31D38" w:rsidP="00FC6FC9">
            <w:pPr>
              <w:widowControl/>
              <w:jc w:val="center"/>
              <w:textAlignment w:val="center"/>
              <w:rPr>
                <w:rFonts w:eastAsiaTheme="minorEastAsia"/>
                <w:color w:val="000000"/>
                <w:szCs w:val="21"/>
              </w:rPr>
            </w:pPr>
            <w:r w:rsidRPr="00E43081">
              <w:rPr>
                <w:rFonts w:eastAsiaTheme="minorEastAsia"/>
                <w:color w:val="000000"/>
                <w:kern w:val="0"/>
                <w:szCs w:val="21"/>
                <w:lang w:bidi="ar"/>
              </w:rPr>
              <w:t>靶肿块</w:t>
            </w:r>
            <w:r w:rsidR="00FC6FC9">
              <w:rPr>
                <w:rFonts w:eastAsiaTheme="minorEastAsia" w:hint="eastAsia"/>
                <w:color w:val="000000"/>
                <w:kern w:val="0"/>
                <w:szCs w:val="21"/>
                <w:lang w:bidi="ar"/>
              </w:rPr>
              <w:t>质地</w:t>
            </w:r>
          </w:p>
        </w:tc>
        <w:tc>
          <w:tcPr>
            <w:tcW w:w="507" w:type="pct"/>
            <w:tcBorders>
              <w:tl2br w:val="nil"/>
              <w:tr2bl w:val="nil"/>
            </w:tcBorders>
            <w:shd w:val="clear" w:color="auto" w:fill="auto"/>
            <w:vAlign w:val="center"/>
          </w:tcPr>
          <w:p w14:paraId="58054520"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无肿块</w:t>
            </w:r>
          </w:p>
        </w:tc>
        <w:tc>
          <w:tcPr>
            <w:tcW w:w="1134" w:type="pct"/>
            <w:tcBorders>
              <w:tl2br w:val="nil"/>
              <w:tr2bl w:val="nil"/>
            </w:tcBorders>
            <w:shd w:val="clear" w:color="auto" w:fill="auto"/>
            <w:vAlign w:val="center"/>
          </w:tcPr>
          <w:p w14:paraId="5D39B14B"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质软，较正常腺体略硬</w:t>
            </w:r>
          </w:p>
        </w:tc>
        <w:tc>
          <w:tcPr>
            <w:tcW w:w="1102" w:type="pct"/>
            <w:tcBorders>
              <w:tl2br w:val="nil"/>
              <w:tr2bl w:val="nil"/>
            </w:tcBorders>
            <w:shd w:val="clear" w:color="auto" w:fill="auto"/>
            <w:vAlign w:val="center"/>
          </w:tcPr>
          <w:p w14:paraId="09536DD4"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质韧如鼻尖</w:t>
            </w:r>
          </w:p>
        </w:tc>
        <w:tc>
          <w:tcPr>
            <w:tcW w:w="1066" w:type="pct"/>
            <w:tcBorders>
              <w:tl2br w:val="nil"/>
              <w:tr2bl w:val="nil"/>
            </w:tcBorders>
            <w:shd w:val="clear" w:color="auto" w:fill="auto"/>
            <w:vAlign w:val="center"/>
          </w:tcPr>
          <w:p w14:paraId="60A920DA"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质硬如额</w:t>
            </w:r>
          </w:p>
        </w:tc>
      </w:tr>
      <w:tr w:rsidR="00A31D38" w:rsidRPr="00E43081" w14:paraId="38531939" w14:textId="77777777" w:rsidTr="00E43081">
        <w:trPr>
          <w:trHeight w:val="115"/>
          <w:jc w:val="center"/>
        </w:trPr>
        <w:tc>
          <w:tcPr>
            <w:tcW w:w="326" w:type="pct"/>
            <w:vMerge/>
            <w:tcBorders>
              <w:tl2br w:val="nil"/>
              <w:tr2bl w:val="nil"/>
            </w:tcBorders>
            <w:shd w:val="clear" w:color="auto" w:fill="auto"/>
            <w:vAlign w:val="center"/>
          </w:tcPr>
          <w:p w14:paraId="5DE21A63" w14:textId="77777777" w:rsidR="00A31D38" w:rsidRPr="00E43081" w:rsidRDefault="00A31D38" w:rsidP="005D4487">
            <w:pPr>
              <w:jc w:val="center"/>
              <w:rPr>
                <w:rFonts w:eastAsiaTheme="minorEastAsia"/>
                <w:color w:val="000000"/>
                <w:szCs w:val="21"/>
              </w:rPr>
            </w:pPr>
          </w:p>
        </w:tc>
        <w:tc>
          <w:tcPr>
            <w:tcW w:w="866" w:type="pct"/>
            <w:tcBorders>
              <w:tl2br w:val="nil"/>
              <w:tr2bl w:val="nil"/>
            </w:tcBorders>
            <w:shd w:val="clear" w:color="auto" w:fill="auto"/>
            <w:vAlign w:val="center"/>
          </w:tcPr>
          <w:p w14:paraId="461B3CA1" w14:textId="0A986DAA" w:rsidR="00A31D38" w:rsidRPr="00E43081" w:rsidRDefault="005F5272" w:rsidP="00FC6FC9">
            <w:pPr>
              <w:widowControl/>
              <w:jc w:val="center"/>
              <w:textAlignment w:val="center"/>
              <w:rPr>
                <w:rFonts w:eastAsiaTheme="minorEastAsia"/>
                <w:color w:val="000000"/>
                <w:szCs w:val="21"/>
              </w:rPr>
            </w:pPr>
            <w:r>
              <w:rPr>
                <w:rFonts w:eastAsiaTheme="minorEastAsia" w:hint="eastAsia"/>
                <w:color w:val="000000"/>
                <w:kern w:val="0"/>
                <w:szCs w:val="21"/>
                <w:lang w:bidi="ar"/>
              </w:rPr>
              <w:t>肿块</w:t>
            </w:r>
            <w:r>
              <w:rPr>
                <w:rFonts w:eastAsiaTheme="minorEastAsia"/>
                <w:color w:val="000000"/>
                <w:kern w:val="0"/>
                <w:szCs w:val="21"/>
                <w:lang w:bidi="ar"/>
              </w:rPr>
              <w:t>分布</w:t>
            </w:r>
            <w:r w:rsidR="00A31D38" w:rsidRPr="00E43081">
              <w:rPr>
                <w:rFonts w:eastAsiaTheme="minorEastAsia"/>
                <w:color w:val="000000"/>
                <w:kern w:val="0"/>
                <w:szCs w:val="21"/>
                <w:lang w:bidi="ar"/>
              </w:rPr>
              <w:t>范围（</w:t>
            </w:r>
            <w:r w:rsidR="00A31D38" w:rsidRPr="00E43081">
              <w:rPr>
                <w:rFonts w:eastAsiaTheme="minorEastAsia"/>
                <w:kern w:val="0"/>
                <w:szCs w:val="21"/>
              </w:rPr>
              <w:t>双侧乳房合计</w:t>
            </w:r>
            <w:r w:rsidR="00A31D38" w:rsidRPr="00E43081">
              <w:rPr>
                <w:rStyle w:val="font01"/>
                <w:rFonts w:ascii="Times New Roman" w:eastAsiaTheme="minorEastAsia" w:hAnsi="Times New Roman" w:cs="Times New Roman" w:hint="default"/>
                <w:sz w:val="21"/>
                <w:szCs w:val="21"/>
                <w:lang w:bidi="ar"/>
              </w:rPr>
              <w:t>）</w:t>
            </w:r>
          </w:p>
        </w:tc>
        <w:tc>
          <w:tcPr>
            <w:tcW w:w="507" w:type="pct"/>
            <w:tcBorders>
              <w:tl2br w:val="nil"/>
              <w:tr2bl w:val="nil"/>
            </w:tcBorders>
            <w:shd w:val="clear" w:color="auto" w:fill="auto"/>
            <w:vAlign w:val="center"/>
          </w:tcPr>
          <w:p w14:paraId="1DF1BF36"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无肿块</w:t>
            </w:r>
          </w:p>
        </w:tc>
        <w:tc>
          <w:tcPr>
            <w:tcW w:w="1134" w:type="pct"/>
            <w:tcBorders>
              <w:tl2br w:val="nil"/>
              <w:tr2bl w:val="nil"/>
            </w:tcBorders>
            <w:shd w:val="clear" w:color="auto" w:fill="auto"/>
            <w:vAlign w:val="center"/>
          </w:tcPr>
          <w:p w14:paraId="5E414279"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于</w:t>
            </w:r>
            <w:r w:rsidRPr="00E43081">
              <w:rPr>
                <w:rFonts w:eastAsiaTheme="minorEastAsia"/>
                <w:color w:val="000000"/>
                <w:kern w:val="0"/>
                <w:szCs w:val="21"/>
                <w:lang w:bidi="ar"/>
              </w:rPr>
              <w:t>1-2</w:t>
            </w:r>
            <w:r w:rsidRPr="00E43081">
              <w:rPr>
                <w:rFonts w:eastAsiaTheme="minorEastAsia"/>
                <w:color w:val="000000"/>
                <w:kern w:val="0"/>
                <w:szCs w:val="21"/>
                <w:lang w:bidi="ar"/>
              </w:rPr>
              <w:t>个象限内</w:t>
            </w:r>
          </w:p>
        </w:tc>
        <w:tc>
          <w:tcPr>
            <w:tcW w:w="1102" w:type="pct"/>
            <w:tcBorders>
              <w:tl2br w:val="nil"/>
              <w:tr2bl w:val="nil"/>
            </w:tcBorders>
            <w:shd w:val="clear" w:color="auto" w:fill="auto"/>
            <w:vAlign w:val="center"/>
          </w:tcPr>
          <w:p w14:paraId="089FFD38"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于</w:t>
            </w:r>
            <w:r w:rsidRPr="00E43081">
              <w:rPr>
                <w:rFonts w:eastAsiaTheme="minorEastAsia"/>
                <w:color w:val="000000"/>
                <w:kern w:val="0"/>
                <w:szCs w:val="21"/>
                <w:lang w:bidi="ar"/>
              </w:rPr>
              <w:t>3-5</w:t>
            </w:r>
            <w:r w:rsidRPr="00E43081">
              <w:rPr>
                <w:rFonts w:eastAsiaTheme="minorEastAsia"/>
                <w:color w:val="000000"/>
                <w:kern w:val="0"/>
                <w:szCs w:val="21"/>
                <w:lang w:bidi="ar"/>
              </w:rPr>
              <w:t>个象限内</w:t>
            </w:r>
          </w:p>
        </w:tc>
        <w:tc>
          <w:tcPr>
            <w:tcW w:w="1066" w:type="pct"/>
            <w:tcBorders>
              <w:tl2br w:val="nil"/>
              <w:tr2bl w:val="nil"/>
            </w:tcBorders>
            <w:shd w:val="clear" w:color="auto" w:fill="auto"/>
            <w:vAlign w:val="center"/>
          </w:tcPr>
          <w:p w14:paraId="7CC1F7F9"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于</w:t>
            </w:r>
            <w:r w:rsidRPr="00E43081">
              <w:rPr>
                <w:rFonts w:eastAsiaTheme="minorEastAsia"/>
                <w:color w:val="000000"/>
                <w:kern w:val="0"/>
                <w:szCs w:val="21"/>
                <w:lang w:bidi="ar"/>
              </w:rPr>
              <w:t>6-8</w:t>
            </w:r>
            <w:r w:rsidRPr="00E43081">
              <w:rPr>
                <w:rFonts w:eastAsiaTheme="minorEastAsia"/>
                <w:color w:val="000000"/>
                <w:kern w:val="0"/>
                <w:szCs w:val="21"/>
                <w:lang w:bidi="ar"/>
              </w:rPr>
              <w:t>个象限内</w:t>
            </w:r>
          </w:p>
        </w:tc>
      </w:tr>
      <w:tr w:rsidR="00A31D38" w:rsidRPr="00E43081" w14:paraId="10EE8C5B" w14:textId="77777777" w:rsidTr="00E43081">
        <w:trPr>
          <w:trHeight w:val="314"/>
          <w:jc w:val="center"/>
        </w:trPr>
        <w:tc>
          <w:tcPr>
            <w:tcW w:w="326" w:type="pct"/>
            <w:vMerge/>
            <w:tcBorders>
              <w:tl2br w:val="nil"/>
              <w:tr2bl w:val="nil"/>
            </w:tcBorders>
            <w:shd w:val="clear" w:color="auto" w:fill="auto"/>
            <w:vAlign w:val="center"/>
          </w:tcPr>
          <w:p w14:paraId="66FB6CA8" w14:textId="77777777" w:rsidR="00A31D38" w:rsidRPr="00E43081" w:rsidRDefault="00A31D38" w:rsidP="005D4487">
            <w:pPr>
              <w:jc w:val="center"/>
              <w:rPr>
                <w:rFonts w:eastAsiaTheme="minorEastAsia"/>
                <w:color w:val="000000"/>
                <w:szCs w:val="21"/>
              </w:rPr>
            </w:pPr>
          </w:p>
        </w:tc>
        <w:tc>
          <w:tcPr>
            <w:tcW w:w="866" w:type="pct"/>
            <w:tcBorders>
              <w:tl2br w:val="nil"/>
              <w:tr2bl w:val="nil"/>
            </w:tcBorders>
            <w:shd w:val="clear" w:color="auto" w:fill="auto"/>
            <w:vAlign w:val="center"/>
          </w:tcPr>
          <w:p w14:paraId="568457C6" w14:textId="72ECDBC8" w:rsidR="00A31D38" w:rsidRPr="00E43081" w:rsidRDefault="00A31D38">
            <w:pPr>
              <w:widowControl/>
              <w:jc w:val="center"/>
              <w:textAlignment w:val="center"/>
              <w:rPr>
                <w:rFonts w:eastAsiaTheme="minorEastAsia"/>
                <w:color w:val="000000"/>
                <w:szCs w:val="21"/>
              </w:rPr>
            </w:pPr>
            <w:r w:rsidRPr="00E43081">
              <w:rPr>
                <w:rFonts w:eastAsiaTheme="minorEastAsia"/>
                <w:color w:val="000000"/>
                <w:kern w:val="0"/>
                <w:szCs w:val="21"/>
                <w:lang w:bidi="ar"/>
              </w:rPr>
              <w:t>靶肿块大小</w:t>
            </w:r>
            <w:r w:rsidRPr="00E43081">
              <w:rPr>
                <w:rFonts w:eastAsiaTheme="minorEastAsia"/>
                <w:kern w:val="0"/>
                <w:szCs w:val="21"/>
              </w:rPr>
              <w:t>（最</w:t>
            </w:r>
            <w:r w:rsidR="00E52A6A">
              <w:rPr>
                <w:rFonts w:eastAsiaTheme="minorEastAsia" w:hint="eastAsia"/>
                <w:kern w:val="0"/>
                <w:szCs w:val="21"/>
              </w:rPr>
              <w:t>长</w:t>
            </w:r>
            <w:r w:rsidRPr="00E43081">
              <w:rPr>
                <w:rFonts w:eastAsiaTheme="minorEastAsia"/>
                <w:kern w:val="0"/>
                <w:szCs w:val="21"/>
              </w:rPr>
              <w:t>径）</w:t>
            </w:r>
          </w:p>
        </w:tc>
        <w:tc>
          <w:tcPr>
            <w:tcW w:w="507" w:type="pct"/>
            <w:tcBorders>
              <w:tl2br w:val="nil"/>
              <w:tr2bl w:val="nil"/>
            </w:tcBorders>
            <w:shd w:val="clear" w:color="auto" w:fill="auto"/>
            <w:vAlign w:val="center"/>
          </w:tcPr>
          <w:p w14:paraId="2E28329A"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无肿块</w:t>
            </w:r>
          </w:p>
        </w:tc>
        <w:tc>
          <w:tcPr>
            <w:tcW w:w="1134" w:type="pct"/>
            <w:tcBorders>
              <w:tl2br w:val="nil"/>
              <w:tr2bl w:val="nil"/>
            </w:tcBorders>
            <w:shd w:val="clear" w:color="auto" w:fill="auto"/>
            <w:vAlign w:val="center"/>
          </w:tcPr>
          <w:p w14:paraId="572A1875"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w:t>
            </w:r>
            <w:r w:rsidRPr="00E43081">
              <w:rPr>
                <w:rStyle w:val="font01"/>
                <w:rFonts w:ascii="Times New Roman" w:eastAsiaTheme="minorEastAsia" w:hAnsi="Times New Roman" w:cs="Times New Roman" w:hint="default"/>
                <w:sz w:val="21"/>
                <w:szCs w:val="21"/>
                <w:lang w:bidi="ar"/>
              </w:rPr>
              <w:t>2.0cm</w:t>
            </w:r>
          </w:p>
        </w:tc>
        <w:tc>
          <w:tcPr>
            <w:tcW w:w="1102" w:type="pct"/>
            <w:tcBorders>
              <w:tl2br w:val="nil"/>
              <w:tr2bl w:val="nil"/>
            </w:tcBorders>
            <w:shd w:val="clear" w:color="auto" w:fill="auto"/>
            <w:vAlign w:val="center"/>
          </w:tcPr>
          <w:p w14:paraId="04F92A88"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2.1cm-4.0cm</w:t>
            </w:r>
          </w:p>
        </w:tc>
        <w:tc>
          <w:tcPr>
            <w:tcW w:w="1066" w:type="pct"/>
            <w:tcBorders>
              <w:tl2br w:val="nil"/>
              <w:tr2bl w:val="nil"/>
            </w:tcBorders>
            <w:shd w:val="clear" w:color="auto" w:fill="auto"/>
            <w:vAlign w:val="center"/>
          </w:tcPr>
          <w:p w14:paraId="65E157B4"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&gt;</w:t>
            </w:r>
            <w:r w:rsidRPr="00E43081">
              <w:rPr>
                <w:rStyle w:val="font01"/>
                <w:rFonts w:ascii="Times New Roman" w:eastAsiaTheme="minorEastAsia" w:hAnsi="Times New Roman" w:cs="Times New Roman" w:hint="default"/>
                <w:sz w:val="21"/>
                <w:szCs w:val="21"/>
                <w:lang w:bidi="ar"/>
              </w:rPr>
              <w:t>4.0cm</w:t>
            </w:r>
          </w:p>
        </w:tc>
      </w:tr>
      <w:tr w:rsidR="00A31D38" w:rsidRPr="00E43081" w14:paraId="1BE87A1A" w14:textId="77777777" w:rsidTr="00E43081">
        <w:trPr>
          <w:trHeight w:val="90"/>
          <w:jc w:val="center"/>
        </w:trPr>
        <w:tc>
          <w:tcPr>
            <w:tcW w:w="1191" w:type="pct"/>
            <w:gridSpan w:val="2"/>
            <w:tcBorders>
              <w:tl2br w:val="nil"/>
              <w:tr2bl w:val="nil"/>
            </w:tcBorders>
            <w:shd w:val="clear" w:color="auto" w:fill="DBDBDB" w:themeFill="accent3" w:themeFillTint="66"/>
            <w:vAlign w:val="center"/>
          </w:tcPr>
          <w:p w14:paraId="2A8B2B1E" w14:textId="77777777" w:rsidR="00A31D38" w:rsidRPr="00E43081" w:rsidRDefault="00A31D38" w:rsidP="005D4487">
            <w:pPr>
              <w:widowControl/>
              <w:jc w:val="center"/>
              <w:textAlignment w:val="center"/>
              <w:rPr>
                <w:rFonts w:eastAsiaTheme="minorEastAsia"/>
                <w:b/>
                <w:bCs/>
                <w:color w:val="000000"/>
                <w:kern w:val="0"/>
                <w:szCs w:val="21"/>
                <w:lang w:bidi="ar"/>
              </w:rPr>
            </w:pPr>
            <w:r w:rsidRPr="00E43081">
              <w:rPr>
                <w:rFonts w:eastAsiaTheme="minorEastAsia"/>
                <w:b/>
                <w:bCs/>
                <w:color w:val="000000"/>
                <w:kern w:val="0"/>
                <w:szCs w:val="21"/>
                <w:lang w:bidi="ar"/>
              </w:rPr>
              <w:t>次症</w:t>
            </w:r>
          </w:p>
        </w:tc>
        <w:tc>
          <w:tcPr>
            <w:tcW w:w="507" w:type="pct"/>
            <w:tcBorders>
              <w:tl2br w:val="nil"/>
              <w:tr2bl w:val="nil"/>
            </w:tcBorders>
            <w:shd w:val="clear" w:color="auto" w:fill="DBDBDB" w:themeFill="accent3" w:themeFillTint="66"/>
            <w:vAlign w:val="center"/>
          </w:tcPr>
          <w:p w14:paraId="3801F03F" w14:textId="77777777" w:rsidR="00A31D38" w:rsidRPr="00E43081" w:rsidRDefault="00A31D38" w:rsidP="005D4487">
            <w:pPr>
              <w:widowControl/>
              <w:jc w:val="center"/>
              <w:textAlignment w:val="center"/>
              <w:rPr>
                <w:rFonts w:eastAsiaTheme="minorEastAsia"/>
                <w:b/>
                <w:bCs/>
                <w:color w:val="000000"/>
                <w:kern w:val="0"/>
                <w:szCs w:val="21"/>
                <w:lang w:bidi="ar"/>
              </w:rPr>
            </w:pPr>
            <w:r w:rsidRPr="00E43081">
              <w:rPr>
                <w:rFonts w:eastAsiaTheme="minorEastAsia"/>
                <w:b/>
                <w:bCs/>
                <w:color w:val="000000"/>
                <w:kern w:val="0"/>
                <w:szCs w:val="21"/>
                <w:lang w:bidi="ar"/>
              </w:rPr>
              <w:t>0</w:t>
            </w:r>
          </w:p>
        </w:tc>
        <w:tc>
          <w:tcPr>
            <w:tcW w:w="1134" w:type="pct"/>
            <w:tcBorders>
              <w:tl2br w:val="nil"/>
              <w:tr2bl w:val="nil"/>
            </w:tcBorders>
            <w:shd w:val="clear" w:color="auto" w:fill="DBDBDB" w:themeFill="accent3" w:themeFillTint="66"/>
            <w:vAlign w:val="center"/>
          </w:tcPr>
          <w:p w14:paraId="3D6A6C44" w14:textId="77777777" w:rsidR="00A31D38" w:rsidRPr="00E43081" w:rsidRDefault="00A31D38" w:rsidP="005D4487">
            <w:pPr>
              <w:widowControl/>
              <w:jc w:val="center"/>
              <w:textAlignment w:val="center"/>
              <w:rPr>
                <w:rFonts w:eastAsiaTheme="minorEastAsia"/>
                <w:b/>
                <w:bCs/>
                <w:color w:val="000000"/>
                <w:kern w:val="0"/>
                <w:szCs w:val="21"/>
                <w:lang w:bidi="ar"/>
              </w:rPr>
            </w:pPr>
            <w:r w:rsidRPr="00E43081">
              <w:rPr>
                <w:rFonts w:eastAsiaTheme="minorEastAsia"/>
                <w:b/>
                <w:bCs/>
                <w:color w:val="000000"/>
                <w:kern w:val="0"/>
                <w:szCs w:val="21"/>
                <w:lang w:bidi="ar"/>
              </w:rPr>
              <w:t>1</w:t>
            </w:r>
          </w:p>
        </w:tc>
        <w:tc>
          <w:tcPr>
            <w:tcW w:w="1102" w:type="pct"/>
            <w:tcBorders>
              <w:tl2br w:val="nil"/>
              <w:tr2bl w:val="nil"/>
            </w:tcBorders>
            <w:shd w:val="clear" w:color="auto" w:fill="DBDBDB" w:themeFill="accent3" w:themeFillTint="66"/>
            <w:vAlign w:val="center"/>
          </w:tcPr>
          <w:p w14:paraId="36C83C34" w14:textId="77777777" w:rsidR="00A31D38" w:rsidRPr="00E43081" w:rsidRDefault="00A31D38" w:rsidP="005D4487">
            <w:pPr>
              <w:widowControl/>
              <w:jc w:val="center"/>
              <w:textAlignment w:val="center"/>
              <w:rPr>
                <w:rFonts w:eastAsiaTheme="minorEastAsia"/>
                <w:b/>
                <w:bCs/>
                <w:szCs w:val="21"/>
                <w:shd w:val="clear" w:color="FFFFFF" w:fill="D9D9D9"/>
              </w:rPr>
            </w:pPr>
            <w:r w:rsidRPr="00E43081">
              <w:rPr>
                <w:rFonts w:eastAsiaTheme="minorEastAsia"/>
                <w:b/>
                <w:bCs/>
                <w:color w:val="000000"/>
                <w:kern w:val="0"/>
                <w:szCs w:val="21"/>
                <w:lang w:bidi="ar"/>
              </w:rPr>
              <w:t>2</w:t>
            </w:r>
          </w:p>
        </w:tc>
        <w:tc>
          <w:tcPr>
            <w:tcW w:w="1066" w:type="pct"/>
            <w:tcBorders>
              <w:tl2br w:val="nil"/>
              <w:tr2bl w:val="nil"/>
            </w:tcBorders>
            <w:shd w:val="clear" w:color="auto" w:fill="DBDBDB" w:themeFill="accent3" w:themeFillTint="66"/>
            <w:vAlign w:val="center"/>
          </w:tcPr>
          <w:p w14:paraId="3ABA6604" w14:textId="77777777" w:rsidR="00A31D38" w:rsidRPr="00E43081" w:rsidRDefault="00A31D38" w:rsidP="005D4487">
            <w:pPr>
              <w:widowControl/>
              <w:jc w:val="center"/>
              <w:textAlignment w:val="center"/>
              <w:rPr>
                <w:rFonts w:eastAsiaTheme="minorEastAsia"/>
                <w:b/>
                <w:bCs/>
                <w:szCs w:val="21"/>
                <w:shd w:val="clear" w:color="FFFFFF" w:fill="D9D9D9"/>
              </w:rPr>
            </w:pPr>
            <w:r w:rsidRPr="00E43081">
              <w:rPr>
                <w:rFonts w:eastAsiaTheme="minorEastAsia"/>
                <w:b/>
                <w:bCs/>
                <w:color w:val="000000"/>
                <w:kern w:val="0"/>
                <w:szCs w:val="21"/>
                <w:lang w:bidi="ar"/>
              </w:rPr>
              <w:t>3</w:t>
            </w:r>
          </w:p>
        </w:tc>
      </w:tr>
      <w:tr w:rsidR="00A31D38" w:rsidRPr="00E43081" w14:paraId="16C389BF" w14:textId="77777777" w:rsidTr="00E43081">
        <w:trPr>
          <w:trHeight w:val="290"/>
          <w:jc w:val="center"/>
        </w:trPr>
        <w:tc>
          <w:tcPr>
            <w:tcW w:w="1191" w:type="pct"/>
            <w:gridSpan w:val="2"/>
            <w:tcBorders>
              <w:tl2br w:val="nil"/>
              <w:tr2bl w:val="nil"/>
            </w:tcBorders>
            <w:shd w:val="clear" w:color="auto" w:fill="auto"/>
            <w:vAlign w:val="center"/>
          </w:tcPr>
          <w:p w14:paraId="40A0F855"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胸闷胁胀</w:t>
            </w:r>
          </w:p>
        </w:tc>
        <w:tc>
          <w:tcPr>
            <w:tcW w:w="507" w:type="pct"/>
            <w:tcBorders>
              <w:tl2br w:val="nil"/>
              <w:tr2bl w:val="nil"/>
            </w:tcBorders>
            <w:shd w:val="clear" w:color="auto" w:fill="auto"/>
            <w:vAlign w:val="center"/>
          </w:tcPr>
          <w:p w14:paraId="7A63BA41"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无</w:t>
            </w:r>
          </w:p>
        </w:tc>
        <w:tc>
          <w:tcPr>
            <w:tcW w:w="1134" w:type="pct"/>
            <w:tcBorders>
              <w:tl2br w:val="nil"/>
              <w:tr2bl w:val="nil"/>
            </w:tcBorders>
            <w:shd w:val="clear" w:color="auto" w:fill="auto"/>
            <w:vAlign w:val="center"/>
          </w:tcPr>
          <w:p w14:paraId="5EED4699"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较轻，偶发</w:t>
            </w:r>
          </w:p>
        </w:tc>
        <w:tc>
          <w:tcPr>
            <w:tcW w:w="1102" w:type="pct"/>
            <w:tcBorders>
              <w:tl2br w:val="nil"/>
              <w:tr2bl w:val="nil"/>
            </w:tcBorders>
            <w:shd w:val="clear" w:color="auto" w:fill="auto"/>
            <w:vAlign w:val="center"/>
          </w:tcPr>
          <w:p w14:paraId="4FBA4681"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感到不适，频发</w:t>
            </w:r>
          </w:p>
        </w:tc>
        <w:tc>
          <w:tcPr>
            <w:tcW w:w="1066" w:type="pct"/>
            <w:tcBorders>
              <w:tl2br w:val="nil"/>
              <w:tr2bl w:val="nil"/>
            </w:tcBorders>
            <w:shd w:val="clear" w:color="auto" w:fill="auto"/>
            <w:vAlign w:val="center"/>
          </w:tcPr>
          <w:p w14:paraId="382FA46C"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严重不适，持续</w:t>
            </w:r>
          </w:p>
        </w:tc>
      </w:tr>
      <w:tr w:rsidR="00A31D38" w:rsidRPr="00E43081" w14:paraId="08822741" w14:textId="77777777" w:rsidTr="00E43081">
        <w:trPr>
          <w:trHeight w:val="274"/>
          <w:jc w:val="center"/>
        </w:trPr>
        <w:tc>
          <w:tcPr>
            <w:tcW w:w="1191" w:type="pct"/>
            <w:gridSpan w:val="2"/>
            <w:tcBorders>
              <w:tl2br w:val="nil"/>
              <w:tr2bl w:val="nil"/>
            </w:tcBorders>
            <w:shd w:val="clear" w:color="auto" w:fill="auto"/>
            <w:vAlign w:val="center"/>
          </w:tcPr>
          <w:p w14:paraId="668814F0"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善郁易怒</w:t>
            </w:r>
          </w:p>
        </w:tc>
        <w:tc>
          <w:tcPr>
            <w:tcW w:w="507" w:type="pct"/>
            <w:tcBorders>
              <w:tl2br w:val="nil"/>
              <w:tr2bl w:val="nil"/>
            </w:tcBorders>
            <w:shd w:val="clear" w:color="auto" w:fill="auto"/>
            <w:vAlign w:val="center"/>
          </w:tcPr>
          <w:p w14:paraId="0D983001"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无</w:t>
            </w:r>
          </w:p>
        </w:tc>
        <w:tc>
          <w:tcPr>
            <w:tcW w:w="1134" w:type="pct"/>
            <w:tcBorders>
              <w:tl2br w:val="nil"/>
              <w:tr2bl w:val="nil"/>
            </w:tcBorders>
            <w:shd w:val="clear" w:color="auto" w:fill="auto"/>
            <w:vAlign w:val="center"/>
          </w:tcPr>
          <w:p w14:paraId="227650A9"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偶有发作</w:t>
            </w:r>
          </w:p>
        </w:tc>
        <w:tc>
          <w:tcPr>
            <w:tcW w:w="1102" w:type="pct"/>
            <w:tcBorders>
              <w:tl2br w:val="nil"/>
              <w:tr2bl w:val="nil"/>
            </w:tcBorders>
            <w:shd w:val="clear" w:color="auto" w:fill="auto"/>
            <w:vAlign w:val="center"/>
          </w:tcPr>
          <w:p w14:paraId="30012303"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时有发作</w:t>
            </w:r>
          </w:p>
        </w:tc>
        <w:tc>
          <w:tcPr>
            <w:tcW w:w="1066" w:type="pct"/>
            <w:tcBorders>
              <w:tl2br w:val="nil"/>
              <w:tr2bl w:val="nil"/>
            </w:tcBorders>
            <w:shd w:val="clear" w:color="auto" w:fill="auto"/>
            <w:vAlign w:val="center"/>
          </w:tcPr>
          <w:p w14:paraId="36A8E5BC"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常有发作，难以自止</w:t>
            </w:r>
          </w:p>
        </w:tc>
      </w:tr>
      <w:tr w:rsidR="00A31D38" w:rsidRPr="00E43081" w14:paraId="6956B9EB" w14:textId="77777777" w:rsidTr="00E43081">
        <w:trPr>
          <w:trHeight w:val="566"/>
          <w:jc w:val="center"/>
        </w:trPr>
        <w:tc>
          <w:tcPr>
            <w:tcW w:w="1191" w:type="pct"/>
            <w:gridSpan w:val="2"/>
            <w:tcBorders>
              <w:tl2br w:val="nil"/>
              <w:tr2bl w:val="nil"/>
            </w:tcBorders>
            <w:shd w:val="clear" w:color="auto" w:fill="auto"/>
            <w:vAlign w:val="center"/>
          </w:tcPr>
          <w:p w14:paraId="0428A6CF"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失眠多梦</w:t>
            </w:r>
          </w:p>
        </w:tc>
        <w:tc>
          <w:tcPr>
            <w:tcW w:w="507" w:type="pct"/>
            <w:tcBorders>
              <w:tl2br w:val="nil"/>
              <w:tr2bl w:val="nil"/>
            </w:tcBorders>
            <w:shd w:val="clear" w:color="auto" w:fill="auto"/>
            <w:vAlign w:val="center"/>
          </w:tcPr>
          <w:p w14:paraId="2693FD89"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无</w:t>
            </w:r>
          </w:p>
        </w:tc>
        <w:tc>
          <w:tcPr>
            <w:tcW w:w="1134" w:type="pct"/>
            <w:tcBorders>
              <w:tl2br w:val="nil"/>
              <w:tr2bl w:val="nil"/>
            </w:tcBorders>
            <w:shd w:val="clear" w:color="auto" w:fill="auto"/>
            <w:vAlign w:val="center"/>
          </w:tcPr>
          <w:p w14:paraId="16723C4D"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偶又入睡困难或睡而易醒</w:t>
            </w:r>
          </w:p>
        </w:tc>
        <w:tc>
          <w:tcPr>
            <w:tcW w:w="1102" w:type="pct"/>
            <w:tcBorders>
              <w:tl2br w:val="nil"/>
              <w:tr2bl w:val="nil"/>
            </w:tcBorders>
            <w:shd w:val="clear" w:color="auto" w:fill="auto"/>
            <w:vAlign w:val="center"/>
          </w:tcPr>
          <w:p w14:paraId="37800D0C"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入睡较难，睡而易醒较难再睡，可见多梦</w:t>
            </w:r>
          </w:p>
        </w:tc>
        <w:tc>
          <w:tcPr>
            <w:tcW w:w="1066" w:type="pct"/>
            <w:tcBorders>
              <w:tl2br w:val="nil"/>
              <w:tr2bl w:val="nil"/>
            </w:tcBorders>
            <w:shd w:val="clear" w:color="auto" w:fill="auto"/>
            <w:vAlign w:val="center"/>
          </w:tcPr>
          <w:p w14:paraId="46814C3E"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入睡难，睡而易醒不能再睡，甚至彻夜失眠，常见多梦</w:t>
            </w:r>
          </w:p>
        </w:tc>
      </w:tr>
      <w:tr w:rsidR="00A31D38" w:rsidRPr="00E43081" w14:paraId="24F2B3EB" w14:textId="77777777" w:rsidTr="00E43081">
        <w:trPr>
          <w:trHeight w:val="172"/>
          <w:jc w:val="center"/>
        </w:trPr>
        <w:tc>
          <w:tcPr>
            <w:tcW w:w="1191" w:type="pct"/>
            <w:gridSpan w:val="2"/>
            <w:tcBorders>
              <w:tl2br w:val="nil"/>
              <w:tr2bl w:val="nil"/>
            </w:tcBorders>
            <w:shd w:val="clear" w:color="auto" w:fill="auto"/>
            <w:vAlign w:val="center"/>
          </w:tcPr>
          <w:p w14:paraId="3F274C94"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心烦口苦</w:t>
            </w:r>
          </w:p>
        </w:tc>
        <w:tc>
          <w:tcPr>
            <w:tcW w:w="507" w:type="pct"/>
            <w:tcBorders>
              <w:tl2br w:val="nil"/>
              <w:tr2bl w:val="nil"/>
            </w:tcBorders>
            <w:shd w:val="clear" w:color="auto" w:fill="auto"/>
            <w:vAlign w:val="center"/>
          </w:tcPr>
          <w:p w14:paraId="61B1AC4B"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无</w:t>
            </w:r>
          </w:p>
        </w:tc>
        <w:tc>
          <w:tcPr>
            <w:tcW w:w="1134" w:type="pct"/>
            <w:tcBorders>
              <w:tl2br w:val="nil"/>
              <w:tr2bl w:val="nil"/>
            </w:tcBorders>
            <w:shd w:val="clear" w:color="auto" w:fill="auto"/>
            <w:vAlign w:val="center"/>
          </w:tcPr>
          <w:p w14:paraId="782BB3FA"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偶有，轻微</w:t>
            </w:r>
          </w:p>
        </w:tc>
        <w:tc>
          <w:tcPr>
            <w:tcW w:w="1102" w:type="pct"/>
            <w:tcBorders>
              <w:tl2br w:val="nil"/>
              <w:tr2bl w:val="nil"/>
            </w:tcBorders>
            <w:shd w:val="clear" w:color="auto" w:fill="auto"/>
            <w:vAlign w:val="center"/>
          </w:tcPr>
          <w:p w14:paraId="3FA46BE4"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较重，不影响生活</w:t>
            </w:r>
          </w:p>
        </w:tc>
        <w:tc>
          <w:tcPr>
            <w:tcW w:w="1066" w:type="pct"/>
            <w:tcBorders>
              <w:tl2br w:val="nil"/>
              <w:tr2bl w:val="nil"/>
            </w:tcBorders>
            <w:shd w:val="clear" w:color="auto" w:fill="auto"/>
            <w:vAlign w:val="center"/>
          </w:tcPr>
          <w:p w14:paraId="21CBDD3A" w14:textId="77777777" w:rsidR="00A31D38" w:rsidRPr="00E43081" w:rsidRDefault="00A31D38" w:rsidP="005D4487">
            <w:pPr>
              <w:widowControl/>
              <w:jc w:val="center"/>
              <w:textAlignment w:val="center"/>
              <w:rPr>
                <w:rFonts w:eastAsiaTheme="minorEastAsia"/>
                <w:color w:val="000000"/>
                <w:szCs w:val="21"/>
              </w:rPr>
            </w:pPr>
            <w:r w:rsidRPr="00E43081">
              <w:rPr>
                <w:rFonts w:eastAsiaTheme="minorEastAsia"/>
                <w:color w:val="000000"/>
                <w:kern w:val="0"/>
                <w:szCs w:val="21"/>
                <w:lang w:bidi="ar"/>
              </w:rPr>
              <w:t>严重，影响生活</w:t>
            </w:r>
          </w:p>
        </w:tc>
      </w:tr>
      <w:tr w:rsidR="00A31D38" w:rsidRPr="00E43081" w14:paraId="392ED45C" w14:textId="77777777" w:rsidTr="00E43081">
        <w:trPr>
          <w:trHeight w:val="454"/>
          <w:jc w:val="center"/>
        </w:trPr>
        <w:tc>
          <w:tcPr>
            <w:tcW w:w="1191" w:type="pct"/>
            <w:gridSpan w:val="2"/>
            <w:tcBorders>
              <w:tl2br w:val="nil"/>
              <w:tr2bl w:val="nil"/>
            </w:tcBorders>
            <w:shd w:val="clear" w:color="auto" w:fill="auto"/>
            <w:vAlign w:val="center"/>
          </w:tcPr>
          <w:p w14:paraId="0DECFA8B" w14:textId="77777777" w:rsidR="00A31D38" w:rsidRPr="00E43081" w:rsidRDefault="00A31D38" w:rsidP="005D4487">
            <w:pPr>
              <w:widowControl/>
              <w:jc w:val="center"/>
              <w:textAlignment w:val="center"/>
              <w:rPr>
                <w:rFonts w:eastAsiaTheme="minorEastAsia"/>
                <w:color w:val="000000"/>
                <w:kern w:val="0"/>
                <w:szCs w:val="21"/>
                <w:lang w:bidi="ar"/>
              </w:rPr>
            </w:pPr>
            <w:r w:rsidRPr="00E43081">
              <w:rPr>
                <w:rFonts w:eastAsiaTheme="minorEastAsia"/>
                <w:color w:val="000000"/>
                <w:kern w:val="0"/>
                <w:szCs w:val="21"/>
                <w:lang w:bidi="ar"/>
              </w:rPr>
              <w:t>舌象</w:t>
            </w:r>
          </w:p>
        </w:tc>
        <w:tc>
          <w:tcPr>
            <w:tcW w:w="3809" w:type="pct"/>
            <w:gridSpan w:val="4"/>
            <w:tcBorders>
              <w:tl2br w:val="nil"/>
              <w:tr2bl w:val="nil"/>
            </w:tcBorders>
            <w:shd w:val="clear" w:color="auto" w:fill="auto"/>
            <w:vAlign w:val="center"/>
          </w:tcPr>
          <w:p w14:paraId="57545480" w14:textId="77777777" w:rsidR="00A31D38" w:rsidRPr="00E43081" w:rsidRDefault="00A31D38" w:rsidP="005D4487">
            <w:pPr>
              <w:widowControl/>
              <w:jc w:val="left"/>
              <w:textAlignment w:val="center"/>
              <w:rPr>
                <w:rFonts w:eastAsiaTheme="minorEastAsia"/>
                <w:color w:val="000000"/>
                <w:kern w:val="0"/>
                <w:szCs w:val="21"/>
                <w:u w:val="single"/>
                <w:lang w:bidi="ar"/>
              </w:rPr>
            </w:pPr>
            <w:r w:rsidRPr="00E43081">
              <w:rPr>
                <w:rFonts w:eastAsiaTheme="minorEastAsia"/>
                <w:color w:val="000000"/>
                <w:kern w:val="0"/>
                <w:szCs w:val="21"/>
                <w:lang w:bidi="ar"/>
              </w:rPr>
              <w:t xml:space="preserve"> □</w:t>
            </w:r>
            <w:r w:rsidRPr="00E43081">
              <w:rPr>
                <w:rFonts w:eastAsiaTheme="minorEastAsia"/>
                <w:color w:val="000000"/>
                <w:kern w:val="0"/>
                <w:szCs w:val="21"/>
                <w:lang w:bidi="ar"/>
              </w:rPr>
              <w:t>舌质淡红</w:t>
            </w:r>
            <w:r w:rsidRPr="00E43081">
              <w:rPr>
                <w:rFonts w:eastAsiaTheme="minorEastAsia"/>
                <w:color w:val="000000"/>
                <w:kern w:val="0"/>
                <w:szCs w:val="21"/>
                <w:lang w:bidi="ar"/>
              </w:rPr>
              <w:t xml:space="preserve">      □</w:t>
            </w:r>
            <w:r w:rsidRPr="00E43081">
              <w:rPr>
                <w:rFonts w:eastAsiaTheme="minorEastAsia"/>
                <w:color w:val="000000"/>
                <w:kern w:val="0"/>
                <w:szCs w:val="21"/>
                <w:lang w:bidi="ar"/>
              </w:rPr>
              <w:t>舌淡红</w:t>
            </w:r>
            <w:r w:rsidRPr="00E43081">
              <w:rPr>
                <w:rFonts w:eastAsiaTheme="minorEastAsia"/>
                <w:color w:val="000000"/>
                <w:kern w:val="0"/>
                <w:szCs w:val="21"/>
                <w:lang w:bidi="ar"/>
              </w:rPr>
              <w:t xml:space="preserve">         □</w:t>
            </w:r>
            <w:r w:rsidRPr="00E43081">
              <w:rPr>
                <w:rFonts w:eastAsiaTheme="minorEastAsia"/>
                <w:color w:val="000000"/>
                <w:kern w:val="0"/>
                <w:szCs w:val="21"/>
                <w:lang w:bidi="ar"/>
              </w:rPr>
              <w:t>其他</w:t>
            </w:r>
            <w:r w:rsidRPr="00E43081">
              <w:rPr>
                <w:rFonts w:eastAsiaTheme="minorEastAsia"/>
                <w:color w:val="000000"/>
                <w:kern w:val="0"/>
                <w:szCs w:val="21"/>
                <w:u w:val="single"/>
                <w:lang w:bidi="ar"/>
              </w:rPr>
              <w:t xml:space="preserve">          </w:t>
            </w:r>
          </w:p>
          <w:p w14:paraId="593AA092" w14:textId="77777777" w:rsidR="00A31D38" w:rsidRPr="00E43081" w:rsidRDefault="00A31D38" w:rsidP="005D4487">
            <w:pPr>
              <w:widowControl/>
              <w:jc w:val="left"/>
              <w:textAlignment w:val="center"/>
              <w:rPr>
                <w:rFonts w:eastAsiaTheme="minorEastAsia"/>
                <w:color w:val="000000"/>
                <w:kern w:val="0"/>
                <w:szCs w:val="21"/>
                <w:lang w:bidi="ar"/>
              </w:rPr>
            </w:pPr>
            <w:r w:rsidRPr="00E43081">
              <w:rPr>
                <w:rFonts w:eastAsiaTheme="minorEastAsia"/>
                <w:color w:val="000000"/>
                <w:kern w:val="0"/>
                <w:szCs w:val="21"/>
                <w:lang w:bidi="ar"/>
              </w:rPr>
              <w:t xml:space="preserve"> □</w:t>
            </w:r>
            <w:r w:rsidRPr="00E43081">
              <w:rPr>
                <w:rFonts w:eastAsiaTheme="minorEastAsia"/>
                <w:color w:val="000000"/>
                <w:kern w:val="0"/>
                <w:szCs w:val="21"/>
                <w:lang w:bidi="ar"/>
              </w:rPr>
              <w:t>苔薄黄</w:t>
            </w:r>
            <w:r w:rsidRPr="00E43081">
              <w:rPr>
                <w:rFonts w:eastAsiaTheme="minorEastAsia"/>
                <w:color w:val="000000"/>
                <w:kern w:val="0"/>
                <w:szCs w:val="21"/>
                <w:lang w:bidi="ar"/>
              </w:rPr>
              <w:t xml:space="preserve">        □</w:t>
            </w:r>
            <w:r w:rsidRPr="00E43081">
              <w:rPr>
                <w:rFonts w:eastAsiaTheme="minorEastAsia"/>
                <w:color w:val="000000"/>
                <w:kern w:val="0"/>
                <w:szCs w:val="21"/>
                <w:lang w:bidi="ar"/>
              </w:rPr>
              <w:t>苔白</w:t>
            </w:r>
            <w:r w:rsidRPr="00E43081">
              <w:rPr>
                <w:rFonts w:eastAsiaTheme="minorEastAsia"/>
                <w:color w:val="000000"/>
                <w:kern w:val="0"/>
                <w:szCs w:val="21"/>
                <w:lang w:bidi="ar"/>
              </w:rPr>
              <w:t xml:space="preserve">           □</w:t>
            </w:r>
            <w:r w:rsidRPr="00E43081">
              <w:rPr>
                <w:rFonts w:eastAsiaTheme="minorEastAsia"/>
                <w:color w:val="000000"/>
                <w:kern w:val="0"/>
                <w:szCs w:val="21"/>
                <w:lang w:bidi="ar"/>
              </w:rPr>
              <w:t>其他</w:t>
            </w:r>
            <w:r w:rsidRPr="00E43081">
              <w:rPr>
                <w:rFonts w:eastAsiaTheme="minorEastAsia"/>
                <w:color w:val="000000"/>
                <w:kern w:val="0"/>
                <w:szCs w:val="21"/>
                <w:u w:val="single"/>
                <w:lang w:bidi="ar"/>
              </w:rPr>
              <w:t xml:space="preserve">          </w:t>
            </w:r>
            <w:r w:rsidRPr="00E43081">
              <w:rPr>
                <w:rFonts w:eastAsiaTheme="minorEastAsia"/>
                <w:color w:val="000000"/>
                <w:kern w:val="0"/>
                <w:szCs w:val="21"/>
                <w:lang w:bidi="ar"/>
              </w:rPr>
              <w:t xml:space="preserve">            </w:t>
            </w:r>
          </w:p>
        </w:tc>
      </w:tr>
      <w:tr w:rsidR="00A31D38" w:rsidRPr="00E43081" w14:paraId="639B085A" w14:textId="77777777" w:rsidTr="00E43081">
        <w:trPr>
          <w:trHeight w:val="245"/>
          <w:jc w:val="center"/>
        </w:trPr>
        <w:tc>
          <w:tcPr>
            <w:tcW w:w="1191" w:type="pct"/>
            <w:gridSpan w:val="2"/>
            <w:tcBorders>
              <w:tl2br w:val="nil"/>
              <w:tr2bl w:val="nil"/>
            </w:tcBorders>
            <w:shd w:val="clear" w:color="auto" w:fill="auto"/>
            <w:vAlign w:val="center"/>
          </w:tcPr>
          <w:p w14:paraId="5495A6A9" w14:textId="77777777" w:rsidR="00A31D38" w:rsidRPr="00E43081" w:rsidRDefault="00A31D38" w:rsidP="005D4487">
            <w:pPr>
              <w:widowControl/>
              <w:jc w:val="center"/>
              <w:textAlignment w:val="center"/>
              <w:rPr>
                <w:rFonts w:eastAsiaTheme="minorEastAsia"/>
                <w:color w:val="000000"/>
                <w:kern w:val="0"/>
                <w:szCs w:val="21"/>
                <w:lang w:bidi="ar"/>
              </w:rPr>
            </w:pPr>
            <w:r w:rsidRPr="00E43081">
              <w:rPr>
                <w:rFonts w:eastAsiaTheme="minorEastAsia"/>
                <w:color w:val="000000"/>
                <w:kern w:val="0"/>
                <w:szCs w:val="21"/>
                <w:lang w:bidi="ar"/>
              </w:rPr>
              <w:t>脉象</w:t>
            </w:r>
          </w:p>
        </w:tc>
        <w:tc>
          <w:tcPr>
            <w:tcW w:w="3809" w:type="pct"/>
            <w:gridSpan w:val="4"/>
            <w:tcBorders>
              <w:tl2br w:val="nil"/>
              <w:tr2bl w:val="nil"/>
            </w:tcBorders>
            <w:shd w:val="clear" w:color="auto" w:fill="auto"/>
            <w:vAlign w:val="center"/>
          </w:tcPr>
          <w:p w14:paraId="0C27880D" w14:textId="77777777" w:rsidR="00A31D38" w:rsidRPr="00E43081" w:rsidRDefault="00A31D38" w:rsidP="005D4487">
            <w:pPr>
              <w:widowControl/>
              <w:jc w:val="left"/>
              <w:textAlignment w:val="center"/>
              <w:rPr>
                <w:rFonts w:eastAsiaTheme="minorEastAsia"/>
                <w:color w:val="000000"/>
                <w:kern w:val="0"/>
                <w:szCs w:val="21"/>
                <w:lang w:bidi="ar"/>
              </w:rPr>
            </w:pPr>
            <w:r w:rsidRPr="00E43081">
              <w:rPr>
                <w:rFonts w:eastAsiaTheme="minorEastAsia"/>
                <w:color w:val="000000"/>
                <w:kern w:val="0"/>
                <w:szCs w:val="21"/>
                <w:lang w:bidi="ar"/>
              </w:rPr>
              <w:t xml:space="preserve"> □</w:t>
            </w:r>
            <w:r w:rsidRPr="00E43081">
              <w:rPr>
                <w:rFonts w:eastAsiaTheme="minorEastAsia"/>
                <w:color w:val="000000"/>
                <w:kern w:val="0"/>
                <w:szCs w:val="21"/>
                <w:lang w:bidi="ar"/>
              </w:rPr>
              <w:t>脉弦滑</w:t>
            </w:r>
            <w:r w:rsidRPr="00E43081">
              <w:rPr>
                <w:rFonts w:eastAsiaTheme="minorEastAsia"/>
                <w:color w:val="000000"/>
                <w:kern w:val="0"/>
                <w:szCs w:val="21"/>
                <w:lang w:bidi="ar"/>
              </w:rPr>
              <w:t xml:space="preserve">        □</w:t>
            </w:r>
            <w:r w:rsidRPr="00E43081">
              <w:rPr>
                <w:rFonts w:eastAsiaTheme="minorEastAsia"/>
                <w:color w:val="000000"/>
                <w:kern w:val="0"/>
                <w:szCs w:val="21"/>
                <w:lang w:bidi="ar"/>
              </w:rPr>
              <w:t>脉沉细</w:t>
            </w:r>
            <w:r w:rsidRPr="00E43081">
              <w:rPr>
                <w:rFonts w:eastAsiaTheme="minorEastAsia"/>
                <w:color w:val="000000"/>
                <w:kern w:val="0"/>
                <w:szCs w:val="21"/>
                <w:lang w:bidi="ar"/>
              </w:rPr>
              <w:t xml:space="preserve">         □</w:t>
            </w:r>
            <w:r w:rsidRPr="00E43081">
              <w:rPr>
                <w:rFonts w:eastAsiaTheme="minorEastAsia"/>
                <w:color w:val="000000"/>
                <w:kern w:val="0"/>
                <w:szCs w:val="21"/>
                <w:lang w:bidi="ar"/>
              </w:rPr>
              <w:t>其他</w:t>
            </w:r>
            <w:r w:rsidRPr="00E43081">
              <w:rPr>
                <w:rFonts w:eastAsiaTheme="minorEastAsia"/>
                <w:color w:val="000000"/>
                <w:kern w:val="0"/>
                <w:szCs w:val="21"/>
                <w:u w:val="single"/>
                <w:lang w:bidi="ar"/>
              </w:rPr>
              <w:t xml:space="preserve">          </w:t>
            </w:r>
          </w:p>
        </w:tc>
      </w:tr>
    </w:tbl>
    <w:p w14:paraId="2873322B" w14:textId="77777777" w:rsidR="00C1570C" w:rsidRDefault="00A31D38" w:rsidP="00AA73DF">
      <w:pPr>
        <w:tabs>
          <w:tab w:val="left" w:pos="420"/>
          <w:tab w:val="left" w:pos="1260"/>
          <w:tab w:val="left" w:pos="1470"/>
          <w:tab w:val="left" w:pos="2100"/>
        </w:tabs>
        <w:spacing w:line="360" w:lineRule="auto"/>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注：舌、脉象不记分。</w:t>
      </w:r>
    </w:p>
    <w:p w14:paraId="1FCC9605" w14:textId="41DEF233" w:rsidR="00C1570C" w:rsidRPr="00CC1A69" w:rsidRDefault="00E20C98" w:rsidP="00E83676">
      <w:pPr>
        <w:tabs>
          <w:tab w:val="left" w:pos="420"/>
          <w:tab w:val="left" w:pos="1260"/>
          <w:tab w:val="left" w:pos="1470"/>
          <w:tab w:val="left" w:pos="2100"/>
        </w:tabs>
        <w:spacing w:line="360" w:lineRule="auto"/>
        <w:ind w:firstLineChars="200" w:firstLine="420"/>
        <w:rPr>
          <w:rFonts w:asciiTheme="minorEastAsia" w:eastAsiaTheme="minorEastAsia" w:hAnsiTheme="minorEastAsia" w:cstheme="minorEastAsia"/>
          <w:szCs w:val="21"/>
        </w:rPr>
        <w:sectPr w:rsidR="00C1570C" w:rsidRPr="00CC1A69" w:rsidSect="006B7888">
          <w:pgSz w:w="11906" w:h="16838" w:code="9"/>
          <w:pgMar w:top="1134" w:right="1418" w:bottom="1134" w:left="1418" w:header="964" w:footer="850" w:gutter="0"/>
          <w:cols w:space="425"/>
          <w:docGrid w:linePitch="312"/>
        </w:sectPr>
      </w:pPr>
      <w:r>
        <w:rPr>
          <w:rFonts w:asciiTheme="minorEastAsia" w:eastAsiaTheme="minorEastAsia" w:hAnsiTheme="minorEastAsia" w:cstheme="minorEastAsia"/>
          <w:szCs w:val="21"/>
        </w:rPr>
        <w:t>筛选期确定</w:t>
      </w:r>
      <w:r w:rsidR="00BD0675" w:rsidRPr="001862B8">
        <w:rPr>
          <w:rFonts w:asciiTheme="minorEastAsia" w:eastAsiaTheme="minorEastAsia" w:hAnsiTheme="minorEastAsia" w:cstheme="minorEastAsia" w:hint="eastAsia"/>
          <w:b/>
          <w:szCs w:val="21"/>
        </w:rPr>
        <w:t>固定</w:t>
      </w:r>
      <w:r w:rsidRPr="001862B8">
        <w:rPr>
          <w:rFonts w:asciiTheme="minorEastAsia" w:eastAsiaTheme="minorEastAsia" w:hAnsiTheme="minorEastAsia" w:cstheme="minorEastAsia"/>
          <w:b/>
          <w:szCs w:val="21"/>
        </w:rPr>
        <w:t>观察侧</w:t>
      </w:r>
      <w:r>
        <w:rPr>
          <w:rFonts w:asciiTheme="minorEastAsia" w:eastAsiaTheme="minorEastAsia" w:hAnsiTheme="minorEastAsia" w:cstheme="minorEastAsia"/>
          <w:szCs w:val="21"/>
        </w:rPr>
        <w:t>。</w:t>
      </w:r>
      <w:r w:rsidR="00CC1A69">
        <w:rPr>
          <w:rFonts w:asciiTheme="minorEastAsia" w:eastAsiaTheme="minorEastAsia" w:hAnsiTheme="minorEastAsia" w:cstheme="minorEastAsia" w:hint="eastAsia"/>
          <w:szCs w:val="21"/>
        </w:rPr>
        <w:t>若</w:t>
      </w:r>
      <w:r w:rsidR="00C1570C">
        <w:rPr>
          <w:rFonts w:asciiTheme="minorEastAsia" w:eastAsiaTheme="minorEastAsia" w:hAnsiTheme="minorEastAsia" w:cstheme="minorEastAsia" w:hint="eastAsia"/>
          <w:szCs w:val="21"/>
        </w:rPr>
        <w:t>筛选期</w:t>
      </w:r>
      <w:r w:rsidR="00C1570C">
        <w:rPr>
          <w:rFonts w:asciiTheme="minorEastAsia" w:eastAsiaTheme="minorEastAsia" w:hAnsiTheme="minorEastAsia" w:cstheme="minorEastAsia"/>
          <w:szCs w:val="21"/>
        </w:rPr>
        <w:t>进行乳房触诊检查时，仅一侧</w:t>
      </w:r>
      <w:r w:rsidR="00C1570C">
        <w:rPr>
          <w:rFonts w:asciiTheme="minorEastAsia" w:eastAsiaTheme="minorEastAsia" w:hAnsiTheme="minorEastAsia" w:cstheme="minorEastAsia" w:hint="eastAsia"/>
          <w:szCs w:val="21"/>
        </w:rPr>
        <w:t>有</w:t>
      </w:r>
      <w:r w:rsidR="00C1570C">
        <w:rPr>
          <w:rFonts w:asciiTheme="minorEastAsia" w:eastAsiaTheme="minorEastAsia" w:hAnsiTheme="minorEastAsia" w:cstheme="minorEastAsia"/>
          <w:szCs w:val="21"/>
        </w:rPr>
        <w:t>肿块，则此侧为本</w:t>
      </w:r>
      <w:r w:rsidR="00CB086F">
        <w:rPr>
          <w:rFonts w:asciiTheme="minorEastAsia" w:eastAsiaTheme="minorEastAsia" w:hAnsiTheme="minorEastAsia" w:cstheme="minorEastAsia" w:hint="eastAsia"/>
          <w:szCs w:val="21"/>
        </w:rPr>
        <w:t>量表</w:t>
      </w:r>
      <w:r w:rsidR="00C1570C">
        <w:rPr>
          <w:rFonts w:asciiTheme="minorEastAsia" w:eastAsiaTheme="minorEastAsia" w:hAnsiTheme="minorEastAsia" w:cstheme="minorEastAsia"/>
          <w:szCs w:val="21"/>
        </w:rPr>
        <w:t>的固定观察侧</w:t>
      </w:r>
      <w:r w:rsidR="00C1570C">
        <w:rPr>
          <w:rFonts w:asciiTheme="minorEastAsia" w:eastAsiaTheme="minorEastAsia" w:hAnsiTheme="minorEastAsia" w:cstheme="minorEastAsia" w:hint="eastAsia"/>
          <w:szCs w:val="21"/>
        </w:rPr>
        <w:t>；</w:t>
      </w:r>
      <w:r w:rsidR="00C1570C">
        <w:rPr>
          <w:rFonts w:asciiTheme="minorEastAsia" w:eastAsiaTheme="minorEastAsia" w:hAnsiTheme="minorEastAsia" w:cstheme="minorEastAsia"/>
          <w:szCs w:val="21"/>
        </w:rPr>
        <w:t>若两侧乳房均有靶肿块时，</w:t>
      </w:r>
      <w:r w:rsidR="00C1570C">
        <w:rPr>
          <w:rFonts w:asciiTheme="minorEastAsia" w:eastAsiaTheme="minorEastAsia" w:hAnsiTheme="minorEastAsia" w:cstheme="minorEastAsia" w:hint="eastAsia"/>
          <w:szCs w:val="21"/>
        </w:rPr>
        <w:t>则两侧乳房</w:t>
      </w:r>
      <w:r w:rsidR="005F5272">
        <w:rPr>
          <w:rFonts w:asciiTheme="minorEastAsia" w:eastAsiaTheme="minorEastAsia" w:hAnsiTheme="minorEastAsia" w:cstheme="minorEastAsia"/>
          <w:szCs w:val="21"/>
        </w:rPr>
        <w:t>以</w:t>
      </w:r>
      <w:r w:rsidR="005F5272">
        <w:rPr>
          <w:rFonts w:asciiTheme="minorEastAsia" w:eastAsiaTheme="minorEastAsia" w:hAnsiTheme="minorEastAsia" w:cstheme="minorEastAsia" w:hint="eastAsia"/>
          <w:szCs w:val="21"/>
        </w:rPr>
        <w:t>研究</w:t>
      </w:r>
      <w:r w:rsidR="00F66E1F">
        <w:rPr>
          <w:rFonts w:asciiTheme="minorEastAsia" w:eastAsiaTheme="minorEastAsia" w:hAnsiTheme="minorEastAsia" w:cstheme="minorEastAsia" w:hint="eastAsia"/>
          <w:szCs w:val="21"/>
        </w:rPr>
        <w:t>医师</w:t>
      </w:r>
      <w:r w:rsidR="005F5272">
        <w:rPr>
          <w:rFonts w:asciiTheme="minorEastAsia" w:eastAsiaTheme="minorEastAsia" w:hAnsiTheme="minorEastAsia" w:cstheme="minorEastAsia"/>
          <w:szCs w:val="21"/>
        </w:rPr>
        <w:t>判断</w:t>
      </w:r>
      <w:r w:rsidR="00CB086F">
        <w:rPr>
          <w:rFonts w:asciiTheme="minorEastAsia" w:eastAsiaTheme="minorEastAsia" w:hAnsiTheme="minorEastAsia" w:cstheme="minorEastAsia" w:hint="eastAsia"/>
          <w:b/>
          <w:szCs w:val="21"/>
        </w:rPr>
        <w:t>较</w:t>
      </w:r>
      <w:r w:rsidR="005F5272" w:rsidRPr="001862B8">
        <w:rPr>
          <w:rFonts w:asciiTheme="minorEastAsia" w:eastAsiaTheme="minorEastAsia" w:hAnsiTheme="minorEastAsia" w:cstheme="minorEastAsia" w:hint="eastAsia"/>
          <w:b/>
          <w:szCs w:val="21"/>
        </w:rPr>
        <w:t>严重</w:t>
      </w:r>
      <w:r w:rsidR="00C1570C">
        <w:rPr>
          <w:rFonts w:asciiTheme="minorEastAsia" w:eastAsiaTheme="minorEastAsia" w:hAnsiTheme="minorEastAsia" w:cstheme="minorEastAsia"/>
          <w:szCs w:val="21"/>
        </w:rPr>
        <w:t>一侧</w:t>
      </w:r>
      <w:r w:rsidR="00C1570C">
        <w:rPr>
          <w:rFonts w:asciiTheme="minorEastAsia" w:eastAsiaTheme="minorEastAsia" w:hAnsiTheme="minorEastAsia" w:cstheme="minorEastAsia" w:hint="eastAsia"/>
          <w:szCs w:val="21"/>
        </w:rPr>
        <w:t>为</w:t>
      </w:r>
      <w:r w:rsidR="00CB086F">
        <w:rPr>
          <w:rFonts w:asciiTheme="minorEastAsia" w:eastAsiaTheme="minorEastAsia" w:hAnsiTheme="minorEastAsia" w:cstheme="minorEastAsia" w:hint="eastAsia"/>
          <w:szCs w:val="21"/>
        </w:rPr>
        <w:t>固定</w:t>
      </w:r>
      <w:r w:rsidR="00C1570C">
        <w:rPr>
          <w:rFonts w:asciiTheme="minorEastAsia" w:eastAsiaTheme="minorEastAsia" w:hAnsiTheme="minorEastAsia" w:cstheme="minorEastAsia"/>
          <w:szCs w:val="21"/>
        </w:rPr>
        <w:t>观察侧。</w:t>
      </w:r>
    </w:p>
    <w:p w14:paraId="0D164BC4" w14:textId="40DC3135" w:rsidR="00A31D38" w:rsidRPr="00F34818" w:rsidRDefault="00A31D38" w:rsidP="00A31D38">
      <w:pPr>
        <w:adjustRightInd w:val="0"/>
        <w:snapToGrid w:val="0"/>
        <w:spacing w:line="360" w:lineRule="auto"/>
        <w:rPr>
          <w:b/>
          <w:color w:val="000000" w:themeColor="text1"/>
          <w:sz w:val="24"/>
        </w:rPr>
      </w:pPr>
      <w:r w:rsidRPr="00E91C34">
        <w:rPr>
          <w:b/>
          <w:color w:val="000000" w:themeColor="text1"/>
          <w:sz w:val="24"/>
        </w:rPr>
        <w:lastRenderedPageBreak/>
        <w:t>附件</w:t>
      </w:r>
      <w:r w:rsidR="0064351E">
        <w:rPr>
          <w:b/>
          <w:color w:val="000000" w:themeColor="text1"/>
          <w:sz w:val="24"/>
        </w:rPr>
        <w:t xml:space="preserve">4 </w:t>
      </w:r>
      <w:r w:rsidRPr="00F34818">
        <w:rPr>
          <w:rFonts w:hint="eastAsia"/>
          <w:b/>
          <w:color w:val="000000" w:themeColor="text1"/>
          <w:sz w:val="24"/>
        </w:rPr>
        <w:t>避孕措施、育龄女性的定义和避孕要求</w:t>
      </w:r>
    </w:p>
    <w:p w14:paraId="2B654910" w14:textId="77777777" w:rsidR="00A31D38" w:rsidRPr="00E80029" w:rsidRDefault="00A31D38" w:rsidP="00A31D38">
      <w:pPr>
        <w:adjustRightInd w:val="0"/>
        <w:snapToGrid w:val="0"/>
        <w:spacing w:line="312" w:lineRule="auto"/>
        <w:rPr>
          <w:rFonts w:eastAsiaTheme="minorEastAsia"/>
          <w:color w:val="000000"/>
          <w:sz w:val="24"/>
          <w:lang w:val="zh-TW" w:eastAsia="zh-TW"/>
        </w:rPr>
      </w:pPr>
      <w:r w:rsidRPr="00E80029">
        <w:rPr>
          <w:rFonts w:eastAsiaTheme="minorEastAsia"/>
          <w:color w:val="000000"/>
          <w:sz w:val="24"/>
        </w:rPr>
        <w:t>（</w:t>
      </w:r>
      <w:r>
        <w:rPr>
          <w:rFonts w:eastAsiaTheme="minorEastAsia"/>
          <w:color w:val="000000"/>
          <w:sz w:val="24"/>
        </w:rPr>
        <w:t>1</w:t>
      </w:r>
      <w:r w:rsidRPr="00E80029">
        <w:rPr>
          <w:rFonts w:eastAsiaTheme="minorEastAsia"/>
          <w:color w:val="000000"/>
          <w:sz w:val="24"/>
        </w:rPr>
        <w:t>）</w:t>
      </w:r>
      <w:r w:rsidRPr="00E80029">
        <w:rPr>
          <w:rFonts w:eastAsiaTheme="minorEastAsia"/>
          <w:color w:val="000000"/>
          <w:sz w:val="24"/>
          <w:lang w:val="zh-TW" w:eastAsia="zh-TW"/>
        </w:rPr>
        <w:t>育龄女性的定义和女性受试者（和她们的男性伴侣）的避孕要求</w:t>
      </w:r>
    </w:p>
    <w:p w14:paraId="67B0C0C1" w14:textId="77777777" w:rsidR="00A31D38" w:rsidRPr="00E80029" w:rsidRDefault="00A31D38" w:rsidP="00A31D38">
      <w:pPr>
        <w:adjustRightInd w:val="0"/>
        <w:snapToGrid w:val="0"/>
        <w:spacing w:line="312" w:lineRule="auto"/>
        <w:ind w:firstLineChars="200" w:firstLine="480"/>
        <w:rPr>
          <w:rFonts w:eastAsiaTheme="minorEastAsia"/>
          <w:color w:val="000000"/>
          <w:sz w:val="24"/>
          <w:lang w:val="zh-TW" w:eastAsia="zh-TW"/>
        </w:rPr>
      </w:pPr>
      <w:r w:rsidRPr="00E80029">
        <w:rPr>
          <w:rFonts w:eastAsiaTheme="minorEastAsia"/>
          <w:color w:val="000000"/>
          <w:sz w:val="24"/>
          <w:lang w:val="zh-TW" w:eastAsia="zh-TW"/>
        </w:rPr>
        <w:t>年龄</w:t>
      </w:r>
      <w:r w:rsidRPr="00E80029">
        <w:rPr>
          <w:rFonts w:eastAsiaTheme="minorEastAsia"/>
          <w:color w:val="000000"/>
          <w:sz w:val="24"/>
          <w:lang w:val="zh-TW" w:eastAsia="zh-TW"/>
        </w:rPr>
        <w:t xml:space="preserve">&gt; 54 </w:t>
      </w:r>
      <w:r w:rsidRPr="00E80029">
        <w:rPr>
          <w:rFonts w:eastAsiaTheme="minorEastAsia"/>
          <w:color w:val="000000"/>
          <w:sz w:val="24"/>
          <w:lang w:val="zh-TW" w:eastAsia="zh-TW"/>
        </w:rPr>
        <w:t>岁且以前出现月经停止</w:t>
      </w:r>
      <w:r w:rsidRPr="00E80029">
        <w:rPr>
          <w:rFonts w:eastAsiaTheme="minorEastAsia"/>
          <w:color w:val="000000"/>
          <w:sz w:val="24"/>
          <w:lang w:val="zh-TW" w:eastAsia="zh-TW"/>
        </w:rPr>
        <w:t>≥12</w:t>
      </w:r>
      <w:r w:rsidRPr="00E80029">
        <w:rPr>
          <w:rFonts w:eastAsiaTheme="minorEastAsia"/>
          <w:color w:val="000000"/>
          <w:sz w:val="24"/>
          <w:lang w:val="zh-TW" w:eastAsia="zh-TW"/>
        </w:rPr>
        <w:t>个月的女性或接受过子宫切除术或双侧卵巢切除术或患有医学证实的卵巢衰竭的任何年龄段女性视为非育龄女性。</w:t>
      </w:r>
    </w:p>
    <w:p w14:paraId="02DF9312" w14:textId="77777777" w:rsidR="00A31D38" w:rsidRPr="00E80029" w:rsidRDefault="00A31D38" w:rsidP="00A31D38">
      <w:pPr>
        <w:adjustRightInd w:val="0"/>
        <w:snapToGrid w:val="0"/>
        <w:spacing w:line="312" w:lineRule="auto"/>
        <w:ind w:firstLineChars="200" w:firstLine="480"/>
        <w:rPr>
          <w:rFonts w:eastAsiaTheme="minorEastAsia"/>
          <w:color w:val="000000"/>
          <w:sz w:val="24"/>
          <w:lang w:val="zh-TW" w:eastAsia="zh-TW"/>
        </w:rPr>
      </w:pPr>
      <w:r w:rsidRPr="00E80029">
        <w:rPr>
          <w:rFonts w:eastAsiaTheme="minorEastAsia"/>
          <w:color w:val="000000"/>
          <w:sz w:val="24"/>
          <w:lang w:val="zh-TW" w:eastAsia="zh-TW"/>
        </w:rPr>
        <w:t>将未接受过子宫切除术和双侧卵巢切除术且无医学证实的卵巢衰竭的年龄</w:t>
      </w:r>
      <w:r w:rsidRPr="00E80029">
        <w:rPr>
          <w:rFonts w:eastAsiaTheme="minorEastAsia"/>
          <w:color w:val="000000"/>
          <w:sz w:val="24"/>
          <w:lang w:val="zh-TW" w:eastAsia="zh-TW"/>
        </w:rPr>
        <w:t>≤54</w:t>
      </w:r>
      <w:r w:rsidRPr="00E80029">
        <w:rPr>
          <w:rFonts w:eastAsiaTheme="minorEastAsia"/>
          <w:color w:val="000000"/>
          <w:sz w:val="24"/>
          <w:lang w:val="zh-TW" w:eastAsia="zh-TW"/>
        </w:rPr>
        <w:t>岁的女性（包括患有任何持续时间闭经的女性）视为育龄女性。</w:t>
      </w:r>
    </w:p>
    <w:p w14:paraId="5619BCAE" w14:textId="77777777" w:rsidR="00A31D38" w:rsidRPr="00E80029" w:rsidRDefault="00A31D38" w:rsidP="00A31D38">
      <w:pPr>
        <w:adjustRightInd w:val="0"/>
        <w:snapToGrid w:val="0"/>
        <w:spacing w:line="312" w:lineRule="auto"/>
        <w:rPr>
          <w:rFonts w:eastAsiaTheme="minorEastAsia"/>
          <w:color w:val="000000"/>
          <w:sz w:val="24"/>
          <w:lang w:val="zh-TW"/>
        </w:rPr>
      </w:pPr>
      <w:r w:rsidRPr="00E80029">
        <w:rPr>
          <w:rFonts w:eastAsiaTheme="minorEastAsia"/>
          <w:color w:val="000000"/>
          <w:sz w:val="24"/>
          <w:lang w:val="zh-TW"/>
        </w:rPr>
        <w:t>（</w:t>
      </w:r>
      <w:r>
        <w:rPr>
          <w:rFonts w:eastAsia="PMingLiU"/>
          <w:color w:val="000000"/>
          <w:sz w:val="24"/>
          <w:lang w:val="zh-TW" w:eastAsia="zh-TW"/>
        </w:rPr>
        <w:t>2</w:t>
      </w:r>
      <w:r w:rsidRPr="00E80029">
        <w:rPr>
          <w:rFonts w:eastAsiaTheme="minorEastAsia"/>
          <w:color w:val="000000"/>
          <w:sz w:val="24"/>
          <w:lang w:val="zh-TW"/>
        </w:rPr>
        <w:t>）避孕要求</w:t>
      </w:r>
    </w:p>
    <w:p w14:paraId="34684052" w14:textId="77777777" w:rsidR="00A31D38" w:rsidRPr="00E80029" w:rsidRDefault="00A31D38" w:rsidP="00A31D38">
      <w:pPr>
        <w:adjustRightInd w:val="0"/>
        <w:snapToGrid w:val="0"/>
        <w:spacing w:line="312" w:lineRule="auto"/>
        <w:ind w:firstLineChars="200" w:firstLine="480"/>
        <w:rPr>
          <w:rFonts w:eastAsiaTheme="minorEastAsia"/>
          <w:color w:val="000000"/>
          <w:sz w:val="24"/>
          <w:lang w:val="zh-TW" w:eastAsia="zh-TW"/>
        </w:rPr>
      </w:pPr>
      <w:r w:rsidRPr="00E80029">
        <w:rPr>
          <w:rFonts w:eastAsiaTheme="minorEastAsia"/>
          <w:color w:val="000000"/>
          <w:sz w:val="24"/>
          <w:lang w:val="zh-TW" w:eastAsia="zh-TW"/>
        </w:rPr>
        <w:t>在</w:t>
      </w:r>
      <w:r w:rsidRPr="00E80029">
        <w:rPr>
          <w:rFonts w:eastAsiaTheme="minorEastAsia"/>
          <w:color w:val="000000"/>
          <w:sz w:val="24"/>
          <w:lang w:val="zh-TW"/>
        </w:rPr>
        <w:t>入组</w:t>
      </w:r>
      <w:r w:rsidRPr="00E80029">
        <w:rPr>
          <w:rFonts w:eastAsiaTheme="minorEastAsia"/>
          <w:color w:val="000000"/>
          <w:sz w:val="24"/>
          <w:lang w:val="zh-TW" w:eastAsia="zh-TW"/>
        </w:rPr>
        <w:t>前</w:t>
      </w:r>
      <w:r w:rsidRPr="00E80029">
        <w:rPr>
          <w:rFonts w:eastAsiaTheme="minorEastAsia"/>
          <w:color w:val="000000"/>
          <w:sz w:val="24"/>
          <w:lang w:val="zh-TW"/>
        </w:rPr>
        <w:t>，</w:t>
      </w:r>
      <w:r w:rsidRPr="00E80029">
        <w:rPr>
          <w:rFonts w:eastAsiaTheme="minorEastAsia"/>
          <w:color w:val="000000"/>
          <w:sz w:val="24"/>
          <w:lang w:val="zh-TW" w:eastAsia="zh-TW"/>
        </w:rPr>
        <w:t>育龄女性受试者在</w:t>
      </w:r>
      <w:r>
        <w:rPr>
          <w:rFonts w:eastAsiaTheme="minorEastAsia" w:hint="eastAsia"/>
          <w:color w:val="000000"/>
          <w:sz w:val="24"/>
          <w:lang w:val="zh-TW"/>
        </w:rPr>
        <w:t>筛选</w:t>
      </w:r>
      <w:r>
        <w:rPr>
          <w:rFonts w:eastAsiaTheme="minorEastAsia"/>
          <w:color w:val="000000"/>
          <w:sz w:val="24"/>
          <w:lang w:val="zh-TW"/>
        </w:rPr>
        <w:t>检查</w:t>
      </w:r>
      <w:r w:rsidRPr="00E80029">
        <w:rPr>
          <w:rFonts w:eastAsiaTheme="minorEastAsia"/>
          <w:color w:val="000000"/>
          <w:sz w:val="24"/>
          <w:lang w:val="zh-TW" w:eastAsia="zh-TW"/>
        </w:rPr>
        <w:t>时，</w:t>
      </w:r>
      <w:r w:rsidRPr="00E80029">
        <w:rPr>
          <w:rFonts w:eastAsiaTheme="minorEastAsia"/>
          <w:color w:val="000000"/>
          <w:sz w:val="24"/>
          <w:lang w:val="zh-TW"/>
        </w:rPr>
        <w:t>血</w:t>
      </w:r>
      <w:r w:rsidRPr="00E80029">
        <w:rPr>
          <w:rFonts w:eastAsiaTheme="minorEastAsia"/>
          <w:color w:val="000000"/>
          <w:sz w:val="24"/>
          <w:lang w:val="zh-TW" w:eastAsia="zh-TW"/>
        </w:rPr>
        <w:t>妊娠试验必须为阴性。</w:t>
      </w:r>
    </w:p>
    <w:p w14:paraId="1E7863DB" w14:textId="77777777" w:rsidR="00A31D38" w:rsidRPr="00E80029" w:rsidRDefault="00A31D38" w:rsidP="00A31D38">
      <w:pPr>
        <w:adjustRightInd w:val="0"/>
        <w:snapToGrid w:val="0"/>
        <w:spacing w:line="312" w:lineRule="auto"/>
        <w:ind w:firstLineChars="200" w:firstLine="480"/>
        <w:rPr>
          <w:rFonts w:eastAsiaTheme="minorEastAsia"/>
          <w:color w:val="000000"/>
          <w:sz w:val="24"/>
          <w:lang w:val="zh-TW" w:eastAsia="zh-TW"/>
        </w:rPr>
      </w:pPr>
      <w:r w:rsidRPr="00E80029">
        <w:rPr>
          <w:rFonts w:eastAsiaTheme="minorEastAsia"/>
          <w:color w:val="000000"/>
          <w:sz w:val="24"/>
          <w:lang w:val="zh-TW" w:eastAsia="zh-TW"/>
        </w:rPr>
        <w:t>整个试验期间，受试者还必须同意以下操作之一：</w:t>
      </w:r>
    </w:p>
    <w:p w14:paraId="0B9B88C7" w14:textId="77777777" w:rsidR="00A31D38" w:rsidRPr="00E80029" w:rsidRDefault="00A31D38" w:rsidP="00A31D38">
      <w:pPr>
        <w:numPr>
          <w:ilvl w:val="0"/>
          <w:numId w:val="70"/>
        </w:numPr>
        <w:adjustRightInd w:val="0"/>
        <w:snapToGrid w:val="0"/>
        <w:spacing w:line="312" w:lineRule="auto"/>
        <w:ind w:leftChars="200" w:left="840"/>
        <w:rPr>
          <w:rFonts w:eastAsiaTheme="minorEastAsia"/>
          <w:color w:val="000000"/>
          <w:sz w:val="24"/>
          <w:u w:color="000000"/>
          <w:lang w:val="zh-TW" w:eastAsia="zh-TW"/>
        </w:rPr>
      </w:pPr>
      <w:r w:rsidRPr="00E80029">
        <w:rPr>
          <w:rFonts w:eastAsiaTheme="minorEastAsia"/>
          <w:color w:val="000000"/>
          <w:sz w:val="24"/>
          <w:u w:color="000000"/>
          <w:lang w:val="zh-TW" w:eastAsia="zh-TW"/>
        </w:rPr>
        <w:t>完全禁欲。不允许采用定期禁欲法（如日历法、排卵期法、症状</w:t>
      </w:r>
      <w:r w:rsidRPr="00E80029">
        <w:rPr>
          <w:rFonts w:eastAsiaTheme="minorEastAsia"/>
          <w:color w:val="000000"/>
          <w:sz w:val="24"/>
          <w:u w:color="000000"/>
        </w:rPr>
        <w:t>-</w:t>
      </w:r>
      <w:r w:rsidRPr="00E80029">
        <w:rPr>
          <w:rFonts w:eastAsiaTheme="minorEastAsia"/>
          <w:color w:val="000000"/>
          <w:sz w:val="24"/>
          <w:u w:color="000000"/>
          <w:lang w:val="zh-TW" w:eastAsia="zh-TW"/>
        </w:rPr>
        <w:t>体温法、排卵后法）。</w:t>
      </w:r>
    </w:p>
    <w:p w14:paraId="68DAE0F4" w14:textId="77777777" w:rsidR="00A31D38" w:rsidRPr="00E80029" w:rsidRDefault="00A31D38" w:rsidP="00A31D38">
      <w:pPr>
        <w:numPr>
          <w:ilvl w:val="0"/>
          <w:numId w:val="70"/>
        </w:numPr>
        <w:adjustRightInd w:val="0"/>
        <w:snapToGrid w:val="0"/>
        <w:spacing w:line="312" w:lineRule="auto"/>
        <w:ind w:leftChars="200" w:left="840"/>
        <w:rPr>
          <w:rFonts w:eastAsiaTheme="minorEastAsia"/>
          <w:color w:val="000000"/>
          <w:sz w:val="24"/>
          <w:u w:color="000000"/>
          <w:lang w:val="zh-TW" w:eastAsia="zh-TW"/>
        </w:rPr>
      </w:pPr>
      <w:r w:rsidRPr="00E80029">
        <w:rPr>
          <w:rFonts w:eastAsiaTheme="minorEastAsia"/>
          <w:color w:val="000000"/>
          <w:sz w:val="24"/>
          <w:u w:color="000000"/>
          <w:lang w:val="zh-TW" w:eastAsia="zh-TW"/>
        </w:rPr>
        <w:t>正确使用以下列出的避孕方法之一：</w:t>
      </w:r>
    </w:p>
    <w:p w14:paraId="2FF4E65B" w14:textId="77777777" w:rsidR="00A31D38" w:rsidRPr="00E80029" w:rsidRDefault="00A31D38" w:rsidP="00A31D38">
      <w:pPr>
        <w:numPr>
          <w:ilvl w:val="0"/>
          <w:numId w:val="71"/>
        </w:numPr>
        <w:adjustRightInd w:val="0"/>
        <w:snapToGrid w:val="0"/>
        <w:spacing w:line="312" w:lineRule="auto"/>
        <w:rPr>
          <w:rFonts w:eastAsiaTheme="minorEastAsia"/>
          <w:color w:val="000000"/>
          <w:sz w:val="24"/>
        </w:rPr>
      </w:pPr>
      <w:r w:rsidRPr="00E80029">
        <w:rPr>
          <w:rFonts w:eastAsiaTheme="minorEastAsia"/>
          <w:color w:val="000000"/>
          <w:sz w:val="24"/>
          <w:lang w:val="zh-TW" w:eastAsia="zh-TW"/>
        </w:rPr>
        <w:t>每年失效率</w:t>
      </w:r>
      <w:r w:rsidRPr="00E80029">
        <w:rPr>
          <w:rFonts w:eastAsiaTheme="minorEastAsia"/>
          <w:color w:val="000000"/>
          <w:sz w:val="24"/>
        </w:rPr>
        <w:t>&lt;1%</w:t>
      </w:r>
      <w:r w:rsidRPr="00E80029">
        <w:rPr>
          <w:rFonts w:eastAsiaTheme="minorEastAsia"/>
          <w:color w:val="000000"/>
          <w:sz w:val="24"/>
          <w:lang w:val="zh-TW" w:eastAsia="zh-TW"/>
        </w:rPr>
        <w:t>的宫内节育器</w:t>
      </w:r>
    </w:p>
    <w:p w14:paraId="6135F23F" w14:textId="77777777" w:rsidR="00A31D38" w:rsidRPr="00E80029" w:rsidRDefault="00A31D38" w:rsidP="00A31D38">
      <w:pPr>
        <w:numPr>
          <w:ilvl w:val="0"/>
          <w:numId w:val="71"/>
        </w:numPr>
        <w:adjustRightInd w:val="0"/>
        <w:snapToGrid w:val="0"/>
        <w:spacing w:line="312" w:lineRule="auto"/>
        <w:ind w:left="1259"/>
        <w:rPr>
          <w:rFonts w:eastAsiaTheme="minorEastAsia"/>
          <w:color w:val="000000"/>
          <w:sz w:val="24"/>
          <w:lang w:val="zh-TW" w:eastAsia="zh-TW"/>
        </w:rPr>
      </w:pPr>
      <w:r w:rsidRPr="00E80029">
        <w:rPr>
          <w:rFonts w:eastAsiaTheme="minorEastAsia"/>
          <w:color w:val="000000"/>
          <w:sz w:val="24"/>
          <w:lang w:val="zh-TW" w:eastAsia="zh-TW"/>
        </w:rPr>
        <w:t>女性阻隔法：具有杀精剂的宫颈帽或子宫帽</w:t>
      </w:r>
    </w:p>
    <w:p w14:paraId="6D9B35C6" w14:textId="77777777" w:rsidR="00A31D38" w:rsidRPr="00E80029" w:rsidRDefault="00A31D38" w:rsidP="00A31D38">
      <w:pPr>
        <w:numPr>
          <w:ilvl w:val="0"/>
          <w:numId w:val="71"/>
        </w:numPr>
        <w:adjustRightInd w:val="0"/>
        <w:snapToGrid w:val="0"/>
        <w:spacing w:line="312" w:lineRule="auto"/>
        <w:ind w:left="1259"/>
        <w:rPr>
          <w:rFonts w:eastAsiaTheme="minorEastAsia"/>
          <w:color w:val="000000"/>
          <w:sz w:val="24"/>
          <w:lang w:val="zh-TW" w:eastAsia="zh-TW"/>
        </w:rPr>
      </w:pPr>
      <w:r w:rsidRPr="00E80029">
        <w:rPr>
          <w:rFonts w:eastAsiaTheme="minorEastAsia"/>
          <w:color w:val="000000"/>
          <w:sz w:val="24"/>
          <w:lang w:val="zh-TW" w:eastAsia="zh-TW"/>
        </w:rPr>
        <w:t>输卵管绝育术</w:t>
      </w:r>
    </w:p>
    <w:p w14:paraId="766AD36E" w14:textId="77777777" w:rsidR="00A31D38" w:rsidRPr="00E80029" w:rsidRDefault="00A31D38" w:rsidP="00A31D38">
      <w:pPr>
        <w:adjustRightInd w:val="0"/>
        <w:snapToGrid w:val="0"/>
        <w:spacing w:line="312" w:lineRule="auto"/>
        <w:ind w:firstLineChars="300" w:firstLine="720"/>
        <w:rPr>
          <w:rFonts w:eastAsiaTheme="minorEastAsia"/>
          <w:color w:val="000000"/>
          <w:sz w:val="24"/>
          <w:lang w:val="zh-TW"/>
        </w:rPr>
      </w:pPr>
      <w:r w:rsidRPr="00E80029">
        <w:rPr>
          <w:rFonts w:eastAsiaTheme="minorEastAsia"/>
          <w:color w:val="000000"/>
          <w:sz w:val="24"/>
          <w:lang w:val="zh-TW"/>
        </w:rPr>
        <w:t>研究结束</w:t>
      </w:r>
      <w:r>
        <w:rPr>
          <w:rFonts w:eastAsiaTheme="minorEastAsia"/>
          <w:color w:val="000000"/>
          <w:sz w:val="24"/>
        </w:rPr>
        <w:t>1</w:t>
      </w:r>
      <w:r w:rsidRPr="00E80029">
        <w:rPr>
          <w:rFonts w:eastAsiaTheme="minorEastAsia"/>
          <w:color w:val="000000"/>
          <w:sz w:val="24"/>
          <w:lang w:val="zh-TW" w:eastAsia="zh-TW"/>
        </w:rPr>
        <w:t>个月后</w:t>
      </w:r>
      <w:r w:rsidRPr="00E80029">
        <w:rPr>
          <w:rFonts w:eastAsiaTheme="minorEastAsia"/>
          <w:color w:val="000000"/>
          <w:sz w:val="24"/>
          <w:lang w:val="zh-TW"/>
        </w:rPr>
        <w:t>受试者除可采取以上避孕措施外，还可采取以下避孕措施：</w:t>
      </w:r>
    </w:p>
    <w:p w14:paraId="7B3E0F61" w14:textId="77777777" w:rsidR="00A31D38" w:rsidRPr="00E80029" w:rsidRDefault="00A31D38" w:rsidP="00A31D38">
      <w:pPr>
        <w:numPr>
          <w:ilvl w:val="0"/>
          <w:numId w:val="71"/>
        </w:numPr>
        <w:adjustRightInd w:val="0"/>
        <w:snapToGrid w:val="0"/>
        <w:spacing w:line="312" w:lineRule="auto"/>
        <w:ind w:left="1259"/>
        <w:rPr>
          <w:rFonts w:eastAsiaTheme="minorEastAsia"/>
          <w:color w:val="000000"/>
          <w:sz w:val="24"/>
          <w:lang w:val="zh-TW" w:eastAsia="zh-TW"/>
        </w:rPr>
      </w:pPr>
      <w:r w:rsidRPr="00E80029">
        <w:rPr>
          <w:rFonts w:eastAsiaTheme="minorEastAsia"/>
          <w:color w:val="000000"/>
          <w:sz w:val="24"/>
          <w:lang w:val="zh-TW" w:eastAsia="zh-TW"/>
        </w:rPr>
        <w:t>含激素类避孕药</w:t>
      </w:r>
    </w:p>
    <w:p w14:paraId="16E0F626" w14:textId="77777777" w:rsidR="00A31D38" w:rsidRPr="00E80029" w:rsidRDefault="00A31D38" w:rsidP="00A31D38">
      <w:pPr>
        <w:numPr>
          <w:ilvl w:val="0"/>
          <w:numId w:val="71"/>
        </w:numPr>
        <w:adjustRightInd w:val="0"/>
        <w:snapToGrid w:val="0"/>
        <w:spacing w:line="312" w:lineRule="auto"/>
        <w:ind w:left="1259"/>
        <w:rPr>
          <w:rFonts w:eastAsiaTheme="minorEastAsia"/>
          <w:color w:val="000000"/>
          <w:sz w:val="24"/>
          <w:lang w:val="zh-TW" w:eastAsia="zh-TW"/>
        </w:rPr>
      </w:pPr>
      <w:r w:rsidRPr="00E80029">
        <w:rPr>
          <w:rFonts w:eastAsiaTheme="minorEastAsia"/>
          <w:color w:val="000000"/>
          <w:sz w:val="24"/>
          <w:lang w:val="zh-TW" w:eastAsia="zh-TW"/>
        </w:rPr>
        <w:t>左旋炔诺孕酮埋植剂</w:t>
      </w:r>
    </w:p>
    <w:p w14:paraId="4F4FD7A9" w14:textId="77777777" w:rsidR="00A31D38" w:rsidRPr="00E80029" w:rsidRDefault="00A31D38" w:rsidP="00A31D38">
      <w:pPr>
        <w:numPr>
          <w:ilvl w:val="0"/>
          <w:numId w:val="71"/>
        </w:numPr>
        <w:adjustRightInd w:val="0"/>
        <w:snapToGrid w:val="0"/>
        <w:spacing w:line="312" w:lineRule="auto"/>
        <w:ind w:left="1259"/>
        <w:rPr>
          <w:rFonts w:eastAsiaTheme="minorEastAsia"/>
          <w:color w:val="000000"/>
          <w:sz w:val="24"/>
          <w:lang w:val="zh-TW" w:eastAsia="zh-TW"/>
        </w:rPr>
      </w:pPr>
      <w:r w:rsidRPr="00E80029">
        <w:rPr>
          <w:rFonts w:eastAsiaTheme="minorEastAsia"/>
          <w:color w:val="000000"/>
          <w:sz w:val="24"/>
          <w:lang w:val="zh-TW" w:eastAsia="zh-TW"/>
        </w:rPr>
        <w:t>注射孕酮</w:t>
      </w:r>
    </w:p>
    <w:p w14:paraId="45114FA7" w14:textId="77777777" w:rsidR="00A31D38" w:rsidRPr="00E80029" w:rsidRDefault="00A31D38" w:rsidP="00A31D38">
      <w:pPr>
        <w:numPr>
          <w:ilvl w:val="0"/>
          <w:numId w:val="71"/>
        </w:numPr>
        <w:adjustRightInd w:val="0"/>
        <w:snapToGrid w:val="0"/>
        <w:spacing w:line="312" w:lineRule="auto"/>
        <w:ind w:left="1259"/>
        <w:rPr>
          <w:rFonts w:eastAsiaTheme="minorEastAsia"/>
          <w:color w:val="000000"/>
          <w:sz w:val="24"/>
          <w:lang w:val="zh-TW" w:eastAsia="zh-TW"/>
        </w:rPr>
      </w:pPr>
      <w:r w:rsidRPr="00E80029">
        <w:rPr>
          <w:rFonts w:eastAsiaTheme="minorEastAsia"/>
          <w:color w:val="000000"/>
          <w:sz w:val="24"/>
          <w:lang w:val="zh-TW" w:eastAsia="zh-TW"/>
        </w:rPr>
        <w:t>口服避孕药（联合用药或单独服用孕酮）</w:t>
      </w:r>
    </w:p>
    <w:p w14:paraId="44298AAA" w14:textId="77777777" w:rsidR="00A31D38" w:rsidRPr="00E80029" w:rsidRDefault="00A31D38" w:rsidP="00A31D38">
      <w:pPr>
        <w:numPr>
          <w:ilvl w:val="0"/>
          <w:numId w:val="71"/>
        </w:numPr>
        <w:adjustRightInd w:val="0"/>
        <w:snapToGrid w:val="0"/>
        <w:spacing w:line="312" w:lineRule="auto"/>
        <w:ind w:left="1259"/>
        <w:rPr>
          <w:rFonts w:eastAsiaTheme="minorEastAsia"/>
          <w:color w:val="000000"/>
          <w:sz w:val="24"/>
          <w:lang w:val="zh-TW" w:eastAsia="zh-TW"/>
        </w:rPr>
      </w:pPr>
      <w:r w:rsidRPr="00E80029">
        <w:rPr>
          <w:rFonts w:eastAsiaTheme="minorEastAsia"/>
          <w:color w:val="000000"/>
          <w:sz w:val="24"/>
          <w:lang w:val="zh-TW" w:eastAsia="zh-TW"/>
        </w:rPr>
        <w:t>阴道避孕环</w:t>
      </w:r>
    </w:p>
    <w:p w14:paraId="08B9832A" w14:textId="77777777" w:rsidR="00A31D38" w:rsidRPr="00E80029" w:rsidRDefault="00A31D38" w:rsidP="00A31D38">
      <w:pPr>
        <w:numPr>
          <w:ilvl w:val="0"/>
          <w:numId w:val="71"/>
        </w:numPr>
        <w:adjustRightInd w:val="0"/>
        <w:snapToGrid w:val="0"/>
        <w:spacing w:line="312" w:lineRule="auto"/>
        <w:ind w:left="1259"/>
        <w:rPr>
          <w:rFonts w:eastAsiaTheme="minorEastAsia"/>
          <w:color w:val="000000"/>
          <w:sz w:val="24"/>
          <w:lang w:val="zh-TW" w:eastAsia="zh-TW"/>
        </w:rPr>
      </w:pPr>
      <w:r w:rsidRPr="00E80029">
        <w:rPr>
          <w:rFonts w:eastAsiaTheme="minorEastAsia"/>
          <w:color w:val="000000"/>
          <w:sz w:val="24"/>
          <w:lang w:val="zh-TW" w:eastAsia="zh-TW"/>
        </w:rPr>
        <w:t>透皮避孕贴片</w:t>
      </w:r>
    </w:p>
    <w:p w14:paraId="4FE988D8" w14:textId="77777777" w:rsidR="00A31D38" w:rsidRPr="00E80029" w:rsidRDefault="00A31D38" w:rsidP="00A31D38">
      <w:pPr>
        <w:adjustRightInd w:val="0"/>
        <w:snapToGrid w:val="0"/>
        <w:spacing w:line="312" w:lineRule="auto"/>
        <w:rPr>
          <w:rFonts w:eastAsiaTheme="minorEastAsia"/>
          <w:color w:val="000000"/>
          <w:sz w:val="24"/>
          <w:lang w:val="zh-TW" w:eastAsia="zh-TW"/>
        </w:rPr>
      </w:pPr>
      <w:r w:rsidRPr="00E80029">
        <w:rPr>
          <w:rFonts w:eastAsiaTheme="minorEastAsia"/>
          <w:color w:val="000000"/>
          <w:sz w:val="24"/>
        </w:rPr>
        <w:t>（</w:t>
      </w:r>
      <w:r>
        <w:rPr>
          <w:rFonts w:eastAsiaTheme="minorEastAsia"/>
          <w:color w:val="000000"/>
          <w:sz w:val="24"/>
        </w:rPr>
        <w:t>3</w:t>
      </w:r>
      <w:r w:rsidRPr="00E80029">
        <w:rPr>
          <w:rFonts w:eastAsiaTheme="minorEastAsia"/>
          <w:color w:val="000000"/>
          <w:sz w:val="24"/>
        </w:rPr>
        <w:t>）</w:t>
      </w:r>
      <w:r w:rsidRPr="00E80029">
        <w:rPr>
          <w:rFonts w:eastAsiaTheme="minorEastAsia"/>
          <w:color w:val="000000"/>
          <w:sz w:val="24"/>
          <w:lang w:val="zh-TW" w:eastAsia="zh-TW"/>
        </w:rPr>
        <w:t>在怀孕的情况下应当遵循的程序</w:t>
      </w:r>
    </w:p>
    <w:p w14:paraId="4D33B536" w14:textId="77777777" w:rsidR="00A31D38" w:rsidRPr="00B25371" w:rsidRDefault="00A31D38" w:rsidP="00A31D38">
      <w:pPr>
        <w:adjustRightInd w:val="0"/>
        <w:snapToGrid w:val="0"/>
        <w:spacing w:line="312" w:lineRule="auto"/>
        <w:ind w:firstLineChars="200" w:firstLine="480"/>
      </w:pPr>
      <w:r w:rsidRPr="00E80029">
        <w:rPr>
          <w:rFonts w:eastAsiaTheme="minorEastAsia"/>
          <w:color w:val="000000"/>
          <w:sz w:val="24"/>
          <w:lang w:val="zh-TW" w:eastAsia="zh-TW"/>
        </w:rPr>
        <w:t>如果受试者在研究期间的任何时间怀孕，那么受试者将按照</w:t>
      </w:r>
      <w:r w:rsidRPr="00E80029">
        <w:rPr>
          <w:rFonts w:eastAsiaTheme="minorEastAsia"/>
          <w:color w:val="000000"/>
          <w:sz w:val="24"/>
          <w:lang w:val="zh-TW"/>
        </w:rPr>
        <w:t>方案要求立即</w:t>
      </w:r>
      <w:r w:rsidRPr="00E80029">
        <w:rPr>
          <w:rFonts w:eastAsiaTheme="minorEastAsia"/>
          <w:color w:val="000000"/>
          <w:sz w:val="24"/>
          <w:lang w:val="zh-TW" w:eastAsia="zh-TW"/>
        </w:rPr>
        <w:t>通知研究者</w:t>
      </w:r>
      <w:r w:rsidRPr="00E80029">
        <w:rPr>
          <w:rFonts w:eastAsiaTheme="minorEastAsia"/>
          <w:color w:val="000000"/>
          <w:sz w:val="24"/>
          <w:lang w:val="zh-TW"/>
        </w:rPr>
        <w:t>。</w:t>
      </w:r>
    </w:p>
    <w:p w14:paraId="2F7EDC8A" w14:textId="77777777" w:rsidR="00A31D38" w:rsidRDefault="00A31D38">
      <w:pPr>
        <w:widowControl/>
        <w:adjustRightInd w:val="0"/>
        <w:snapToGrid w:val="0"/>
        <w:spacing w:line="360" w:lineRule="auto"/>
        <w:jc w:val="left"/>
        <w:rPr>
          <w:b/>
          <w:color w:val="000000" w:themeColor="text1"/>
          <w:sz w:val="24"/>
        </w:rPr>
        <w:sectPr w:rsidR="00A31D38" w:rsidSect="006B7888">
          <w:pgSz w:w="11906" w:h="16838" w:code="9"/>
          <w:pgMar w:top="1134" w:right="1418" w:bottom="1134" w:left="1418" w:header="964" w:footer="850" w:gutter="0"/>
          <w:cols w:space="425"/>
          <w:docGrid w:linePitch="312"/>
        </w:sectPr>
      </w:pPr>
    </w:p>
    <w:p w14:paraId="6EAA424F" w14:textId="14765AE5" w:rsidR="0064351E" w:rsidRPr="00935F22" w:rsidRDefault="005D4487" w:rsidP="00AA73DF">
      <w:pPr>
        <w:adjustRightInd w:val="0"/>
        <w:snapToGrid w:val="0"/>
        <w:spacing w:line="360" w:lineRule="auto"/>
        <w:rPr>
          <w:b/>
          <w:color w:val="000000" w:themeColor="text1"/>
          <w:sz w:val="24"/>
        </w:rPr>
      </w:pPr>
      <w:r>
        <w:rPr>
          <w:rFonts w:hint="eastAsia"/>
          <w:b/>
          <w:color w:val="000000" w:themeColor="text1"/>
          <w:sz w:val="24"/>
        </w:rPr>
        <w:lastRenderedPageBreak/>
        <w:t>附件</w:t>
      </w:r>
      <w:r w:rsidR="0064351E">
        <w:rPr>
          <w:b/>
          <w:color w:val="000000" w:themeColor="text1"/>
          <w:sz w:val="24"/>
        </w:rPr>
        <w:t xml:space="preserve">5 </w:t>
      </w:r>
      <w:r w:rsidR="0064351E">
        <w:rPr>
          <w:rFonts w:hint="eastAsia"/>
          <w:b/>
          <w:color w:val="000000" w:themeColor="text1"/>
          <w:sz w:val="24"/>
        </w:rPr>
        <w:t>肝功能</w:t>
      </w:r>
      <w:r w:rsidR="0064351E">
        <w:rPr>
          <w:b/>
          <w:color w:val="000000" w:themeColor="text1"/>
          <w:sz w:val="24"/>
        </w:rPr>
        <w:t>异常及</w:t>
      </w:r>
      <w:r w:rsidR="0064351E" w:rsidRPr="00E91C34">
        <w:rPr>
          <w:rFonts w:hint="eastAsia"/>
          <w:b/>
          <w:color w:val="000000" w:themeColor="text1"/>
          <w:sz w:val="24"/>
        </w:rPr>
        <w:t>肝损伤</w:t>
      </w:r>
      <w:r w:rsidR="0064351E" w:rsidRPr="00E91C34">
        <w:rPr>
          <w:b/>
          <w:color w:val="000000" w:themeColor="text1"/>
          <w:sz w:val="24"/>
        </w:rPr>
        <w:t>的管理</w:t>
      </w:r>
    </w:p>
    <w:p w14:paraId="14BED434" w14:textId="77777777" w:rsidR="0064351E" w:rsidRPr="00D83C79" w:rsidRDefault="0064351E" w:rsidP="0064351E">
      <w:pPr>
        <w:widowControl/>
        <w:adjustRightInd w:val="0"/>
        <w:snapToGrid w:val="0"/>
        <w:spacing w:line="360" w:lineRule="auto"/>
        <w:ind w:firstLineChars="200" w:firstLine="480"/>
        <w:rPr>
          <w:color w:val="000000" w:themeColor="text1"/>
          <w:sz w:val="24"/>
        </w:rPr>
      </w:pPr>
      <w:r w:rsidRPr="00E91C34">
        <w:rPr>
          <w:rFonts w:hint="eastAsia"/>
          <w:color w:val="000000" w:themeColor="text1"/>
          <w:sz w:val="24"/>
        </w:rPr>
        <w:t>根据</w:t>
      </w:r>
      <w:r w:rsidRPr="00E91C34">
        <w:rPr>
          <w:color w:val="000000" w:themeColor="text1"/>
          <w:sz w:val="24"/>
        </w:rPr>
        <w:t>《</w:t>
      </w:r>
      <w:r w:rsidRPr="00E91C34">
        <w:rPr>
          <w:rFonts w:hint="eastAsia"/>
          <w:color w:val="000000" w:themeColor="text1"/>
          <w:sz w:val="24"/>
        </w:rPr>
        <w:t>中药新药</w:t>
      </w:r>
      <w:r w:rsidRPr="00E91C34">
        <w:rPr>
          <w:color w:val="000000" w:themeColor="text1"/>
          <w:sz w:val="24"/>
        </w:rPr>
        <w:t>临床研究一般原则》</w:t>
      </w:r>
      <w:r>
        <w:rPr>
          <w:rFonts w:hint="eastAsia"/>
          <w:color w:val="000000" w:themeColor="text1"/>
          <w:sz w:val="24"/>
        </w:rPr>
        <w:t>、</w:t>
      </w:r>
      <w:r>
        <w:rPr>
          <w:color w:val="000000" w:themeColor="text1"/>
          <w:sz w:val="24"/>
        </w:rPr>
        <w:t>《</w:t>
      </w:r>
      <w:r>
        <w:rPr>
          <w:rFonts w:hint="eastAsia"/>
          <w:color w:val="000000" w:themeColor="text1"/>
          <w:sz w:val="24"/>
        </w:rPr>
        <w:t>中药</w:t>
      </w:r>
      <w:r>
        <w:rPr>
          <w:color w:val="000000" w:themeColor="text1"/>
          <w:sz w:val="24"/>
        </w:rPr>
        <w:t>肝损伤临床评价指导原则（</w:t>
      </w:r>
      <w:r>
        <w:rPr>
          <w:rFonts w:hint="eastAsia"/>
          <w:color w:val="000000" w:themeColor="text1"/>
          <w:sz w:val="24"/>
        </w:rPr>
        <w:t>征求</w:t>
      </w:r>
      <w:r>
        <w:rPr>
          <w:color w:val="000000" w:themeColor="text1"/>
          <w:sz w:val="24"/>
        </w:rPr>
        <w:t>意见稿）》</w:t>
      </w:r>
      <w:r w:rsidRPr="00E91C34">
        <w:rPr>
          <w:rFonts w:hint="eastAsia"/>
          <w:color w:val="000000" w:themeColor="text1"/>
          <w:sz w:val="24"/>
        </w:rPr>
        <w:t>及</w:t>
      </w:r>
      <w:r w:rsidRPr="00E91C34">
        <w:rPr>
          <w:color w:val="000000" w:themeColor="text1"/>
          <w:sz w:val="24"/>
        </w:rPr>
        <w:t>《</w:t>
      </w:r>
      <w:r w:rsidRPr="00E91C34">
        <w:rPr>
          <w:rFonts w:hint="eastAsia"/>
          <w:color w:val="000000" w:themeColor="text1"/>
          <w:sz w:val="24"/>
        </w:rPr>
        <w:t>中药药源性肝损伤临床评价技术指导原则</w:t>
      </w:r>
      <w:r w:rsidRPr="00E91C34">
        <w:rPr>
          <w:color w:val="000000" w:themeColor="text1"/>
          <w:sz w:val="24"/>
        </w:rPr>
        <w:t>》</w:t>
      </w:r>
      <w:r w:rsidRPr="00E91C34">
        <w:rPr>
          <w:rFonts w:hint="eastAsia"/>
          <w:color w:val="000000" w:themeColor="text1"/>
          <w:sz w:val="24"/>
        </w:rPr>
        <w:t>，制订肝损伤</w:t>
      </w:r>
      <w:r w:rsidRPr="00E91C34">
        <w:rPr>
          <w:color w:val="000000" w:themeColor="text1"/>
          <w:sz w:val="24"/>
        </w:rPr>
        <w:t>及肝功能异常的管理方法：</w:t>
      </w:r>
    </w:p>
    <w:p w14:paraId="77DF79F9" w14:textId="61D00389" w:rsidR="0064351E" w:rsidRPr="00E91C34" w:rsidRDefault="0064351E" w:rsidP="0064351E">
      <w:pPr>
        <w:widowControl/>
        <w:adjustRightInd w:val="0"/>
        <w:snapToGrid w:val="0"/>
        <w:spacing w:line="360" w:lineRule="auto"/>
        <w:jc w:val="left"/>
        <w:rPr>
          <w:b/>
          <w:color w:val="000000" w:themeColor="text1"/>
          <w:sz w:val="24"/>
        </w:rPr>
      </w:pPr>
      <w:r>
        <w:rPr>
          <w:rFonts w:hint="eastAsia"/>
          <w:b/>
          <w:color w:val="000000" w:themeColor="text1"/>
          <w:sz w:val="24"/>
        </w:rPr>
        <w:t>（</w:t>
      </w:r>
      <w:r>
        <w:rPr>
          <w:rFonts w:hint="eastAsia"/>
          <w:b/>
          <w:color w:val="000000" w:themeColor="text1"/>
          <w:sz w:val="24"/>
        </w:rPr>
        <w:t>1</w:t>
      </w:r>
      <w:r>
        <w:rPr>
          <w:rFonts w:hint="eastAsia"/>
          <w:b/>
          <w:color w:val="000000" w:themeColor="text1"/>
          <w:sz w:val="24"/>
        </w:rPr>
        <w:t>）</w:t>
      </w:r>
      <w:r w:rsidRPr="00E91C34">
        <w:rPr>
          <w:rFonts w:hint="eastAsia"/>
          <w:b/>
          <w:color w:val="000000" w:themeColor="text1"/>
          <w:sz w:val="24"/>
        </w:rPr>
        <w:t>肝损伤及</w:t>
      </w:r>
      <w:r w:rsidRPr="00E91C34">
        <w:rPr>
          <w:b/>
          <w:color w:val="000000" w:themeColor="text1"/>
          <w:sz w:val="24"/>
        </w:rPr>
        <w:t>肝功能异常的判定</w:t>
      </w:r>
    </w:p>
    <w:p w14:paraId="5357304E" w14:textId="77777777" w:rsidR="0064351E" w:rsidRPr="00E91C34" w:rsidRDefault="0064351E" w:rsidP="0064351E">
      <w:pPr>
        <w:widowControl/>
        <w:adjustRightInd w:val="0"/>
        <w:snapToGrid w:val="0"/>
        <w:spacing w:line="360" w:lineRule="auto"/>
        <w:ind w:firstLineChars="200" w:firstLine="480"/>
        <w:rPr>
          <w:color w:val="000000" w:themeColor="text1"/>
          <w:sz w:val="24"/>
        </w:rPr>
      </w:pPr>
      <w:r w:rsidRPr="00E91C34">
        <w:rPr>
          <w:rFonts w:hint="eastAsia"/>
          <w:color w:val="000000" w:themeColor="text1"/>
          <w:sz w:val="24"/>
        </w:rPr>
        <w:t>肝脏生化学检查异常区分为两种情况，</w:t>
      </w:r>
      <w:r w:rsidRPr="00E91C34">
        <w:rPr>
          <w:color w:val="000000" w:themeColor="text1"/>
          <w:sz w:val="24"/>
        </w:rPr>
        <w:t>一种是</w:t>
      </w:r>
      <w:r w:rsidRPr="00E91C34">
        <w:rPr>
          <w:rFonts w:hint="eastAsia"/>
          <w:color w:val="000000" w:themeColor="text1"/>
          <w:sz w:val="24"/>
        </w:rPr>
        <w:t>“肝脏</w:t>
      </w:r>
      <w:r w:rsidRPr="00E91C34">
        <w:rPr>
          <w:color w:val="000000" w:themeColor="text1"/>
          <w:sz w:val="24"/>
        </w:rPr>
        <w:t>生化学检查异常</w:t>
      </w:r>
      <w:r w:rsidRPr="00E91C34">
        <w:rPr>
          <w:rFonts w:hint="eastAsia"/>
          <w:color w:val="000000" w:themeColor="text1"/>
          <w:sz w:val="24"/>
        </w:rPr>
        <w:t>”，</w:t>
      </w:r>
      <w:r w:rsidRPr="00E91C34">
        <w:rPr>
          <w:color w:val="000000" w:themeColor="text1"/>
          <w:sz w:val="24"/>
        </w:rPr>
        <w:t>另一种是</w:t>
      </w:r>
      <w:r w:rsidRPr="00E91C34">
        <w:rPr>
          <w:rFonts w:hint="eastAsia"/>
          <w:color w:val="000000" w:themeColor="text1"/>
          <w:sz w:val="24"/>
        </w:rPr>
        <w:t>“肝损伤”。</w:t>
      </w:r>
      <w:r w:rsidRPr="00E91C34">
        <w:rPr>
          <w:color w:val="000000" w:themeColor="text1"/>
          <w:sz w:val="24"/>
        </w:rPr>
        <w:t>其</w:t>
      </w:r>
      <w:r w:rsidRPr="00E91C34">
        <w:rPr>
          <w:rFonts w:hint="eastAsia"/>
          <w:color w:val="000000" w:themeColor="text1"/>
          <w:sz w:val="24"/>
        </w:rPr>
        <w:t>标准</w:t>
      </w:r>
      <w:r w:rsidRPr="00E91C34">
        <w:rPr>
          <w:color w:val="000000" w:themeColor="text1"/>
          <w:sz w:val="24"/>
        </w:rPr>
        <w:t>分别为：</w:t>
      </w:r>
    </w:p>
    <w:p w14:paraId="52E4FB13" w14:textId="296C5999" w:rsidR="0064351E" w:rsidRPr="00E91C34" w:rsidRDefault="0064351E" w:rsidP="0064351E">
      <w:pPr>
        <w:widowControl/>
        <w:adjustRightInd w:val="0"/>
        <w:snapToGrid w:val="0"/>
        <w:spacing w:line="360" w:lineRule="auto"/>
        <w:ind w:firstLineChars="200" w:firstLine="480"/>
        <w:rPr>
          <w:color w:val="000000" w:themeColor="text1"/>
          <w:sz w:val="24"/>
        </w:rPr>
      </w:pPr>
      <w:r w:rsidRPr="00E91C34">
        <w:rPr>
          <w:rFonts w:hint="eastAsia"/>
          <w:color w:val="000000" w:themeColor="text1"/>
          <w:sz w:val="24"/>
        </w:rPr>
        <w:t>“肝脏生化学检查异常”（简称</w:t>
      </w:r>
      <w:r w:rsidRPr="00E91C34">
        <w:rPr>
          <w:color w:val="000000" w:themeColor="text1"/>
          <w:sz w:val="24"/>
        </w:rPr>
        <w:t>肝功能异常</w:t>
      </w:r>
      <w:r w:rsidRPr="00E91C34">
        <w:rPr>
          <w:rFonts w:hint="eastAsia"/>
          <w:color w:val="000000" w:themeColor="text1"/>
          <w:sz w:val="24"/>
        </w:rPr>
        <w:t>）是指</w:t>
      </w:r>
      <w:r w:rsidRPr="00E91C34">
        <w:rPr>
          <w:rFonts w:hint="eastAsia"/>
          <w:color w:val="000000" w:themeColor="text1"/>
          <w:sz w:val="24"/>
        </w:rPr>
        <w:t>AST</w:t>
      </w:r>
      <w:r w:rsidRPr="00E91C34">
        <w:rPr>
          <w:rFonts w:hint="eastAsia"/>
          <w:color w:val="000000" w:themeColor="text1"/>
          <w:sz w:val="24"/>
        </w:rPr>
        <w:t>或</w:t>
      </w:r>
      <w:r w:rsidRPr="00E91C34">
        <w:rPr>
          <w:rFonts w:hint="eastAsia"/>
          <w:color w:val="000000" w:themeColor="text1"/>
          <w:sz w:val="24"/>
        </w:rPr>
        <w:t>ALP</w:t>
      </w:r>
      <w:r w:rsidRPr="00E91C34">
        <w:rPr>
          <w:rFonts w:hint="eastAsia"/>
          <w:color w:val="000000" w:themeColor="text1"/>
          <w:sz w:val="24"/>
        </w:rPr>
        <w:t>或</w:t>
      </w:r>
      <w:r w:rsidRPr="00E91C34">
        <w:rPr>
          <w:rFonts w:hint="eastAsia"/>
          <w:color w:val="000000" w:themeColor="text1"/>
          <w:sz w:val="24"/>
        </w:rPr>
        <w:t>TBil</w:t>
      </w:r>
      <w:r w:rsidRPr="00E91C34">
        <w:rPr>
          <w:rFonts w:hint="eastAsia"/>
          <w:color w:val="000000" w:themeColor="text1"/>
          <w:sz w:val="24"/>
        </w:rPr>
        <w:t>中某一项单项指标升高≥</w:t>
      </w:r>
      <w:r w:rsidRPr="00E91C34">
        <w:rPr>
          <w:rFonts w:hint="eastAsia"/>
          <w:color w:val="000000" w:themeColor="text1"/>
          <w:sz w:val="24"/>
        </w:rPr>
        <w:t>2</w:t>
      </w:r>
      <w:r w:rsidRPr="00E91C34">
        <w:rPr>
          <w:rFonts w:hint="eastAsia"/>
          <w:color w:val="000000" w:themeColor="text1"/>
          <w:sz w:val="24"/>
        </w:rPr>
        <w:t>×</w:t>
      </w:r>
      <w:r w:rsidRPr="00E91C34">
        <w:rPr>
          <w:rFonts w:hint="eastAsia"/>
          <w:color w:val="000000" w:themeColor="text1"/>
          <w:sz w:val="24"/>
        </w:rPr>
        <w:t>ULN</w:t>
      </w:r>
      <w:r w:rsidRPr="00E91C34">
        <w:rPr>
          <w:rFonts w:hint="eastAsia"/>
          <w:color w:val="000000" w:themeColor="text1"/>
          <w:sz w:val="24"/>
        </w:rPr>
        <w:t>，或</w:t>
      </w:r>
      <w:r w:rsidRPr="00E91C34">
        <w:rPr>
          <w:rFonts w:hint="eastAsia"/>
          <w:color w:val="000000" w:themeColor="text1"/>
          <w:sz w:val="24"/>
        </w:rPr>
        <w:t>ALT</w:t>
      </w:r>
      <w:r w:rsidRPr="00E91C34">
        <w:rPr>
          <w:rFonts w:hint="eastAsia"/>
          <w:color w:val="000000" w:themeColor="text1"/>
          <w:sz w:val="24"/>
        </w:rPr>
        <w:t>、</w:t>
      </w:r>
      <w:r w:rsidRPr="00E91C34">
        <w:rPr>
          <w:rFonts w:hint="eastAsia"/>
          <w:color w:val="000000" w:themeColor="text1"/>
          <w:sz w:val="24"/>
        </w:rPr>
        <w:t>AST</w:t>
      </w:r>
      <w:r w:rsidRPr="00E91C34">
        <w:rPr>
          <w:rFonts w:hint="eastAsia"/>
          <w:color w:val="000000" w:themeColor="text1"/>
          <w:sz w:val="24"/>
        </w:rPr>
        <w:t>、</w:t>
      </w:r>
      <w:r w:rsidRPr="00E91C34">
        <w:rPr>
          <w:rFonts w:hint="eastAsia"/>
          <w:color w:val="000000" w:themeColor="text1"/>
          <w:sz w:val="24"/>
        </w:rPr>
        <w:t>ALP</w:t>
      </w:r>
      <w:r w:rsidRPr="00E91C34">
        <w:rPr>
          <w:rFonts w:hint="eastAsia"/>
          <w:color w:val="000000" w:themeColor="text1"/>
          <w:sz w:val="24"/>
        </w:rPr>
        <w:t>和</w:t>
      </w:r>
      <w:r w:rsidRPr="00E91C34">
        <w:rPr>
          <w:rFonts w:hint="eastAsia"/>
          <w:color w:val="000000" w:themeColor="text1"/>
          <w:sz w:val="24"/>
        </w:rPr>
        <w:t>TBil</w:t>
      </w:r>
      <w:r w:rsidRPr="00E91C34">
        <w:rPr>
          <w:rFonts w:hint="eastAsia"/>
          <w:color w:val="000000" w:themeColor="text1"/>
          <w:sz w:val="24"/>
        </w:rPr>
        <w:t>的升高介于</w:t>
      </w:r>
      <w:r w:rsidRPr="00E91C34">
        <w:rPr>
          <w:rFonts w:hint="eastAsia"/>
          <w:color w:val="000000" w:themeColor="text1"/>
          <w:sz w:val="24"/>
        </w:rPr>
        <w:t>1</w:t>
      </w:r>
      <w:r w:rsidR="00832D25">
        <w:rPr>
          <w:rFonts w:hint="eastAsia"/>
          <w:color w:val="000000" w:themeColor="text1"/>
          <w:sz w:val="24"/>
        </w:rPr>
        <w:t>~</w:t>
      </w:r>
      <w:r w:rsidR="00832D25" w:rsidRPr="00E91C34">
        <w:rPr>
          <w:rFonts w:hint="eastAsia"/>
          <w:color w:val="000000" w:themeColor="text1"/>
          <w:sz w:val="24"/>
        </w:rPr>
        <w:t>2</w:t>
      </w:r>
      <w:r w:rsidRPr="00E91C34">
        <w:rPr>
          <w:rFonts w:hint="eastAsia"/>
          <w:color w:val="000000" w:themeColor="text1"/>
          <w:sz w:val="24"/>
        </w:rPr>
        <w:t>×</w:t>
      </w:r>
      <w:r w:rsidRPr="00E91C34">
        <w:rPr>
          <w:rFonts w:hint="eastAsia"/>
          <w:color w:val="000000" w:themeColor="text1"/>
          <w:sz w:val="24"/>
        </w:rPr>
        <w:t>ULN</w:t>
      </w:r>
      <w:r w:rsidRPr="00E91C34">
        <w:rPr>
          <w:rFonts w:hint="eastAsia"/>
          <w:color w:val="000000" w:themeColor="text1"/>
          <w:sz w:val="24"/>
        </w:rPr>
        <w:t>之间。</w:t>
      </w:r>
    </w:p>
    <w:p w14:paraId="3580E078" w14:textId="77777777" w:rsidR="0064351E" w:rsidRPr="00E91C34" w:rsidRDefault="0064351E" w:rsidP="0064351E">
      <w:pPr>
        <w:widowControl/>
        <w:adjustRightInd w:val="0"/>
        <w:snapToGrid w:val="0"/>
        <w:spacing w:line="360" w:lineRule="auto"/>
        <w:ind w:firstLineChars="200" w:firstLine="480"/>
        <w:rPr>
          <w:color w:val="000000" w:themeColor="text1"/>
          <w:sz w:val="24"/>
        </w:rPr>
      </w:pPr>
      <w:r w:rsidRPr="00E91C34">
        <w:rPr>
          <w:rFonts w:asciiTheme="minorEastAsia" w:eastAsiaTheme="minorEastAsia" w:hAnsiTheme="minorEastAsia"/>
          <w:color w:val="000000" w:themeColor="text1"/>
          <w:sz w:val="24"/>
        </w:rPr>
        <w:t>“</w:t>
      </w:r>
      <w:r w:rsidRPr="00E91C34">
        <w:rPr>
          <w:color w:val="000000" w:themeColor="text1"/>
          <w:sz w:val="24"/>
        </w:rPr>
        <w:t>肝损伤</w:t>
      </w:r>
      <w:r w:rsidRPr="00E91C34">
        <w:rPr>
          <w:rFonts w:asciiTheme="minorEastAsia" w:eastAsiaTheme="minorEastAsia" w:hAnsiTheme="minorEastAsia"/>
          <w:color w:val="000000" w:themeColor="text1"/>
          <w:sz w:val="24"/>
        </w:rPr>
        <w:t>”</w:t>
      </w:r>
      <w:r w:rsidRPr="00E91C34">
        <w:rPr>
          <w:color w:val="000000" w:themeColor="text1"/>
          <w:sz w:val="24"/>
        </w:rPr>
        <w:t>是指在缺乏组织学检查的情况下，</w:t>
      </w:r>
      <w:r w:rsidRPr="00E91C34">
        <w:rPr>
          <w:color w:val="000000" w:themeColor="text1"/>
          <w:sz w:val="24"/>
        </w:rPr>
        <w:t>ALT</w:t>
      </w:r>
      <w:r w:rsidRPr="00E91C34">
        <w:rPr>
          <w:color w:val="000000" w:themeColor="text1"/>
          <w:sz w:val="24"/>
        </w:rPr>
        <w:t>或结合胆红素</w:t>
      </w:r>
      <w:r w:rsidRPr="00E91C34">
        <w:rPr>
          <w:color w:val="000000" w:themeColor="text1"/>
          <w:sz w:val="24"/>
        </w:rPr>
        <w:t>≥2×ULN</w:t>
      </w:r>
      <w:r w:rsidRPr="00E91C34">
        <w:rPr>
          <w:color w:val="000000" w:themeColor="text1"/>
          <w:sz w:val="24"/>
        </w:rPr>
        <w:t>，或</w:t>
      </w:r>
      <w:r w:rsidRPr="00E91C34">
        <w:rPr>
          <w:color w:val="000000" w:themeColor="text1"/>
          <w:sz w:val="24"/>
        </w:rPr>
        <w:t>AST</w:t>
      </w:r>
      <w:r w:rsidRPr="00E91C34">
        <w:rPr>
          <w:color w:val="000000" w:themeColor="text1"/>
          <w:sz w:val="24"/>
        </w:rPr>
        <w:t>、</w:t>
      </w:r>
      <w:r w:rsidRPr="00E91C34">
        <w:rPr>
          <w:color w:val="000000" w:themeColor="text1"/>
          <w:sz w:val="24"/>
        </w:rPr>
        <w:t>ALP</w:t>
      </w:r>
      <w:r w:rsidRPr="00E91C34">
        <w:rPr>
          <w:color w:val="000000" w:themeColor="text1"/>
          <w:sz w:val="24"/>
        </w:rPr>
        <w:t>和</w:t>
      </w:r>
      <w:r w:rsidRPr="00E91C34">
        <w:rPr>
          <w:color w:val="000000" w:themeColor="text1"/>
          <w:sz w:val="24"/>
        </w:rPr>
        <w:t>TBil</w:t>
      </w:r>
      <w:r w:rsidRPr="00E91C34">
        <w:rPr>
          <w:color w:val="000000" w:themeColor="text1"/>
          <w:sz w:val="24"/>
        </w:rPr>
        <w:t>三者均升高，且其中之一</w:t>
      </w:r>
      <w:r w:rsidRPr="00E91C34">
        <w:rPr>
          <w:color w:val="000000" w:themeColor="text1"/>
          <w:sz w:val="24"/>
        </w:rPr>
        <w:t>≥2×ULN</w:t>
      </w:r>
      <w:r w:rsidRPr="00E91C34">
        <w:rPr>
          <w:color w:val="000000" w:themeColor="text1"/>
          <w:sz w:val="24"/>
        </w:rPr>
        <w:t>。</w:t>
      </w:r>
      <w:r w:rsidRPr="00E91C34">
        <w:rPr>
          <w:rFonts w:hint="eastAsia"/>
          <w:color w:val="000000" w:themeColor="text1"/>
          <w:sz w:val="24"/>
        </w:rPr>
        <w:t>如果</w:t>
      </w:r>
      <w:r w:rsidRPr="00E91C34">
        <w:rPr>
          <w:color w:val="000000" w:themeColor="text1"/>
          <w:sz w:val="24"/>
        </w:rPr>
        <w:t>已达到</w:t>
      </w:r>
      <w:r w:rsidRPr="00E91C34">
        <w:rPr>
          <w:rFonts w:hint="eastAsia"/>
          <w:color w:val="000000" w:themeColor="text1"/>
          <w:sz w:val="24"/>
        </w:rPr>
        <w:t>肝损伤</w:t>
      </w:r>
      <w:r w:rsidRPr="00E91C34">
        <w:rPr>
          <w:color w:val="000000" w:themeColor="text1"/>
          <w:sz w:val="24"/>
        </w:rPr>
        <w:t>标准，应进行</w:t>
      </w:r>
      <w:r w:rsidRPr="00E91C34">
        <w:rPr>
          <w:rFonts w:hint="eastAsia"/>
          <w:color w:val="000000" w:themeColor="text1"/>
          <w:sz w:val="24"/>
        </w:rPr>
        <w:t>INR</w:t>
      </w:r>
      <w:r w:rsidRPr="00E91C34">
        <w:rPr>
          <w:rFonts w:hint="eastAsia"/>
          <w:color w:val="000000" w:themeColor="text1"/>
          <w:sz w:val="24"/>
        </w:rPr>
        <w:t>检测</w:t>
      </w:r>
      <w:r w:rsidRPr="00E91C34">
        <w:rPr>
          <w:color w:val="000000" w:themeColor="text1"/>
          <w:sz w:val="24"/>
        </w:rPr>
        <w:t>。</w:t>
      </w:r>
    </w:p>
    <w:p w14:paraId="1F71BF8B" w14:textId="06CC7FD4" w:rsidR="0064351E" w:rsidRDefault="0064351E" w:rsidP="0064351E">
      <w:pPr>
        <w:widowControl/>
        <w:adjustRightInd w:val="0"/>
        <w:snapToGrid w:val="0"/>
        <w:spacing w:line="360" w:lineRule="auto"/>
        <w:jc w:val="left"/>
        <w:rPr>
          <w:b/>
          <w:color w:val="000000" w:themeColor="text1"/>
          <w:sz w:val="24"/>
        </w:rPr>
      </w:pPr>
      <w:r>
        <w:rPr>
          <w:rFonts w:hint="eastAsia"/>
          <w:b/>
          <w:color w:val="000000" w:themeColor="text1"/>
          <w:sz w:val="24"/>
        </w:rPr>
        <w:t>（</w:t>
      </w:r>
      <w:r w:rsidR="00233CDD">
        <w:rPr>
          <w:b/>
          <w:color w:val="000000" w:themeColor="text1"/>
          <w:sz w:val="24"/>
        </w:rPr>
        <w:t>2</w:t>
      </w:r>
      <w:r>
        <w:rPr>
          <w:rFonts w:hint="eastAsia"/>
          <w:b/>
          <w:color w:val="000000" w:themeColor="text1"/>
          <w:sz w:val="24"/>
        </w:rPr>
        <w:t>）</w:t>
      </w:r>
      <w:r w:rsidRPr="00EA6016">
        <w:rPr>
          <w:rFonts w:hint="eastAsia"/>
          <w:b/>
          <w:color w:val="000000" w:themeColor="text1"/>
          <w:sz w:val="24"/>
        </w:rPr>
        <w:t>肝损伤的处理</w:t>
      </w:r>
      <w:r>
        <w:rPr>
          <w:rFonts w:hint="eastAsia"/>
          <w:b/>
          <w:color w:val="000000" w:themeColor="text1"/>
          <w:sz w:val="24"/>
        </w:rPr>
        <w:t>办法</w:t>
      </w:r>
    </w:p>
    <w:p w14:paraId="69CE087E" w14:textId="075DC755" w:rsidR="0064351E" w:rsidRPr="00AA73DF" w:rsidRDefault="0064351E" w:rsidP="00AA73DF">
      <w:pPr>
        <w:pStyle w:val="a6"/>
        <w:widowControl/>
        <w:numPr>
          <w:ilvl w:val="1"/>
          <w:numId w:val="77"/>
        </w:numPr>
        <w:adjustRightInd w:val="0"/>
        <w:snapToGrid w:val="0"/>
        <w:spacing w:line="360" w:lineRule="auto"/>
        <w:ind w:firstLineChars="0"/>
        <w:jc w:val="left"/>
        <w:rPr>
          <w:b/>
          <w:color w:val="000000" w:themeColor="text1"/>
          <w:sz w:val="24"/>
        </w:rPr>
      </w:pPr>
      <w:r w:rsidRPr="00AA73DF">
        <w:rPr>
          <w:rFonts w:hint="eastAsia"/>
          <w:b/>
          <w:color w:val="000000" w:themeColor="text1"/>
          <w:sz w:val="24"/>
        </w:rPr>
        <w:t>密切观察</w:t>
      </w:r>
    </w:p>
    <w:p w14:paraId="2028B12D" w14:textId="3CB5FFA6" w:rsidR="0064351E" w:rsidRPr="00EA6016" w:rsidRDefault="0064351E" w:rsidP="0064351E">
      <w:pPr>
        <w:widowControl/>
        <w:adjustRightInd w:val="0"/>
        <w:snapToGrid w:val="0"/>
        <w:spacing w:line="360" w:lineRule="auto"/>
        <w:ind w:firstLineChars="200" w:firstLine="480"/>
        <w:rPr>
          <w:rStyle w:val="apple-converted-space"/>
          <w:rFonts w:ascii="宋体" w:hAnsi="宋体" w:cs="宋体"/>
          <w:lang w:val="zh-TW" w:eastAsia="zh-TW"/>
        </w:rPr>
      </w:pPr>
      <w:r>
        <w:rPr>
          <w:rFonts w:hint="eastAsia"/>
          <w:color w:val="000000" w:themeColor="text1"/>
          <w:sz w:val="24"/>
        </w:rPr>
        <w:t>一旦</w:t>
      </w:r>
      <w:r>
        <w:rPr>
          <w:color w:val="000000" w:themeColor="text1"/>
          <w:sz w:val="24"/>
        </w:rPr>
        <w:t>出现肝损伤，应进行严密观察</w:t>
      </w:r>
      <w:r>
        <w:rPr>
          <w:rFonts w:hint="eastAsia"/>
          <w:color w:val="000000" w:themeColor="text1"/>
          <w:sz w:val="24"/>
        </w:rPr>
        <w:t>，</w:t>
      </w:r>
      <w:r>
        <w:rPr>
          <w:rStyle w:val="apple-converted-space"/>
          <w:rFonts w:ascii="宋体" w:hAnsi="宋体" w:cs="宋体"/>
          <w:sz w:val="24"/>
          <w:lang w:val="zh-TW" w:eastAsia="zh-TW"/>
        </w:rPr>
        <w:t>持续监测</w:t>
      </w:r>
      <w:r>
        <w:rPr>
          <w:rStyle w:val="apple-converted-space"/>
          <w:sz w:val="24"/>
        </w:rPr>
        <w:t>ALT</w:t>
      </w:r>
      <w:r>
        <w:rPr>
          <w:rStyle w:val="apple-converted-space"/>
          <w:rFonts w:ascii="宋体" w:hAnsi="宋体" w:cs="宋体"/>
          <w:sz w:val="24"/>
          <w:lang w:val="zh-TW" w:eastAsia="zh-TW"/>
        </w:rPr>
        <w:t>、</w:t>
      </w:r>
      <w:r>
        <w:rPr>
          <w:rStyle w:val="apple-converted-space"/>
          <w:sz w:val="24"/>
        </w:rPr>
        <w:t>AST</w:t>
      </w:r>
      <w:r>
        <w:rPr>
          <w:rStyle w:val="apple-converted-space"/>
          <w:rFonts w:ascii="宋体" w:hAnsi="宋体" w:cs="宋体"/>
          <w:sz w:val="24"/>
          <w:lang w:val="zh-TW" w:eastAsia="zh-TW"/>
        </w:rPr>
        <w:t>及</w:t>
      </w:r>
      <w:r>
        <w:rPr>
          <w:rStyle w:val="apple-converted-space"/>
          <w:sz w:val="24"/>
        </w:rPr>
        <w:t>TBiL</w:t>
      </w:r>
      <w:r>
        <w:rPr>
          <w:rStyle w:val="apple-converted-space"/>
          <w:rFonts w:ascii="宋体" w:hAnsi="宋体" w:cs="宋体"/>
          <w:sz w:val="24"/>
          <w:lang w:val="zh-TW" w:eastAsia="zh-TW"/>
        </w:rPr>
        <w:t>，每周检查</w:t>
      </w:r>
      <w:r>
        <w:rPr>
          <w:rStyle w:val="apple-converted-space"/>
          <w:sz w:val="24"/>
        </w:rPr>
        <w:t>1</w:t>
      </w:r>
      <w:r w:rsidR="00832D25" w:rsidRPr="006B0BAC">
        <w:rPr>
          <w:rStyle w:val="apple-converted-space"/>
          <w:sz w:val="24"/>
          <w:lang w:val="zh-TW"/>
        </w:rPr>
        <w:t>~</w:t>
      </w:r>
      <w:r>
        <w:rPr>
          <w:rStyle w:val="apple-converted-space"/>
          <w:sz w:val="24"/>
        </w:rPr>
        <w:t>2</w:t>
      </w:r>
      <w:r>
        <w:rPr>
          <w:rStyle w:val="apple-converted-space"/>
          <w:rFonts w:ascii="宋体" w:hAnsi="宋体" w:cs="宋体"/>
          <w:sz w:val="24"/>
          <w:lang w:val="zh-TW" w:eastAsia="zh-TW"/>
        </w:rPr>
        <w:t>次，如无变化或停药后症状消失，检查频率可减为每周１次或更少</w:t>
      </w:r>
      <w:r>
        <w:rPr>
          <w:rStyle w:val="apple-converted-space"/>
          <w:rFonts w:ascii="宋体" w:hAnsi="宋体" w:cs="宋体" w:hint="eastAsia"/>
          <w:sz w:val="24"/>
          <w:lang w:val="zh-TW"/>
        </w:rPr>
        <w:t>；酌情</w:t>
      </w:r>
      <w:r>
        <w:rPr>
          <w:rStyle w:val="apple-converted-space"/>
          <w:rFonts w:ascii="宋体" w:hAnsi="宋体" w:cs="宋体"/>
          <w:sz w:val="24"/>
          <w:lang w:val="zh-TW"/>
        </w:rPr>
        <w:t>进行其它检查来评估肝脏功能</w:t>
      </w:r>
      <w:r>
        <w:rPr>
          <w:rFonts w:hint="eastAsia"/>
          <w:color w:val="000000" w:themeColor="text1"/>
          <w:sz w:val="24"/>
        </w:rPr>
        <w:t>。</w:t>
      </w:r>
    </w:p>
    <w:p w14:paraId="5421D84C" w14:textId="733A36CF" w:rsidR="0064351E" w:rsidRDefault="0064351E" w:rsidP="00AA73DF">
      <w:pPr>
        <w:pStyle w:val="a6"/>
        <w:widowControl/>
        <w:numPr>
          <w:ilvl w:val="1"/>
          <w:numId w:val="77"/>
        </w:numPr>
        <w:adjustRightInd w:val="0"/>
        <w:snapToGrid w:val="0"/>
        <w:spacing w:line="360" w:lineRule="auto"/>
        <w:ind w:firstLineChars="0"/>
        <w:jc w:val="left"/>
        <w:rPr>
          <w:b/>
          <w:color w:val="000000" w:themeColor="text1"/>
          <w:sz w:val="24"/>
        </w:rPr>
      </w:pPr>
      <w:r w:rsidRPr="00EA6016">
        <w:rPr>
          <w:rFonts w:hint="eastAsia"/>
          <w:b/>
          <w:color w:val="000000" w:themeColor="text1"/>
          <w:sz w:val="24"/>
        </w:rPr>
        <w:t>随访</w:t>
      </w:r>
    </w:p>
    <w:p w14:paraId="3173CA5B" w14:textId="6E509771" w:rsidR="0064351E" w:rsidRPr="00EA6016" w:rsidRDefault="0064351E" w:rsidP="0064351E">
      <w:pPr>
        <w:widowControl/>
        <w:adjustRightInd w:val="0"/>
        <w:snapToGrid w:val="0"/>
        <w:spacing w:line="360" w:lineRule="auto"/>
        <w:ind w:firstLineChars="200" w:firstLine="480"/>
        <w:rPr>
          <w:color w:val="000000" w:themeColor="text1"/>
          <w:sz w:val="24"/>
        </w:rPr>
      </w:pPr>
      <w:r w:rsidRPr="00E91C34">
        <w:rPr>
          <w:rFonts w:hint="eastAsia"/>
          <w:color w:val="000000" w:themeColor="text1"/>
          <w:sz w:val="24"/>
        </w:rPr>
        <w:t>所有可能发生</w:t>
      </w:r>
      <w:r w:rsidR="00233CDD">
        <w:rPr>
          <w:color w:val="000000" w:themeColor="text1"/>
          <w:sz w:val="24"/>
        </w:rPr>
        <w:t>肝损伤</w:t>
      </w:r>
      <w:r w:rsidRPr="00E91C34">
        <w:rPr>
          <w:rFonts w:hint="eastAsia"/>
          <w:color w:val="000000" w:themeColor="text1"/>
          <w:sz w:val="24"/>
        </w:rPr>
        <w:t>的受试者均应随访至所有异常值恢复正常或</w:t>
      </w:r>
      <w:r>
        <w:rPr>
          <w:rFonts w:hint="eastAsia"/>
          <w:color w:val="000000" w:themeColor="text1"/>
          <w:sz w:val="24"/>
        </w:rPr>
        <w:t>达到</w:t>
      </w:r>
      <w:r w:rsidRPr="00E91C34">
        <w:rPr>
          <w:rFonts w:hint="eastAsia"/>
          <w:color w:val="000000" w:themeColor="text1"/>
          <w:sz w:val="24"/>
        </w:rPr>
        <w:t>基线</w:t>
      </w:r>
      <w:r>
        <w:rPr>
          <w:rFonts w:hint="eastAsia"/>
          <w:color w:val="000000" w:themeColor="text1"/>
          <w:sz w:val="24"/>
        </w:rPr>
        <w:t>水平</w:t>
      </w:r>
      <w:r w:rsidRPr="00E91C34">
        <w:rPr>
          <w:rFonts w:hint="eastAsia"/>
          <w:color w:val="000000" w:themeColor="text1"/>
          <w:sz w:val="24"/>
        </w:rPr>
        <w:t>。</w:t>
      </w:r>
    </w:p>
    <w:p w14:paraId="4226CA5E" w14:textId="241DD0AC" w:rsidR="0064351E" w:rsidRDefault="0064351E" w:rsidP="00AA73DF">
      <w:pPr>
        <w:pStyle w:val="a6"/>
        <w:widowControl/>
        <w:numPr>
          <w:ilvl w:val="1"/>
          <w:numId w:val="77"/>
        </w:numPr>
        <w:adjustRightInd w:val="0"/>
        <w:snapToGrid w:val="0"/>
        <w:spacing w:line="360" w:lineRule="auto"/>
        <w:ind w:firstLineChars="0"/>
        <w:jc w:val="left"/>
        <w:rPr>
          <w:b/>
          <w:color w:val="000000" w:themeColor="text1"/>
          <w:sz w:val="24"/>
        </w:rPr>
      </w:pPr>
      <w:r w:rsidRPr="00AA73DF">
        <w:rPr>
          <w:rFonts w:hint="eastAsia"/>
          <w:b/>
          <w:color w:val="000000" w:themeColor="text1"/>
          <w:sz w:val="24"/>
        </w:rPr>
        <w:t>停药</w:t>
      </w:r>
    </w:p>
    <w:p w14:paraId="652E52A9" w14:textId="77777777" w:rsidR="0064351E" w:rsidRPr="00E91C34" w:rsidRDefault="0064351E" w:rsidP="0064351E">
      <w:pPr>
        <w:widowControl/>
        <w:adjustRightInd w:val="0"/>
        <w:snapToGrid w:val="0"/>
        <w:spacing w:line="360" w:lineRule="auto"/>
        <w:ind w:firstLineChars="200" w:firstLine="480"/>
        <w:rPr>
          <w:color w:val="000000" w:themeColor="text1"/>
          <w:sz w:val="24"/>
        </w:rPr>
      </w:pPr>
      <w:r>
        <w:rPr>
          <w:rFonts w:hint="eastAsia"/>
          <w:color w:val="000000" w:themeColor="text1"/>
          <w:sz w:val="24"/>
        </w:rPr>
        <w:t>一</w:t>
      </w:r>
      <w:r w:rsidRPr="00E91C34">
        <w:rPr>
          <w:rFonts w:hint="eastAsia"/>
          <w:color w:val="000000" w:themeColor="text1"/>
          <w:sz w:val="24"/>
        </w:rPr>
        <w:t>般来说，如果出现下列情况之一，应停止用药，直至肝损伤完全消除或至基线状态，同时排除受试药物所致</w:t>
      </w:r>
      <w:r w:rsidRPr="00E91C34">
        <w:rPr>
          <w:rFonts w:hint="eastAsia"/>
          <w:color w:val="000000" w:themeColor="text1"/>
          <w:sz w:val="24"/>
        </w:rPr>
        <w:t>DILI</w:t>
      </w:r>
      <w:r w:rsidRPr="00E91C34">
        <w:rPr>
          <w:rFonts w:hint="eastAsia"/>
          <w:color w:val="000000" w:themeColor="text1"/>
          <w:sz w:val="24"/>
        </w:rPr>
        <w:t>外的其他原因所致的肝损伤。</w:t>
      </w:r>
    </w:p>
    <w:p w14:paraId="3D26076B" w14:textId="77777777" w:rsidR="0064351E" w:rsidRPr="00E91C34" w:rsidRDefault="0064351E" w:rsidP="0064351E">
      <w:pPr>
        <w:widowControl/>
        <w:adjustRightInd w:val="0"/>
        <w:snapToGrid w:val="0"/>
        <w:spacing w:line="360" w:lineRule="auto"/>
        <w:ind w:firstLineChars="200" w:firstLine="480"/>
        <w:rPr>
          <w:color w:val="000000" w:themeColor="text1"/>
          <w:sz w:val="24"/>
        </w:rPr>
      </w:pPr>
      <w:r w:rsidRPr="00E91C34">
        <w:rPr>
          <w:rFonts w:hint="eastAsia"/>
          <w:color w:val="000000" w:themeColor="text1"/>
          <w:sz w:val="24"/>
        </w:rPr>
        <w:t>（</w:t>
      </w:r>
      <w:r w:rsidRPr="00E91C34">
        <w:rPr>
          <w:rFonts w:hint="eastAsia"/>
          <w:color w:val="000000" w:themeColor="text1"/>
          <w:sz w:val="24"/>
        </w:rPr>
        <w:t>1</w:t>
      </w:r>
      <w:r w:rsidRPr="00E91C34">
        <w:rPr>
          <w:rFonts w:hint="eastAsia"/>
          <w:color w:val="000000" w:themeColor="text1"/>
          <w:sz w:val="24"/>
        </w:rPr>
        <w:t>）</w:t>
      </w:r>
      <w:r w:rsidRPr="00E91C34">
        <w:rPr>
          <w:rFonts w:hint="eastAsia"/>
          <w:color w:val="000000" w:themeColor="text1"/>
          <w:sz w:val="24"/>
        </w:rPr>
        <w:t>ALT</w:t>
      </w:r>
      <w:r w:rsidRPr="00E91C34">
        <w:rPr>
          <w:rFonts w:hint="eastAsia"/>
          <w:color w:val="000000" w:themeColor="text1"/>
          <w:sz w:val="24"/>
        </w:rPr>
        <w:t>或</w:t>
      </w:r>
      <w:r w:rsidRPr="00E91C34">
        <w:rPr>
          <w:rFonts w:hint="eastAsia"/>
          <w:color w:val="000000" w:themeColor="text1"/>
          <w:sz w:val="24"/>
        </w:rPr>
        <w:t>AST</w:t>
      </w:r>
      <w:r w:rsidRPr="00E91C34">
        <w:rPr>
          <w:rFonts w:hint="eastAsia"/>
          <w:color w:val="000000" w:themeColor="text1"/>
          <w:sz w:val="24"/>
        </w:rPr>
        <w:t>＞</w:t>
      </w:r>
      <w:r w:rsidRPr="00E91C34">
        <w:rPr>
          <w:rFonts w:hint="eastAsia"/>
          <w:color w:val="000000" w:themeColor="text1"/>
          <w:sz w:val="24"/>
        </w:rPr>
        <w:t>8</w:t>
      </w:r>
      <w:r w:rsidRPr="00E91C34">
        <w:rPr>
          <w:rFonts w:hint="eastAsia"/>
          <w:color w:val="000000" w:themeColor="text1"/>
          <w:sz w:val="24"/>
        </w:rPr>
        <w:t>×</w:t>
      </w:r>
      <w:r w:rsidRPr="00E91C34">
        <w:rPr>
          <w:rFonts w:hint="eastAsia"/>
          <w:color w:val="000000" w:themeColor="text1"/>
          <w:sz w:val="24"/>
        </w:rPr>
        <w:t>ULN</w:t>
      </w:r>
      <w:r w:rsidRPr="00E91C34">
        <w:rPr>
          <w:rFonts w:hint="eastAsia"/>
          <w:color w:val="000000" w:themeColor="text1"/>
          <w:sz w:val="24"/>
        </w:rPr>
        <w:t>；</w:t>
      </w:r>
    </w:p>
    <w:p w14:paraId="76F76E88" w14:textId="77777777" w:rsidR="0064351E" w:rsidRPr="00E91C34" w:rsidRDefault="0064351E" w:rsidP="0064351E">
      <w:pPr>
        <w:widowControl/>
        <w:adjustRightInd w:val="0"/>
        <w:snapToGrid w:val="0"/>
        <w:spacing w:line="360" w:lineRule="auto"/>
        <w:ind w:firstLineChars="200" w:firstLine="480"/>
        <w:rPr>
          <w:color w:val="000000" w:themeColor="text1"/>
          <w:sz w:val="24"/>
        </w:rPr>
      </w:pPr>
      <w:r w:rsidRPr="00E91C34">
        <w:rPr>
          <w:rFonts w:hint="eastAsia"/>
          <w:color w:val="000000" w:themeColor="text1"/>
          <w:sz w:val="24"/>
        </w:rPr>
        <w:t>（</w:t>
      </w:r>
      <w:r w:rsidRPr="00E91C34">
        <w:rPr>
          <w:rFonts w:hint="eastAsia"/>
          <w:color w:val="000000" w:themeColor="text1"/>
          <w:sz w:val="24"/>
        </w:rPr>
        <w:t>2</w:t>
      </w:r>
      <w:r w:rsidRPr="00E91C34">
        <w:rPr>
          <w:rFonts w:hint="eastAsia"/>
          <w:color w:val="000000" w:themeColor="text1"/>
          <w:sz w:val="24"/>
        </w:rPr>
        <w:t>）</w:t>
      </w:r>
      <w:r w:rsidRPr="00E91C34">
        <w:rPr>
          <w:rFonts w:hint="eastAsia"/>
          <w:color w:val="000000" w:themeColor="text1"/>
          <w:sz w:val="24"/>
        </w:rPr>
        <w:t>ALT</w:t>
      </w:r>
      <w:r w:rsidRPr="00E91C34">
        <w:rPr>
          <w:rFonts w:hint="eastAsia"/>
          <w:color w:val="000000" w:themeColor="text1"/>
          <w:sz w:val="24"/>
        </w:rPr>
        <w:t>或</w:t>
      </w:r>
      <w:r w:rsidRPr="00E91C34">
        <w:rPr>
          <w:rFonts w:hint="eastAsia"/>
          <w:color w:val="000000" w:themeColor="text1"/>
          <w:sz w:val="24"/>
        </w:rPr>
        <w:t>AST</w:t>
      </w:r>
      <w:r w:rsidRPr="00E91C34">
        <w:rPr>
          <w:rFonts w:hint="eastAsia"/>
          <w:color w:val="000000" w:themeColor="text1"/>
          <w:sz w:val="24"/>
        </w:rPr>
        <w:t>＞</w:t>
      </w:r>
      <w:r w:rsidRPr="00E91C34">
        <w:rPr>
          <w:rFonts w:hint="eastAsia"/>
          <w:color w:val="000000" w:themeColor="text1"/>
          <w:sz w:val="24"/>
        </w:rPr>
        <w:t>5</w:t>
      </w:r>
      <w:r w:rsidRPr="00E91C34">
        <w:rPr>
          <w:rFonts w:hint="eastAsia"/>
          <w:color w:val="000000" w:themeColor="text1"/>
          <w:sz w:val="24"/>
        </w:rPr>
        <w:t>×</w:t>
      </w:r>
      <w:r w:rsidRPr="00E91C34">
        <w:rPr>
          <w:rFonts w:hint="eastAsia"/>
          <w:color w:val="000000" w:themeColor="text1"/>
          <w:sz w:val="24"/>
        </w:rPr>
        <w:t>ULN</w:t>
      </w:r>
      <w:r w:rsidRPr="00E91C34">
        <w:rPr>
          <w:rFonts w:hint="eastAsia"/>
          <w:color w:val="000000" w:themeColor="text1"/>
          <w:sz w:val="24"/>
        </w:rPr>
        <w:t>，持续超过</w:t>
      </w:r>
      <w:r w:rsidRPr="00E91C34">
        <w:rPr>
          <w:rFonts w:hint="eastAsia"/>
          <w:color w:val="000000" w:themeColor="text1"/>
          <w:sz w:val="24"/>
        </w:rPr>
        <w:t>2</w:t>
      </w:r>
      <w:r w:rsidRPr="00E91C34">
        <w:rPr>
          <w:rFonts w:hint="eastAsia"/>
          <w:color w:val="000000" w:themeColor="text1"/>
          <w:sz w:val="24"/>
        </w:rPr>
        <w:t>周；</w:t>
      </w:r>
    </w:p>
    <w:p w14:paraId="0D584F5F" w14:textId="77777777" w:rsidR="0064351E" w:rsidRPr="00E91C34" w:rsidRDefault="0064351E" w:rsidP="0064351E">
      <w:pPr>
        <w:widowControl/>
        <w:adjustRightInd w:val="0"/>
        <w:snapToGrid w:val="0"/>
        <w:spacing w:line="360" w:lineRule="auto"/>
        <w:ind w:firstLineChars="200" w:firstLine="480"/>
        <w:rPr>
          <w:color w:val="000000" w:themeColor="text1"/>
          <w:sz w:val="24"/>
        </w:rPr>
      </w:pPr>
      <w:r w:rsidRPr="00E91C34">
        <w:rPr>
          <w:rFonts w:hint="eastAsia"/>
          <w:color w:val="000000" w:themeColor="text1"/>
          <w:sz w:val="24"/>
        </w:rPr>
        <w:t>（</w:t>
      </w:r>
      <w:r w:rsidRPr="00E91C34">
        <w:rPr>
          <w:rFonts w:hint="eastAsia"/>
          <w:color w:val="000000" w:themeColor="text1"/>
          <w:sz w:val="24"/>
        </w:rPr>
        <w:t>3</w:t>
      </w:r>
      <w:r w:rsidRPr="00E91C34">
        <w:rPr>
          <w:rFonts w:hint="eastAsia"/>
          <w:color w:val="000000" w:themeColor="text1"/>
          <w:sz w:val="24"/>
        </w:rPr>
        <w:t>）</w:t>
      </w:r>
      <w:r w:rsidRPr="00E91C34">
        <w:rPr>
          <w:rFonts w:hint="eastAsia"/>
          <w:color w:val="000000" w:themeColor="text1"/>
          <w:sz w:val="24"/>
        </w:rPr>
        <w:t>ALT</w:t>
      </w:r>
      <w:r w:rsidRPr="00E91C34">
        <w:rPr>
          <w:rFonts w:hint="eastAsia"/>
          <w:color w:val="000000" w:themeColor="text1"/>
          <w:sz w:val="24"/>
        </w:rPr>
        <w:t>或</w:t>
      </w:r>
      <w:r w:rsidRPr="00E91C34">
        <w:rPr>
          <w:rFonts w:hint="eastAsia"/>
          <w:color w:val="000000" w:themeColor="text1"/>
          <w:sz w:val="24"/>
        </w:rPr>
        <w:t>AST</w:t>
      </w:r>
      <w:r w:rsidRPr="00E91C34">
        <w:rPr>
          <w:rFonts w:hint="eastAsia"/>
          <w:color w:val="000000" w:themeColor="text1"/>
          <w:sz w:val="24"/>
        </w:rPr>
        <w:t>＞</w:t>
      </w:r>
      <w:r w:rsidRPr="00E91C34">
        <w:rPr>
          <w:rFonts w:hint="eastAsia"/>
          <w:color w:val="000000" w:themeColor="text1"/>
          <w:sz w:val="24"/>
        </w:rPr>
        <w:t>3</w:t>
      </w:r>
      <w:r w:rsidRPr="00E91C34">
        <w:rPr>
          <w:rFonts w:hint="eastAsia"/>
          <w:color w:val="000000" w:themeColor="text1"/>
          <w:sz w:val="24"/>
        </w:rPr>
        <w:t>×</w:t>
      </w:r>
      <w:r w:rsidRPr="00E91C34">
        <w:rPr>
          <w:rFonts w:hint="eastAsia"/>
          <w:color w:val="000000" w:themeColor="text1"/>
          <w:sz w:val="24"/>
        </w:rPr>
        <w:t>ULN</w:t>
      </w:r>
      <w:r w:rsidRPr="00E91C34">
        <w:rPr>
          <w:rFonts w:hint="eastAsia"/>
          <w:color w:val="000000" w:themeColor="text1"/>
          <w:sz w:val="24"/>
        </w:rPr>
        <w:t>并且</w:t>
      </w:r>
      <w:r w:rsidRPr="00E91C34">
        <w:rPr>
          <w:rFonts w:hint="eastAsia"/>
          <w:color w:val="000000" w:themeColor="text1"/>
          <w:sz w:val="24"/>
        </w:rPr>
        <w:t>TBil</w:t>
      </w:r>
      <w:r w:rsidRPr="00E91C34">
        <w:rPr>
          <w:rFonts w:hint="eastAsia"/>
          <w:color w:val="000000" w:themeColor="text1"/>
          <w:sz w:val="24"/>
        </w:rPr>
        <w:t>＞</w:t>
      </w:r>
      <w:r w:rsidRPr="00E91C34">
        <w:rPr>
          <w:rFonts w:hint="eastAsia"/>
          <w:color w:val="000000" w:themeColor="text1"/>
          <w:sz w:val="24"/>
        </w:rPr>
        <w:t>2</w:t>
      </w:r>
      <w:r w:rsidRPr="00E91C34">
        <w:rPr>
          <w:rFonts w:hint="eastAsia"/>
          <w:color w:val="000000" w:themeColor="text1"/>
          <w:sz w:val="24"/>
        </w:rPr>
        <w:t>×</w:t>
      </w:r>
      <w:r w:rsidRPr="00E91C34">
        <w:rPr>
          <w:rFonts w:hint="eastAsia"/>
          <w:color w:val="000000" w:themeColor="text1"/>
          <w:sz w:val="24"/>
        </w:rPr>
        <w:t>ULN</w:t>
      </w:r>
      <w:r w:rsidRPr="00E91C34">
        <w:rPr>
          <w:rFonts w:hint="eastAsia"/>
          <w:color w:val="000000" w:themeColor="text1"/>
          <w:sz w:val="24"/>
        </w:rPr>
        <w:t>或</w:t>
      </w:r>
      <w:r w:rsidRPr="00E91C34">
        <w:rPr>
          <w:rFonts w:hint="eastAsia"/>
          <w:color w:val="000000" w:themeColor="text1"/>
          <w:sz w:val="24"/>
        </w:rPr>
        <w:t>INR</w:t>
      </w:r>
      <w:r w:rsidRPr="00E91C34">
        <w:rPr>
          <w:rFonts w:hint="eastAsia"/>
          <w:color w:val="000000" w:themeColor="text1"/>
          <w:sz w:val="24"/>
        </w:rPr>
        <w:t>＞</w:t>
      </w:r>
      <w:r w:rsidRPr="00E91C34">
        <w:rPr>
          <w:rFonts w:hint="eastAsia"/>
          <w:color w:val="000000" w:themeColor="text1"/>
          <w:sz w:val="24"/>
        </w:rPr>
        <w:t>1.5</w:t>
      </w:r>
      <w:r w:rsidRPr="00E91C34">
        <w:rPr>
          <w:rFonts w:hint="eastAsia"/>
          <w:color w:val="000000" w:themeColor="text1"/>
          <w:sz w:val="24"/>
        </w:rPr>
        <w:t>倍；</w:t>
      </w:r>
    </w:p>
    <w:p w14:paraId="0FE99BA6" w14:textId="77777777" w:rsidR="0064351E" w:rsidRPr="00E91C34" w:rsidRDefault="0064351E" w:rsidP="0064351E">
      <w:pPr>
        <w:widowControl/>
        <w:adjustRightInd w:val="0"/>
        <w:snapToGrid w:val="0"/>
        <w:spacing w:line="360" w:lineRule="auto"/>
        <w:ind w:firstLineChars="200" w:firstLine="480"/>
        <w:rPr>
          <w:color w:val="000000" w:themeColor="text1"/>
          <w:sz w:val="24"/>
        </w:rPr>
      </w:pPr>
      <w:r w:rsidRPr="00E91C34">
        <w:rPr>
          <w:rFonts w:hint="eastAsia"/>
          <w:color w:val="000000" w:themeColor="text1"/>
          <w:sz w:val="24"/>
        </w:rPr>
        <w:t>（</w:t>
      </w:r>
      <w:r w:rsidRPr="00E91C34">
        <w:rPr>
          <w:rFonts w:hint="eastAsia"/>
          <w:color w:val="000000" w:themeColor="text1"/>
          <w:sz w:val="24"/>
        </w:rPr>
        <w:t>4</w:t>
      </w:r>
      <w:r w:rsidRPr="00E91C34">
        <w:rPr>
          <w:rFonts w:hint="eastAsia"/>
          <w:color w:val="000000" w:themeColor="text1"/>
          <w:sz w:val="24"/>
        </w:rPr>
        <w:t>）</w:t>
      </w:r>
      <w:r w:rsidRPr="00E91C34">
        <w:rPr>
          <w:rFonts w:hint="eastAsia"/>
          <w:color w:val="000000" w:themeColor="text1"/>
          <w:sz w:val="24"/>
        </w:rPr>
        <w:t>ALT</w:t>
      </w:r>
      <w:r w:rsidRPr="00E91C34">
        <w:rPr>
          <w:rFonts w:hint="eastAsia"/>
          <w:color w:val="000000" w:themeColor="text1"/>
          <w:sz w:val="24"/>
        </w:rPr>
        <w:t>或</w:t>
      </w:r>
      <w:r w:rsidRPr="00E91C34">
        <w:rPr>
          <w:rFonts w:hint="eastAsia"/>
          <w:color w:val="000000" w:themeColor="text1"/>
          <w:sz w:val="24"/>
        </w:rPr>
        <w:t>AST</w:t>
      </w:r>
      <w:r w:rsidRPr="00E91C34">
        <w:rPr>
          <w:rFonts w:hint="eastAsia"/>
          <w:color w:val="000000" w:themeColor="text1"/>
          <w:sz w:val="24"/>
        </w:rPr>
        <w:t>＞</w:t>
      </w:r>
      <w:r w:rsidRPr="00E91C34">
        <w:rPr>
          <w:rFonts w:hint="eastAsia"/>
          <w:color w:val="000000" w:themeColor="text1"/>
          <w:sz w:val="24"/>
        </w:rPr>
        <w:t>3</w:t>
      </w:r>
      <w:r w:rsidRPr="00E91C34">
        <w:rPr>
          <w:rFonts w:hint="eastAsia"/>
          <w:color w:val="000000" w:themeColor="text1"/>
          <w:sz w:val="24"/>
        </w:rPr>
        <w:t>×</w:t>
      </w:r>
      <w:r w:rsidRPr="00E91C34">
        <w:rPr>
          <w:rFonts w:hint="eastAsia"/>
          <w:color w:val="000000" w:themeColor="text1"/>
          <w:sz w:val="24"/>
        </w:rPr>
        <w:t>ULN</w:t>
      </w:r>
      <w:r w:rsidRPr="00E91C34">
        <w:rPr>
          <w:rFonts w:hint="eastAsia"/>
          <w:color w:val="000000" w:themeColor="text1"/>
          <w:sz w:val="24"/>
        </w:rPr>
        <w:t>，并有严重疲劳、恶心、呕吐、右上腹痛或压痛、发热、皮疹及</w:t>
      </w:r>
      <w:r w:rsidRPr="00E91C34">
        <w:rPr>
          <w:rFonts w:hint="eastAsia"/>
          <w:color w:val="000000" w:themeColor="text1"/>
          <w:sz w:val="24"/>
        </w:rPr>
        <w:t>/</w:t>
      </w:r>
      <w:r w:rsidRPr="00E91C34">
        <w:rPr>
          <w:rFonts w:hint="eastAsia"/>
          <w:color w:val="000000" w:themeColor="text1"/>
          <w:sz w:val="24"/>
        </w:rPr>
        <w:t>或嗜酸性粒细胞增加</w:t>
      </w:r>
      <w:r w:rsidRPr="00E91C34">
        <w:rPr>
          <w:rFonts w:hint="eastAsia"/>
          <w:color w:val="000000" w:themeColor="text1"/>
          <w:sz w:val="24"/>
        </w:rPr>
        <w:t>(</w:t>
      </w:r>
      <w:r w:rsidRPr="00A02754">
        <w:rPr>
          <w:rFonts w:hint="eastAsia"/>
          <w:color w:val="000000" w:themeColor="text1"/>
          <w:sz w:val="24"/>
        </w:rPr>
        <w:t>＞</w:t>
      </w:r>
      <w:r w:rsidRPr="00E91C34">
        <w:rPr>
          <w:rFonts w:hint="eastAsia"/>
          <w:color w:val="000000" w:themeColor="text1"/>
          <w:sz w:val="24"/>
        </w:rPr>
        <w:t>5%)</w:t>
      </w:r>
      <w:r w:rsidRPr="00E91C34">
        <w:rPr>
          <w:rFonts w:hint="eastAsia"/>
          <w:color w:val="000000" w:themeColor="text1"/>
          <w:sz w:val="24"/>
        </w:rPr>
        <w:t>。</w:t>
      </w:r>
    </w:p>
    <w:p w14:paraId="1004E242" w14:textId="24CEC96E" w:rsidR="0064351E" w:rsidRPr="00AB7DC5" w:rsidRDefault="0064351E" w:rsidP="0064351E">
      <w:pPr>
        <w:widowControl/>
        <w:adjustRightInd w:val="0"/>
        <w:snapToGrid w:val="0"/>
        <w:spacing w:line="360" w:lineRule="auto"/>
        <w:ind w:firstLineChars="200" w:firstLine="480"/>
        <w:rPr>
          <w:color w:val="000000" w:themeColor="text1"/>
          <w:sz w:val="24"/>
        </w:rPr>
      </w:pPr>
      <w:r w:rsidRPr="00AB7DC5">
        <w:rPr>
          <w:color w:val="000000" w:themeColor="text1"/>
          <w:sz w:val="24"/>
        </w:rPr>
        <w:t>临床试验中出现</w:t>
      </w:r>
      <w:r w:rsidR="00233CDD">
        <w:rPr>
          <w:rFonts w:hint="eastAsia"/>
          <w:color w:val="000000" w:themeColor="text1"/>
          <w:sz w:val="24"/>
        </w:rPr>
        <w:t>此</w:t>
      </w:r>
      <w:r w:rsidR="00233CDD">
        <w:rPr>
          <w:color w:val="000000" w:themeColor="text1"/>
          <w:sz w:val="24"/>
        </w:rPr>
        <w:t>“</w:t>
      </w:r>
      <w:r w:rsidR="00233CDD">
        <w:rPr>
          <w:rFonts w:hint="eastAsia"/>
          <w:color w:val="000000" w:themeColor="text1"/>
          <w:sz w:val="24"/>
        </w:rPr>
        <w:t>停药</w:t>
      </w:r>
      <w:r w:rsidR="00233CDD">
        <w:rPr>
          <w:color w:val="000000" w:themeColor="text1"/>
          <w:sz w:val="24"/>
        </w:rPr>
        <w:t>”</w:t>
      </w:r>
      <w:r w:rsidRPr="00AB7DC5">
        <w:rPr>
          <w:color w:val="000000" w:themeColor="text1"/>
          <w:sz w:val="24"/>
        </w:rPr>
        <w:t>情况时，受试者应退出该临床试验、接受治疗和随访等；如果该临床试验采用了盲法，需采取紧急揭盲，并依据药物临床试验质量管理规范，上报临床试验的申办方、伦理委员会。</w:t>
      </w:r>
    </w:p>
    <w:p w14:paraId="2668C53C" w14:textId="77777777" w:rsidR="0064351E" w:rsidRPr="00EA6016" w:rsidRDefault="0064351E" w:rsidP="0064351E">
      <w:pPr>
        <w:widowControl/>
        <w:adjustRightInd w:val="0"/>
        <w:snapToGrid w:val="0"/>
        <w:spacing w:line="360" w:lineRule="auto"/>
        <w:ind w:firstLineChars="200" w:firstLine="480"/>
        <w:rPr>
          <w:color w:val="000000" w:themeColor="text1"/>
          <w:sz w:val="24"/>
        </w:rPr>
      </w:pPr>
      <w:r w:rsidRPr="00E91C34">
        <w:rPr>
          <w:rFonts w:hint="eastAsia"/>
          <w:color w:val="000000" w:themeColor="text1"/>
          <w:sz w:val="24"/>
        </w:rPr>
        <w:t>对于</w:t>
      </w:r>
      <w:r w:rsidRPr="00E91C34">
        <w:rPr>
          <w:color w:val="000000" w:themeColor="text1"/>
          <w:sz w:val="24"/>
        </w:rPr>
        <w:t>需停药的受试者，不</w:t>
      </w:r>
      <w:r w:rsidRPr="00E91C34">
        <w:rPr>
          <w:rFonts w:hint="eastAsia"/>
          <w:color w:val="000000" w:themeColor="text1"/>
          <w:sz w:val="24"/>
        </w:rPr>
        <w:t>进行</w:t>
      </w:r>
      <w:r w:rsidRPr="00E91C34">
        <w:rPr>
          <w:color w:val="000000" w:themeColor="text1"/>
          <w:sz w:val="24"/>
        </w:rPr>
        <w:t>再次给药</w:t>
      </w:r>
      <w:r w:rsidRPr="00E91C34">
        <w:rPr>
          <w:rFonts w:hint="eastAsia"/>
          <w:color w:val="000000" w:themeColor="text1"/>
          <w:sz w:val="24"/>
        </w:rPr>
        <w:t>。若肝损伤进一步加重，应及时组织肝脏病专家对受试者进行救治。</w:t>
      </w:r>
    </w:p>
    <w:p w14:paraId="1C635EAC" w14:textId="730AC6B3" w:rsidR="0064351E" w:rsidRDefault="0064351E" w:rsidP="00AA73DF">
      <w:pPr>
        <w:pStyle w:val="a6"/>
        <w:widowControl/>
        <w:numPr>
          <w:ilvl w:val="1"/>
          <w:numId w:val="77"/>
        </w:numPr>
        <w:adjustRightInd w:val="0"/>
        <w:snapToGrid w:val="0"/>
        <w:spacing w:line="360" w:lineRule="auto"/>
        <w:ind w:firstLineChars="0"/>
        <w:jc w:val="left"/>
        <w:rPr>
          <w:b/>
          <w:color w:val="000000" w:themeColor="text1"/>
          <w:sz w:val="24"/>
        </w:rPr>
      </w:pPr>
      <w:r>
        <w:rPr>
          <w:rFonts w:hint="eastAsia"/>
          <w:b/>
          <w:color w:val="000000" w:themeColor="text1"/>
          <w:sz w:val="24"/>
        </w:rPr>
        <w:lastRenderedPageBreak/>
        <w:t>病例收集</w:t>
      </w:r>
    </w:p>
    <w:p w14:paraId="2B33B817" w14:textId="77777777" w:rsidR="0064351E" w:rsidRDefault="0064351E" w:rsidP="0064351E">
      <w:pPr>
        <w:widowControl/>
        <w:adjustRightInd w:val="0"/>
        <w:snapToGrid w:val="0"/>
        <w:spacing w:line="360" w:lineRule="auto"/>
        <w:ind w:firstLineChars="200" w:firstLine="480"/>
        <w:rPr>
          <w:color w:val="000000" w:themeColor="text1"/>
          <w:sz w:val="24"/>
        </w:rPr>
      </w:pPr>
      <w:r w:rsidRPr="00E91C34">
        <w:rPr>
          <w:color w:val="000000" w:themeColor="text1"/>
          <w:sz w:val="24"/>
        </w:rPr>
        <w:t>肝损伤病例的研究病历和病例报告表应收集关于临床症状和体征、实验室异常及任何肝病的潜在原因</w:t>
      </w:r>
      <w:r>
        <w:rPr>
          <w:rFonts w:hint="eastAsia"/>
          <w:color w:val="000000" w:themeColor="text1"/>
          <w:sz w:val="24"/>
        </w:rPr>
        <w:t>，</w:t>
      </w:r>
      <w:r>
        <w:rPr>
          <w:color w:val="000000" w:themeColor="text1"/>
          <w:sz w:val="24"/>
        </w:rPr>
        <w:t>最终</w:t>
      </w:r>
      <w:r>
        <w:rPr>
          <w:rFonts w:hint="eastAsia"/>
          <w:color w:val="000000" w:themeColor="text1"/>
          <w:sz w:val="24"/>
        </w:rPr>
        <w:t>统计肝损伤</w:t>
      </w:r>
      <w:r>
        <w:rPr>
          <w:color w:val="000000" w:themeColor="text1"/>
          <w:sz w:val="24"/>
        </w:rPr>
        <w:t>的发病例数及发生率。</w:t>
      </w:r>
    </w:p>
    <w:p w14:paraId="7A2A0865" w14:textId="1411346E" w:rsidR="0064351E" w:rsidRPr="00AA73DF" w:rsidRDefault="0064351E" w:rsidP="00AA73DF">
      <w:pPr>
        <w:pStyle w:val="a6"/>
        <w:widowControl/>
        <w:numPr>
          <w:ilvl w:val="1"/>
          <w:numId w:val="77"/>
        </w:numPr>
        <w:adjustRightInd w:val="0"/>
        <w:snapToGrid w:val="0"/>
        <w:spacing w:line="360" w:lineRule="auto"/>
        <w:ind w:firstLineChars="0"/>
        <w:jc w:val="left"/>
        <w:rPr>
          <w:b/>
          <w:color w:val="000000" w:themeColor="text1"/>
          <w:sz w:val="24"/>
        </w:rPr>
      </w:pPr>
      <w:r w:rsidRPr="00EA6016">
        <w:rPr>
          <w:rFonts w:hint="eastAsia"/>
          <w:b/>
          <w:color w:val="000000" w:themeColor="text1"/>
          <w:sz w:val="24"/>
        </w:rPr>
        <w:t>其他</w:t>
      </w:r>
    </w:p>
    <w:p w14:paraId="3990F3D1" w14:textId="399722C3" w:rsidR="0064351E" w:rsidRDefault="0064351E" w:rsidP="0064351E">
      <w:pPr>
        <w:widowControl/>
        <w:adjustRightInd w:val="0"/>
        <w:snapToGrid w:val="0"/>
        <w:spacing w:line="360" w:lineRule="auto"/>
        <w:ind w:firstLineChars="200" w:firstLine="480"/>
        <w:rPr>
          <w:color w:val="000000" w:themeColor="text1"/>
          <w:sz w:val="24"/>
        </w:rPr>
      </w:pPr>
      <w:r w:rsidRPr="00EA6016">
        <w:rPr>
          <w:rFonts w:hint="eastAsia"/>
          <w:color w:val="000000" w:themeColor="text1"/>
          <w:sz w:val="24"/>
        </w:rPr>
        <w:t>如果风险因素可控，当前用药风险小于潜在获益时，可以通过调整研究方案、研究者手册和知情同意书</w:t>
      </w:r>
      <w:r>
        <w:rPr>
          <w:rFonts w:hint="eastAsia"/>
          <w:color w:val="000000" w:themeColor="text1"/>
          <w:sz w:val="24"/>
        </w:rPr>
        <w:t>，</w:t>
      </w:r>
      <w:r w:rsidRPr="00EA6016">
        <w:rPr>
          <w:rFonts w:hint="eastAsia"/>
          <w:color w:val="000000" w:themeColor="text1"/>
          <w:sz w:val="24"/>
        </w:rPr>
        <w:t>进一步加强受试者保护</w:t>
      </w:r>
      <w:r>
        <w:rPr>
          <w:rFonts w:hint="eastAsia"/>
          <w:color w:val="000000" w:themeColor="text1"/>
          <w:sz w:val="24"/>
        </w:rPr>
        <w:t>。</w:t>
      </w:r>
      <w:r w:rsidRPr="00EA6016">
        <w:rPr>
          <w:rFonts w:hint="eastAsia"/>
          <w:color w:val="000000" w:themeColor="text1"/>
          <w:sz w:val="24"/>
        </w:rPr>
        <w:t>如</w:t>
      </w:r>
      <w:r>
        <w:rPr>
          <w:rFonts w:hint="eastAsia"/>
          <w:color w:val="000000" w:themeColor="text1"/>
          <w:sz w:val="24"/>
        </w:rPr>
        <w:t>：</w:t>
      </w:r>
      <w:r w:rsidRPr="00EA6016">
        <w:rPr>
          <w:rFonts w:hint="eastAsia"/>
          <w:color w:val="000000" w:themeColor="text1"/>
          <w:sz w:val="24"/>
        </w:rPr>
        <w:t>更加严格地限制受试人群或采取减小剂</w:t>
      </w:r>
      <w:r>
        <w:rPr>
          <w:rFonts w:hint="eastAsia"/>
          <w:color w:val="000000" w:themeColor="text1"/>
          <w:sz w:val="24"/>
        </w:rPr>
        <w:t>量</w:t>
      </w:r>
      <w:r>
        <w:rPr>
          <w:color w:val="000000" w:themeColor="text1"/>
          <w:sz w:val="24"/>
        </w:rPr>
        <w:t>、缩短疗程等措施改变给药方案以最小化</w:t>
      </w:r>
      <w:r>
        <w:rPr>
          <w:rFonts w:hint="eastAsia"/>
          <w:color w:val="000000" w:themeColor="text1"/>
          <w:sz w:val="24"/>
        </w:rPr>
        <w:t>已知</w:t>
      </w:r>
      <w:r>
        <w:rPr>
          <w:color w:val="000000" w:themeColor="text1"/>
          <w:sz w:val="24"/>
        </w:rPr>
        <w:t>风险</w:t>
      </w:r>
      <w:r>
        <w:rPr>
          <w:rFonts w:hint="eastAsia"/>
          <w:color w:val="000000" w:themeColor="text1"/>
          <w:sz w:val="24"/>
        </w:rPr>
        <w:t>。</w:t>
      </w:r>
    </w:p>
    <w:p w14:paraId="349559F8" w14:textId="77777777" w:rsidR="00AA73DF" w:rsidRDefault="0064351E" w:rsidP="0064351E">
      <w:pPr>
        <w:widowControl/>
        <w:adjustRightInd w:val="0"/>
        <w:snapToGrid w:val="0"/>
        <w:spacing w:line="360" w:lineRule="auto"/>
        <w:ind w:firstLineChars="200" w:firstLine="480"/>
        <w:rPr>
          <w:color w:val="000000" w:themeColor="text1"/>
          <w:sz w:val="24"/>
        </w:rPr>
        <w:sectPr w:rsidR="00AA73DF" w:rsidSect="006B7888">
          <w:pgSz w:w="11906" w:h="16838" w:code="9"/>
          <w:pgMar w:top="1134" w:right="1418" w:bottom="1134" w:left="1418" w:header="964" w:footer="850" w:gutter="0"/>
          <w:cols w:space="425"/>
          <w:docGrid w:linePitch="312"/>
        </w:sectPr>
      </w:pPr>
      <w:r>
        <w:rPr>
          <w:rFonts w:hint="eastAsia"/>
          <w:color w:val="000000" w:themeColor="text1"/>
          <w:sz w:val="24"/>
        </w:rPr>
        <w:t>当肝损伤</w:t>
      </w:r>
      <w:r>
        <w:rPr>
          <w:color w:val="000000" w:themeColor="text1"/>
          <w:sz w:val="24"/>
        </w:rPr>
        <w:t>程度较重和</w:t>
      </w:r>
      <w:r>
        <w:rPr>
          <w:rFonts w:hint="eastAsia"/>
          <w:color w:val="000000" w:themeColor="text1"/>
          <w:sz w:val="24"/>
        </w:rPr>
        <w:t>发生</w:t>
      </w:r>
      <w:r>
        <w:rPr>
          <w:color w:val="000000" w:themeColor="text1"/>
          <w:sz w:val="24"/>
        </w:rPr>
        <w:t>频率</w:t>
      </w:r>
      <w:r>
        <w:rPr>
          <w:rFonts w:hint="eastAsia"/>
          <w:color w:val="000000" w:themeColor="text1"/>
          <w:sz w:val="24"/>
        </w:rPr>
        <w:t>较高</w:t>
      </w:r>
      <w:r>
        <w:rPr>
          <w:color w:val="000000" w:themeColor="text1"/>
          <w:sz w:val="24"/>
        </w:rPr>
        <w:t>，对受试者健康可能造成严重损害时，</w:t>
      </w:r>
      <w:r w:rsidRPr="00EA6016">
        <w:rPr>
          <w:rFonts w:hint="eastAsia"/>
          <w:color w:val="000000" w:themeColor="text1"/>
          <w:sz w:val="24"/>
        </w:rPr>
        <w:t>建议申办方、临床研究者、伦理委员会等相关机构，可结合新药研制前景和拟定适应症的治疗现状，综合评估其风险与获益。当风险大于潜在获益时应及时中止该临床试验</w:t>
      </w:r>
      <w:r>
        <w:rPr>
          <w:rFonts w:hint="eastAsia"/>
          <w:color w:val="000000" w:themeColor="text1"/>
          <w:sz w:val="24"/>
        </w:rPr>
        <w:t>。</w:t>
      </w:r>
    </w:p>
    <w:p w14:paraId="08E66CC6" w14:textId="342961FC" w:rsidR="0064351E" w:rsidRPr="009A568B" w:rsidRDefault="00AA73DF" w:rsidP="009A568B">
      <w:pPr>
        <w:adjustRightInd w:val="0"/>
        <w:snapToGrid w:val="0"/>
        <w:spacing w:line="360" w:lineRule="auto"/>
        <w:rPr>
          <w:b/>
          <w:color w:val="000000" w:themeColor="text1"/>
          <w:sz w:val="24"/>
        </w:rPr>
      </w:pPr>
      <w:r w:rsidRPr="009A568B">
        <w:rPr>
          <w:rFonts w:hint="eastAsia"/>
          <w:b/>
          <w:color w:val="000000" w:themeColor="text1"/>
          <w:sz w:val="24"/>
        </w:rPr>
        <w:lastRenderedPageBreak/>
        <w:t>附件</w:t>
      </w:r>
      <w:r w:rsidRPr="009A568B">
        <w:rPr>
          <w:rFonts w:hint="eastAsia"/>
          <w:b/>
          <w:color w:val="000000" w:themeColor="text1"/>
          <w:sz w:val="24"/>
        </w:rPr>
        <w:t xml:space="preserve">6 </w:t>
      </w:r>
      <w:r w:rsidRPr="009A568B">
        <w:rPr>
          <w:rFonts w:hint="eastAsia"/>
          <w:b/>
          <w:color w:val="000000" w:themeColor="text1"/>
          <w:sz w:val="24"/>
        </w:rPr>
        <w:t>严重</w:t>
      </w:r>
      <w:r w:rsidRPr="009A568B">
        <w:rPr>
          <w:b/>
          <w:color w:val="000000" w:themeColor="text1"/>
          <w:sz w:val="24"/>
        </w:rPr>
        <w:t>不良事件报告</w:t>
      </w:r>
      <w:r w:rsidRPr="009A568B">
        <w:rPr>
          <w:rFonts w:hint="eastAsia"/>
          <w:b/>
          <w:color w:val="000000" w:themeColor="text1"/>
          <w:sz w:val="24"/>
        </w:rPr>
        <w:t>SOP</w:t>
      </w:r>
    </w:p>
    <w:p w14:paraId="3851C618" w14:textId="36AA3FE4" w:rsidR="00AA73DF" w:rsidRDefault="00AA73DF" w:rsidP="009A568B">
      <w:pPr>
        <w:adjustRightInd w:val="0"/>
        <w:snapToGrid w:val="0"/>
        <w:spacing w:line="360" w:lineRule="auto"/>
        <w:rPr>
          <w:b/>
          <w:color w:val="000000" w:themeColor="text1"/>
          <w:sz w:val="24"/>
        </w:rPr>
      </w:pPr>
      <w:r w:rsidRPr="009A568B">
        <w:rPr>
          <w:rFonts w:hint="eastAsia"/>
          <w:b/>
          <w:color w:val="000000" w:themeColor="text1"/>
          <w:sz w:val="24"/>
        </w:rPr>
        <w:t>附件</w:t>
      </w:r>
      <w:r w:rsidRPr="009A568B">
        <w:rPr>
          <w:rFonts w:hint="eastAsia"/>
          <w:b/>
          <w:color w:val="000000" w:themeColor="text1"/>
          <w:sz w:val="24"/>
        </w:rPr>
        <w:t xml:space="preserve">7 </w:t>
      </w:r>
      <w:r w:rsidRPr="009A568B">
        <w:rPr>
          <w:rFonts w:hint="eastAsia"/>
          <w:b/>
          <w:color w:val="000000" w:themeColor="text1"/>
          <w:sz w:val="24"/>
        </w:rPr>
        <w:t>乳腺</w:t>
      </w:r>
      <w:r w:rsidRPr="009A568B">
        <w:rPr>
          <w:b/>
          <w:color w:val="000000" w:themeColor="text1"/>
          <w:sz w:val="24"/>
        </w:rPr>
        <w:t>彩色</w:t>
      </w:r>
      <w:r w:rsidRPr="009A568B">
        <w:rPr>
          <w:rFonts w:hint="eastAsia"/>
          <w:b/>
          <w:color w:val="000000" w:themeColor="text1"/>
          <w:sz w:val="24"/>
        </w:rPr>
        <w:t>B</w:t>
      </w:r>
      <w:r w:rsidRPr="009A568B">
        <w:rPr>
          <w:rFonts w:hint="eastAsia"/>
          <w:b/>
          <w:color w:val="000000" w:themeColor="text1"/>
          <w:sz w:val="24"/>
        </w:rPr>
        <w:t>超</w:t>
      </w:r>
      <w:r w:rsidRPr="009A568B">
        <w:rPr>
          <w:b/>
          <w:color w:val="000000" w:themeColor="text1"/>
          <w:sz w:val="24"/>
        </w:rPr>
        <w:t>操作方法</w:t>
      </w:r>
    </w:p>
    <w:p w14:paraId="16619F0F" w14:textId="3A7C7989" w:rsidR="00E20C98" w:rsidRPr="009A568B" w:rsidRDefault="00E20C98" w:rsidP="009A568B">
      <w:pPr>
        <w:adjustRightInd w:val="0"/>
        <w:snapToGrid w:val="0"/>
        <w:spacing w:line="360" w:lineRule="auto"/>
        <w:rPr>
          <w:b/>
          <w:color w:val="000000" w:themeColor="text1"/>
          <w:sz w:val="24"/>
        </w:rPr>
      </w:pPr>
      <w:r>
        <w:rPr>
          <w:rFonts w:hint="eastAsia"/>
          <w:b/>
          <w:color w:val="000000" w:themeColor="text1"/>
          <w:sz w:val="24"/>
        </w:rPr>
        <w:t>附件</w:t>
      </w:r>
      <w:r>
        <w:rPr>
          <w:rFonts w:hint="eastAsia"/>
          <w:b/>
          <w:color w:val="000000" w:themeColor="text1"/>
          <w:sz w:val="24"/>
        </w:rPr>
        <w:t xml:space="preserve">8 </w:t>
      </w:r>
      <w:r>
        <w:rPr>
          <w:rFonts w:hint="eastAsia"/>
          <w:b/>
          <w:color w:val="000000" w:themeColor="text1"/>
          <w:sz w:val="24"/>
        </w:rPr>
        <w:t>乳腺</w:t>
      </w:r>
      <w:r>
        <w:rPr>
          <w:b/>
          <w:color w:val="000000" w:themeColor="text1"/>
          <w:sz w:val="24"/>
        </w:rPr>
        <w:t>触诊操作</w:t>
      </w:r>
      <w:r>
        <w:rPr>
          <w:rFonts w:hint="eastAsia"/>
          <w:b/>
          <w:color w:val="000000" w:themeColor="text1"/>
          <w:sz w:val="24"/>
        </w:rPr>
        <w:t>方法</w:t>
      </w:r>
    </w:p>
    <w:p w14:paraId="2ED7C658" w14:textId="6CAC87F3" w:rsidR="00AA73DF" w:rsidRPr="009A568B" w:rsidRDefault="00AA73DF" w:rsidP="0064351E">
      <w:pPr>
        <w:widowControl/>
        <w:adjustRightInd w:val="0"/>
        <w:snapToGrid w:val="0"/>
        <w:spacing w:line="360" w:lineRule="auto"/>
        <w:ind w:firstLineChars="200" w:firstLine="480"/>
        <w:rPr>
          <w:color w:val="000000" w:themeColor="text1"/>
          <w:sz w:val="24"/>
        </w:rPr>
      </w:pPr>
      <w:r>
        <w:rPr>
          <w:rFonts w:hint="eastAsia"/>
          <w:color w:val="000000" w:themeColor="text1"/>
          <w:sz w:val="24"/>
        </w:rPr>
        <w:t>附件</w:t>
      </w:r>
      <w:r>
        <w:rPr>
          <w:rFonts w:hint="eastAsia"/>
          <w:color w:val="000000" w:themeColor="text1"/>
          <w:sz w:val="24"/>
        </w:rPr>
        <w:t>6</w:t>
      </w:r>
      <w:r>
        <w:rPr>
          <w:color w:val="000000" w:themeColor="text1"/>
          <w:sz w:val="24"/>
        </w:rPr>
        <w:t>-</w:t>
      </w:r>
      <w:r w:rsidR="00E20C98">
        <w:rPr>
          <w:color w:val="000000" w:themeColor="text1"/>
          <w:sz w:val="24"/>
        </w:rPr>
        <w:t>8</w:t>
      </w:r>
      <w:r>
        <w:rPr>
          <w:rFonts w:hint="eastAsia"/>
          <w:color w:val="000000" w:themeColor="text1"/>
          <w:sz w:val="24"/>
        </w:rPr>
        <w:t>详细</w:t>
      </w:r>
      <w:r>
        <w:rPr>
          <w:color w:val="000000" w:themeColor="text1"/>
          <w:sz w:val="24"/>
        </w:rPr>
        <w:t>信息见附件文件夹。</w:t>
      </w:r>
    </w:p>
    <w:p w14:paraId="6193EBE6" w14:textId="660C7234" w:rsidR="006D42E9" w:rsidRPr="00E91C34" w:rsidRDefault="006D42E9" w:rsidP="00AA73DF">
      <w:pPr>
        <w:widowControl/>
        <w:adjustRightInd w:val="0"/>
        <w:snapToGrid w:val="0"/>
        <w:spacing w:line="360" w:lineRule="auto"/>
        <w:jc w:val="left"/>
        <w:rPr>
          <w:color w:val="000000" w:themeColor="text1"/>
          <w:sz w:val="24"/>
          <w:szCs w:val="22"/>
        </w:rPr>
      </w:pPr>
    </w:p>
    <w:sectPr w:rsidR="006D42E9" w:rsidRPr="00E91C34" w:rsidSect="006B7888">
      <w:pgSz w:w="11906" w:h="16838" w:code="9"/>
      <w:pgMar w:top="1134" w:right="1418" w:bottom="1134" w:left="1418" w:header="964" w:footer="850"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72C1C" w14:textId="77777777" w:rsidR="00DE45F6" w:rsidRDefault="00DE45F6" w:rsidP="00305F55">
      <w:r>
        <w:separator/>
      </w:r>
    </w:p>
  </w:endnote>
  <w:endnote w:type="continuationSeparator" w:id="0">
    <w:p w14:paraId="222FEE76" w14:textId="77777777" w:rsidR="00DE45F6" w:rsidRDefault="00DE45F6" w:rsidP="00305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iti SC Light">
    <w:altName w:val="Arial Unicode MS"/>
    <w:panose1 w:val="00000000000000000000"/>
    <w:charset w:val="50"/>
    <w:family w:val="auto"/>
    <w:notTrueType/>
    <w:pitch w:val="default"/>
    <w:sig w:usb0="00000001" w:usb1="00000000" w:usb2="00000000" w:usb3="00000000" w:csb0="00000000"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Yu Mincho">
    <w:altName w:val="MS Mincho"/>
    <w:panose1 w:val="00000000000000000000"/>
    <w:charset w:val="80"/>
    <w:family w:val="roman"/>
    <w:notTrueType/>
    <w:pitch w:val="variable"/>
    <w:sig w:usb0="00000000"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A6E36" w14:textId="6B10E432" w:rsidR="00C76901" w:rsidRPr="0089635B" w:rsidRDefault="00C76901" w:rsidP="00180ABF">
    <w:pPr>
      <w:pStyle w:val="a8"/>
      <w:tabs>
        <w:tab w:val="clear" w:pos="4153"/>
        <w:tab w:val="clear" w:pos="8306"/>
        <w:tab w:val="center" w:pos="4535"/>
        <w:tab w:val="right" w:pos="9070"/>
      </w:tabs>
      <w:rPr>
        <w:rFonts w:ascii="Times New Roman" w:hAnsi="Times New Roman"/>
      </w:rPr>
    </w:pPr>
    <w:r w:rsidRPr="0089635B">
      <w:rPr>
        <w:rFonts w:ascii="Times New Roman" w:hAnsi="Times New Roman"/>
        <w:sz w:val="21"/>
        <w:szCs w:val="21"/>
      </w:rPr>
      <w:t>版本号：</w:t>
    </w:r>
    <w:r>
      <w:rPr>
        <w:rFonts w:ascii="Times New Roman" w:hAnsi="Times New Roman" w:hint="eastAsia"/>
        <w:sz w:val="21"/>
        <w:szCs w:val="21"/>
      </w:rPr>
      <w:t>2.</w:t>
    </w:r>
    <w:del w:id="9" w:author="李红丽" w:date="2020-06-03T13:52:00Z">
      <w:r w:rsidDel="00714174">
        <w:rPr>
          <w:rFonts w:ascii="Times New Roman" w:hAnsi="Times New Roman"/>
          <w:sz w:val="21"/>
          <w:szCs w:val="21"/>
        </w:rPr>
        <w:delText>2</w:delText>
      </w:r>
    </w:del>
    <w:ins w:id="10" w:author="李红丽" w:date="2020-06-03T13:52:00Z">
      <w:r>
        <w:rPr>
          <w:rFonts w:ascii="Times New Roman" w:hAnsi="Times New Roman"/>
          <w:sz w:val="21"/>
          <w:szCs w:val="21"/>
        </w:rPr>
        <w:t>3</w:t>
      </w:r>
    </w:ins>
    <w:r w:rsidRPr="0089635B">
      <w:rPr>
        <w:rFonts w:ascii="Times New Roman" w:hAnsi="Times New Roman"/>
        <w:sz w:val="21"/>
        <w:szCs w:val="21"/>
      </w:rPr>
      <w:tab/>
    </w:r>
    <w:r w:rsidRPr="000C021C">
      <w:rPr>
        <w:rFonts w:ascii="Times New Roman" w:hAnsi="Times New Roman"/>
        <w:sz w:val="21"/>
        <w:szCs w:val="21"/>
        <w:lang w:val="zh-CN"/>
      </w:rPr>
      <w:t xml:space="preserve"> </w:t>
    </w:r>
    <w:r w:rsidRPr="000C021C">
      <w:rPr>
        <w:rFonts w:ascii="Times New Roman" w:hAnsi="Times New Roman"/>
        <w:bCs/>
        <w:sz w:val="21"/>
        <w:szCs w:val="21"/>
      </w:rPr>
      <w:fldChar w:fldCharType="begin"/>
    </w:r>
    <w:r w:rsidRPr="000C021C">
      <w:rPr>
        <w:rFonts w:ascii="Times New Roman" w:hAnsi="Times New Roman"/>
        <w:bCs/>
        <w:sz w:val="21"/>
        <w:szCs w:val="21"/>
      </w:rPr>
      <w:instrText>PAGE  \* Arabic  \* MERGEFORMAT</w:instrText>
    </w:r>
    <w:r w:rsidRPr="000C021C">
      <w:rPr>
        <w:rFonts w:ascii="Times New Roman" w:hAnsi="Times New Roman"/>
        <w:bCs/>
        <w:sz w:val="21"/>
        <w:szCs w:val="21"/>
      </w:rPr>
      <w:fldChar w:fldCharType="separate"/>
    </w:r>
    <w:r w:rsidR="00ED7A88" w:rsidRPr="00ED7A88">
      <w:rPr>
        <w:rFonts w:ascii="Times New Roman" w:hAnsi="Times New Roman"/>
        <w:bCs/>
        <w:noProof/>
        <w:sz w:val="21"/>
        <w:szCs w:val="21"/>
        <w:lang w:val="zh-CN"/>
      </w:rPr>
      <w:t>9</w:t>
    </w:r>
    <w:r w:rsidRPr="000C021C">
      <w:rPr>
        <w:rFonts w:ascii="Times New Roman" w:hAnsi="Times New Roman"/>
        <w:bCs/>
        <w:sz w:val="21"/>
        <w:szCs w:val="21"/>
      </w:rPr>
      <w:fldChar w:fldCharType="end"/>
    </w:r>
    <w:r w:rsidRPr="000C021C">
      <w:rPr>
        <w:rFonts w:ascii="Times New Roman" w:hAnsi="Times New Roman"/>
        <w:sz w:val="21"/>
        <w:szCs w:val="21"/>
        <w:lang w:val="zh-CN"/>
      </w:rPr>
      <w:t xml:space="preserve"> / </w:t>
    </w:r>
    <w:r w:rsidRPr="000C021C">
      <w:rPr>
        <w:rFonts w:ascii="Times New Roman" w:hAnsi="Times New Roman"/>
        <w:bCs/>
        <w:sz w:val="21"/>
        <w:szCs w:val="21"/>
      </w:rPr>
      <w:fldChar w:fldCharType="begin"/>
    </w:r>
    <w:r w:rsidRPr="000C021C">
      <w:rPr>
        <w:rFonts w:ascii="Times New Roman" w:hAnsi="Times New Roman"/>
        <w:bCs/>
        <w:sz w:val="21"/>
        <w:szCs w:val="21"/>
      </w:rPr>
      <w:instrText>NUMPAGES  \* Arabic  \* MERGEFORMAT</w:instrText>
    </w:r>
    <w:r w:rsidRPr="000C021C">
      <w:rPr>
        <w:rFonts w:ascii="Times New Roman" w:hAnsi="Times New Roman"/>
        <w:bCs/>
        <w:sz w:val="21"/>
        <w:szCs w:val="21"/>
      </w:rPr>
      <w:fldChar w:fldCharType="separate"/>
    </w:r>
    <w:r w:rsidR="00ED7A88" w:rsidRPr="00ED7A88">
      <w:rPr>
        <w:rFonts w:ascii="Times New Roman" w:hAnsi="Times New Roman"/>
        <w:bCs/>
        <w:noProof/>
        <w:sz w:val="21"/>
        <w:szCs w:val="21"/>
        <w:lang w:val="zh-CN"/>
      </w:rPr>
      <w:t>55</w:t>
    </w:r>
    <w:r w:rsidRPr="000C021C">
      <w:rPr>
        <w:rFonts w:ascii="Times New Roman" w:hAnsi="Times New Roman"/>
        <w:bCs/>
        <w:sz w:val="21"/>
        <w:szCs w:val="21"/>
      </w:rPr>
      <w:fldChar w:fldCharType="end"/>
    </w:r>
    <w:r w:rsidRPr="000C021C">
      <w:rPr>
        <w:rFonts w:ascii="Times New Roman" w:hAnsi="Times New Roman"/>
        <w:sz w:val="21"/>
        <w:szCs w:val="21"/>
      </w:rPr>
      <w:tab/>
    </w:r>
    <w:r w:rsidRPr="0089635B">
      <w:rPr>
        <w:rFonts w:ascii="Times New Roman" w:hAnsi="Times New Roman"/>
        <w:sz w:val="21"/>
        <w:szCs w:val="21"/>
      </w:rPr>
      <w:t>版本日期：</w:t>
    </w:r>
    <w:del w:id="11" w:author="李红丽" w:date="2020-06-03T13:52:00Z">
      <w:r w:rsidDel="00714174">
        <w:rPr>
          <w:rFonts w:ascii="Times New Roman" w:hAnsi="Times New Roman"/>
          <w:sz w:val="21"/>
          <w:szCs w:val="21"/>
        </w:rPr>
        <w:delText>20190</w:delText>
      </w:r>
      <w:r w:rsidDel="00714174">
        <w:rPr>
          <w:rFonts w:ascii="Times New Roman" w:hAnsi="Times New Roman" w:hint="eastAsia"/>
          <w:sz w:val="21"/>
          <w:szCs w:val="21"/>
        </w:rPr>
        <w:delText>918</w:delText>
      </w:r>
    </w:del>
    <w:ins w:id="12" w:author="李红丽" w:date="2020-06-03T13:52:00Z">
      <w:r>
        <w:rPr>
          <w:rFonts w:ascii="Times New Roman" w:hAnsi="Times New Roman"/>
          <w:sz w:val="21"/>
          <w:szCs w:val="21"/>
        </w:rPr>
        <w:t>202006</w:t>
      </w:r>
    </w:ins>
    <w:ins w:id="13" w:author="李红丽" w:date="2020-06-16T08:49:00Z">
      <w:r>
        <w:rPr>
          <w:rFonts w:ascii="Times New Roman" w:hAnsi="Times New Roman" w:hint="eastAsia"/>
          <w:sz w:val="21"/>
          <w:szCs w:val="21"/>
        </w:rPr>
        <w:t>16</w:t>
      </w:r>
    </w:ins>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49D7B" w14:textId="1024D6CE" w:rsidR="00C76901" w:rsidRPr="0089635B" w:rsidRDefault="00C76901" w:rsidP="00EF1798">
    <w:pPr>
      <w:pStyle w:val="a8"/>
      <w:tabs>
        <w:tab w:val="clear" w:pos="4153"/>
        <w:tab w:val="clear" w:pos="8306"/>
        <w:tab w:val="center" w:pos="7230"/>
        <w:tab w:val="right" w:pos="14570"/>
      </w:tabs>
      <w:rPr>
        <w:rFonts w:ascii="Times New Roman" w:hAnsi="Times New Roman"/>
      </w:rPr>
    </w:pPr>
    <w:r w:rsidRPr="0089635B">
      <w:rPr>
        <w:rFonts w:ascii="Times New Roman" w:hAnsi="Times New Roman"/>
        <w:sz w:val="21"/>
        <w:szCs w:val="21"/>
      </w:rPr>
      <w:t>版本号：</w:t>
    </w:r>
    <w:r>
      <w:rPr>
        <w:rFonts w:ascii="Times New Roman" w:hAnsi="Times New Roman" w:hint="eastAsia"/>
        <w:sz w:val="21"/>
        <w:szCs w:val="21"/>
      </w:rPr>
      <w:t>2.</w:t>
    </w:r>
    <w:del w:id="249" w:author="李红丽" w:date="2020-06-03T13:53:00Z">
      <w:r w:rsidDel="00714174">
        <w:rPr>
          <w:rFonts w:ascii="Times New Roman" w:hAnsi="Times New Roman"/>
          <w:sz w:val="21"/>
          <w:szCs w:val="21"/>
        </w:rPr>
        <w:delText>2</w:delText>
      </w:r>
    </w:del>
    <w:ins w:id="250" w:author="李红丽" w:date="2020-06-03T13:53:00Z">
      <w:r>
        <w:rPr>
          <w:rFonts w:ascii="Times New Roman" w:hAnsi="Times New Roman"/>
          <w:sz w:val="21"/>
          <w:szCs w:val="21"/>
        </w:rPr>
        <w:t>3</w:t>
      </w:r>
    </w:ins>
    <w:r w:rsidRPr="0089635B">
      <w:rPr>
        <w:rFonts w:ascii="Times New Roman" w:hAnsi="Times New Roman"/>
        <w:sz w:val="21"/>
        <w:szCs w:val="21"/>
      </w:rPr>
      <w:tab/>
    </w:r>
    <w:r w:rsidRPr="000C021C">
      <w:rPr>
        <w:rFonts w:ascii="Times New Roman" w:hAnsi="Times New Roman"/>
        <w:sz w:val="21"/>
        <w:szCs w:val="21"/>
        <w:lang w:val="zh-CN"/>
      </w:rPr>
      <w:t xml:space="preserve"> </w:t>
    </w:r>
    <w:r w:rsidRPr="000C021C">
      <w:rPr>
        <w:rFonts w:ascii="Times New Roman" w:hAnsi="Times New Roman"/>
        <w:bCs/>
        <w:sz w:val="21"/>
        <w:szCs w:val="21"/>
      </w:rPr>
      <w:fldChar w:fldCharType="begin"/>
    </w:r>
    <w:r w:rsidRPr="000C021C">
      <w:rPr>
        <w:rFonts w:ascii="Times New Roman" w:hAnsi="Times New Roman"/>
        <w:bCs/>
        <w:sz w:val="21"/>
        <w:szCs w:val="21"/>
      </w:rPr>
      <w:instrText>PAGE  \* Arabic  \* MERGEFORMAT</w:instrText>
    </w:r>
    <w:r w:rsidRPr="000C021C">
      <w:rPr>
        <w:rFonts w:ascii="Times New Roman" w:hAnsi="Times New Roman"/>
        <w:bCs/>
        <w:sz w:val="21"/>
        <w:szCs w:val="21"/>
      </w:rPr>
      <w:fldChar w:fldCharType="separate"/>
    </w:r>
    <w:r w:rsidR="00ED7A88" w:rsidRPr="00ED7A88">
      <w:rPr>
        <w:rFonts w:ascii="Times New Roman" w:hAnsi="Times New Roman"/>
        <w:bCs/>
        <w:noProof/>
        <w:sz w:val="21"/>
        <w:szCs w:val="21"/>
        <w:lang w:val="zh-CN"/>
      </w:rPr>
      <w:t>18</w:t>
    </w:r>
    <w:r w:rsidRPr="000C021C">
      <w:rPr>
        <w:rFonts w:ascii="Times New Roman" w:hAnsi="Times New Roman"/>
        <w:bCs/>
        <w:sz w:val="21"/>
        <w:szCs w:val="21"/>
      </w:rPr>
      <w:fldChar w:fldCharType="end"/>
    </w:r>
    <w:r w:rsidRPr="000C021C">
      <w:rPr>
        <w:rFonts w:ascii="Times New Roman" w:hAnsi="Times New Roman"/>
        <w:sz w:val="21"/>
        <w:szCs w:val="21"/>
        <w:lang w:val="zh-CN"/>
      </w:rPr>
      <w:t xml:space="preserve"> / </w:t>
    </w:r>
    <w:r w:rsidRPr="000C021C">
      <w:rPr>
        <w:rFonts w:ascii="Times New Roman" w:hAnsi="Times New Roman"/>
        <w:bCs/>
        <w:sz w:val="21"/>
        <w:szCs w:val="21"/>
      </w:rPr>
      <w:fldChar w:fldCharType="begin"/>
    </w:r>
    <w:r w:rsidRPr="000C021C">
      <w:rPr>
        <w:rFonts w:ascii="Times New Roman" w:hAnsi="Times New Roman"/>
        <w:bCs/>
        <w:sz w:val="21"/>
        <w:szCs w:val="21"/>
      </w:rPr>
      <w:instrText>NUMPAGES  \* Arabic  \* MERGEFORMAT</w:instrText>
    </w:r>
    <w:r w:rsidRPr="000C021C">
      <w:rPr>
        <w:rFonts w:ascii="Times New Roman" w:hAnsi="Times New Roman"/>
        <w:bCs/>
        <w:sz w:val="21"/>
        <w:szCs w:val="21"/>
      </w:rPr>
      <w:fldChar w:fldCharType="separate"/>
    </w:r>
    <w:r w:rsidR="00ED7A88" w:rsidRPr="00ED7A88">
      <w:rPr>
        <w:rFonts w:ascii="Times New Roman" w:hAnsi="Times New Roman"/>
        <w:bCs/>
        <w:noProof/>
        <w:sz w:val="21"/>
        <w:szCs w:val="21"/>
        <w:lang w:val="zh-CN"/>
      </w:rPr>
      <w:t>55</w:t>
    </w:r>
    <w:r w:rsidRPr="000C021C">
      <w:rPr>
        <w:rFonts w:ascii="Times New Roman" w:hAnsi="Times New Roman"/>
        <w:bCs/>
        <w:sz w:val="21"/>
        <w:szCs w:val="21"/>
      </w:rPr>
      <w:fldChar w:fldCharType="end"/>
    </w:r>
    <w:r w:rsidRPr="000C021C">
      <w:rPr>
        <w:rFonts w:ascii="Times New Roman" w:hAnsi="Times New Roman"/>
        <w:sz w:val="21"/>
        <w:szCs w:val="21"/>
      </w:rPr>
      <w:tab/>
    </w:r>
    <w:r w:rsidRPr="0089635B">
      <w:rPr>
        <w:rFonts w:ascii="Times New Roman" w:hAnsi="Times New Roman"/>
        <w:sz w:val="21"/>
        <w:szCs w:val="21"/>
      </w:rPr>
      <w:t>版本日期：</w:t>
    </w:r>
    <w:del w:id="251" w:author="李红丽" w:date="2020-06-03T13:53:00Z">
      <w:r w:rsidDel="00714174">
        <w:rPr>
          <w:rFonts w:ascii="Times New Roman" w:hAnsi="Times New Roman"/>
          <w:sz w:val="21"/>
          <w:szCs w:val="21"/>
        </w:rPr>
        <w:delText>2019</w:delText>
      </w:r>
      <w:r w:rsidDel="00714174">
        <w:rPr>
          <w:rFonts w:ascii="Times New Roman" w:hAnsi="Times New Roman" w:hint="eastAsia"/>
          <w:sz w:val="21"/>
          <w:szCs w:val="21"/>
        </w:rPr>
        <w:delText>0</w:delText>
      </w:r>
      <w:r w:rsidDel="00714174">
        <w:rPr>
          <w:rFonts w:ascii="Times New Roman" w:hAnsi="Times New Roman"/>
          <w:sz w:val="21"/>
          <w:szCs w:val="21"/>
        </w:rPr>
        <w:delText>918</w:delText>
      </w:r>
    </w:del>
    <w:ins w:id="252" w:author="李红丽" w:date="2020-06-16T08:52:00Z">
      <w:r>
        <w:rPr>
          <w:rFonts w:ascii="Times New Roman" w:hAnsi="Times New Roman"/>
          <w:sz w:val="21"/>
          <w:szCs w:val="21"/>
        </w:rPr>
        <w:t>20200616</w:t>
      </w:r>
    </w:ins>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D63A0" w14:textId="7A31FB3E" w:rsidR="00C76901" w:rsidRPr="008A5D45" w:rsidRDefault="00C76901" w:rsidP="004D2336">
    <w:pPr>
      <w:pStyle w:val="a8"/>
      <w:pBdr>
        <w:top w:val="single" w:sz="4" w:space="1" w:color="auto"/>
      </w:pBdr>
      <w:tabs>
        <w:tab w:val="clear" w:pos="4153"/>
        <w:tab w:val="clear" w:pos="8306"/>
        <w:tab w:val="center" w:pos="4535"/>
        <w:tab w:val="right" w:pos="9070"/>
      </w:tabs>
      <w:rPr>
        <w:rFonts w:ascii="Times New Roman" w:hAnsi="Times New Roman"/>
        <w:sz w:val="21"/>
        <w:szCs w:val="21"/>
      </w:rPr>
    </w:pPr>
    <w:r w:rsidRPr="0089635B">
      <w:rPr>
        <w:rFonts w:ascii="Times New Roman" w:hAnsi="Times New Roman"/>
        <w:sz w:val="21"/>
        <w:szCs w:val="21"/>
      </w:rPr>
      <w:t>版本号：</w:t>
    </w:r>
    <w:del w:id="255" w:author="李红丽" w:date="2020-06-03T16:54:00Z">
      <w:r w:rsidDel="003E2225">
        <w:rPr>
          <w:rFonts w:ascii="Times New Roman" w:hAnsi="Times New Roman" w:hint="eastAsia"/>
          <w:sz w:val="21"/>
          <w:szCs w:val="21"/>
        </w:rPr>
        <w:delText>2.</w:delText>
      </w:r>
      <w:r w:rsidDel="003E2225">
        <w:rPr>
          <w:rFonts w:ascii="Times New Roman" w:hAnsi="Times New Roman"/>
          <w:sz w:val="21"/>
          <w:szCs w:val="21"/>
        </w:rPr>
        <w:delText>2</w:delText>
      </w:r>
    </w:del>
    <w:ins w:id="256" w:author="李红丽" w:date="2020-06-03T16:54:00Z">
      <w:r>
        <w:rPr>
          <w:rFonts w:ascii="Times New Roman" w:hAnsi="Times New Roman" w:hint="eastAsia"/>
          <w:sz w:val="21"/>
          <w:szCs w:val="21"/>
        </w:rPr>
        <w:t>2.3</w:t>
      </w:r>
    </w:ins>
    <w:r w:rsidRPr="0089635B">
      <w:rPr>
        <w:rFonts w:ascii="Times New Roman" w:hAnsi="Times New Roman"/>
        <w:sz w:val="21"/>
        <w:szCs w:val="21"/>
      </w:rPr>
      <w:tab/>
    </w:r>
    <w:r w:rsidRPr="000C021C">
      <w:rPr>
        <w:rFonts w:ascii="Times New Roman" w:hAnsi="Times New Roman"/>
        <w:sz w:val="21"/>
        <w:szCs w:val="21"/>
        <w:lang w:val="zh-CN"/>
      </w:rPr>
      <w:t xml:space="preserve"> </w:t>
    </w:r>
    <w:r w:rsidRPr="000C021C">
      <w:rPr>
        <w:rFonts w:ascii="Times New Roman" w:hAnsi="Times New Roman"/>
        <w:bCs/>
        <w:sz w:val="21"/>
        <w:szCs w:val="21"/>
      </w:rPr>
      <w:fldChar w:fldCharType="begin"/>
    </w:r>
    <w:r w:rsidRPr="000C021C">
      <w:rPr>
        <w:rFonts w:ascii="Times New Roman" w:hAnsi="Times New Roman"/>
        <w:bCs/>
        <w:sz w:val="21"/>
        <w:szCs w:val="21"/>
      </w:rPr>
      <w:instrText>PAGE  \* Arabic  \* MERGEFORMAT</w:instrText>
    </w:r>
    <w:r w:rsidRPr="000C021C">
      <w:rPr>
        <w:rFonts w:ascii="Times New Roman" w:hAnsi="Times New Roman"/>
        <w:bCs/>
        <w:sz w:val="21"/>
        <w:szCs w:val="21"/>
      </w:rPr>
      <w:fldChar w:fldCharType="separate"/>
    </w:r>
    <w:r w:rsidR="00ED7A88" w:rsidRPr="00ED7A88">
      <w:rPr>
        <w:rFonts w:ascii="Times New Roman" w:hAnsi="Times New Roman"/>
        <w:bCs/>
        <w:noProof/>
        <w:sz w:val="21"/>
        <w:szCs w:val="21"/>
        <w:lang w:val="zh-CN"/>
      </w:rPr>
      <w:t>19</w:t>
    </w:r>
    <w:r w:rsidRPr="000C021C">
      <w:rPr>
        <w:rFonts w:ascii="Times New Roman" w:hAnsi="Times New Roman"/>
        <w:bCs/>
        <w:sz w:val="21"/>
        <w:szCs w:val="21"/>
      </w:rPr>
      <w:fldChar w:fldCharType="end"/>
    </w:r>
    <w:r w:rsidRPr="000C021C">
      <w:rPr>
        <w:rFonts w:ascii="Times New Roman" w:hAnsi="Times New Roman"/>
        <w:sz w:val="21"/>
        <w:szCs w:val="21"/>
        <w:lang w:val="zh-CN"/>
      </w:rPr>
      <w:t xml:space="preserve"> / </w:t>
    </w:r>
    <w:r w:rsidRPr="000C021C">
      <w:rPr>
        <w:rFonts w:ascii="Times New Roman" w:hAnsi="Times New Roman"/>
        <w:bCs/>
        <w:sz w:val="21"/>
        <w:szCs w:val="21"/>
      </w:rPr>
      <w:fldChar w:fldCharType="begin"/>
    </w:r>
    <w:r w:rsidRPr="000C021C">
      <w:rPr>
        <w:rFonts w:ascii="Times New Roman" w:hAnsi="Times New Roman"/>
        <w:bCs/>
        <w:sz w:val="21"/>
        <w:szCs w:val="21"/>
      </w:rPr>
      <w:instrText>NUMPAGES  \* Arabic  \* MERGEFORMAT</w:instrText>
    </w:r>
    <w:r w:rsidRPr="000C021C">
      <w:rPr>
        <w:rFonts w:ascii="Times New Roman" w:hAnsi="Times New Roman"/>
        <w:bCs/>
        <w:sz w:val="21"/>
        <w:szCs w:val="21"/>
      </w:rPr>
      <w:fldChar w:fldCharType="separate"/>
    </w:r>
    <w:r w:rsidR="00ED7A88" w:rsidRPr="00ED7A88">
      <w:rPr>
        <w:rFonts w:ascii="Times New Roman" w:hAnsi="Times New Roman"/>
        <w:bCs/>
        <w:noProof/>
        <w:sz w:val="21"/>
        <w:szCs w:val="21"/>
        <w:lang w:val="zh-CN"/>
      </w:rPr>
      <w:t>55</w:t>
    </w:r>
    <w:r w:rsidRPr="000C021C">
      <w:rPr>
        <w:rFonts w:ascii="Times New Roman" w:hAnsi="Times New Roman"/>
        <w:bCs/>
        <w:sz w:val="21"/>
        <w:szCs w:val="21"/>
      </w:rPr>
      <w:fldChar w:fldCharType="end"/>
    </w:r>
    <w:r w:rsidRPr="000C021C">
      <w:rPr>
        <w:rFonts w:ascii="Times New Roman" w:hAnsi="Times New Roman"/>
        <w:sz w:val="21"/>
        <w:szCs w:val="21"/>
      </w:rPr>
      <w:tab/>
    </w:r>
    <w:r w:rsidRPr="0089635B">
      <w:rPr>
        <w:rFonts w:ascii="Times New Roman" w:hAnsi="Times New Roman"/>
        <w:sz w:val="21"/>
        <w:szCs w:val="21"/>
      </w:rPr>
      <w:t>版本日期：</w:t>
    </w:r>
    <w:del w:id="257" w:author="李红丽" w:date="2020-06-16T08:52:00Z">
      <w:r w:rsidDel="00517541">
        <w:rPr>
          <w:rFonts w:ascii="Times New Roman" w:hAnsi="Times New Roman"/>
          <w:sz w:val="21"/>
          <w:szCs w:val="21"/>
        </w:rPr>
        <w:delText>20190918</w:delText>
      </w:r>
    </w:del>
    <w:ins w:id="258" w:author="李红丽" w:date="2020-06-16T08:52:00Z">
      <w:r>
        <w:rPr>
          <w:rFonts w:ascii="Times New Roman" w:hAnsi="Times New Roman"/>
          <w:sz w:val="21"/>
          <w:szCs w:val="21"/>
        </w:rPr>
        <w:t>20200616</w:t>
      </w:r>
    </w:ins>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9A378" w14:textId="793E0D58" w:rsidR="00C76901" w:rsidRPr="0089635B" w:rsidRDefault="00C76901" w:rsidP="004D2336">
    <w:pPr>
      <w:pStyle w:val="a8"/>
      <w:pBdr>
        <w:top w:val="single" w:sz="4" w:space="1" w:color="auto"/>
      </w:pBdr>
      <w:tabs>
        <w:tab w:val="clear" w:pos="4153"/>
        <w:tab w:val="clear" w:pos="8306"/>
        <w:tab w:val="center" w:pos="4535"/>
        <w:tab w:val="right" w:pos="9070"/>
      </w:tabs>
      <w:rPr>
        <w:rFonts w:ascii="Times New Roman" w:hAnsi="Times New Roman"/>
      </w:rPr>
    </w:pPr>
    <w:r w:rsidRPr="0089635B">
      <w:rPr>
        <w:rFonts w:ascii="Times New Roman" w:hAnsi="Times New Roman"/>
        <w:sz w:val="21"/>
        <w:szCs w:val="21"/>
      </w:rPr>
      <w:t>版本号：</w:t>
    </w:r>
    <w:r>
      <w:rPr>
        <w:rFonts w:ascii="Times New Roman" w:hAnsi="Times New Roman" w:hint="eastAsia"/>
        <w:sz w:val="21"/>
        <w:szCs w:val="21"/>
      </w:rPr>
      <w:t>2.</w:t>
    </w:r>
    <w:del w:id="549" w:author="李红丽" w:date="2020-06-03T13:53:00Z">
      <w:r w:rsidDel="00714174">
        <w:rPr>
          <w:rFonts w:ascii="Times New Roman" w:hAnsi="Times New Roman"/>
          <w:sz w:val="21"/>
          <w:szCs w:val="21"/>
        </w:rPr>
        <w:delText>2</w:delText>
      </w:r>
    </w:del>
    <w:ins w:id="550" w:author="李红丽" w:date="2020-06-03T13:53:00Z">
      <w:r>
        <w:rPr>
          <w:rFonts w:ascii="Times New Roman" w:hAnsi="Times New Roman"/>
          <w:sz w:val="21"/>
          <w:szCs w:val="21"/>
        </w:rPr>
        <w:t>3</w:t>
      </w:r>
    </w:ins>
    <w:r w:rsidRPr="0089635B">
      <w:rPr>
        <w:rFonts w:ascii="Times New Roman" w:hAnsi="Times New Roman"/>
        <w:sz w:val="21"/>
        <w:szCs w:val="21"/>
      </w:rPr>
      <w:tab/>
    </w:r>
    <w:r w:rsidRPr="000C021C">
      <w:rPr>
        <w:rFonts w:ascii="Times New Roman" w:hAnsi="Times New Roman"/>
        <w:sz w:val="21"/>
        <w:szCs w:val="21"/>
        <w:lang w:val="zh-CN"/>
      </w:rPr>
      <w:t xml:space="preserve"> </w:t>
    </w:r>
    <w:r w:rsidRPr="000C021C">
      <w:rPr>
        <w:rFonts w:ascii="Times New Roman" w:hAnsi="Times New Roman"/>
        <w:bCs/>
        <w:sz w:val="21"/>
        <w:szCs w:val="21"/>
      </w:rPr>
      <w:fldChar w:fldCharType="begin"/>
    </w:r>
    <w:r w:rsidRPr="000C021C">
      <w:rPr>
        <w:rFonts w:ascii="Times New Roman" w:hAnsi="Times New Roman"/>
        <w:bCs/>
        <w:sz w:val="21"/>
        <w:szCs w:val="21"/>
      </w:rPr>
      <w:instrText>PAGE  \* Arabic  \* MERGEFORMAT</w:instrText>
    </w:r>
    <w:r w:rsidRPr="000C021C">
      <w:rPr>
        <w:rFonts w:ascii="Times New Roman" w:hAnsi="Times New Roman"/>
        <w:bCs/>
        <w:sz w:val="21"/>
        <w:szCs w:val="21"/>
      </w:rPr>
      <w:fldChar w:fldCharType="separate"/>
    </w:r>
    <w:r w:rsidR="00ED7A88" w:rsidRPr="00ED7A88">
      <w:rPr>
        <w:rFonts w:ascii="Times New Roman" w:hAnsi="Times New Roman"/>
        <w:bCs/>
        <w:noProof/>
        <w:sz w:val="21"/>
        <w:szCs w:val="21"/>
        <w:lang w:val="zh-CN"/>
      </w:rPr>
      <w:t>20</w:t>
    </w:r>
    <w:r w:rsidRPr="000C021C">
      <w:rPr>
        <w:rFonts w:ascii="Times New Roman" w:hAnsi="Times New Roman"/>
        <w:bCs/>
        <w:sz w:val="21"/>
        <w:szCs w:val="21"/>
      </w:rPr>
      <w:fldChar w:fldCharType="end"/>
    </w:r>
    <w:r w:rsidRPr="000C021C">
      <w:rPr>
        <w:rFonts w:ascii="Times New Roman" w:hAnsi="Times New Roman"/>
        <w:sz w:val="21"/>
        <w:szCs w:val="21"/>
        <w:lang w:val="zh-CN"/>
      </w:rPr>
      <w:t xml:space="preserve"> / </w:t>
    </w:r>
    <w:r w:rsidRPr="000C021C">
      <w:rPr>
        <w:rFonts w:ascii="Times New Roman" w:hAnsi="Times New Roman"/>
        <w:bCs/>
        <w:sz w:val="21"/>
        <w:szCs w:val="21"/>
      </w:rPr>
      <w:fldChar w:fldCharType="begin"/>
    </w:r>
    <w:r w:rsidRPr="000C021C">
      <w:rPr>
        <w:rFonts w:ascii="Times New Roman" w:hAnsi="Times New Roman"/>
        <w:bCs/>
        <w:sz w:val="21"/>
        <w:szCs w:val="21"/>
      </w:rPr>
      <w:instrText>NUMPAGES  \* Arabic  \* MERGEFORMAT</w:instrText>
    </w:r>
    <w:r w:rsidRPr="000C021C">
      <w:rPr>
        <w:rFonts w:ascii="Times New Roman" w:hAnsi="Times New Roman"/>
        <w:bCs/>
        <w:sz w:val="21"/>
        <w:szCs w:val="21"/>
      </w:rPr>
      <w:fldChar w:fldCharType="separate"/>
    </w:r>
    <w:r w:rsidR="00ED7A88" w:rsidRPr="00ED7A88">
      <w:rPr>
        <w:rFonts w:ascii="Times New Roman" w:hAnsi="Times New Roman"/>
        <w:bCs/>
        <w:noProof/>
        <w:sz w:val="21"/>
        <w:szCs w:val="21"/>
        <w:lang w:val="zh-CN"/>
      </w:rPr>
      <w:t>55</w:t>
    </w:r>
    <w:r w:rsidRPr="000C021C">
      <w:rPr>
        <w:rFonts w:ascii="Times New Roman" w:hAnsi="Times New Roman"/>
        <w:bCs/>
        <w:sz w:val="21"/>
        <w:szCs w:val="21"/>
      </w:rPr>
      <w:fldChar w:fldCharType="end"/>
    </w:r>
    <w:r w:rsidRPr="000C021C">
      <w:rPr>
        <w:rFonts w:ascii="Times New Roman" w:hAnsi="Times New Roman"/>
        <w:sz w:val="21"/>
        <w:szCs w:val="21"/>
      </w:rPr>
      <w:tab/>
    </w:r>
    <w:r w:rsidRPr="0089635B">
      <w:rPr>
        <w:rFonts w:ascii="Times New Roman" w:hAnsi="Times New Roman"/>
        <w:sz w:val="21"/>
        <w:szCs w:val="21"/>
      </w:rPr>
      <w:t>版本日期：</w:t>
    </w:r>
    <w:del w:id="551" w:author="李红丽" w:date="2020-06-03T13:53:00Z">
      <w:r w:rsidDel="00714174">
        <w:rPr>
          <w:rFonts w:ascii="Times New Roman" w:hAnsi="Times New Roman"/>
          <w:sz w:val="21"/>
          <w:szCs w:val="21"/>
        </w:rPr>
        <w:delText>201909</w:delText>
      </w:r>
      <w:r w:rsidDel="00714174">
        <w:rPr>
          <w:rFonts w:ascii="Times New Roman" w:hAnsi="Times New Roman" w:hint="eastAsia"/>
          <w:sz w:val="21"/>
          <w:szCs w:val="21"/>
        </w:rPr>
        <w:delText>18</w:delText>
      </w:r>
    </w:del>
    <w:ins w:id="552" w:author="李红丽" w:date="2020-06-16T08:52:00Z">
      <w:r>
        <w:rPr>
          <w:rFonts w:ascii="Times New Roman" w:hAnsi="Times New Roman"/>
          <w:sz w:val="21"/>
          <w:szCs w:val="21"/>
        </w:rPr>
        <w:t>20200616</w:t>
      </w:r>
    </w:in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20261" w14:textId="77777777" w:rsidR="00DE45F6" w:rsidRDefault="00DE45F6" w:rsidP="00305F55">
      <w:r>
        <w:separator/>
      </w:r>
    </w:p>
  </w:footnote>
  <w:footnote w:type="continuationSeparator" w:id="0">
    <w:p w14:paraId="1A4A8353" w14:textId="77777777" w:rsidR="00DE45F6" w:rsidRDefault="00DE45F6" w:rsidP="00305F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8F686" w14:textId="2D79E100" w:rsidR="00C76901" w:rsidRPr="004A2D00" w:rsidRDefault="00C76901" w:rsidP="002B687B">
    <w:pPr>
      <w:widowControl/>
      <w:pBdr>
        <w:bottom w:val="single" w:sz="6" w:space="1" w:color="auto"/>
      </w:pBdr>
      <w:tabs>
        <w:tab w:val="center" w:pos="4536"/>
        <w:tab w:val="right" w:pos="9070"/>
      </w:tabs>
      <w:snapToGrid w:val="0"/>
      <w:spacing w:line="276" w:lineRule="auto"/>
      <w:jc w:val="left"/>
      <w:rPr>
        <w:kern w:val="0"/>
        <w:szCs w:val="21"/>
        <w:lang w:val="x-none"/>
      </w:rPr>
    </w:pPr>
    <w:r w:rsidRPr="002947AD">
      <w:rPr>
        <w:rFonts w:hint="eastAsia"/>
        <w:kern w:val="0"/>
        <w:szCs w:val="21"/>
        <w:lang w:val="x-none"/>
      </w:rPr>
      <w:t>天士力医药集团股份有限公司</w:t>
    </w:r>
    <w:r w:rsidRPr="00DF4DF6">
      <w:rPr>
        <w:kern w:val="0"/>
        <w:szCs w:val="21"/>
        <w:lang w:val="x-none" w:eastAsia="x-none"/>
      </w:rPr>
      <w:tab/>
    </w:r>
    <w:r w:rsidRPr="00DF4DF6">
      <w:rPr>
        <w:kern w:val="0"/>
        <w:szCs w:val="21"/>
        <w:lang w:val="x-none"/>
      </w:rPr>
      <w:t>试验方案</w:t>
    </w:r>
    <w:r w:rsidRPr="00DF4DF6">
      <w:rPr>
        <w:kern w:val="0"/>
        <w:szCs w:val="21"/>
        <w:lang w:val="x-none" w:eastAsia="x-none"/>
      </w:rPr>
      <w:tab/>
    </w:r>
    <w:r w:rsidRPr="00BA70C2">
      <w:rPr>
        <w:rFonts w:hint="eastAsia"/>
        <w:kern w:val="0"/>
        <w:szCs w:val="21"/>
        <w:lang w:val="x-none"/>
      </w:rPr>
      <w:t>T</w:t>
    </w:r>
    <w:r w:rsidRPr="00BA70C2">
      <w:rPr>
        <w:kern w:val="0"/>
        <w:szCs w:val="21"/>
        <w:lang w:val="x-none"/>
      </w:rPr>
      <w:t>SL-TCM-XJRPN</w:t>
    </w:r>
    <w:r>
      <w:rPr>
        <w:kern w:val="0"/>
        <w:szCs w:val="21"/>
        <w:lang w:val="x-none"/>
      </w:rPr>
      <w:t>JN</w:t>
    </w:r>
    <w:r w:rsidRPr="00BA70C2">
      <w:rPr>
        <w:kern w:val="0"/>
        <w:szCs w:val="21"/>
        <w:lang w:val="x-none"/>
      </w:rPr>
      <w:t>-</w:t>
    </w:r>
    <w:r w:rsidRPr="006B7888">
      <w:rPr>
        <w:rFonts w:ascii="宋体" w:hAnsi="宋体" w:cs="宋体" w:hint="eastAsia"/>
        <w:bCs/>
        <w:szCs w:val="21"/>
        <w:lang w:eastAsia="ja-JP"/>
      </w:rPr>
      <w:t>Ⅱ</w:t>
    </w:r>
  </w:p>
  <w:p w14:paraId="7B46520F" w14:textId="77777777" w:rsidR="00C76901" w:rsidRPr="0089635B" w:rsidRDefault="00C76901" w:rsidP="005B791A">
    <w:pPr>
      <w:pStyle w:val="a7"/>
      <w:pBdr>
        <w:bottom w:val="none" w:sz="0" w:space="0" w:color="auto"/>
      </w:pBdr>
      <w:spacing w:line="20" w:lineRule="exact"/>
      <w:jc w:val="both"/>
      <w:rPr>
        <w:rFonts w:ascii="Times New Roman" w:hAnsi="Times New Roman"/>
        <w:lang w:val="x-no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9689" w14:textId="11A1B185" w:rsidR="00C76901" w:rsidRPr="004A2D00" w:rsidRDefault="00C76901" w:rsidP="001D44F1">
    <w:pPr>
      <w:widowControl/>
      <w:pBdr>
        <w:bottom w:val="single" w:sz="6" w:space="0" w:color="auto"/>
      </w:pBdr>
      <w:tabs>
        <w:tab w:val="left" w:pos="7088"/>
        <w:tab w:val="center" w:pos="14570"/>
      </w:tabs>
      <w:snapToGrid w:val="0"/>
      <w:spacing w:line="276" w:lineRule="auto"/>
      <w:jc w:val="left"/>
      <w:rPr>
        <w:kern w:val="0"/>
        <w:szCs w:val="21"/>
        <w:lang w:val="x-none"/>
      </w:rPr>
    </w:pPr>
    <w:r w:rsidRPr="002947AD">
      <w:rPr>
        <w:rFonts w:hint="eastAsia"/>
        <w:kern w:val="0"/>
        <w:szCs w:val="21"/>
        <w:lang w:val="x-none"/>
      </w:rPr>
      <w:t>天士力医药集团股份有限公司</w:t>
    </w:r>
    <w:r w:rsidRPr="00DF4DF6">
      <w:rPr>
        <w:kern w:val="0"/>
        <w:szCs w:val="21"/>
        <w:lang w:val="x-none" w:eastAsia="x-none"/>
      </w:rPr>
      <w:tab/>
    </w:r>
    <w:r w:rsidRPr="00DF4DF6">
      <w:rPr>
        <w:kern w:val="0"/>
        <w:szCs w:val="21"/>
        <w:lang w:val="x-none"/>
      </w:rPr>
      <w:t>试验方案</w:t>
    </w:r>
    <w:r>
      <w:rPr>
        <w:rFonts w:hint="eastAsia"/>
        <w:kern w:val="0"/>
        <w:szCs w:val="21"/>
        <w:lang w:val="x-none"/>
      </w:rPr>
      <w:t xml:space="preserve">                                           </w:t>
    </w:r>
    <w:r w:rsidRPr="00BA70C2">
      <w:rPr>
        <w:rFonts w:hint="eastAsia"/>
        <w:kern w:val="0"/>
        <w:szCs w:val="21"/>
        <w:lang w:val="x-none"/>
      </w:rPr>
      <w:t>T</w:t>
    </w:r>
    <w:r w:rsidRPr="00BA70C2">
      <w:rPr>
        <w:kern w:val="0"/>
        <w:szCs w:val="21"/>
        <w:lang w:val="x-none"/>
      </w:rPr>
      <w:t>SL-TCM-XJRPN</w:t>
    </w:r>
    <w:r>
      <w:rPr>
        <w:kern w:val="0"/>
        <w:szCs w:val="21"/>
        <w:lang w:val="x-none"/>
      </w:rPr>
      <w:t>JN</w:t>
    </w:r>
    <w:r w:rsidRPr="00BA70C2">
      <w:rPr>
        <w:kern w:val="0"/>
        <w:szCs w:val="21"/>
        <w:lang w:val="x-none"/>
      </w:rPr>
      <w:t>-</w:t>
    </w:r>
    <w:r w:rsidRPr="006B7888">
      <w:rPr>
        <w:rFonts w:ascii="宋体" w:hAnsi="宋体" w:cs="宋体" w:hint="eastAsia"/>
        <w:bCs/>
        <w:szCs w:val="21"/>
        <w:lang w:eastAsia="ja-JP"/>
      </w:rPr>
      <w:t>Ⅱ</w:t>
    </w:r>
  </w:p>
  <w:p w14:paraId="66480479" w14:textId="77777777" w:rsidR="00C76901" w:rsidRPr="0089635B" w:rsidRDefault="00C76901" w:rsidP="005B791A">
    <w:pPr>
      <w:pStyle w:val="a7"/>
      <w:pBdr>
        <w:bottom w:val="none" w:sz="0" w:space="0" w:color="auto"/>
      </w:pBdr>
      <w:spacing w:line="20" w:lineRule="exact"/>
      <w:jc w:val="both"/>
      <w:rPr>
        <w:rFonts w:ascii="Times New Roman" w:hAnsi="Times New Roman"/>
        <w:lang w:val="x-no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9A7B1" w14:textId="77777777" w:rsidR="00C76901" w:rsidRPr="004A2D00" w:rsidRDefault="00C76901" w:rsidP="002B687B">
    <w:pPr>
      <w:widowControl/>
      <w:pBdr>
        <w:bottom w:val="single" w:sz="6" w:space="1" w:color="auto"/>
      </w:pBdr>
      <w:tabs>
        <w:tab w:val="center" w:pos="4536"/>
        <w:tab w:val="right" w:pos="9070"/>
      </w:tabs>
      <w:snapToGrid w:val="0"/>
      <w:spacing w:line="276" w:lineRule="auto"/>
      <w:jc w:val="left"/>
      <w:rPr>
        <w:kern w:val="0"/>
        <w:szCs w:val="21"/>
        <w:lang w:val="x-none"/>
      </w:rPr>
    </w:pPr>
    <w:r w:rsidRPr="002947AD">
      <w:rPr>
        <w:rFonts w:hint="eastAsia"/>
        <w:kern w:val="0"/>
        <w:szCs w:val="21"/>
        <w:lang w:val="x-none"/>
      </w:rPr>
      <w:t>天士力医药集团股份有限公司</w:t>
    </w:r>
    <w:r w:rsidRPr="00DF4DF6">
      <w:rPr>
        <w:kern w:val="0"/>
        <w:szCs w:val="21"/>
        <w:lang w:val="x-none" w:eastAsia="x-none"/>
      </w:rPr>
      <w:tab/>
    </w:r>
    <w:r w:rsidRPr="00DF4DF6">
      <w:rPr>
        <w:kern w:val="0"/>
        <w:szCs w:val="21"/>
        <w:lang w:val="x-none"/>
      </w:rPr>
      <w:t>试验方案</w:t>
    </w:r>
    <w:r w:rsidRPr="00DF4DF6">
      <w:rPr>
        <w:kern w:val="0"/>
        <w:szCs w:val="21"/>
        <w:lang w:val="x-none" w:eastAsia="x-none"/>
      </w:rPr>
      <w:tab/>
    </w:r>
    <w:r w:rsidRPr="00BA70C2">
      <w:rPr>
        <w:rFonts w:hint="eastAsia"/>
        <w:kern w:val="0"/>
        <w:szCs w:val="21"/>
        <w:lang w:val="x-none"/>
      </w:rPr>
      <w:t>T</w:t>
    </w:r>
    <w:r w:rsidRPr="00BA70C2">
      <w:rPr>
        <w:kern w:val="0"/>
        <w:szCs w:val="21"/>
        <w:lang w:val="x-none"/>
      </w:rPr>
      <w:t>SL-TCM-XJRPN</w:t>
    </w:r>
    <w:r>
      <w:rPr>
        <w:kern w:val="0"/>
        <w:szCs w:val="21"/>
        <w:lang w:val="x-none"/>
      </w:rPr>
      <w:t>JN</w:t>
    </w:r>
    <w:r w:rsidRPr="00BA70C2">
      <w:rPr>
        <w:kern w:val="0"/>
        <w:szCs w:val="21"/>
        <w:lang w:val="x-none"/>
      </w:rPr>
      <w:t>-</w:t>
    </w:r>
    <w:r w:rsidRPr="006B7888">
      <w:rPr>
        <w:rFonts w:ascii="宋体" w:hAnsi="宋体" w:cs="宋体" w:hint="eastAsia"/>
        <w:bCs/>
        <w:szCs w:val="21"/>
        <w:lang w:eastAsia="ja-JP"/>
      </w:rPr>
      <w:t>Ⅱ</w:t>
    </w:r>
  </w:p>
  <w:p w14:paraId="46B2EFAE" w14:textId="77777777" w:rsidR="00C76901" w:rsidRPr="0089635B" w:rsidRDefault="00C76901" w:rsidP="005B791A">
    <w:pPr>
      <w:pStyle w:val="a7"/>
      <w:pBdr>
        <w:bottom w:val="none" w:sz="0" w:space="0" w:color="auto"/>
      </w:pBdr>
      <w:spacing w:line="20" w:lineRule="exact"/>
      <w:jc w:val="both"/>
      <w:rPr>
        <w:rFonts w:ascii="Times New Roman" w:hAnsi="Times New Roman"/>
        <w:lang w:val="x-non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6D255" w14:textId="77777777" w:rsidR="00C76901" w:rsidRPr="004A2D00" w:rsidRDefault="00C76901" w:rsidP="002B687B">
    <w:pPr>
      <w:widowControl/>
      <w:pBdr>
        <w:bottom w:val="single" w:sz="6" w:space="1" w:color="auto"/>
      </w:pBdr>
      <w:tabs>
        <w:tab w:val="center" w:pos="4536"/>
        <w:tab w:val="right" w:pos="9070"/>
      </w:tabs>
      <w:snapToGrid w:val="0"/>
      <w:spacing w:line="276" w:lineRule="auto"/>
      <w:jc w:val="left"/>
      <w:rPr>
        <w:kern w:val="0"/>
        <w:szCs w:val="21"/>
        <w:lang w:val="x-none"/>
      </w:rPr>
    </w:pPr>
    <w:r w:rsidRPr="002947AD">
      <w:rPr>
        <w:rFonts w:hint="eastAsia"/>
        <w:kern w:val="0"/>
        <w:szCs w:val="21"/>
        <w:lang w:val="x-none"/>
      </w:rPr>
      <w:t>天士力医药集团股份有限公司</w:t>
    </w:r>
    <w:r w:rsidRPr="00DF4DF6">
      <w:rPr>
        <w:kern w:val="0"/>
        <w:szCs w:val="21"/>
        <w:lang w:val="x-none" w:eastAsia="x-none"/>
      </w:rPr>
      <w:tab/>
    </w:r>
    <w:r w:rsidRPr="00DF4DF6">
      <w:rPr>
        <w:kern w:val="0"/>
        <w:szCs w:val="21"/>
        <w:lang w:val="x-none"/>
      </w:rPr>
      <w:t>试验方案</w:t>
    </w:r>
    <w:r w:rsidRPr="00DF4DF6">
      <w:rPr>
        <w:kern w:val="0"/>
        <w:szCs w:val="21"/>
        <w:lang w:val="x-none" w:eastAsia="x-none"/>
      </w:rPr>
      <w:tab/>
    </w:r>
    <w:r w:rsidRPr="00BA70C2">
      <w:rPr>
        <w:rFonts w:hint="eastAsia"/>
        <w:kern w:val="0"/>
        <w:szCs w:val="21"/>
        <w:lang w:val="x-none"/>
      </w:rPr>
      <w:t>T</w:t>
    </w:r>
    <w:r w:rsidRPr="00BA70C2">
      <w:rPr>
        <w:kern w:val="0"/>
        <w:szCs w:val="21"/>
        <w:lang w:val="x-none"/>
      </w:rPr>
      <w:t>SL-TCM-XJRPN</w:t>
    </w:r>
    <w:r>
      <w:rPr>
        <w:kern w:val="0"/>
        <w:szCs w:val="21"/>
        <w:lang w:val="x-none"/>
      </w:rPr>
      <w:t>JN</w:t>
    </w:r>
    <w:r w:rsidRPr="00BA70C2">
      <w:rPr>
        <w:kern w:val="0"/>
        <w:szCs w:val="21"/>
        <w:lang w:val="x-none"/>
      </w:rPr>
      <w:t>-</w:t>
    </w:r>
    <w:r w:rsidRPr="006B7888">
      <w:rPr>
        <w:rFonts w:ascii="宋体" w:hAnsi="宋体" w:cs="宋体" w:hint="eastAsia"/>
        <w:bCs/>
        <w:szCs w:val="21"/>
        <w:lang w:eastAsia="ja-JP"/>
      </w:rPr>
      <w:t>Ⅱ</w:t>
    </w:r>
  </w:p>
  <w:p w14:paraId="2EAFCC90" w14:textId="77777777" w:rsidR="00C76901" w:rsidRPr="0089635B" w:rsidRDefault="00C76901" w:rsidP="005B791A">
    <w:pPr>
      <w:pStyle w:val="a7"/>
      <w:pBdr>
        <w:bottom w:val="none" w:sz="0" w:space="0" w:color="auto"/>
      </w:pBdr>
      <w:spacing w:line="20" w:lineRule="exact"/>
      <w:jc w:val="both"/>
      <w:rPr>
        <w:rFonts w:ascii="Times New Roman" w:hAnsi="Times New Roman"/>
        <w:lang w:val="x-no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E3A1A"/>
    <w:multiLevelType w:val="hybridMultilevel"/>
    <w:tmpl w:val="2CC04FC0"/>
    <w:lvl w:ilvl="0" w:tplc="663212CA">
      <w:start w:val="1"/>
      <w:numFmt w:val="decimal"/>
      <w:suff w:val="nothing"/>
      <w:lvlText w:val="（%1）"/>
      <w:lvlJc w:val="left"/>
      <w:pPr>
        <w:ind w:left="2972" w:hanging="420"/>
      </w:pPr>
      <w:rPr>
        <w:rFonts w:hint="default"/>
        <w:lang w:val="en-US"/>
      </w:r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1">
    <w:nsid w:val="0146780C"/>
    <w:multiLevelType w:val="hybridMultilevel"/>
    <w:tmpl w:val="CE5E70BA"/>
    <w:lvl w:ilvl="0" w:tplc="9A5E7812">
      <w:start w:val="1"/>
      <w:numFmt w:val="decimal"/>
      <w:suff w:val="nothing"/>
      <w:lvlText w:val="（%1）"/>
      <w:lvlJc w:val="left"/>
      <w:pPr>
        <w:ind w:left="2263" w:hanging="420"/>
      </w:pPr>
      <w:rPr>
        <w:rFonts w:ascii="Times New Roman" w:hAnsi="Times New Roman" w:cs="Times New Roman"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2">
    <w:nsid w:val="02632FB3"/>
    <w:multiLevelType w:val="hybridMultilevel"/>
    <w:tmpl w:val="4F0277BE"/>
    <w:lvl w:ilvl="0" w:tplc="489CE644">
      <w:start w:val="1"/>
      <w:numFmt w:val="decimal"/>
      <w:suff w:val="nothing"/>
      <w:lvlText w:val="（%1）"/>
      <w:lvlJc w:val="left"/>
      <w:pPr>
        <w:ind w:left="6448" w:hanging="420"/>
      </w:pPr>
      <w:rPr>
        <w:rFonts w:hint="default"/>
        <w:lang w:val="en-US"/>
      </w:rPr>
    </w:lvl>
    <w:lvl w:ilvl="1" w:tplc="04090019" w:tentative="1">
      <w:start w:val="1"/>
      <w:numFmt w:val="lowerLetter"/>
      <w:lvlText w:val="%2)"/>
      <w:lvlJc w:val="left"/>
      <w:pPr>
        <w:ind w:left="6159" w:hanging="420"/>
      </w:pPr>
    </w:lvl>
    <w:lvl w:ilvl="2" w:tplc="0409001B" w:tentative="1">
      <w:start w:val="1"/>
      <w:numFmt w:val="lowerRoman"/>
      <w:lvlText w:val="%3."/>
      <w:lvlJc w:val="right"/>
      <w:pPr>
        <w:ind w:left="6579" w:hanging="420"/>
      </w:pPr>
    </w:lvl>
    <w:lvl w:ilvl="3" w:tplc="0409000F" w:tentative="1">
      <w:start w:val="1"/>
      <w:numFmt w:val="decimal"/>
      <w:lvlText w:val="%4."/>
      <w:lvlJc w:val="left"/>
      <w:pPr>
        <w:ind w:left="6999" w:hanging="420"/>
      </w:pPr>
    </w:lvl>
    <w:lvl w:ilvl="4" w:tplc="04090019" w:tentative="1">
      <w:start w:val="1"/>
      <w:numFmt w:val="lowerLetter"/>
      <w:lvlText w:val="%5)"/>
      <w:lvlJc w:val="left"/>
      <w:pPr>
        <w:ind w:left="7419" w:hanging="420"/>
      </w:pPr>
    </w:lvl>
    <w:lvl w:ilvl="5" w:tplc="0409001B" w:tentative="1">
      <w:start w:val="1"/>
      <w:numFmt w:val="lowerRoman"/>
      <w:lvlText w:val="%6."/>
      <w:lvlJc w:val="right"/>
      <w:pPr>
        <w:ind w:left="7839" w:hanging="420"/>
      </w:pPr>
    </w:lvl>
    <w:lvl w:ilvl="6" w:tplc="0409000F" w:tentative="1">
      <w:start w:val="1"/>
      <w:numFmt w:val="decimal"/>
      <w:lvlText w:val="%7."/>
      <w:lvlJc w:val="left"/>
      <w:pPr>
        <w:ind w:left="8259" w:hanging="420"/>
      </w:pPr>
    </w:lvl>
    <w:lvl w:ilvl="7" w:tplc="04090019" w:tentative="1">
      <w:start w:val="1"/>
      <w:numFmt w:val="lowerLetter"/>
      <w:lvlText w:val="%8)"/>
      <w:lvlJc w:val="left"/>
      <w:pPr>
        <w:ind w:left="8679" w:hanging="420"/>
      </w:pPr>
    </w:lvl>
    <w:lvl w:ilvl="8" w:tplc="0409001B" w:tentative="1">
      <w:start w:val="1"/>
      <w:numFmt w:val="lowerRoman"/>
      <w:lvlText w:val="%9."/>
      <w:lvlJc w:val="right"/>
      <w:pPr>
        <w:ind w:left="9099" w:hanging="420"/>
      </w:pPr>
    </w:lvl>
  </w:abstractNum>
  <w:abstractNum w:abstractNumId="3">
    <w:nsid w:val="03063140"/>
    <w:multiLevelType w:val="hybridMultilevel"/>
    <w:tmpl w:val="C890F992"/>
    <w:lvl w:ilvl="0" w:tplc="A77A926E">
      <w:start w:val="1"/>
      <w:numFmt w:val="decimal"/>
      <w:suff w:val="nothing"/>
      <w:lvlText w:val="（%1）"/>
      <w:lvlJc w:val="left"/>
      <w:pPr>
        <w:ind w:left="845"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DA6984"/>
    <w:multiLevelType w:val="hybridMultilevel"/>
    <w:tmpl w:val="D8CA60BC"/>
    <w:lvl w:ilvl="0" w:tplc="9224F412">
      <w:start w:val="1"/>
      <w:numFmt w:val="decimal"/>
      <w:suff w:val="nothing"/>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8740661"/>
    <w:multiLevelType w:val="hybridMultilevel"/>
    <w:tmpl w:val="6ECC052A"/>
    <w:lvl w:ilvl="0" w:tplc="979EFD0C">
      <w:start w:val="1"/>
      <w:numFmt w:val="decimal"/>
      <w:suff w:val="nothing"/>
      <w:lvlText w:val="（%1）"/>
      <w:lvlJc w:val="left"/>
      <w:pPr>
        <w:ind w:left="1129" w:hanging="420"/>
      </w:pPr>
      <w:rPr>
        <w:rFonts w:ascii="Times New Roman" w:hAnsi="Times New Roman" w:cs="Times New Roman" w:hint="default"/>
        <w:sz w:val="21"/>
        <w:szCs w:val="21"/>
        <w:lang w:val="en-US"/>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6">
    <w:nsid w:val="08D22423"/>
    <w:multiLevelType w:val="hybridMultilevel"/>
    <w:tmpl w:val="73D2B0AA"/>
    <w:lvl w:ilvl="0" w:tplc="96E8B6F6">
      <w:start w:val="1"/>
      <w:numFmt w:val="decimal"/>
      <w:suff w:val="nothing"/>
      <w:lvlText w:val="（%1）"/>
      <w:lvlJc w:val="left"/>
      <w:pPr>
        <w:ind w:left="6448"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927476D"/>
    <w:multiLevelType w:val="hybridMultilevel"/>
    <w:tmpl w:val="BE0C42A2"/>
    <w:lvl w:ilvl="0" w:tplc="80BE595E">
      <w:start w:val="13"/>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9BA662C"/>
    <w:multiLevelType w:val="hybridMultilevel"/>
    <w:tmpl w:val="28387ADE"/>
    <w:lvl w:ilvl="0" w:tplc="ED5A5F66">
      <w:start w:val="1"/>
      <w:numFmt w:val="decimal"/>
      <w:suff w:val="nothing"/>
      <w:lvlText w:val="（%1）"/>
      <w:lvlJc w:val="left"/>
      <w:pPr>
        <w:ind w:left="988" w:hanging="420"/>
      </w:pPr>
      <w:rPr>
        <w:rFonts w:ascii="Times New Roman" w:hAnsi="Times New Roman" w:cs="Times New Roman" w:hint="default"/>
      </w:rPr>
    </w:lvl>
    <w:lvl w:ilvl="1" w:tplc="04090019" w:tentative="1">
      <w:start w:val="1"/>
      <w:numFmt w:val="lowerLetter"/>
      <w:lvlText w:val="%2)"/>
      <w:lvlJc w:val="left"/>
      <w:pPr>
        <w:ind w:left="698" w:hanging="420"/>
      </w:pPr>
    </w:lvl>
    <w:lvl w:ilvl="2" w:tplc="0409001B" w:tentative="1">
      <w:start w:val="1"/>
      <w:numFmt w:val="lowerRoman"/>
      <w:lvlText w:val="%3."/>
      <w:lvlJc w:val="right"/>
      <w:pPr>
        <w:ind w:left="1118" w:hanging="420"/>
      </w:pPr>
    </w:lvl>
    <w:lvl w:ilvl="3" w:tplc="0409000F" w:tentative="1">
      <w:start w:val="1"/>
      <w:numFmt w:val="decimal"/>
      <w:lvlText w:val="%4."/>
      <w:lvlJc w:val="left"/>
      <w:pPr>
        <w:ind w:left="1538" w:hanging="420"/>
      </w:pPr>
    </w:lvl>
    <w:lvl w:ilvl="4" w:tplc="04090019" w:tentative="1">
      <w:start w:val="1"/>
      <w:numFmt w:val="lowerLetter"/>
      <w:lvlText w:val="%5)"/>
      <w:lvlJc w:val="left"/>
      <w:pPr>
        <w:ind w:left="1958" w:hanging="420"/>
      </w:pPr>
    </w:lvl>
    <w:lvl w:ilvl="5" w:tplc="0409001B" w:tentative="1">
      <w:start w:val="1"/>
      <w:numFmt w:val="lowerRoman"/>
      <w:lvlText w:val="%6."/>
      <w:lvlJc w:val="right"/>
      <w:pPr>
        <w:ind w:left="2378" w:hanging="420"/>
      </w:pPr>
    </w:lvl>
    <w:lvl w:ilvl="6" w:tplc="0409000F" w:tentative="1">
      <w:start w:val="1"/>
      <w:numFmt w:val="decimal"/>
      <w:lvlText w:val="%7."/>
      <w:lvlJc w:val="left"/>
      <w:pPr>
        <w:ind w:left="2798" w:hanging="420"/>
      </w:pPr>
    </w:lvl>
    <w:lvl w:ilvl="7" w:tplc="04090019" w:tentative="1">
      <w:start w:val="1"/>
      <w:numFmt w:val="lowerLetter"/>
      <w:lvlText w:val="%8)"/>
      <w:lvlJc w:val="left"/>
      <w:pPr>
        <w:ind w:left="3218" w:hanging="420"/>
      </w:pPr>
    </w:lvl>
    <w:lvl w:ilvl="8" w:tplc="0409001B" w:tentative="1">
      <w:start w:val="1"/>
      <w:numFmt w:val="lowerRoman"/>
      <w:lvlText w:val="%9."/>
      <w:lvlJc w:val="right"/>
      <w:pPr>
        <w:ind w:left="3638" w:hanging="420"/>
      </w:pPr>
    </w:lvl>
  </w:abstractNum>
  <w:abstractNum w:abstractNumId="9">
    <w:nsid w:val="0CE01A6F"/>
    <w:multiLevelType w:val="hybridMultilevel"/>
    <w:tmpl w:val="70F4DF72"/>
    <w:lvl w:ilvl="0" w:tplc="7EA4EF12">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0D3B4D1E"/>
    <w:multiLevelType w:val="hybridMultilevel"/>
    <w:tmpl w:val="A17697F8"/>
    <w:lvl w:ilvl="0" w:tplc="12F6CA70">
      <w:start w:val="1"/>
      <w:numFmt w:val="decimal"/>
      <w:suff w:val="nothing"/>
      <w:lvlText w:val="（%1）"/>
      <w:lvlJc w:val="left"/>
      <w:pPr>
        <w:ind w:left="6448"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FAC7344"/>
    <w:multiLevelType w:val="hybridMultilevel"/>
    <w:tmpl w:val="0CE88396"/>
    <w:lvl w:ilvl="0" w:tplc="C97C4A8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0FD62B4D"/>
    <w:multiLevelType w:val="multilevel"/>
    <w:tmpl w:val="0FD62B4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0FE621F8"/>
    <w:multiLevelType w:val="hybridMultilevel"/>
    <w:tmpl w:val="5EA2CC3C"/>
    <w:lvl w:ilvl="0" w:tplc="869EFC1C">
      <w:start w:val="1"/>
      <w:numFmt w:val="decimal"/>
      <w:suff w:val="nothing"/>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0BE0452"/>
    <w:multiLevelType w:val="hybridMultilevel"/>
    <w:tmpl w:val="E604B7E2"/>
    <w:lvl w:ilvl="0" w:tplc="DDD48820">
      <w:start w:val="1"/>
      <w:numFmt w:val="decimal"/>
      <w:suff w:val="nothing"/>
      <w:lvlText w:val="（%1）"/>
      <w:lvlJc w:val="left"/>
      <w:pPr>
        <w:ind w:left="0" w:firstLine="0"/>
      </w:pPr>
      <w:rPr>
        <w:rFonts w:ascii="Times New Roman" w:hAnsi="Times New Roman" w:cs="Times New Roman" w:hint="default"/>
        <w:sz w:val="21"/>
        <w:szCs w:val="21"/>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12C11EF4"/>
    <w:multiLevelType w:val="hybridMultilevel"/>
    <w:tmpl w:val="294A3E8C"/>
    <w:lvl w:ilvl="0" w:tplc="8AE4B16C">
      <w:start w:val="1"/>
      <w:numFmt w:val="decimal"/>
      <w:suff w:val="nothing"/>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2D64BDC"/>
    <w:multiLevelType w:val="hybridMultilevel"/>
    <w:tmpl w:val="666EF962"/>
    <w:lvl w:ilvl="0" w:tplc="B5C25946">
      <w:start w:val="1"/>
      <w:numFmt w:val="decimal"/>
      <w:suff w:val="nothing"/>
      <w:lvlText w:val="（%1）"/>
      <w:lvlJc w:val="left"/>
      <w:pPr>
        <w:ind w:left="987" w:hanging="420"/>
      </w:pPr>
      <w:rPr>
        <w:rFonts w:ascii="Times New Roman" w:hAnsi="Times New Roman" w:cs="Times New Roman"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7">
    <w:nsid w:val="166A0964"/>
    <w:multiLevelType w:val="hybridMultilevel"/>
    <w:tmpl w:val="E58E2020"/>
    <w:lvl w:ilvl="0" w:tplc="F7AC28F2">
      <w:start w:val="1"/>
      <w:numFmt w:val="decimal"/>
      <w:suff w:val="nothing"/>
      <w:lvlText w:val="（%1）"/>
      <w:lvlJc w:val="left"/>
      <w:pPr>
        <w:ind w:left="845" w:hanging="420"/>
      </w:pPr>
      <w:rPr>
        <w:rFonts w:ascii="Times New Roman" w:hAnsi="Times New Roman" w:cs="Times New Roman" w:hint="default"/>
        <w:lang w:val="en-US"/>
      </w:rPr>
    </w:lvl>
    <w:lvl w:ilvl="1" w:tplc="04090019" w:tentative="1">
      <w:start w:val="1"/>
      <w:numFmt w:val="lowerLetter"/>
      <w:lvlText w:val="%2)"/>
      <w:lvlJc w:val="left"/>
      <w:pPr>
        <w:ind w:left="839" w:hanging="420"/>
      </w:pPr>
    </w:lvl>
    <w:lvl w:ilvl="2" w:tplc="0409001B" w:tentative="1">
      <w:start w:val="1"/>
      <w:numFmt w:val="lowerRoman"/>
      <w:lvlText w:val="%3."/>
      <w:lvlJc w:val="right"/>
      <w:pPr>
        <w:ind w:left="1259" w:hanging="420"/>
      </w:pPr>
    </w:lvl>
    <w:lvl w:ilvl="3" w:tplc="0409000F" w:tentative="1">
      <w:start w:val="1"/>
      <w:numFmt w:val="decimal"/>
      <w:lvlText w:val="%4."/>
      <w:lvlJc w:val="left"/>
      <w:pPr>
        <w:ind w:left="1679" w:hanging="420"/>
      </w:pPr>
    </w:lvl>
    <w:lvl w:ilvl="4" w:tplc="04090019" w:tentative="1">
      <w:start w:val="1"/>
      <w:numFmt w:val="lowerLetter"/>
      <w:lvlText w:val="%5)"/>
      <w:lvlJc w:val="left"/>
      <w:pPr>
        <w:ind w:left="2099" w:hanging="420"/>
      </w:pPr>
    </w:lvl>
    <w:lvl w:ilvl="5" w:tplc="0409001B" w:tentative="1">
      <w:start w:val="1"/>
      <w:numFmt w:val="lowerRoman"/>
      <w:lvlText w:val="%6."/>
      <w:lvlJc w:val="right"/>
      <w:pPr>
        <w:ind w:left="2519" w:hanging="420"/>
      </w:pPr>
    </w:lvl>
    <w:lvl w:ilvl="6" w:tplc="0409000F" w:tentative="1">
      <w:start w:val="1"/>
      <w:numFmt w:val="decimal"/>
      <w:lvlText w:val="%7."/>
      <w:lvlJc w:val="left"/>
      <w:pPr>
        <w:ind w:left="2939" w:hanging="420"/>
      </w:pPr>
    </w:lvl>
    <w:lvl w:ilvl="7" w:tplc="04090019" w:tentative="1">
      <w:start w:val="1"/>
      <w:numFmt w:val="lowerLetter"/>
      <w:lvlText w:val="%8)"/>
      <w:lvlJc w:val="left"/>
      <w:pPr>
        <w:ind w:left="3359" w:hanging="420"/>
      </w:pPr>
    </w:lvl>
    <w:lvl w:ilvl="8" w:tplc="0409001B" w:tentative="1">
      <w:start w:val="1"/>
      <w:numFmt w:val="lowerRoman"/>
      <w:lvlText w:val="%9."/>
      <w:lvlJc w:val="right"/>
      <w:pPr>
        <w:ind w:left="3779" w:hanging="420"/>
      </w:pPr>
    </w:lvl>
  </w:abstractNum>
  <w:abstractNum w:abstractNumId="18">
    <w:nsid w:val="1B1247BF"/>
    <w:multiLevelType w:val="hybridMultilevel"/>
    <w:tmpl w:val="273EB8F4"/>
    <w:lvl w:ilvl="0" w:tplc="03EAA438">
      <w:start w:val="1"/>
      <w:numFmt w:val="decimal"/>
      <w:suff w:val="nothing"/>
      <w:lvlText w:val="（%1）"/>
      <w:lvlJc w:val="left"/>
      <w:pPr>
        <w:ind w:left="900" w:hanging="420"/>
      </w:pPr>
      <w:rPr>
        <w:rFonts w:ascii="Times New Roman" w:hAnsi="Times New Roman" w:cs="Times New Roman"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B152A74"/>
    <w:multiLevelType w:val="hybridMultilevel"/>
    <w:tmpl w:val="CE8A17FC"/>
    <w:lvl w:ilvl="0" w:tplc="874AB608">
      <w:start w:val="1"/>
      <w:numFmt w:val="decimal"/>
      <w:suff w:val="nothing"/>
      <w:lvlText w:val="（%1）"/>
      <w:lvlJc w:val="left"/>
      <w:pPr>
        <w:ind w:left="6448"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F984637"/>
    <w:multiLevelType w:val="hybridMultilevel"/>
    <w:tmpl w:val="9564A1CA"/>
    <w:lvl w:ilvl="0" w:tplc="25D0FC4C">
      <w:start w:val="1"/>
      <w:numFmt w:val="decimal"/>
      <w:suff w:val="nothing"/>
      <w:lvlText w:val="（%1）"/>
      <w:lvlJc w:val="left"/>
      <w:pPr>
        <w:ind w:left="0" w:firstLine="0"/>
      </w:pPr>
      <w:rPr>
        <w:rFonts w:ascii="Times New Roman" w:hAnsi="Times New Roman" w:cs="Times New Roman"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1CD77D0"/>
    <w:multiLevelType w:val="multilevel"/>
    <w:tmpl w:val="21CD77D0"/>
    <w:lvl w:ilvl="0">
      <w:start w:val="1"/>
      <w:numFmt w:val="ideographDigital"/>
      <w:pStyle w:val="a"/>
      <w:lvlText w:val="附件%1"/>
      <w:lvlJc w:val="left"/>
      <w:pPr>
        <w:tabs>
          <w:tab w:val="num" w:pos="964"/>
        </w:tabs>
        <w:ind w:left="480" w:hanging="480"/>
      </w:pPr>
      <w:rPr>
        <w:rFonts w:hint="default"/>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22">
    <w:nsid w:val="2214072C"/>
    <w:multiLevelType w:val="hybridMultilevel"/>
    <w:tmpl w:val="5EA2CC3C"/>
    <w:lvl w:ilvl="0" w:tplc="869EFC1C">
      <w:start w:val="1"/>
      <w:numFmt w:val="decimal"/>
      <w:suff w:val="nothing"/>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35A5FBA"/>
    <w:multiLevelType w:val="hybridMultilevel"/>
    <w:tmpl w:val="3E049B86"/>
    <w:lvl w:ilvl="0" w:tplc="EA148756">
      <w:start w:val="1"/>
      <w:numFmt w:val="decimal"/>
      <w:suff w:val="nothing"/>
      <w:lvlText w:val="（%1）"/>
      <w:lvlJc w:val="left"/>
      <w:pPr>
        <w:ind w:left="6448" w:hanging="420"/>
      </w:pPr>
      <w:rPr>
        <w:rFonts w:ascii="Times New Roman" w:hAnsi="Times New Roman" w:cs="Times New Roman"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451707D"/>
    <w:multiLevelType w:val="hybridMultilevel"/>
    <w:tmpl w:val="21DA1B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2754799A"/>
    <w:multiLevelType w:val="hybridMultilevel"/>
    <w:tmpl w:val="8B7C8BD8"/>
    <w:lvl w:ilvl="0" w:tplc="7BE68FAE">
      <w:start w:val="1"/>
      <w:numFmt w:val="decimal"/>
      <w:suff w:val="nothing"/>
      <w:lvlText w:val="（%1）"/>
      <w:lvlJc w:val="left"/>
      <w:pPr>
        <w:ind w:left="987"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8410041"/>
    <w:multiLevelType w:val="hybridMultilevel"/>
    <w:tmpl w:val="FDB6B37E"/>
    <w:lvl w:ilvl="0" w:tplc="7EA4EF12">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28B96F58"/>
    <w:multiLevelType w:val="hybridMultilevel"/>
    <w:tmpl w:val="C83EAA8E"/>
    <w:lvl w:ilvl="0" w:tplc="2A6832E4">
      <w:start w:val="1"/>
      <w:numFmt w:val="decimal"/>
      <w:suff w:val="nothing"/>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29543C39"/>
    <w:multiLevelType w:val="hybridMultilevel"/>
    <w:tmpl w:val="0CE88396"/>
    <w:lvl w:ilvl="0" w:tplc="C97C4A8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2A262F21"/>
    <w:multiLevelType w:val="hybridMultilevel"/>
    <w:tmpl w:val="28CEAF42"/>
    <w:lvl w:ilvl="0" w:tplc="298C5776">
      <w:start w:val="1"/>
      <w:numFmt w:val="decimalEnclosedCircle"/>
      <w:lvlText w:val="%1"/>
      <w:lvlJc w:val="left"/>
      <w:pPr>
        <w:ind w:left="1560" w:hanging="420"/>
      </w:pPr>
      <w:rPr>
        <w:rFonts w:ascii="宋体" w:eastAsia="宋体" w:hAnsi="宋体" w:cs="Times New Roman"/>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0">
    <w:nsid w:val="2A4C5014"/>
    <w:multiLevelType w:val="hybridMultilevel"/>
    <w:tmpl w:val="31AE4AA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2AE13CBE"/>
    <w:multiLevelType w:val="hybridMultilevel"/>
    <w:tmpl w:val="990837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2D892628"/>
    <w:multiLevelType w:val="hybridMultilevel"/>
    <w:tmpl w:val="0A860C6C"/>
    <w:lvl w:ilvl="0" w:tplc="04090011">
      <w:start w:val="1"/>
      <w:numFmt w:val="decimal"/>
      <w:lvlText w:val="%1)"/>
      <w:lvlJc w:val="left"/>
      <w:pPr>
        <w:ind w:left="420" w:hanging="420"/>
      </w:pPr>
    </w:lvl>
    <w:lvl w:ilvl="1" w:tplc="F3AEF5E6">
      <w:start w:val="1"/>
      <w:numFmt w:val="lowerLetter"/>
      <w:lvlText w:val="%2)"/>
      <w:lvlJc w:val="left"/>
      <w:pPr>
        <w:ind w:left="840" w:hanging="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2E1D45EF"/>
    <w:multiLevelType w:val="multilevel"/>
    <w:tmpl w:val="70233CEB"/>
    <w:lvl w:ilvl="0">
      <w:start w:val="1"/>
      <w:numFmt w:val="decimal"/>
      <w:lvlText w:val="（%1）"/>
      <w:lvlJc w:val="left"/>
      <w:pPr>
        <w:ind w:left="420" w:hanging="420"/>
      </w:pPr>
      <w:rPr>
        <w:rFonts w:ascii="Times New Roman" w:hAnsi="Times New Roman" w:cs="Times New Roman"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3174723A"/>
    <w:multiLevelType w:val="hybridMultilevel"/>
    <w:tmpl w:val="C38C4994"/>
    <w:lvl w:ilvl="0" w:tplc="50B82BC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36577535"/>
    <w:multiLevelType w:val="hybridMultilevel"/>
    <w:tmpl w:val="44E6B860"/>
    <w:lvl w:ilvl="0" w:tplc="7C68083C">
      <w:start w:val="1"/>
      <w:numFmt w:val="decimal"/>
      <w:suff w:val="nothing"/>
      <w:lvlText w:val="（%1）"/>
      <w:lvlJc w:val="left"/>
      <w:pPr>
        <w:ind w:left="6448"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368661CF"/>
    <w:multiLevelType w:val="hybridMultilevel"/>
    <w:tmpl w:val="095C8592"/>
    <w:lvl w:ilvl="0" w:tplc="AE9063FC">
      <w:start w:val="1"/>
      <w:numFmt w:val="decimal"/>
      <w:lvlText w:val="（%1）"/>
      <w:lvlJc w:val="left"/>
      <w:pPr>
        <w:ind w:left="900" w:hanging="420"/>
      </w:pPr>
      <w:rPr>
        <w:rFonts w:hint="default"/>
        <w:lang w:val="en-G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38E27FA4"/>
    <w:multiLevelType w:val="multilevel"/>
    <w:tmpl w:val="223472EA"/>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3AC67397"/>
    <w:multiLevelType w:val="hybridMultilevel"/>
    <w:tmpl w:val="0CE88396"/>
    <w:lvl w:ilvl="0" w:tplc="C97C4A8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3C2E6C17"/>
    <w:multiLevelType w:val="hybridMultilevel"/>
    <w:tmpl w:val="125A4876"/>
    <w:lvl w:ilvl="0" w:tplc="D5C0AAAC">
      <w:start w:val="1"/>
      <w:numFmt w:val="decimal"/>
      <w:suff w:val="nothing"/>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3CFE152A"/>
    <w:multiLevelType w:val="hybridMultilevel"/>
    <w:tmpl w:val="6532AB3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1">
    <w:nsid w:val="3F961DE9"/>
    <w:multiLevelType w:val="hybridMultilevel"/>
    <w:tmpl w:val="329AA51A"/>
    <w:lvl w:ilvl="0" w:tplc="EB42FE34">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3FB013CB"/>
    <w:multiLevelType w:val="multilevel"/>
    <w:tmpl w:val="70233CEB"/>
    <w:lvl w:ilvl="0">
      <w:start w:val="1"/>
      <w:numFmt w:val="decimal"/>
      <w:lvlText w:val="（%1）"/>
      <w:lvlJc w:val="left"/>
      <w:pPr>
        <w:ind w:left="420" w:hanging="420"/>
      </w:pPr>
      <w:rPr>
        <w:rFonts w:ascii="Times New Roman" w:hAnsi="Times New Roman" w:cs="Times New Roman"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nsid w:val="3FFC5624"/>
    <w:multiLevelType w:val="hybridMultilevel"/>
    <w:tmpl w:val="1FEE714A"/>
    <w:lvl w:ilvl="0" w:tplc="A77A926E">
      <w:start w:val="1"/>
      <w:numFmt w:val="decimal"/>
      <w:suff w:val="nothing"/>
      <w:lvlText w:val="（%1）"/>
      <w:lvlJc w:val="left"/>
      <w:pPr>
        <w:ind w:left="845"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406350AB"/>
    <w:multiLevelType w:val="hybridMultilevel"/>
    <w:tmpl w:val="67686C88"/>
    <w:lvl w:ilvl="0" w:tplc="CE10DAF0">
      <w:start w:val="1"/>
      <w:numFmt w:val="decimal"/>
      <w:suff w:val="nothing"/>
      <w:lvlText w:val="（%1）"/>
      <w:lvlJc w:val="left"/>
      <w:pPr>
        <w:ind w:left="846" w:hanging="420"/>
      </w:pPr>
      <w:rPr>
        <w:rFonts w:ascii="Times New Roman" w:hAnsi="Times New Roman" w:cs="Times New Roman" w:hint="default"/>
      </w:rPr>
    </w:lvl>
    <w:lvl w:ilvl="1" w:tplc="3FB8FB4A">
      <w:start w:val="1"/>
      <w:numFmt w:val="decimal"/>
      <w:lvlText w:val="（%2）"/>
      <w:lvlJc w:val="left"/>
      <w:pPr>
        <w:ind w:left="999" w:hanging="720"/>
      </w:pPr>
      <w:rPr>
        <w:rFonts w:hint="default"/>
      </w:rPr>
    </w:lvl>
    <w:lvl w:ilvl="2" w:tplc="0409001B" w:tentative="1">
      <w:start w:val="1"/>
      <w:numFmt w:val="lowerRoman"/>
      <w:lvlText w:val="%3."/>
      <w:lvlJc w:val="right"/>
      <w:pPr>
        <w:ind w:left="1119" w:hanging="420"/>
      </w:pPr>
    </w:lvl>
    <w:lvl w:ilvl="3" w:tplc="0409000F" w:tentative="1">
      <w:start w:val="1"/>
      <w:numFmt w:val="decimal"/>
      <w:lvlText w:val="%4."/>
      <w:lvlJc w:val="left"/>
      <w:pPr>
        <w:ind w:left="1539" w:hanging="420"/>
      </w:pPr>
    </w:lvl>
    <w:lvl w:ilvl="4" w:tplc="04090019" w:tentative="1">
      <w:start w:val="1"/>
      <w:numFmt w:val="lowerLetter"/>
      <w:lvlText w:val="%5)"/>
      <w:lvlJc w:val="left"/>
      <w:pPr>
        <w:ind w:left="1959" w:hanging="420"/>
      </w:pPr>
    </w:lvl>
    <w:lvl w:ilvl="5" w:tplc="0409001B" w:tentative="1">
      <w:start w:val="1"/>
      <w:numFmt w:val="lowerRoman"/>
      <w:lvlText w:val="%6."/>
      <w:lvlJc w:val="right"/>
      <w:pPr>
        <w:ind w:left="2379" w:hanging="420"/>
      </w:pPr>
    </w:lvl>
    <w:lvl w:ilvl="6" w:tplc="0409000F" w:tentative="1">
      <w:start w:val="1"/>
      <w:numFmt w:val="decimal"/>
      <w:lvlText w:val="%7."/>
      <w:lvlJc w:val="left"/>
      <w:pPr>
        <w:ind w:left="2799" w:hanging="420"/>
      </w:pPr>
    </w:lvl>
    <w:lvl w:ilvl="7" w:tplc="04090019" w:tentative="1">
      <w:start w:val="1"/>
      <w:numFmt w:val="lowerLetter"/>
      <w:lvlText w:val="%8)"/>
      <w:lvlJc w:val="left"/>
      <w:pPr>
        <w:ind w:left="3219" w:hanging="420"/>
      </w:pPr>
    </w:lvl>
    <w:lvl w:ilvl="8" w:tplc="0409001B" w:tentative="1">
      <w:start w:val="1"/>
      <w:numFmt w:val="lowerRoman"/>
      <w:lvlText w:val="%9."/>
      <w:lvlJc w:val="right"/>
      <w:pPr>
        <w:ind w:left="3639" w:hanging="420"/>
      </w:pPr>
    </w:lvl>
  </w:abstractNum>
  <w:abstractNum w:abstractNumId="45">
    <w:nsid w:val="44007501"/>
    <w:multiLevelType w:val="hybridMultilevel"/>
    <w:tmpl w:val="DD8829F8"/>
    <w:lvl w:ilvl="0" w:tplc="39AAB136">
      <w:start w:val="1"/>
      <w:numFmt w:val="decimal"/>
      <w:suff w:val="nothing"/>
      <w:lvlText w:val="（%1）"/>
      <w:lvlJc w:val="left"/>
      <w:pPr>
        <w:ind w:left="6448"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48DD0124"/>
    <w:multiLevelType w:val="hybridMultilevel"/>
    <w:tmpl w:val="C188257E"/>
    <w:lvl w:ilvl="0" w:tplc="CE10DAF0">
      <w:start w:val="1"/>
      <w:numFmt w:val="decimal"/>
      <w:suff w:val="nothing"/>
      <w:lvlText w:val="（%1）"/>
      <w:lvlJc w:val="left"/>
      <w:pPr>
        <w:ind w:left="846" w:hanging="420"/>
      </w:pPr>
      <w:rPr>
        <w:rFonts w:ascii="Times New Roman" w:hAnsi="Times New Roman" w:cs="Times New Roman" w:hint="default"/>
      </w:rPr>
    </w:lvl>
    <w:lvl w:ilvl="1" w:tplc="04090019" w:tentative="1">
      <w:start w:val="1"/>
      <w:numFmt w:val="lowerLetter"/>
      <w:lvlText w:val="%2)"/>
      <w:lvlJc w:val="left"/>
      <w:pPr>
        <w:ind w:left="699" w:hanging="420"/>
      </w:pPr>
    </w:lvl>
    <w:lvl w:ilvl="2" w:tplc="0409001B" w:tentative="1">
      <w:start w:val="1"/>
      <w:numFmt w:val="lowerRoman"/>
      <w:lvlText w:val="%3."/>
      <w:lvlJc w:val="right"/>
      <w:pPr>
        <w:ind w:left="1119" w:hanging="420"/>
      </w:pPr>
    </w:lvl>
    <w:lvl w:ilvl="3" w:tplc="0409000F" w:tentative="1">
      <w:start w:val="1"/>
      <w:numFmt w:val="decimal"/>
      <w:lvlText w:val="%4."/>
      <w:lvlJc w:val="left"/>
      <w:pPr>
        <w:ind w:left="1539" w:hanging="420"/>
      </w:pPr>
    </w:lvl>
    <w:lvl w:ilvl="4" w:tplc="04090019" w:tentative="1">
      <w:start w:val="1"/>
      <w:numFmt w:val="lowerLetter"/>
      <w:lvlText w:val="%5)"/>
      <w:lvlJc w:val="left"/>
      <w:pPr>
        <w:ind w:left="1959" w:hanging="420"/>
      </w:pPr>
    </w:lvl>
    <w:lvl w:ilvl="5" w:tplc="0409001B" w:tentative="1">
      <w:start w:val="1"/>
      <w:numFmt w:val="lowerRoman"/>
      <w:lvlText w:val="%6."/>
      <w:lvlJc w:val="right"/>
      <w:pPr>
        <w:ind w:left="2379" w:hanging="420"/>
      </w:pPr>
    </w:lvl>
    <w:lvl w:ilvl="6" w:tplc="0409000F" w:tentative="1">
      <w:start w:val="1"/>
      <w:numFmt w:val="decimal"/>
      <w:lvlText w:val="%7."/>
      <w:lvlJc w:val="left"/>
      <w:pPr>
        <w:ind w:left="2799" w:hanging="420"/>
      </w:pPr>
    </w:lvl>
    <w:lvl w:ilvl="7" w:tplc="04090019" w:tentative="1">
      <w:start w:val="1"/>
      <w:numFmt w:val="lowerLetter"/>
      <w:lvlText w:val="%8)"/>
      <w:lvlJc w:val="left"/>
      <w:pPr>
        <w:ind w:left="3219" w:hanging="420"/>
      </w:pPr>
    </w:lvl>
    <w:lvl w:ilvl="8" w:tplc="0409001B" w:tentative="1">
      <w:start w:val="1"/>
      <w:numFmt w:val="lowerRoman"/>
      <w:lvlText w:val="%9."/>
      <w:lvlJc w:val="right"/>
      <w:pPr>
        <w:ind w:left="3639" w:hanging="420"/>
      </w:pPr>
    </w:lvl>
  </w:abstractNum>
  <w:abstractNum w:abstractNumId="47">
    <w:nsid w:val="494A67F7"/>
    <w:multiLevelType w:val="hybridMultilevel"/>
    <w:tmpl w:val="A17697F8"/>
    <w:lvl w:ilvl="0" w:tplc="12F6CA70">
      <w:start w:val="1"/>
      <w:numFmt w:val="decimal"/>
      <w:suff w:val="nothing"/>
      <w:lvlText w:val="（%1）"/>
      <w:lvlJc w:val="left"/>
      <w:pPr>
        <w:ind w:left="2264"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4B152351"/>
    <w:multiLevelType w:val="multilevel"/>
    <w:tmpl w:val="08286048"/>
    <w:lvl w:ilvl="0">
      <w:start w:val="1"/>
      <w:numFmt w:val="decimal"/>
      <w:lvlText w:val="（%1）"/>
      <w:lvlJc w:val="left"/>
      <w:pPr>
        <w:ind w:left="905" w:hanging="480"/>
      </w:pPr>
      <w:rPr>
        <w:rFonts w:hint="default"/>
        <w:lang w:val="en-US"/>
      </w:rPr>
    </w:lvl>
    <w:lvl w:ilvl="1">
      <w:start w:val="1"/>
      <w:numFmt w:val="decimal"/>
      <w:lvlText w:val="%2)"/>
      <w:lvlJc w:val="left"/>
      <w:pPr>
        <w:ind w:left="1100" w:hanging="68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420"/>
        </w:tabs>
        <w:ind w:left="42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9">
    <w:nsid w:val="4FAE0D6D"/>
    <w:multiLevelType w:val="hybridMultilevel"/>
    <w:tmpl w:val="EFDE96CC"/>
    <w:lvl w:ilvl="0" w:tplc="0480E4C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nsid w:val="50121318"/>
    <w:multiLevelType w:val="hybridMultilevel"/>
    <w:tmpl w:val="A0DA6D30"/>
    <w:lvl w:ilvl="0" w:tplc="1AB27BA4">
      <w:start w:val="1"/>
      <w:numFmt w:val="decimal"/>
      <w:suff w:val="nothing"/>
      <w:lvlText w:val="（%1）"/>
      <w:lvlJc w:val="left"/>
      <w:pPr>
        <w:ind w:left="987"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0190ECC"/>
    <w:multiLevelType w:val="hybridMultilevel"/>
    <w:tmpl w:val="B15C8C0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2">
    <w:nsid w:val="51C23524"/>
    <w:multiLevelType w:val="hybridMultilevel"/>
    <w:tmpl w:val="EE0833F4"/>
    <w:lvl w:ilvl="0" w:tplc="CE40F730">
      <w:start w:val="1"/>
      <w:numFmt w:val="bullet"/>
      <w:lvlText w:val=""/>
      <w:lvlJc w:val="left"/>
      <w:pPr>
        <w:tabs>
          <w:tab w:val="num" w:pos="840"/>
        </w:tabs>
        <w:ind w:left="840" w:hanging="420"/>
      </w:pPr>
      <w:rPr>
        <w:rFonts w:ascii="Wingdings" w:hAnsi="Wingdings" w:hint="default"/>
        <w:color w:val="FF0000"/>
        <w:sz w:val="18"/>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3">
    <w:nsid w:val="52001BDB"/>
    <w:multiLevelType w:val="hybridMultilevel"/>
    <w:tmpl w:val="9FCE49E6"/>
    <w:lvl w:ilvl="0" w:tplc="04090001">
      <w:start w:val="1"/>
      <w:numFmt w:val="bullet"/>
      <w:lvlText w:val=""/>
      <w:lvlJc w:val="left"/>
      <w:pPr>
        <w:tabs>
          <w:tab w:val="num" w:pos="840"/>
        </w:tabs>
        <w:ind w:left="840" w:hanging="420"/>
      </w:pPr>
      <w:rPr>
        <w:rFonts w:ascii="Wingdings" w:hAnsi="Wingdings" w:hint="default"/>
        <w:color w:val="FF0000"/>
        <w:sz w:val="18"/>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4">
    <w:nsid w:val="52D44419"/>
    <w:multiLevelType w:val="hybridMultilevel"/>
    <w:tmpl w:val="1A86D648"/>
    <w:lvl w:ilvl="0" w:tplc="44FAB2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nsid w:val="531C1C8E"/>
    <w:multiLevelType w:val="hybridMultilevel"/>
    <w:tmpl w:val="7390C0C4"/>
    <w:lvl w:ilvl="0" w:tplc="821C004A">
      <w:start w:val="1"/>
      <w:numFmt w:val="decimal"/>
      <w:suff w:val="nothing"/>
      <w:lvlText w:val="（%1）"/>
      <w:lvlJc w:val="left"/>
      <w:pPr>
        <w:ind w:left="2121" w:hanging="420"/>
      </w:pPr>
      <w:rPr>
        <w:rFonts w:ascii="Times New Roman" w:hAnsi="Times New Roman" w:cs="Times New Roman"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55927929"/>
    <w:multiLevelType w:val="hybridMultilevel"/>
    <w:tmpl w:val="A17697F8"/>
    <w:lvl w:ilvl="0" w:tplc="12F6CA70">
      <w:start w:val="1"/>
      <w:numFmt w:val="decimal"/>
      <w:suff w:val="nothing"/>
      <w:lvlText w:val="（%1）"/>
      <w:lvlJc w:val="left"/>
      <w:pPr>
        <w:ind w:left="6448"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5890573F"/>
    <w:multiLevelType w:val="hybridMultilevel"/>
    <w:tmpl w:val="4F1A25A0"/>
    <w:lvl w:ilvl="0" w:tplc="012E8560">
      <w:start w:val="10"/>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5A094818"/>
    <w:multiLevelType w:val="hybridMultilevel"/>
    <w:tmpl w:val="9B14ECD0"/>
    <w:lvl w:ilvl="0" w:tplc="00F29D6A">
      <w:start w:val="1"/>
      <w:numFmt w:val="decimal"/>
      <w:lvlText w:val="（%1）"/>
      <w:lvlJc w:val="left"/>
      <w:pPr>
        <w:tabs>
          <w:tab w:val="num" w:pos="840"/>
        </w:tabs>
        <w:ind w:left="840" w:hanging="420"/>
      </w:pPr>
      <w:rPr>
        <w:rFonts w:ascii="Times New Roman" w:hAnsi="Times New Roman" w:cs="Times New Roman" w:hint="default"/>
        <w:color w:val="000000" w:themeColor="text1"/>
        <w:sz w:val="18"/>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9">
    <w:nsid w:val="5A3E3BA8"/>
    <w:multiLevelType w:val="hybridMultilevel"/>
    <w:tmpl w:val="4710A626"/>
    <w:lvl w:ilvl="0" w:tplc="51548B30">
      <w:start w:val="1"/>
      <w:numFmt w:val="decimal"/>
      <w:suff w:val="nothing"/>
      <w:lvlText w:val="（%1）"/>
      <w:lvlJc w:val="left"/>
      <w:pPr>
        <w:ind w:left="4530" w:hanging="420"/>
      </w:pPr>
      <w:rPr>
        <w:rFonts w:ascii="Times New Roman" w:hAnsi="Times New Roman" w:cs="Times New Roman"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60">
    <w:nsid w:val="5CEF0DB4"/>
    <w:multiLevelType w:val="hybridMultilevel"/>
    <w:tmpl w:val="30DEFA9E"/>
    <w:lvl w:ilvl="0" w:tplc="5E08E134">
      <w:start w:val="1"/>
      <w:numFmt w:val="decimal"/>
      <w:suff w:val="nothing"/>
      <w:lvlText w:val="（%1）"/>
      <w:lvlJc w:val="left"/>
      <w:pPr>
        <w:ind w:left="0" w:firstLine="0"/>
      </w:pPr>
      <w:rPr>
        <w:rFonts w:ascii="Times New Roman" w:hAnsi="Times New Roman" w:cs="Times New Roman"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5EC61F3A"/>
    <w:multiLevelType w:val="multilevel"/>
    <w:tmpl w:val="5EC61F3A"/>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62">
    <w:nsid w:val="5F30049C"/>
    <w:multiLevelType w:val="hybridMultilevel"/>
    <w:tmpl w:val="CD22325E"/>
    <w:lvl w:ilvl="0" w:tplc="8794B03C">
      <w:start w:val="1"/>
      <w:numFmt w:val="decimal"/>
      <w:suff w:val="nothing"/>
      <w:lvlText w:val="（%1）"/>
      <w:lvlJc w:val="left"/>
      <w:pPr>
        <w:ind w:left="845" w:hanging="420"/>
      </w:pPr>
      <w:rPr>
        <w:rFonts w:ascii="Times New Roman" w:hAnsi="Times New Roman" w:cs="Times New Roman" w:hint="default"/>
        <w:lang w:val="en-US"/>
      </w:rPr>
    </w:lvl>
    <w:lvl w:ilvl="1" w:tplc="04090019" w:tentative="1">
      <w:start w:val="1"/>
      <w:numFmt w:val="lowerLetter"/>
      <w:lvlText w:val="%2)"/>
      <w:lvlJc w:val="left"/>
      <w:pPr>
        <w:ind w:left="839" w:hanging="420"/>
      </w:pPr>
    </w:lvl>
    <w:lvl w:ilvl="2" w:tplc="0409001B" w:tentative="1">
      <w:start w:val="1"/>
      <w:numFmt w:val="lowerRoman"/>
      <w:lvlText w:val="%3."/>
      <w:lvlJc w:val="right"/>
      <w:pPr>
        <w:ind w:left="1259" w:hanging="420"/>
      </w:pPr>
    </w:lvl>
    <w:lvl w:ilvl="3" w:tplc="0409000F" w:tentative="1">
      <w:start w:val="1"/>
      <w:numFmt w:val="decimal"/>
      <w:lvlText w:val="%4."/>
      <w:lvlJc w:val="left"/>
      <w:pPr>
        <w:ind w:left="1679" w:hanging="420"/>
      </w:pPr>
    </w:lvl>
    <w:lvl w:ilvl="4" w:tplc="04090019" w:tentative="1">
      <w:start w:val="1"/>
      <w:numFmt w:val="lowerLetter"/>
      <w:lvlText w:val="%5)"/>
      <w:lvlJc w:val="left"/>
      <w:pPr>
        <w:ind w:left="2099" w:hanging="420"/>
      </w:pPr>
    </w:lvl>
    <w:lvl w:ilvl="5" w:tplc="0409001B" w:tentative="1">
      <w:start w:val="1"/>
      <w:numFmt w:val="lowerRoman"/>
      <w:lvlText w:val="%6."/>
      <w:lvlJc w:val="right"/>
      <w:pPr>
        <w:ind w:left="2519" w:hanging="420"/>
      </w:pPr>
    </w:lvl>
    <w:lvl w:ilvl="6" w:tplc="0409000F" w:tentative="1">
      <w:start w:val="1"/>
      <w:numFmt w:val="decimal"/>
      <w:lvlText w:val="%7."/>
      <w:lvlJc w:val="left"/>
      <w:pPr>
        <w:ind w:left="2939" w:hanging="420"/>
      </w:pPr>
    </w:lvl>
    <w:lvl w:ilvl="7" w:tplc="04090019" w:tentative="1">
      <w:start w:val="1"/>
      <w:numFmt w:val="lowerLetter"/>
      <w:lvlText w:val="%8)"/>
      <w:lvlJc w:val="left"/>
      <w:pPr>
        <w:ind w:left="3359" w:hanging="420"/>
      </w:pPr>
    </w:lvl>
    <w:lvl w:ilvl="8" w:tplc="0409001B" w:tentative="1">
      <w:start w:val="1"/>
      <w:numFmt w:val="lowerRoman"/>
      <w:lvlText w:val="%9."/>
      <w:lvlJc w:val="right"/>
      <w:pPr>
        <w:ind w:left="3779" w:hanging="420"/>
      </w:pPr>
    </w:lvl>
  </w:abstractNum>
  <w:abstractNum w:abstractNumId="63">
    <w:nsid w:val="609F7A13"/>
    <w:multiLevelType w:val="hybridMultilevel"/>
    <w:tmpl w:val="C9DCAD38"/>
    <w:lvl w:ilvl="0" w:tplc="2CE8058A">
      <w:start w:val="1"/>
      <w:numFmt w:val="decimal"/>
      <w:suff w:val="nothing"/>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626D3792"/>
    <w:multiLevelType w:val="hybridMultilevel"/>
    <w:tmpl w:val="805855E6"/>
    <w:lvl w:ilvl="0" w:tplc="E2C42A42">
      <w:start w:val="1"/>
      <w:numFmt w:val="decimalEnclosedCircle"/>
      <w:lvlText w:val="%1"/>
      <w:lvlJc w:val="left"/>
      <w:pPr>
        <w:ind w:left="840" w:hanging="360"/>
      </w:pPr>
      <w:rPr>
        <w:rFonts w:ascii="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5">
    <w:nsid w:val="62842E19"/>
    <w:multiLevelType w:val="hybridMultilevel"/>
    <w:tmpl w:val="5EA2CC3C"/>
    <w:lvl w:ilvl="0" w:tplc="869EFC1C">
      <w:start w:val="1"/>
      <w:numFmt w:val="decimal"/>
      <w:suff w:val="nothing"/>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651B0C9B"/>
    <w:multiLevelType w:val="hybridMultilevel"/>
    <w:tmpl w:val="5EA2CC3C"/>
    <w:lvl w:ilvl="0" w:tplc="869EFC1C">
      <w:start w:val="1"/>
      <w:numFmt w:val="decimal"/>
      <w:suff w:val="nothing"/>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65A709EA"/>
    <w:multiLevelType w:val="hybridMultilevel"/>
    <w:tmpl w:val="0618465E"/>
    <w:lvl w:ilvl="0" w:tplc="72AA3E1C">
      <w:start w:val="1"/>
      <w:numFmt w:val="decimal"/>
      <w:suff w:val="nothing"/>
      <w:lvlText w:val="（%1）"/>
      <w:lvlJc w:val="left"/>
      <w:pPr>
        <w:ind w:left="987" w:hanging="420"/>
      </w:pPr>
      <w:rPr>
        <w:rFonts w:ascii="Times New Roman" w:hAnsi="Times New Roman" w:cs="Times New Roman" w:hint="default"/>
        <w:b w:val="0"/>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68">
    <w:nsid w:val="668F5942"/>
    <w:multiLevelType w:val="hybridMultilevel"/>
    <w:tmpl w:val="46688310"/>
    <w:lvl w:ilvl="0" w:tplc="8B02606A">
      <w:start w:val="1"/>
      <w:numFmt w:val="decimal"/>
      <w:suff w:val="nothing"/>
      <w:lvlText w:val="（%1）"/>
      <w:lvlJc w:val="left"/>
      <w:pPr>
        <w:ind w:left="4815" w:hanging="420"/>
      </w:pPr>
      <w:rPr>
        <w:rFonts w:ascii="Times New Roman" w:hAnsi="Times New Roman" w:cs="Times New Roman"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6747602E"/>
    <w:multiLevelType w:val="hybridMultilevel"/>
    <w:tmpl w:val="7666C348"/>
    <w:lvl w:ilvl="0" w:tplc="3D961AD0">
      <w:start w:val="1"/>
      <w:numFmt w:val="bullet"/>
      <w:lvlText w:val=""/>
      <w:lvlJc w:val="left"/>
      <w:pPr>
        <w:tabs>
          <w:tab w:val="num" w:pos="840"/>
        </w:tabs>
        <w:ind w:left="840" w:hanging="420"/>
      </w:pPr>
      <w:rPr>
        <w:rFonts w:ascii="Wingdings" w:hAnsi="Wingdings" w:hint="default"/>
        <w:color w:val="auto"/>
        <w:sz w:val="18"/>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0">
    <w:nsid w:val="694D6FEB"/>
    <w:multiLevelType w:val="hybridMultilevel"/>
    <w:tmpl w:val="9342F4C6"/>
    <w:lvl w:ilvl="0" w:tplc="46DCFDA0">
      <w:start w:val="1"/>
      <w:numFmt w:val="decimal"/>
      <w:suff w:val="nothing"/>
      <w:lvlText w:val="（%1）"/>
      <w:lvlJc w:val="left"/>
      <w:pPr>
        <w:ind w:left="845" w:hanging="420"/>
      </w:pPr>
      <w:rPr>
        <w:rFonts w:hint="default"/>
        <w:lang w:val="en-US"/>
      </w:rPr>
    </w:lvl>
    <w:lvl w:ilvl="1" w:tplc="04090019" w:tentative="1">
      <w:start w:val="1"/>
      <w:numFmt w:val="lowerLetter"/>
      <w:lvlText w:val="%2)"/>
      <w:lvlJc w:val="left"/>
      <w:pPr>
        <w:ind w:left="839" w:hanging="420"/>
      </w:pPr>
    </w:lvl>
    <w:lvl w:ilvl="2" w:tplc="0409001B" w:tentative="1">
      <w:start w:val="1"/>
      <w:numFmt w:val="lowerRoman"/>
      <w:lvlText w:val="%3."/>
      <w:lvlJc w:val="right"/>
      <w:pPr>
        <w:ind w:left="1259" w:hanging="420"/>
      </w:pPr>
    </w:lvl>
    <w:lvl w:ilvl="3" w:tplc="0409000F" w:tentative="1">
      <w:start w:val="1"/>
      <w:numFmt w:val="decimal"/>
      <w:lvlText w:val="%4."/>
      <w:lvlJc w:val="left"/>
      <w:pPr>
        <w:ind w:left="1679" w:hanging="420"/>
      </w:pPr>
    </w:lvl>
    <w:lvl w:ilvl="4" w:tplc="04090019" w:tentative="1">
      <w:start w:val="1"/>
      <w:numFmt w:val="lowerLetter"/>
      <w:lvlText w:val="%5)"/>
      <w:lvlJc w:val="left"/>
      <w:pPr>
        <w:ind w:left="2099" w:hanging="420"/>
      </w:pPr>
    </w:lvl>
    <w:lvl w:ilvl="5" w:tplc="0409001B" w:tentative="1">
      <w:start w:val="1"/>
      <w:numFmt w:val="lowerRoman"/>
      <w:lvlText w:val="%6."/>
      <w:lvlJc w:val="right"/>
      <w:pPr>
        <w:ind w:left="2519" w:hanging="420"/>
      </w:pPr>
    </w:lvl>
    <w:lvl w:ilvl="6" w:tplc="0409000F" w:tentative="1">
      <w:start w:val="1"/>
      <w:numFmt w:val="decimal"/>
      <w:lvlText w:val="%7."/>
      <w:lvlJc w:val="left"/>
      <w:pPr>
        <w:ind w:left="2939" w:hanging="420"/>
      </w:pPr>
    </w:lvl>
    <w:lvl w:ilvl="7" w:tplc="04090019" w:tentative="1">
      <w:start w:val="1"/>
      <w:numFmt w:val="lowerLetter"/>
      <w:lvlText w:val="%8)"/>
      <w:lvlJc w:val="left"/>
      <w:pPr>
        <w:ind w:left="3359" w:hanging="420"/>
      </w:pPr>
    </w:lvl>
    <w:lvl w:ilvl="8" w:tplc="0409001B" w:tentative="1">
      <w:start w:val="1"/>
      <w:numFmt w:val="lowerRoman"/>
      <w:lvlText w:val="%9."/>
      <w:lvlJc w:val="right"/>
      <w:pPr>
        <w:ind w:left="3779" w:hanging="420"/>
      </w:pPr>
    </w:lvl>
  </w:abstractNum>
  <w:abstractNum w:abstractNumId="71">
    <w:nsid w:val="6FE6239D"/>
    <w:multiLevelType w:val="hybridMultilevel"/>
    <w:tmpl w:val="5EA2CC3C"/>
    <w:lvl w:ilvl="0" w:tplc="869EFC1C">
      <w:start w:val="1"/>
      <w:numFmt w:val="decimal"/>
      <w:suff w:val="nothing"/>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716E52CB"/>
    <w:multiLevelType w:val="hybridMultilevel"/>
    <w:tmpl w:val="9EF0DD5E"/>
    <w:lvl w:ilvl="0" w:tplc="27AAF7F8">
      <w:start w:val="1"/>
      <w:numFmt w:val="decimal"/>
      <w:suff w:val="nothing"/>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71F05D26"/>
    <w:multiLevelType w:val="hybridMultilevel"/>
    <w:tmpl w:val="6EC645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4">
    <w:nsid w:val="736126A0"/>
    <w:multiLevelType w:val="hybridMultilevel"/>
    <w:tmpl w:val="34FE69F4"/>
    <w:lvl w:ilvl="0" w:tplc="23D04E7C">
      <w:start w:val="1"/>
      <w:numFmt w:val="decimal"/>
      <w:suff w:val="nothing"/>
      <w:lvlText w:val="（%1）"/>
      <w:lvlJc w:val="left"/>
      <w:pPr>
        <w:ind w:left="1979" w:hanging="420"/>
      </w:pPr>
      <w:rPr>
        <w:rFonts w:ascii="Times New Roman" w:hAnsi="Times New Roman" w:cs="Times New Roman"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73D871B8"/>
    <w:multiLevelType w:val="hybridMultilevel"/>
    <w:tmpl w:val="1B90AD4E"/>
    <w:lvl w:ilvl="0" w:tplc="3ED016B8">
      <w:start w:val="1"/>
      <w:numFmt w:val="decimal"/>
      <w:suff w:val="nothing"/>
      <w:lvlText w:val="（%1）"/>
      <w:lvlJc w:val="left"/>
      <w:pPr>
        <w:ind w:left="703" w:hanging="420"/>
      </w:pPr>
      <w:rPr>
        <w:rFonts w:hint="default"/>
        <w:lang w:val="en-US"/>
      </w:rPr>
    </w:lvl>
    <w:lvl w:ilvl="1" w:tplc="04090019" w:tentative="1">
      <w:start w:val="1"/>
      <w:numFmt w:val="lowerLetter"/>
      <w:lvlText w:val="%2)"/>
      <w:lvlJc w:val="left"/>
      <w:pPr>
        <w:ind w:left="414" w:hanging="420"/>
      </w:pPr>
    </w:lvl>
    <w:lvl w:ilvl="2" w:tplc="0409001B" w:tentative="1">
      <w:start w:val="1"/>
      <w:numFmt w:val="lowerRoman"/>
      <w:lvlText w:val="%3."/>
      <w:lvlJc w:val="right"/>
      <w:pPr>
        <w:ind w:left="834" w:hanging="420"/>
      </w:pPr>
    </w:lvl>
    <w:lvl w:ilvl="3" w:tplc="0409000F" w:tentative="1">
      <w:start w:val="1"/>
      <w:numFmt w:val="decimal"/>
      <w:lvlText w:val="%4."/>
      <w:lvlJc w:val="left"/>
      <w:pPr>
        <w:ind w:left="1254" w:hanging="420"/>
      </w:pPr>
    </w:lvl>
    <w:lvl w:ilvl="4" w:tplc="04090019" w:tentative="1">
      <w:start w:val="1"/>
      <w:numFmt w:val="lowerLetter"/>
      <w:lvlText w:val="%5)"/>
      <w:lvlJc w:val="left"/>
      <w:pPr>
        <w:ind w:left="1674" w:hanging="420"/>
      </w:pPr>
    </w:lvl>
    <w:lvl w:ilvl="5" w:tplc="0409001B" w:tentative="1">
      <w:start w:val="1"/>
      <w:numFmt w:val="lowerRoman"/>
      <w:lvlText w:val="%6."/>
      <w:lvlJc w:val="right"/>
      <w:pPr>
        <w:ind w:left="2094" w:hanging="420"/>
      </w:pPr>
    </w:lvl>
    <w:lvl w:ilvl="6" w:tplc="0409000F" w:tentative="1">
      <w:start w:val="1"/>
      <w:numFmt w:val="decimal"/>
      <w:lvlText w:val="%7."/>
      <w:lvlJc w:val="left"/>
      <w:pPr>
        <w:ind w:left="2514" w:hanging="420"/>
      </w:pPr>
    </w:lvl>
    <w:lvl w:ilvl="7" w:tplc="04090019" w:tentative="1">
      <w:start w:val="1"/>
      <w:numFmt w:val="lowerLetter"/>
      <w:lvlText w:val="%8)"/>
      <w:lvlJc w:val="left"/>
      <w:pPr>
        <w:ind w:left="2934" w:hanging="420"/>
      </w:pPr>
    </w:lvl>
    <w:lvl w:ilvl="8" w:tplc="0409001B" w:tentative="1">
      <w:start w:val="1"/>
      <w:numFmt w:val="lowerRoman"/>
      <w:lvlText w:val="%9."/>
      <w:lvlJc w:val="right"/>
      <w:pPr>
        <w:ind w:left="3354" w:hanging="420"/>
      </w:pPr>
    </w:lvl>
  </w:abstractNum>
  <w:abstractNum w:abstractNumId="76">
    <w:nsid w:val="74C574A9"/>
    <w:multiLevelType w:val="hybridMultilevel"/>
    <w:tmpl w:val="E64C6EBC"/>
    <w:lvl w:ilvl="0" w:tplc="B43C0330">
      <w:start w:val="1"/>
      <w:numFmt w:val="decimal"/>
      <w:suff w:val="nothing"/>
      <w:lvlText w:val="（%1）"/>
      <w:lvlJc w:val="left"/>
      <w:pPr>
        <w:ind w:left="6448" w:hanging="420"/>
      </w:pPr>
      <w:rPr>
        <w:rFonts w:ascii="Times New Roman" w:hAnsi="Times New Roman" w:cs="Times New Roman"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767775DF"/>
    <w:multiLevelType w:val="hybridMultilevel"/>
    <w:tmpl w:val="66B21014"/>
    <w:lvl w:ilvl="0" w:tplc="7DB04F3A">
      <w:start w:val="1"/>
      <w:numFmt w:val="bullet"/>
      <w:lvlText w:val=""/>
      <w:lvlJc w:val="left"/>
      <w:pPr>
        <w:ind w:left="420" w:hanging="420"/>
      </w:pPr>
      <w:rPr>
        <w:rFonts w:ascii="Wingdings" w:hAnsi="Wingdings" w:hint="default"/>
        <w:color w:val="FF0000"/>
        <w:sz w:val="13"/>
        <w:szCs w:val="13"/>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76D817AF"/>
    <w:multiLevelType w:val="hybridMultilevel"/>
    <w:tmpl w:val="C188257E"/>
    <w:lvl w:ilvl="0" w:tplc="CE10DAF0">
      <w:start w:val="1"/>
      <w:numFmt w:val="decimal"/>
      <w:suff w:val="nothing"/>
      <w:lvlText w:val="（%1）"/>
      <w:lvlJc w:val="left"/>
      <w:pPr>
        <w:ind w:left="846" w:hanging="420"/>
      </w:pPr>
      <w:rPr>
        <w:rFonts w:ascii="Times New Roman" w:hAnsi="Times New Roman" w:cs="Times New Roman" w:hint="default"/>
      </w:rPr>
    </w:lvl>
    <w:lvl w:ilvl="1" w:tplc="04090019" w:tentative="1">
      <w:start w:val="1"/>
      <w:numFmt w:val="lowerLetter"/>
      <w:lvlText w:val="%2)"/>
      <w:lvlJc w:val="left"/>
      <w:pPr>
        <w:ind w:left="699" w:hanging="420"/>
      </w:pPr>
    </w:lvl>
    <w:lvl w:ilvl="2" w:tplc="0409001B" w:tentative="1">
      <w:start w:val="1"/>
      <w:numFmt w:val="lowerRoman"/>
      <w:lvlText w:val="%3."/>
      <w:lvlJc w:val="right"/>
      <w:pPr>
        <w:ind w:left="1119" w:hanging="420"/>
      </w:pPr>
    </w:lvl>
    <w:lvl w:ilvl="3" w:tplc="0409000F" w:tentative="1">
      <w:start w:val="1"/>
      <w:numFmt w:val="decimal"/>
      <w:lvlText w:val="%4."/>
      <w:lvlJc w:val="left"/>
      <w:pPr>
        <w:ind w:left="1539" w:hanging="420"/>
      </w:pPr>
    </w:lvl>
    <w:lvl w:ilvl="4" w:tplc="04090019" w:tentative="1">
      <w:start w:val="1"/>
      <w:numFmt w:val="lowerLetter"/>
      <w:lvlText w:val="%5)"/>
      <w:lvlJc w:val="left"/>
      <w:pPr>
        <w:ind w:left="1959" w:hanging="420"/>
      </w:pPr>
    </w:lvl>
    <w:lvl w:ilvl="5" w:tplc="0409001B" w:tentative="1">
      <w:start w:val="1"/>
      <w:numFmt w:val="lowerRoman"/>
      <w:lvlText w:val="%6."/>
      <w:lvlJc w:val="right"/>
      <w:pPr>
        <w:ind w:left="2379" w:hanging="420"/>
      </w:pPr>
    </w:lvl>
    <w:lvl w:ilvl="6" w:tplc="0409000F" w:tentative="1">
      <w:start w:val="1"/>
      <w:numFmt w:val="decimal"/>
      <w:lvlText w:val="%7."/>
      <w:lvlJc w:val="left"/>
      <w:pPr>
        <w:ind w:left="2799" w:hanging="420"/>
      </w:pPr>
    </w:lvl>
    <w:lvl w:ilvl="7" w:tplc="04090019" w:tentative="1">
      <w:start w:val="1"/>
      <w:numFmt w:val="lowerLetter"/>
      <w:lvlText w:val="%8)"/>
      <w:lvlJc w:val="left"/>
      <w:pPr>
        <w:ind w:left="3219" w:hanging="420"/>
      </w:pPr>
    </w:lvl>
    <w:lvl w:ilvl="8" w:tplc="0409001B" w:tentative="1">
      <w:start w:val="1"/>
      <w:numFmt w:val="lowerRoman"/>
      <w:lvlText w:val="%9."/>
      <w:lvlJc w:val="right"/>
      <w:pPr>
        <w:ind w:left="3639" w:hanging="420"/>
      </w:pPr>
    </w:lvl>
  </w:abstractNum>
  <w:abstractNum w:abstractNumId="79">
    <w:nsid w:val="776A6CF8"/>
    <w:multiLevelType w:val="hybridMultilevel"/>
    <w:tmpl w:val="713694C4"/>
    <w:lvl w:ilvl="0" w:tplc="7C485132">
      <w:start w:val="1"/>
      <w:numFmt w:val="decimal"/>
      <w:suff w:val="nothing"/>
      <w:lvlText w:val="（%1）"/>
      <w:lvlJc w:val="left"/>
      <w:pPr>
        <w:ind w:left="6374" w:hanging="420"/>
      </w:pPr>
      <w:rPr>
        <w:rFonts w:ascii="Times New Roman" w:hAnsi="Times New Roman" w:cs="Times New Roman" w:hint="default"/>
      </w:rPr>
    </w:lvl>
    <w:lvl w:ilvl="1" w:tplc="04090019" w:tentative="1">
      <w:start w:val="1"/>
      <w:numFmt w:val="lowerLetter"/>
      <w:lvlText w:val="%2)"/>
      <w:lvlJc w:val="left"/>
      <w:pPr>
        <w:ind w:left="7064" w:hanging="420"/>
      </w:pPr>
    </w:lvl>
    <w:lvl w:ilvl="2" w:tplc="0409001B" w:tentative="1">
      <w:start w:val="1"/>
      <w:numFmt w:val="lowerRoman"/>
      <w:lvlText w:val="%3."/>
      <w:lvlJc w:val="right"/>
      <w:pPr>
        <w:ind w:left="7484" w:hanging="420"/>
      </w:pPr>
    </w:lvl>
    <w:lvl w:ilvl="3" w:tplc="0409000F" w:tentative="1">
      <w:start w:val="1"/>
      <w:numFmt w:val="decimal"/>
      <w:lvlText w:val="%4."/>
      <w:lvlJc w:val="left"/>
      <w:pPr>
        <w:ind w:left="7904" w:hanging="420"/>
      </w:pPr>
    </w:lvl>
    <w:lvl w:ilvl="4" w:tplc="04090019" w:tentative="1">
      <w:start w:val="1"/>
      <w:numFmt w:val="lowerLetter"/>
      <w:lvlText w:val="%5)"/>
      <w:lvlJc w:val="left"/>
      <w:pPr>
        <w:ind w:left="8324" w:hanging="420"/>
      </w:pPr>
    </w:lvl>
    <w:lvl w:ilvl="5" w:tplc="0409001B" w:tentative="1">
      <w:start w:val="1"/>
      <w:numFmt w:val="lowerRoman"/>
      <w:lvlText w:val="%6."/>
      <w:lvlJc w:val="right"/>
      <w:pPr>
        <w:ind w:left="8744" w:hanging="420"/>
      </w:pPr>
    </w:lvl>
    <w:lvl w:ilvl="6" w:tplc="0409000F" w:tentative="1">
      <w:start w:val="1"/>
      <w:numFmt w:val="decimal"/>
      <w:lvlText w:val="%7."/>
      <w:lvlJc w:val="left"/>
      <w:pPr>
        <w:ind w:left="9164" w:hanging="420"/>
      </w:pPr>
    </w:lvl>
    <w:lvl w:ilvl="7" w:tplc="04090019" w:tentative="1">
      <w:start w:val="1"/>
      <w:numFmt w:val="lowerLetter"/>
      <w:lvlText w:val="%8)"/>
      <w:lvlJc w:val="left"/>
      <w:pPr>
        <w:ind w:left="9584" w:hanging="420"/>
      </w:pPr>
    </w:lvl>
    <w:lvl w:ilvl="8" w:tplc="0409001B" w:tentative="1">
      <w:start w:val="1"/>
      <w:numFmt w:val="lowerRoman"/>
      <w:lvlText w:val="%9."/>
      <w:lvlJc w:val="right"/>
      <w:pPr>
        <w:ind w:left="10004" w:hanging="420"/>
      </w:pPr>
    </w:lvl>
  </w:abstractNum>
  <w:abstractNum w:abstractNumId="80">
    <w:nsid w:val="7BE26DF9"/>
    <w:multiLevelType w:val="multilevel"/>
    <w:tmpl w:val="6ABE7BE0"/>
    <w:lvl w:ilvl="0">
      <w:start w:val="1"/>
      <w:numFmt w:val="upperLetter"/>
      <w:lvlText w:val="%1."/>
      <w:lvlJc w:val="left"/>
      <w:pPr>
        <w:ind w:left="562" w:hanging="420"/>
      </w:pPr>
      <w:rPr>
        <w:rFonts w:hint="default"/>
        <w:lang w:val="en-US"/>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81">
    <w:nsid w:val="7D167E55"/>
    <w:multiLevelType w:val="hybridMultilevel"/>
    <w:tmpl w:val="7390C0C4"/>
    <w:lvl w:ilvl="0" w:tplc="821C004A">
      <w:start w:val="1"/>
      <w:numFmt w:val="decimal"/>
      <w:suff w:val="nothing"/>
      <w:lvlText w:val="（%1）"/>
      <w:lvlJc w:val="left"/>
      <w:pPr>
        <w:ind w:left="1412" w:hanging="420"/>
      </w:pPr>
      <w:rPr>
        <w:rFonts w:ascii="Times New Roman" w:hAnsi="Times New Roman" w:cs="Times New Roman" w:hint="default"/>
        <w:sz w:val="21"/>
        <w:szCs w:val="21"/>
      </w:rPr>
    </w:lvl>
    <w:lvl w:ilvl="1" w:tplc="04090019" w:tentative="1">
      <w:start w:val="1"/>
      <w:numFmt w:val="lowerLetter"/>
      <w:lvlText w:val="%2)"/>
      <w:lvlJc w:val="left"/>
      <w:pPr>
        <w:ind w:left="131" w:hanging="420"/>
      </w:pPr>
    </w:lvl>
    <w:lvl w:ilvl="2" w:tplc="0409001B" w:tentative="1">
      <w:start w:val="1"/>
      <w:numFmt w:val="lowerRoman"/>
      <w:lvlText w:val="%3."/>
      <w:lvlJc w:val="right"/>
      <w:pPr>
        <w:ind w:left="551" w:hanging="420"/>
      </w:pPr>
    </w:lvl>
    <w:lvl w:ilvl="3" w:tplc="0409000F" w:tentative="1">
      <w:start w:val="1"/>
      <w:numFmt w:val="decimal"/>
      <w:lvlText w:val="%4."/>
      <w:lvlJc w:val="left"/>
      <w:pPr>
        <w:ind w:left="971" w:hanging="420"/>
      </w:pPr>
    </w:lvl>
    <w:lvl w:ilvl="4" w:tplc="04090019" w:tentative="1">
      <w:start w:val="1"/>
      <w:numFmt w:val="lowerLetter"/>
      <w:lvlText w:val="%5)"/>
      <w:lvlJc w:val="left"/>
      <w:pPr>
        <w:ind w:left="1391" w:hanging="420"/>
      </w:pPr>
    </w:lvl>
    <w:lvl w:ilvl="5" w:tplc="0409001B" w:tentative="1">
      <w:start w:val="1"/>
      <w:numFmt w:val="lowerRoman"/>
      <w:lvlText w:val="%6."/>
      <w:lvlJc w:val="right"/>
      <w:pPr>
        <w:ind w:left="1811" w:hanging="420"/>
      </w:pPr>
    </w:lvl>
    <w:lvl w:ilvl="6" w:tplc="0409000F" w:tentative="1">
      <w:start w:val="1"/>
      <w:numFmt w:val="decimal"/>
      <w:lvlText w:val="%7."/>
      <w:lvlJc w:val="left"/>
      <w:pPr>
        <w:ind w:left="2231" w:hanging="420"/>
      </w:pPr>
    </w:lvl>
    <w:lvl w:ilvl="7" w:tplc="04090019" w:tentative="1">
      <w:start w:val="1"/>
      <w:numFmt w:val="lowerLetter"/>
      <w:lvlText w:val="%8)"/>
      <w:lvlJc w:val="left"/>
      <w:pPr>
        <w:ind w:left="2651" w:hanging="420"/>
      </w:pPr>
    </w:lvl>
    <w:lvl w:ilvl="8" w:tplc="0409001B" w:tentative="1">
      <w:start w:val="1"/>
      <w:numFmt w:val="lowerRoman"/>
      <w:lvlText w:val="%9."/>
      <w:lvlJc w:val="right"/>
      <w:pPr>
        <w:ind w:left="3071" w:hanging="420"/>
      </w:pPr>
    </w:lvl>
  </w:abstractNum>
  <w:num w:numId="1">
    <w:abstractNumId w:val="21"/>
  </w:num>
  <w:num w:numId="2">
    <w:abstractNumId w:val="48"/>
  </w:num>
  <w:num w:numId="3">
    <w:abstractNumId w:val="40"/>
  </w:num>
  <w:num w:numId="4">
    <w:abstractNumId w:val="51"/>
  </w:num>
  <w:num w:numId="5">
    <w:abstractNumId w:val="24"/>
  </w:num>
  <w:num w:numId="6">
    <w:abstractNumId w:val="73"/>
  </w:num>
  <w:num w:numId="7">
    <w:abstractNumId w:val="81"/>
  </w:num>
  <w:num w:numId="8">
    <w:abstractNumId w:val="5"/>
  </w:num>
  <w:num w:numId="9">
    <w:abstractNumId w:val="3"/>
  </w:num>
  <w:num w:numId="10">
    <w:abstractNumId w:val="63"/>
  </w:num>
  <w:num w:numId="11">
    <w:abstractNumId w:val="75"/>
  </w:num>
  <w:num w:numId="12">
    <w:abstractNumId w:val="2"/>
  </w:num>
  <w:num w:numId="13">
    <w:abstractNumId w:val="9"/>
  </w:num>
  <w:num w:numId="14">
    <w:abstractNumId w:val="70"/>
  </w:num>
  <w:num w:numId="15">
    <w:abstractNumId w:val="26"/>
  </w:num>
  <w:num w:numId="16">
    <w:abstractNumId w:val="15"/>
  </w:num>
  <w:num w:numId="17">
    <w:abstractNumId w:val="79"/>
  </w:num>
  <w:num w:numId="18">
    <w:abstractNumId w:val="45"/>
  </w:num>
  <w:num w:numId="19">
    <w:abstractNumId w:val="35"/>
  </w:num>
  <w:num w:numId="20">
    <w:abstractNumId w:val="39"/>
  </w:num>
  <w:num w:numId="21">
    <w:abstractNumId w:val="65"/>
  </w:num>
  <w:num w:numId="22">
    <w:abstractNumId w:val="0"/>
  </w:num>
  <w:num w:numId="23">
    <w:abstractNumId w:val="8"/>
  </w:num>
  <w:num w:numId="24">
    <w:abstractNumId w:val="67"/>
  </w:num>
  <w:num w:numId="25">
    <w:abstractNumId w:val="59"/>
  </w:num>
  <w:num w:numId="26">
    <w:abstractNumId w:val="16"/>
  </w:num>
  <w:num w:numId="27">
    <w:abstractNumId w:val="25"/>
  </w:num>
  <w:num w:numId="28">
    <w:abstractNumId w:val="27"/>
  </w:num>
  <w:num w:numId="29">
    <w:abstractNumId w:val="72"/>
  </w:num>
  <w:num w:numId="30">
    <w:abstractNumId w:val="4"/>
  </w:num>
  <w:num w:numId="31">
    <w:abstractNumId w:val="18"/>
  </w:num>
  <w:num w:numId="32">
    <w:abstractNumId w:val="19"/>
  </w:num>
  <w:num w:numId="33">
    <w:abstractNumId w:val="46"/>
  </w:num>
  <w:num w:numId="34">
    <w:abstractNumId w:val="50"/>
  </w:num>
  <w:num w:numId="35">
    <w:abstractNumId w:val="6"/>
  </w:num>
  <w:num w:numId="36">
    <w:abstractNumId w:val="56"/>
  </w:num>
  <w:num w:numId="37">
    <w:abstractNumId w:val="74"/>
  </w:num>
  <w:num w:numId="38">
    <w:abstractNumId w:val="68"/>
  </w:num>
  <w:num w:numId="39">
    <w:abstractNumId w:val="1"/>
  </w:num>
  <w:num w:numId="40">
    <w:abstractNumId w:val="60"/>
  </w:num>
  <w:num w:numId="41">
    <w:abstractNumId w:val="20"/>
  </w:num>
  <w:num w:numId="42">
    <w:abstractNumId w:val="14"/>
  </w:num>
  <w:num w:numId="43">
    <w:abstractNumId w:val="34"/>
  </w:num>
  <w:num w:numId="44">
    <w:abstractNumId w:val="28"/>
  </w:num>
  <w:num w:numId="45">
    <w:abstractNumId w:val="11"/>
  </w:num>
  <w:num w:numId="46">
    <w:abstractNumId w:val="38"/>
  </w:num>
  <w:num w:numId="47">
    <w:abstractNumId w:val="31"/>
  </w:num>
  <w:num w:numId="48">
    <w:abstractNumId w:val="55"/>
  </w:num>
  <w:num w:numId="49">
    <w:abstractNumId w:val="78"/>
  </w:num>
  <w:num w:numId="50">
    <w:abstractNumId w:val="44"/>
  </w:num>
  <w:num w:numId="51">
    <w:abstractNumId w:val="23"/>
  </w:num>
  <w:num w:numId="52">
    <w:abstractNumId w:val="54"/>
  </w:num>
  <w:num w:numId="53">
    <w:abstractNumId w:val="47"/>
  </w:num>
  <w:num w:numId="54">
    <w:abstractNumId w:val="37"/>
  </w:num>
  <w:num w:numId="55">
    <w:abstractNumId w:val="76"/>
  </w:num>
  <w:num w:numId="56">
    <w:abstractNumId w:val="10"/>
  </w:num>
  <w:num w:numId="57">
    <w:abstractNumId w:val="57"/>
  </w:num>
  <w:num w:numId="58">
    <w:abstractNumId w:val="7"/>
  </w:num>
  <w:num w:numId="59">
    <w:abstractNumId w:val="29"/>
  </w:num>
  <w:num w:numId="60">
    <w:abstractNumId w:val="62"/>
  </w:num>
  <w:num w:numId="61">
    <w:abstractNumId w:val="64"/>
  </w:num>
  <w:num w:numId="62">
    <w:abstractNumId w:val="33"/>
  </w:num>
  <w:num w:numId="63">
    <w:abstractNumId w:val="13"/>
  </w:num>
  <w:num w:numId="64">
    <w:abstractNumId w:val="80"/>
  </w:num>
  <w:num w:numId="65">
    <w:abstractNumId w:val="42"/>
  </w:num>
  <w:num w:numId="66">
    <w:abstractNumId w:val="22"/>
  </w:num>
  <w:num w:numId="67">
    <w:abstractNumId w:val="66"/>
  </w:num>
  <w:num w:numId="68">
    <w:abstractNumId w:val="71"/>
  </w:num>
  <w:num w:numId="69">
    <w:abstractNumId w:val="41"/>
  </w:num>
  <w:num w:numId="70">
    <w:abstractNumId w:val="12"/>
  </w:num>
  <w:num w:numId="71">
    <w:abstractNumId w:val="61"/>
  </w:num>
  <w:num w:numId="72">
    <w:abstractNumId w:val="36"/>
  </w:num>
  <w:num w:numId="73">
    <w:abstractNumId w:val="49"/>
  </w:num>
  <w:num w:numId="74">
    <w:abstractNumId w:val="52"/>
  </w:num>
  <w:num w:numId="75">
    <w:abstractNumId w:val="53"/>
  </w:num>
  <w:num w:numId="76">
    <w:abstractNumId w:val="69"/>
  </w:num>
  <w:num w:numId="77">
    <w:abstractNumId w:val="32"/>
  </w:num>
  <w:num w:numId="78">
    <w:abstractNumId w:val="58"/>
  </w:num>
  <w:num w:numId="79">
    <w:abstractNumId w:val="30"/>
  </w:num>
  <w:num w:numId="80">
    <w:abstractNumId w:val="77"/>
  </w:num>
  <w:num w:numId="81">
    <w:abstractNumId w:val="17"/>
  </w:num>
  <w:num w:numId="82">
    <w:abstractNumId w:val="43"/>
  </w:num>
  <w:numIdMacAtCleanup w:val="8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红丽">
    <w15:presenceInfo w15:providerId="AD" w15:userId="S-1-5-21-1029835312-1407717136-367356602-1273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F55"/>
    <w:rsid w:val="00001098"/>
    <w:rsid w:val="000012D6"/>
    <w:rsid w:val="00002D91"/>
    <w:rsid w:val="00003DC8"/>
    <w:rsid w:val="00004552"/>
    <w:rsid w:val="000047BF"/>
    <w:rsid w:val="000104B9"/>
    <w:rsid w:val="000118D9"/>
    <w:rsid w:val="00013B14"/>
    <w:rsid w:val="00013C49"/>
    <w:rsid w:val="00014AA5"/>
    <w:rsid w:val="00015412"/>
    <w:rsid w:val="00016E77"/>
    <w:rsid w:val="000177A9"/>
    <w:rsid w:val="000178C1"/>
    <w:rsid w:val="00020139"/>
    <w:rsid w:val="0002076D"/>
    <w:rsid w:val="000213CF"/>
    <w:rsid w:val="000245B3"/>
    <w:rsid w:val="00024908"/>
    <w:rsid w:val="00024F68"/>
    <w:rsid w:val="00026B9C"/>
    <w:rsid w:val="00026C0A"/>
    <w:rsid w:val="0003045F"/>
    <w:rsid w:val="00032A00"/>
    <w:rsid w:val="00032CFA"/>
    <w:rsid w:val="00033915"/>
    <w:rsid w:val="00033C52"/>
    <w:rsid w:val="00037EF4"/>
    <w:rsid w:val="00041048"/>
    <w:rsid w:val="000415E8"/>
    <w:rsid w:val="000423BC"/>
    <w:rsid w:val="000429DC"/>
    <w:rsid w:val="000452F8"/>
    <w:rsid w:val="00045A34"/>
    <w:rsid w:val="00046564"/>
    <w:rsid w:val="000465B8"/>
    <w:rsid w:val="000528E4"/>
    <w:rsid w:val="000543E8"/>
    <w:rsid w:val="000554C2"/>
    <w:rsid w:val="00055878"/>
    <w:rsid w:val="00056092"/>
    <w:rsid w:val="00060193"/>
    <w:rsid w:val="000601DF"/>
    <w:rsid w:val="000618D5"/>
    <w:rsid w:val="00063525"/>
    <w:rsid w:val="00064829"/>
    <w:rsid w:val="00066042"/>
    <w:rsid w:val="00070610"/>
    <w:rsid w:val="000709AC"/>
    <w:rsid w:val="000729B8"/>
    <w:rsid w:val="00072EA5"/>
    <w:rsid w:val="000734A2"/>
    <w:rsid w:val="00075829"/>
    <w:rsid w:val="00081EAB"/>
    <w:rsid w:val="00082561"/>
    <w:rsid w:val="00082C7F"/>
    <w:rsid w:val="00083B6A"/>
    <w:rsid w:val="00085730"/>
    <w:rsid w:val="00086E1E"/>
    <w:rsid w:val="00090BD6"/>
    <w:rsid w:val="0009190E"/>
    <w:rsid w:val="00091D6C"/>
    <w:rsid w:val="00093196"/>
    <w:rsid w:val="000944AF"/>
    <w:rsid w:val="000945D4"/>
    <w:rsid w:val="00095350"/>
    <w:rsid w:val="00095951"/>
    <w:rsid w:val="00096884"/>
    <w:rsid w:val="00097703"/>
    <w:rsid w:val="0009779E"/>
    <w:rsid w:val="00097D0B"/>
    <w:rsid w:val="00097F2D"/>
    <w:rsid w:val="00097FD6"/>
    <w:rsid w:val="000A1C43"/>
    <w:rsid w:val="000A2035"/>
    <w:rsid w:val="000A24C6"/>
    <w:rsid w:val="000A2E89"/>
    <w:rsid w:val="000A3453"/>
    <w:rsid w:val="000A3AB8"/>
    <w:rsid w:val="000A43BD"/>
    <w:rsid w:val="000A50E2"/>
    <w:rsid w:val="000B0973"/>
    <w:rsid w:val="000B0A1B"/>
    <w:rsid w:val="000B102D"/>
    <w:rsid w:val="000B18B3"/>
    <w:rsid w:val="000B1EE2"/>
    <w:rsid w:val="000B2D9B"/>
    <w:rsid w:val="000B4261"/>
    <w:rsid w:val="000B47F6"/>
    <w:rsid w:val="000B4CC6"/>
    <w:rsid w:val="000B6317"/>
    <w:rsid w:val="000B73B8"/>
    <w:rsid w:val="000C0003"/>
    <w:rsid w:val="000C0FF1"/>
    <w:rsid w:val="000C2BDF"/>
    <w:rsid w:val="000C4875"/>
    <w:rsid w:val="000C60F7"/>
    <w:rsid w:val="000C6A08"/>
    <w:rsid w:val="000C6DE1"/>
    <w:rsid w:val="000C70AA"/>
    <w:rsid w:val="000D01C5"/>
    <w:rsid w:val="000D16BC"/>
    <w:rsid w:val="000D2AEC"/>
    <w:rsid w:val="000D2BE1"/>
    <w:rsid w:val="000D3399"/>
    <w:rsid w:val="000D4447"/>
    <w:rsid w:val="000D707B"/>
    <w:rsid w:val="000D7167"/>
    <w:rsid w:val="000E1B65"/>
    <w:rsid w:val="000E1E83"/>
    <w:rsid w:val="000E5494"/>
    <w:rsid w:val="000E6692"/>
    <w:rsid w:val="000E6E35"/>
    <w:rsid w:val="000F0299"/>
    <w:rsid w:val="000F1259"/>
    <w:rsid w:val="000F14DC"/>
    <w:rsid w:val="000F1579"/>
    <w:rsid w:val="000F1DA0"/>
    <w:rsid w:val="000F3DC2"/>
    <w:rsid w:val="000F3DF3"/>
    <w:rsid w:val="000F73A8"/>
    <w:rsid w:val="000F7ABC"/>
    <w:rsid w:val="000F7D0D"/>
    <w:rsid w:val="00100B76"/>
    <w:rsid w:val="00101B7C"/>
    <w:rsid w:val="001027BC"/>
    <w:rsid w:val="001028E0"/>
    <w:rsid w:val="00103360"/>
    <w:rsid w:val="00103717"/>
    <w:rsid w:val="00103D01"/>
    <w:rsid w:val="0010492C"/>
    <w:rsid w:val="00104C93"/>
    <w:rsid w:val="00104FED"/>
    <w:rsid w:val="0011036D"/>
    <w:rsid w:val="001121E1"/>
    <w:rsid w:val="00112470"/>
    <w:rsid w:val="0011350B"/>
    <w:rsid w:val="00116D94"/>
    <w:rsid w:val="00117688"/>
    <w:rsid w:val="00120C9A"/>
    <w:rsid w:val="00121628"/>
    <w:rsid w:val="001216D6"/>
    <w:rsid w:val="00122628"/>
    <w:rsid w:val="00123668"/>
    <w:rsid w:val="00123BA7"/>
    <w:rsid w:val="001246AF"/>
    <w:rsid w:val="00124E74"/>
    <w:rsid w:val="001262A2"/>
    <w:rsid w:val="00126DF8"/>
    <w:rsid w:val="00127037"/>
    <w:rsid w:val="00127083"/>
    <w:rsid w:val="00127345"/>
    <w:rsid w:val="001302D4"/>
    <w:rsid w:val="00130B9B"/>
    <w:rsid w:val="00132044"/>
    <w:rsid w:val="001324D3"/>
    <w:rsid w:val="00134773"/>
    <w:rsid w:val="00134952"/>
    <w:rsid w:val="0013524F"/>
    <w:rsid w:val="001363DB"/>
    <w:rsid w:val="0013698C"/>
    <w:rsid w:val="00140EE0"/>
    <w:rsid w:val="00144CEB"/>
    <w:rsid w:val="00146F19"/>
    <w:rsid w:val="00147CFC"/>
    <w:rsid w:val="00150C30"/>
    <w:rsid w:val="00151277"/>
    <w:rsid w:val="00152C19"/>
    <w:rsid w:val="001537C0"/>
    <w:rsid w:val="00153D0A"/>
    <w:rsid w:val="00154421"/>
    <w:rsid w:val="00154DD0"/>
    <w:rsid w:val="001551ED"/>
    <w:rsid w:val="0015622B"/>
    <w:rsid w:val="001563BC"/>
    <w:rsid w:val="001610A5"/>
    <w:rsid w:val="0016254C"/>
    <w:rsid w:val="0016265F"/>
    <w:rsid w:val="0016310F"/>
    <w:rsid w:val="00163B89"/>
    <w:rsid w:val="00163ED1"/>
    <w:rsid w:val="001640E7"/>
    <w:rsid w:val="001667F9"/>
    <w:rsid w:val="00167BC7"/>
    <w:rsid w:val="00167FEE"/>
    <w:rsid w:val="00170BE5"/>
    <w:rsid w:val="0017121C"/>
    <w:rsid w:val="00171461"/>
    <w:rsid w:val="001724FB"/>
    <w:rsid w:val="00173AF7"/>
    <w:rsid w:val="00174E9E"/>
    <w:rsid w:val="001778B2"/>
    <w:rsid w:val="00177C81"/>
    <w:rsid w:val="00177CB3"/>
    <w:rsid w:val="00180ABF"/>
    <w:rsid w:val="0018231F"/>
    <w:rsid w:val="0018296F"/>
    <w:rsid w:val="001839AE"/>
    <w:rsid w:val="0018430A"/>
    <w:rsid w:val="001862B8"/>
    <w:rsid w:val="00186419"/>
    <w:rsid w:val="00187CB3"/>
    <w:rsid w:val="00192501"/>
    <w:rsid w:val="001938AE"/>
    <w:rsid w:val="00193DBA"/>
    <w:rsid w:val="00196B15"/>
    <w:rsid w:val="001A31F1"/>
    <w:rsid w:val="001A5270"/>
    <w:rsid w:val="001A54CB"/>
    <w:rsid w:val="001A57FD"/>
    <w:rsid w:val="001A5F4B"/>
    <w:rsid w:val="001A5FCF"/>
    <w:rsid w:val="001A6132"/>
    <w:rsid w:val="001A7754"/>
    <w:rsid w:val="001B1440"/>
    <w:rsid w:val="001B2DFB"/>
    <w:rsid w:val="001B6DFD"/>
    <w:rsid w:val="001C14A7"/>
    <w:rsid w:val="001C1F62"/>
    <w:rsid w:val="001C55AA"/>
    <w:rsid w:val="001C6795"/>
    <w:rsid w:val="001C7590"/>
    <w:rsid w:val="001D02C0"/>
    <w:rsid w:val="001D041B"/>
    <w:rsid w:val="001D14C7"/>
    <w:rsid w:val="001D28D3"/>
    <w:rsid w:val="001D2BC4"/>
    <w:rsid w:val="001D30A3"/>
    <w:rsid w:val="001D321D"/>
    <w:rsid w:val="001D36CB"/>
    <w:rsid w:val="001D396B"/>
    <w:rsid w:val="001D4091"/>
    <w:rsid w:val="001D44F1"/>
    <w:rsid w:val="001D452C"/>
    <w:rsid w:val="001D47D4"/>
    <w:rsid w:val="001D5E39"/>
    <w:rsid w:val="001E0294"/>
    <w:rsid w:val="001E1869"/>
    <w:rsid w:val="001E1F19"/>
    <w:rsid w:val="001E2141"/>
    <w:rsid w:val="001E32DC"/>
    <w:rsid w:val="001E5072"/>
    <w:rsid w:val="001E6CDD"/>
    <w:rsid w:val="001F1545"/>
    <w:rsid w:val="001F20CA"/>
    <w:rsid w:val="001F4578"/>
    <w:rsid w:val="001F5A76"/>
    <w:rsid w:val="001F7730"/>
    <w:rsid w:val="00200DF7"/>
    <w:rsid w:val="00202F86"/>
    <w:rsid w:val="002033A4"/>
    <w:rsid w:val="0020401A"/>
    <w:rsid w:val="00204061"/>
    <w:rsid w:val="00205F7B"/>
    <w:rsid w:val="00206C3C"/>
    <w:rsid w:val="0020701F"/>
    <w:rsid w:val="00207708"/>
    <w:rsid w:val="00207B1D"/>
    <w:rsid w:val="002105BC"/>
    <w:rsid w:val="00211716"/>
    <w:rsid w:val="00212076"/>
    <w:rsid w:val="002153F0"/>
    <w:rsid w:val="00215933"/>
    <w:rsid w:val="002164B7"/>
    <w:rsid w:val="00216B78"/>
    <w:rsid w:val="00216F04"/>
    <w:rsid w:val="002216CE"/>
    <w:rsid w:val="0022330B"/>
    <w:rsid w:val="00223517"/>
    <w:rsid w:val="00223959"/>
    <w:rsid w:val="00224134"/>
    <w:rsid w:val="002245C9"/>
    <w:rsid w:val="0022708C"/>
    <w:rsid w:val="00227AF0"/>
    <w:rsid w:val="00230BF4"/>
    <w:rsid w:val="00230C3E"/>
    <w:rsid w:val="0023290F"/>
    <w:rsid w:val="00233CDD"/>
    <w:rsid w:val="00234085"/>
    <w:rsid w:val="00234E55"/>
    <w:rsid w:val="002351B0"/>
    <w:rsid w:val="0023555E"/>
    <w:rsid w:val="002372CD"/>
    <w:rsid w:val="002404B0"/>
    <w:rsid w:val="00241C30"/>
    <w:rsid w:val="0024239A"/>
    <w:rsid w:val="00242807"/>
    <w:rsid w:val="00243288"/>
    <w:rsid w:val="00243B81"/>
    <w:rsid w:val="00243DFF"/>
    <w:rsid w:val="00244D39"/>
    <w:rsid w:val="002466D3"/>
    <w:rsid w:val="00246CF5"/>
    <w:rsid w:val="00247159"/>
    <w:rsid w:val="00247287"/>
    <w:rsid w:val="002504AB"/>
    <w:rsid w:val="00251575"/>
    <w:rsid w:val="00252C82"/>
    <w:rsid w:val="00253437"/>
    <w:rsid w:val="00253A77"/>
    <w:rsid w:val="00255507"/>
    <w:rsid w:val="002560F4"/>
    <w:rsid w:val="002614B3"/>
    <w:rsid w:val="002628DA"/>
    <w:rsid w:val="00265097"/>
    <w:rsid w:val="002656D5"/>
    <w:rsid w:val="00277986"/>
    <w:rsid w:val="0028193A"/>
    <w:rsid w:val="00282F9B"/>
    <w:rsid w:val="002849FC"/>
    <w:rsid w:val="00284E10"/>
    <w:rsid w:val="00284EB9"/>
    <w:rsid w:val="002871C6"/>
    <w:rsid w:val="00287751"/>
    <w:rsid w:val="00287995"/>
    <w:rsid w:val="00287BC0"/>
    <w:rsid w:val="00291355"/>
    <w:rsid w:val="00291F45"/>
    <w:rsid w:val="00291FE6"/>
    <w:rsid w:val="00292291"/>
    <w:rsid w:val="00292C0F"/>
    <w:rsid w:val="00293AE2"/>
    <w:rsid w:val="00293D0A"/>
    <w:rsid w:val="002947AD"/>
    <w:rsid w:val="002A012B"/>
    <w:rsid w:val="002A0149"/>
    <w:rsid w:val="002A1600"/>
    <w:rsid w:val="002A2048"/>
    <w:rsid w:val="002A2E3E"/>
    <w:rsid w:val="002A342B"/>
    <w:rsid w:val="002A548A"/>
    <w:rsid w:val="002A5E36"/>
    <w:rsid w:val="002A6476"/>
    <w:rsid w:val="002A6FA6"/>
    <w:rsid w:val="002A7311"/>
    <w:rsid w:val="002A7565"/>
    <w:rsid w:val="002A7ECC"/>
    <w:rsid w:val="002B051E"/>
    <w:rsid w:val="002B0B81"/>
    <w:rsid w:val="002B27DA"/>
    <w:rsid w:val="002B28A0"/>
    <w:rsid w:val="002B47D9"/>
    <w:rsid w:val="002B687B"/>
    <w:rsid w:val="002B7CD2"/>
    <w:rsid w:val="002B7FC0"/>
    <w:rsid w:val="002B7FDB"/>
    <w:rsid w:val="002C0757"/>
    <w:rsid w:val="002C27F2"/>
    <w:rsid w:val="002C407F"/>
    <w:rsid w:val="002C4692"/>
    <w:rsid w:val="002C661E"/>
    <w:rsid w:val="002C6BF7"/>
    <w:rsid w:val="002C6E92"/>
    <w:rsid w:val="002C7512"/>
    <w:rsid w:val="002C7C70"/>
    <w:rsid w:val="002D0C4A"/>
    <w:rsid w:val="002D1476"/>
    <w:rsid w:val="002D15D0"/>
    <w:rsid w:val="002D2EC6"/>
    <w:rsid w:val="002D5A40"/>
    <w:rsid w:val="002D6D42"/>
    <w:rsid w:val="002E01B4"/>
    <w:rsid w:val="002E0C10"/>
    <w:rsid w:val="002E1877"/>
    <w:rsid w:val="002E5B2A"/>
    <w:rsid w:val="002E5C3A"/>
    <w:rsid w:val="002E5C9A"/>
    <w:rsid w:val="002E7217"/>
    <w:rsid w:val="002E7B1E"/>
    <w:rsid w:val="002F3737"/>
    <w:rsid w:val="002F4BCA"/>
    <w:rsid w:val="002F54CC"/>
    <w:rsid w:val="002F6487"/>
    <w:rsid w:val="002F698E"/>
    <w:rsid w:val="002F74AB"/>
    <w:rsid w:val="002F7A58"/>
    <w:rsid w:val="00300314"/>
    <w:rsid w:val="00300B21"/>
    <w:rsid w:val="0030181F"/>
    <w:rsid w:val="00301A7F"/>
    <w:rsid w:val="00303C94"/>
    <w:rsid w:val="0030486B"/>
    <w:rsid w:val="00305978"/>
    <w:rsid w:val="00305F55"/>
    <w:rsid w:val="00306F5C"/>
    <w:rsid w:val="00310D95"/>
    <w:rsid w:val="00310F16"/>
    <w:rsid w:val="00311177"/>
    <w:rsid w:val="00311E32"/>
    <w:rsid w:val="00312C41"/>
    <w:rsid w:val="00313219"/>
    <w:rsid w:val="00313A1F"/>
    <w:rsid w:val="00315E3A"/>
    <w:rsid w:val="00316DE6"/>
    <w:rsid w:val="00317B43"/>
    <w:rsid w:val="00320418"/>
    <w:rsid w:val="00320C11"/>
    <w:rsid w:val="00321393"/>
    <w:rsid w:val="003229B9"/>
    <w:rsid w:val="00323E4D"/>
    <w:rsid w:val="0032443D"/>
    <w:rsid w:val="0032454D"/>
    <w:rsid w:val="0032512F"/>
    <w:rsid w:val="00325343"/>
    <w:rsid w:val="00325591"/>
    <w:rsid w:val="00325D35"/>
    <w:rsid w:val="00327C39"/>
    <w:rsid w:val="00327EDA"/>
    <w:rsid w:val="00330C5B"/>
    <w:rsid w:val="00330E66"/>
    <w:rsid w:val="0033725B"/>
    <w:rsid w:val="003376B5"/>
    <w:rsid w:val="00340022"/>
    <w:rsid w:val="00341950"/>
    <w:rsid w:val="00341D2E"/>
    <w:rsid w:val="0034441D"/>
    <w:rsid w:val="00351E64"/>
    <w:rsid w:val="00353C5D"/>
    <w:rsid w:val="00355061"/>
    <w:rsid w:val="00360560"/>
    <w:rsid w:val="0036192D"/>
    <w:rsid w:val="00362789"/>
    <w:rsid w:val="003637B0"/>
    <w:rsid w:val="00364DBC"/>
    <w:rsid w:val="00366B3D"/>
    <w:rsid w:val="00367970"/>
    <w:rsid w:val="003700FC"/>
    <w:rsid w:val="0037050A"/>
    <w:rsid w:val="00373687"/>
    <w:rsid w:val="00373BFD"/>
    <w:rsid w:val="003745CC"/>
    <w:rsid w:val="003768DE"/>
    <w:rsid w:val="0037768A"/>
    <w:rsid w:val="00377968"/>
    <w:rsid w:val="003805FA"/>
    <w:rsid w:val="00380A01"/>
    <w:rsid w:val="00380D55"/>
    <w:rsid w:val="003810D0"/>
    <w:rsid w:val="00384158"/>
    <w:rsid w:val="003843C5"/>
    <w:rsid w:val="00384749"/>
    <w:rsid w:val="00386717"/>
    <w:rsid w:val="0038746A"/>
    <w:rsid w:val="003875CD"/>
    <w:rsid w:val="00390A6A"/>
    <w:rsid w:val="00390CFC"/>
    <w:rsid w:val="00392A0E"/>
    <w:rsid w:val="00392EE1"/>
    <w:rsid w:val="0039575E"/>
    <w:rsid w:val="00396552"/>
    <w:rsid w:val="0039713F"/>
    <w:rsid w:val="003A081B"/>
    <w:rsid w:val="003A11D6"/>
    <w:rsid w:val="003A347D"/>
    <w:rsid w:val="003A3973"/>
    <w:rsid w:val="003A4F7A"/>
    <w:rsid w:val="003A5908"/>
    <w:rsid w:val="003A6011"/>
    <w:rsid w:val="003A7AAA"/>
    <w:rsid w:val="003B33D5"/>
    <w:rsid w:val="003B4726"/>
    <w:rsid w:val="003B4F04"/>
    <w:rsid w:val="003B55E6"/>
    <w:rsid w:val="003B5BE4"/>
    <w:rsid w:val="003B739C"/>
    <w:rsid w:val="003B7447"/>
    <w:rsid w:val="003B7BF3"/>
    <w:rsid w:val="003B7D41"/>
    <w:rsid w:val="003C05DC"/>
    <w:rsid w:val="003C06D2"/>
    <w:rsid w:val="003C1994"/>
    <w:rsid w:val="003C260C"/>
    <w:rsid w:val="003C2DB4"/>
    <w:rsid w:val="003C3D2E"/>
    <w:rsid w:val="003C4163"/>
    <w:rsid w:val="003C430F"/>
    <w:rsid w:val="003C4629"/>
    <w:rsid w:val="003C4B6B"/>
    <w:rsid w:val="003C5DB2"/>
    <w:rsid w:val="003C7066"/>
    <w:rsid w:val="003C7C98"/>
    <w:rsid w:val="003D1375"/>
    <w:rsid w:val="003D27DF"/>
    <w:rsid w:val="003D415C"/>
    <w:rsid w:val="003D4BE6"/>
    <w:rsid w:val="003D502D"/>
    <w:rsid w:val="003D623F"/>
    <w:rsid w:val="003D7AF6"/>
    <w:rsid w:val="003E1EB9"/>
    <w:rsid w:val="003E2193"/>
    <w:rsid w:val="003E2225"/>
    <w:rsid w:val="003E35DD"/>
    <w:rsid w:val="003E4BAF"/>
    <w:rsid w:val="003E5878"/>
    <w:rsid w:val="003E74EB"/>
    <w:rsid w:val="003F04E4"/>
    <w:rsid w:val="003F1682"/>
    <w:rsid w:val="003F1CFB"/>
    <w:rsid w:val="003F2357"/>
    <w:rsid w:val="003F2E79"/>
    <w:rsid w:val="003F30EC"/>
    <w:rsid w:val="003F4283"/>
    <w:rsid w:val="003F48DE"/>
    <w:rsid w:val="003F722D"/>
    <w:rsid w:val="003F73FF"/>
    <w:rsid w:val="00401021"/>
    <w:rsid w:val="00401A85"/>
    <w:rsid w:val="00401AEC"/>
    <w:rsid w:val="004031F5"/>
    <w:rsid w:val="00404D27"/>
    <w:rsid w:val="0040559F"/>
    <w:rsid w:val="0040657C"/>
    <w:rsid w:val="0041052B"/>
    <w:rsid w:val="00410F8D"/>
    <w:rsid w:val="00411441"/>
    <w:rsid w:val="00413124"/>
    <w:rsid w:val="00416510"/>
    <w:rsid w:val="00416695"/>
    <w:rsid w:val="00416CAD"/>
    <w:rsid w:val="00416EE7"/>
    <w:rsid w:val="00417AA3"/>
    <w:rsid w:val="00423C29"/>
    <w:rsid w:val="00423E78"/>
    <w:rsid w:val="004244A5"/>
    <w:rsid w:val="004248ED"/>
    <w:rsid w:val="00424C2B"/>
    <w:rsid w:val="004266DF"/>
    <w:rsid w:val="00427002"/>
    <w:rsid w:val="00431BD5"/>
    <w:rsid w:val="0043262D"/>
    <w:rsid w:val="0043331F"/>
    <w:rsid w:val="00433990"/>
    <w:rsid w:val="00433E82"/>
    <w:rsid w:val="00434414"/>
    <w:rsid w:val="004350F9"/>
    <w:rsid w:val="00435D26"/>
    <w:rsid w:val="00436830"/>
    <w:rsid w:val="0043724D"/>
    <w:rsid w:val="00437455"/>
    <w:rsid w:val="00437F79"/>
    <w:rsid w:val="00441866"/>
    <w:rsid w:val="00442699"/>
    <w:rsid w:val="004426E0"/>
    <w:rsid w:val="00442BFF"/>
    <w:rsid w:val="00442CC3"/>
    <w:rsid w:val="00442D94"/>
    <w:rsid w:val="00444CE8"/>
    <w:rsid w:val="00445170"/>
    <w:rsid w:val="00446168"/>
    <w:rsid w:val="0044637A"/>
    <w:rsid w:val="00446D63"/>
    <w:rsid w:val="00450E53"/>
    <w:rsid w:val="00451976"/>
    <w:rsid w:val="0045215F"/>
    <w:rsid w:val="004524FB"/>
    <w:rsid w:val="0045334F"/>
    <w:rsid w:val="0045471B"/>
    <w:rsid w:val="00457893"/>
    <w:rsid w:val="0046062F"/>
    <w:rsid w:val="00462ECF"/>
    <w:rsid w:val="0046344D"/>
    <w:rsid w:val="004655AB"/>
    <w:rsid w:val="004668A6"/>
    <w:rsid w:val="00466929"/>
    <w:rsid w:val="004678BB"/>
    <w:rsid w:val="004715FB"/>
    <w:rsid w:val="00472BC5"/>
    <w:rsid w:val="00473397"/>
    <w:rsid w:val="00473816"/>
    <w:rsid w:val="00474909"/>
    <w:rsid w:val="00474BED"/>
    <w:rsid w:val="00476DB7"/>
    <w:rsid w:val="004770DA"/>
    <w:rsid w:val="00480B41"/>
    <w:rsid w:val="00480B9C"/>
    <w:rsid w:val="0048157A"/>
    <w:rsid w:val="004820F9"/>
    <w:rsid w:val="00483165"/>
    <w:rsid w:val="00483D41"/>
    <w:rsid w:val="00486282"/>
    <w:rsid w:val="0049061F"/>
    <w:rsid w:val="00493519"/>
    <w:rsid w:val="00493957"/>
    <w:rsid w:val="00494636"/>
    <w:rsid w:val="00494D3F"/>
    <w:rsid w:val="004967F7"/>
    <w:rsid w:val="00497E83"/>
    <w:rsid w:val="004A1855"/>
    <w:rsid w:val="004A2884"/>
    <w:rsid w:val="004A2991"/>
    <w:rsid w:val="004A2D00"/>
    <w:rsid w:val="004A3537"/>
    <w:rsid w:val="004A4083"/>
    <w:rsid w:val="004A554B"/>
    <w:rsid w:val="004A5619"/>
    <w:rsid w:val="004A5D4C"/>
    <w:rsid w:val="004A5F5E"/>
    <w:rsid w:val="004A795C"/>
    <w:rsid w:val="004A7EB8"/>
    <w:rsid w:val="004B0FCD"/>
    <w:rsid w:val="004B11C2"/>
    <w:rsid w:val="004B2189"/>
    <w:rsid w:val="004B3EB3"/>
    <w:rsid w:val="004B3F77"/>
    <w:rsid w:val="004B4A05"/>
    <w:rsid w:val="004B5026"/>
    <w:rsid w:val="004B7E36"/>
    <w:rsid w:val="004C01DE"/>
    <w:rsid w:val="004C032D"/>
    <w:rsid w:val="004C032F"/>
    <w:rsid w:val="004C0909"/>
    <w:rsid w:val="004C267D"/>
    <w:rsid w:val="004C4BE9"/>
    <w:rsid w:val="004C5EFF"/>
    <w:rsid w:val="004C60A5"/>
    <w:rsid w:val="004C6CD9"/>
    <w:rsid w:val="004C7037"/>
    <w:rsid w:val="004C7875"/>
    <w:rsid w:val="004D0117"/>
    <w:rsid w:val="004D0EEA"/>
    <w:rsid w:val="004D2336"/>
    <w:rsid w:val="004D283B"/>
    <w:rsid w:val="004D2D67"/>
    <w:rsid w:val="004D3799"/>
    <w:rsid w:val="004D622D"/>
    <w:rsid w:val="004D6B84"/>
    <w:rsid w:val="004D6ECB"/>
    <w:rsid w:val="004E042C"/>
    <w:rsid w:val="004E0B8E"/>
    <w:rsid w:val="004E2157"/>
    <w:rsid w:val="004E348E"/>
    <w:rsid w:val="004E42C8"/>
    <w:rsid w:val="004E58BA"/>
    <w:rsid w:val="004E69DF"/>
    <w:rsid w:val="004E7192"/>
    <w:rsid w:val="004F0849"/>
    <w:rsid w:val="004F15B3"/>
    <w:rsid w:val="004F29EA"/>
    <w:rsid w:val="004F3CDE"/>
    <w:rsid w:val="004F3F95"/>
    <w:rsid w:val="004F40FF"/>
    <w:rsid w:val="004F7C56"/>
    <w:rsid w:val="005038F0"/>
    <w:rsid w:val="0050459D"/>
    <w:rsid w:val="00505954"/>
    <w:rsid w:val="00505EDF"/>
    <w:rsid w:val="00507806"/>
    <w:rsid w:val="00511540"/>
    <w:rsid w:val="00512238"/>
    <w:rsid w:val="00512932"/>
    <w:rsid w:val="005155DA"/>
    <w:rsid w:val="005157BA"/>
    <w:rsid w:val="00517541"/>
    <w:rsid w:val="0052451A"/>
    <w:rsid w:val="00524EE2"/>
    <w:rsid w:val="00524F94"/>
    <w:rsid w:val="00530907"/>
    <w:rsid w:val="00530C16"/>
    <w:rsid w:val="00531D3D"/>
    <w:rsid w:val="00532589"/>
    <w:rsid w:val="00533BBD"/>
    <w:rsid w:val="00533DB0"/>
    <w:rsid w:val="005358E4"/>
    <w:rsid w:val="00540889"/>
    <w:rsid w:val="00541A14"/>
    <w:rsid w:val="00542510"/>
    <w:rsid w:val="005431F3"/>
    <w:rsid w:val="005435CC"/>
    <w:rsid w:val="00545BDF"/>
    <w:rsid w:val="00545CDA"/>
    <w:rsid w:val="00545F22"/>
    <w:rsid w:val="00546E24"/>
    <w:rsid w:val="005478EE"/>
    <w:rsid w:val="00550660"/>
    <w:rsid w:val="00550B50"/>
    <w:rsid w:val="00550E48"/>
    <w:rsid w:val="0055271E"/>
    <w:rsid w:val="00552897"/>
    <w:rsid w:val="00552AE1"/>
    <w:rsid w:val="005555C7"/>
    <w:rsid w:val="00556B84"/>
    <w:rsid w:val="00556EAF"/>
    <w:rsid w:val="00556FB3"/>
    <w:rsid w:val="005574F8"/>
    <w:rsid w:val="00561CF0"/>
    <w:rsid w:val="00561D82"/>
    <w:rsid w:val="00561D8E"/>
    <w:rsid w:val="00564084"/>
    <w:rsid w:val="00564D7F"/>
    <w:rsid w:val="00565756"/>
    <w:rsid w:val="005659D4"/>
    <w:rsid w:val="00565A49"/>
    <w:rsid w:val="0056629A"/>
    <w:rsid w:val="00566C96"/>
    <w:rsid w:val="005675CA"/>
    <w:rsid w:val="00567A5D"/>
    <w:rsid w:val="005706BE"/>
    <w:rsid w:val="0057139D"/>
    <w:rsid w:val="0057168C"/>
    <w:rsid w:val="0057231A"/>
    <w:rsid w:val="005726DC"/>
    <w:rsid w:val="00572A53"/>
    <w:rsid w:val="00573AD8"/>
    <w:rsid w:val="00574DD3"/>
    <w:rsid w:val="00580193"/>
    <w:rsid w:val="0058450B"/>
    <w:rsid w:val="005846A2"/>
    <w:rsid w:val="00586435"/>
    <w:rsid w:val="00587253"/>
    <w:rsid w:val="00587B62"/>
    <w:rsid w:val="005900A5"/>
    <w:rsid w:val="0059092A"/>
    <w:rsid w:val="00590D23"/>
    <w:rsid w:val="00591D0B"/>
    <w:rsid w:val="005927A6"/>
    <w:rsid w:val="00593FBF"/>
    <w:rsid w:val="00594032"/>
    <w:rsid w:val="005968EC"/>
    <w:rsid w:val="00596FAA"/>
    <w:rsid w:val="005A00B6"/>
    <w:rsid w:val="005A01C9"/>
    <w:rsid w:val="005A5E30"/>
    <w:rsid w:val="005B127D"/>
    <w:rsid w:val="005B3399"/>
    <w:rsid w:val="005B344C"/>
    <w:rsid w:val="005B5F36"/>
    <w:rsid w:val="005B5F89"/>
    <w:rsid w:val="005B7139"/>
    <w:rsid w:val="005B791A"/>
    <w:rsid w:val="005C1613"/>
    <w:rsid w:val="005C16B0"/>
    <w:rsid w:val="005C1A69"/>
    <w:rsid w:val="005C33D7"/>
    <w:rsid w:val="005C3D62"/>
    <w:rsid w:val="005C3E4C"/>
    <w:rsid w:val="005C4661"/>
    <w:rsid w:val="005C4E07"/>
    <w:rsid w:val="005D06CE"/>
    <w:rsid w:val="005D18E9"/>
    <w:rsid w:val="005D297B"/>
    <w:rsid w:val="005D4487"/>
    <w:rsid w:val="005D4D7D"/>
    <w:rsid w:val="005D666E"/>
    <w:rsid w:val="005E1310"/>
    <w:rsid w:val="005E56D4"/>
    <w:rsid w:val="005E754E"/>
    <w:rsid w:val="005E7CB0"/>
    <w:rsid w:val="005E7E46"/>
    <w:rsid w:val="005F4CA7"/>
    <w:rsid w:val="005F5272"/>
    <w:rsid w:val="005F5881"/>
    <w:rsid w:val="005F6230"/>
    <w:rsid w:val="005F701B"/>
    <w:rsid w:val="00600014"/>
    <w:rsid w:val="00601084"/>
    <w:rsid w:val="00601188"/>
    <w:rsid w:val="0060282B"/>
    <w:rsid w:val="00602ACA"/>
    <w:rsid w:val="00602EEF"/>
    <w:rsid w:val="00604714"/>
    <w:rsid w:val="00604833"/>
    <w:rsid w:val="00606E04"/>
    <w:rsid w:val="0060798D"/>
    <w:rsid w:val="00607C7B"/>
    <w:rsid w:val="0061073D"/>
    <w:rsid w:val="00612539"/>
    <w:rsid w:val="0061339C"/>
    <w:rsid w:val="006138B8"/>
    <w:rsid w:val="00615B75"/>
    <w:rsid w:val="00615D90"/>
    <w:rsid w:val="006163C8"/>
    <w:rsid w:val="00616EE0"/>
    <w:rsid w:val="006202E6"/>
    <w:rsid w:val="00620A59"/>
    <w:rsid w:val="00620ADA"/>
    <w:rsid w:val="00621B28"/>
    <w:rsid w:val="00621C4C"/>
    <w:rsid w:val="00622D90"/>
    <w:rsid w:val="00622FEF"/>
    <w:rsid w:val="00624886"/>
    <w:rsid w:val="006249D9"/>
    <w:rsid w:val="00624E07"/>
    <w:rsid w:val="00624F12"/>
    <w:rsid w:val="00625743"/>
    <w:rsid w:val="0062574D"/>
    <w:rsid w:val="0062591E"/>
    <w:rsid w:val="0062595F"/>
    <w:rsid w:val="00626172"/>
    <w:rsid w:val="00626EF6"/>
    <w:rsid w:val="00627DA3"/>
    <w:rsid w:val="0063178E"/>
    <w:rsid w:val="00631D3A"/>
    <w:rsid w:val="00632EEF"/>
    <w:rsid w:val="00633C2D"/>
    <w:rsid w:val="00634715"/>
    <w:rsid w:val="00635D1A"/>
    <w:rsid w:val="00636A06"/>
    <w:rsid w:val="00637C87"/>
    <w:rsid w:val="006400C3"/>
    <w:rsid w:val="006403F5"/>
    <w:rsid w:val="00642026"/>
    <w:rsid w:val="0064351E"/>
    <w:rsid w:val="006518BF"/>
    <w:rsid w:val="00651B08"/>
    <w:rsid w:val="00651C97"/>
    <w:rsid w:val="00653A3F"/>
    <w:rsid w:val="00655764"/>
    <w:rsid w:val="006607B9"/>
    <w:rsid w:val="00662B6E"/>
    <w:rsid w:val="006632B6"/>
    <w:rsid w:val="006632DC"/>
    <w:rsid w:val="00663F6A"/>
    <w:rsid w:val="006666C6"/>
    <w:rsid w:val="0067055D"/>
    <w:rsid w:val="00670853"/>
    <w:rsid w:val="00671505"/>
    <w:rsid w:val="006726E1"/>
    <w:rsid w:val="00673D18"/>
    <w:rsid w:val="00673F6D"/>
    <w:rsid w:val="0067401F"/>
    <w:rsid w:val="006754AF"/>
    <w:rsid w:val="00675A2E"/>
    <w:rsid w:val="0068021D"/>
    <w:rsid w:val="0068282D"/>
    <w:rsid w:val="00682AB6"/>
    <w:rsid w:val="00690CDA"/>
    <w:rsid w:val="00691891"/>
    <w:rsid w:val="006919BE"/>
    <w:rsid w:val="00692209"/>
    <w:rsid w:val="0069465B"/>
    <w:rsid w:val="00694DC7"/>
    <w:rsid w:val="006953B4"/>
    <w:rsid w:val="006967C1"/>
    <w:rsid w:val="00697C57"/>
    <w:rsid w:val="006A0023"/>
    <w:rsid w:val="006A09D9"/>
    <w:rsid w:val="006A0C32"/>
    <w:rsid w:val="006A19D6"/>
    <w:rsid w:val="006A3D4F"/>
    <w:rsid w:val="006A6327"/>
    <w:rsid w:val="006A71C7"/>
    <w:rsid w:val="006A758C"/>
    <w:rsid w:val="006A7701"/>
    <w:rsid w:val="006A7D7B"/>
    <w:rsid w:val="006B0BAC"/>
    <w:rsid w:val="006B161F"/>
    <w:rsid w:val="006B1B28"/>
    <w:rsid w:val="006B3977"/>
    <w:rsid w:val="006B4BBC"/>
    <w:rsid w:val="006B7888"/>
    <w:rsid w:val="006C027D"/>
    <w:rsid w:val="006C101D"/>
    <w:rsid w:val="006C23F2"/>
    <w:rsid w:val="006C36B5"/>
    <w:rsid w:val="006C3903"/>
    <w:rsid w:val="006C3B32"/>
    <w:rsid w:val="006C45FF"/>
    <w:rsid w:val="006C4DBB"/>
    <w:rsid w:val="006C6BC6"/>
    <w:rsid w:val="006D1B91"/>
    <w:rsid w:val="006D37E1"/>
    <w:rsid w:val="006D42E9"/>
    <w:rsid w:val="006D4C2D"/>
    <w:rsid w:val="006D5D7B"/>
    <w:rsid w:val="006E25C8"/>
    <w:rsid w:val="006E2FDF"/>
    <w:rsid w:val="006E5CF6"/>
    <w:rsid w:val="006E67E2"/>
    <w:rsid w:val="006E759F"/>
    <w:rsid w:val="006F06B3"/>
    <w:rsid w:val="006F1230"/>
    <w:rsid w:val="006F24CB"/>
    <w:rsid w:val="006F2BB8"/>
    <w:rsid w:val="006F3CFB"/>
    <w:rsid w:val="006F5605"/>
    <w:rsid w:val="006F64E4"/>
    <w:rsid w:val="006F7901"/>
    <w:rsid w:val="006F7A11"/>
    <w:rsid w:val="006F7F03"/>
    <w:rsid w:val="0070097E"/>
    <w:rsid w:val="007041C5"/>
    <w:rsid w:val="0070515C"/>
    <w:rsid w:val="00705EED"/>
    <w:rsid w:val="00706303"/>
    <w:rsid w:val="00710CA4"/>
    <w:rsid w:val="00710DE9"/>
    <w:rsid w:val="0071184A"/>
    <w:rsid w:val="007118A7"/>
    <w:rsid w:val="00712B10"/>
    <w:rsid w:val="0071378F"/>
    <w:rsid w:val="00714174"/>
    <w:rsid w:val="00715221"/>
    <w:rsid w:val="00715AB5"/>
    <w:rsid w:val="007200EC"/>
    <w:rsid w:val="00721014"/>
    <w:rsid w:val="0072124D"/>
    <w:rsid w:val="00725216"/>
    <w:rsid w:val="00725326"/>
    <w:rsid w:val="00725416"/>
    <w:rsid w:val="00726515"/>
    <w:rsid w:val="0072677B"/>
    <w:rsid w:val="007270DE"/>
    <w:rsid w:val="00733EF3"/>
    <w:rsid w:val="00735C39"/>
    <w:rsid w:val="007367AA"/>
    <w:rsid w:val="007406E9"/>
    <w:rsid w:val="00740FDB"/>
    <w:rsid w:val="007410CC"/>
    <w:rsid w:val="0074212D"/>
    <w:rsid w:val="00742A0B"/>
    <w:rsid w:val="00743012"/>
    <w:rsid w:val="00743686"/>
    <w:rsid w:val="00746960"/>
    <w:rsid w:val="00747631"/>
    <w:rsid w:val="007506D9"/>
    <w:rsid w:val="00751718"/>
    <w:rsid w:val="00751919"/>
    <w:rsid w:val="007533CD"/>
    <w:rsid w:val="00753C1E"/>
    <w:rsid w:val="007540EF"/>
    <w:rsid w:val="00754F27"/>
    <w:rsid w:val="007551B7"/>
    <w:rsid w:val="00755C67"/>
    <w:rsid w:val="00756779"/>
    <w:rsid w:val="00757480"/>
    <w:rsid w:val="00757E27"/>
    <w:rsid w:val="007615B6"/>
    <w:rsid w:val="0076310C"/>
    <w:rsid w:val="00763DF3"/>
    <w:rsid w:val="007668DE"/>
    <w:rsid w:val="0077050D"/>
    <w:rsid w:val="0077226F"/>
    <w:rsid w:val="00773931"/>
    <w:rsid w:val="00773A52"/>
    <w:rsid w:val="00774696"/>
    <w:rsid w:val="00774AFD"/>
    <w:rsid w:val="00774CC5"/>
    <w:rsid w:val="0077574C"/>
    <w:rsid w:val="00775884"/>
    <w:rsid w:val="00777040"/>
    <w:rsid w:val="0078091D"/>
    <w:rsid w:val="00780D5B"/>
    <w:rsid w:val="00782A7A"/>
    <w:rsid w:val="00782EDF"/>
    <w:rsid w:val="00783A0B"/>
    <w:rsid w:val="00784C01"/>
    <w:rsid w:val="00784ED6"/>
    <w:rsid w:val="0078625C"/>
    <w:rsid w:val="00786587"/>
    <w:rsid w:val="00786A95"/>
    <w:rsid w:val="00786C7E"/>
    <w:rsid w:val="00790174"/>
    <w:rsid w:val="00790881"/>
    <w:rsid w:val="00792E5F"/>
    <w:rsid w:val="00793520"/>
    <w:rsid w:val="0079355E"/>
    <w:rsid w:val="00796540"/>
    <w:rsid w:val="007A0433"/>
    <w:rsid w:val="007A0A6D"/>
    <w:rsid w:val="007A125D"/>
    <w:rsid w:val="007A2005"/>
    <w:rsid w:val="007A2FC3"/>
    <w:rsid w:val="007A4A9B"/>
    <w:rsid w:val="007A5394"/>
    <w:rsid w:val="007A6A07"/>
    <w:rsid w:val="007A7BAF"/>
    <w:rsid w:val="007A7D78"/>
    <w:rsid w:val="007A7EF8"/>
    <w:rsid w:val="007B1633"/>
    <w:rsid w:val="007B26F2"/>
    <w:rsid w:val="007B2970"/>
    <w:rsid w:val="007B3707"/>
    <w:rsid w:val="007C0C2F"/>
    <w:rsid w:val="007C16CE"/>
    <w:rsid w:val="007C1D13"/>
    <w:rsid w:val="007C5E87"/>
    <w:rsid w:val="007C659D"/>
    <w:rsid w:val="007D34CF"/>
    <w:rsid w:val="007D686F"/>
    <w:rsid w:val="007D6BCE"/>
    <w:rsid w:val="007D6E09"/>
    <w:rsid w:val="007D7119"/>
    <w:rsid w:val="007D7C63"/>
    <w:rsid w:val="007D7ECB"/>
    <w:rsid w:val="007E04CE"/>
    <w:rsid w:val="007E11BF"/>
    <w:rsid w:val="007E2357"/>
    <w:rsid w:val="007E3B73"/>
    <w:rsid w:val="007F04D9"/>
    <w:rsid w:val="007F19E6"/>
    <w:rsid w:val="007F1D56"/>
    <w:rsid w:val="007F22DB"/>
    <w:rsid w:val="007F2AC5"/>
    <w:rsid w:val="007F32DA"/>
    <w:rsid w:val="007F3C79"/>
    <w:rsid w:val="007F59D1"/>
    <w:rsid w:val="007F5CF8"/>
    <w:rsid w:val="007F645F"/>
    <w:rsid w:val="007F7EE3"/>
    <w:rsid w:val="008005FF"/>
    <w:rsid w:val="00800A31"/>
    <w:rsid w:val="00800CC2"/>
    <w:rsid w:val="00801492"/>
    <w:rsid w:val="0080158D"/>
    <w:rsid w:val="008023AD"/>
    <w:rsid w:val="0080413B"/>
    <w:rsid w:val="008078ED"/>
    <w:rsid w:val="008111D8"/>
    <w:rsid w:val="0081352A"/>
    <w:rsid w:val="00813936"/>
    <w:rsid w:val="00816544"/>
    <w:rsid w:val="00816A37"/>
    <w:rsid w:val="00822283"/>
    <w:rsid w:val="00822AFE"/>
    <w:rsid w:val="008253E5"/>
    <w:rsid w:val="00826C2A"/>
    <w:rsid w:val="00827A16"/>
    <w:rsid w:val="00827FFE"/>
    <w:rsid w:val="0083025C"/>
    <w:rsid w:val="0083148D"/>
    <w:rsid w:val="00832D25"/>
    <w:rsid w:val="008341DC"/>
    <w:rsid w:val="00834B8D"/>
    <w:rsid w:val="00834D20"/>
    <w:rsid w:val="0083688D"/>
    <w:rsid w:val="0083727C"/>
    <w:rsid w:val="00837517"/>
    <w:rsid w:val="00843849"/>
    <w:rsid w:val="00843E2F"/>
    <w:rsid w:val="00843ECD"/>
    <w:rsid w:val="00844129"/>
    <w:rsid w:val="008445D6"/>
    <w:rsid w:val="00844AC6"/>
    <w:rsid w:val="00845367"/>
    <w:rsid w:val="00846AC2"/>
    <w:rsid w:val="00850693"/>
    <w:rsid w:val="00850C09"/>
    <w:rsid w:val="00851C7E"/>
    <w:rsid w:val="00852157"/>
    <w:rsid w:val="00852587"/>
    <w:rsid w:val="00853138"/>
    <w:rsid w:val="008533EA"/>
    <w:rsid w:val="008540D9"/>
    <w:rsid w:val="008555CC"/>
    <w:rsid w:val="00856D34"/>
    <w:rsid w:val="00860D11"/>
    <w:rsid w:val="0086155F"/>
    <w:rsid w:val="00866D69"/>
    <w:rsid w:val="008722C9"/>
    <w:rsid w:val="00874AE7"/>
    <w:rsid w:val="008754F1"/>
    <w:rsid w:val="0087574A"/>
    <w:rsid w:val="00877737"/>
    <w:rsid w:val="008828C2"/>
    <w:rsid w:val="008851BF"/>
    <w:rsid w:val="0088645A"/>
    <w:rsid w:val="00886A82"/>
    <w:rsid w:val="008879D8"/>
    <w:rsid w:val="00887EB1"/>
    <w:rsid w:val="00892581"/>
    <w:rsid w:val="008926C6"/>
    <w:rsid w:val="00893280"/>
    <w:rsid w:val="008945D7"/>
    <w:rsid w:val="0089582E"/>
    <w:rsid w:val="00896C31"/>
    <w:rsid w:val="00897E33"/>
    <w:rsid w:val="008A0248"/>
    <w:rsid w:val="008A06CC"/>
    <w:rsid w:val="008A2B46"/>
    <w:rsid w:val="008A3BE7"/>
    <w:rsid w:val="008A4039"/>
    <w:rsid w:val="008A477F"/>
    <w:rsid w:val="008A4AEE"/>
    <w:rsid w:val="008A4D9F"/>
    <w:rsid w:val="008A5B44"/>
    <w:rsid w:val="008A5D45"/>
    <w:rsid w:val="008A64FD"/>
    <w:rsid w:val="008A66E2"/>
    <w:rsid w:val="008A717F"/>
    <w:rsid w:val="008A74B9"/>
    <w:rsid w:val="008A7DCF"/>
    <w:rsid w:val="008B009B"/>
    <w:rsid w:val="008B13DB"/>
    <w:rsid w:val="008B2DDC"/>
    <w:rsid w:val="008B3749"/>
    <w:rsid w:val="008B42DD"/>
    <w:rsid w:val="008B481F"/>
    <w:rsid w:val="008B48D5"/>
    <w:rsid w:val="008B53BC"/>
    <w:rsid w:val="008C02B3"/>
    <w:rsid w:val="008C0F03"/>
    <w:rsid w:val="008C4246"/>
    <w:rsid w:val="008C4301"/>
    <w:rsid w:val="008C4860"/>
    <w:rsid w:val="008C7106"/>
    <w:rsid w:val="008D27D5"/>
    <w:rsid w:val="008D2840"/>
    <w:rsid w:val="008D323D"/>
    <w:rsid w:val="008D3631"/>
    <w:rsid w:val="008D5154"/>
    <w:rsid w:val="008D5940"/>
    <w:rsid w:val="008D612F"/>
    <w:rsid w:val="008D76B3"/>
    <w:rsid w:val="008D7D24"/>
    <w:rsid w:val="008E0930"/>
    <w:rsid w:val="008E0A20"/>
    <w:rsid w:val="008E4569"/>
    <w:rsid w:val="008E5289"/>
    <w:rsid w:val="008E52AD"/>
    <w:rsid w:val="008E5AAA"/>
    <w:rsid w:val="008F00B4"/>
    <w:rsid w:val="008F13E1"/>
    <w:rsid w:val="008F1EE6"/>
    <w:rsid w:val="008F3049"/>
    <w:rsid w:val="008F40F5"/>
    <w:rsid w:val="008F460F"/>
    <w:rsid w:val="008F5F16"/>
    <w:rsid w:val="008F72DB"/>
    <w:rsid w:val="008F7D75"/>
    <w:rsid w:val="0090053F"/>
    <w:rsid w:val="009005F9"/>
    <w:rsid w:val="00906040"/>
    <w:rsid w:val="0090634D"/>
    <w:rsid w:val="009064C3"/>
    <w:rsid w:val="00906B6D"/>
    <w:rsid w:val="009074EF"/>
    <w:rsid w:val="00907F41"/>
    <w:rsid w:val="0091080C"/>
    <w:rsid w:val="0091085A"/>
    <w:rsid w:val="00911B22"/>
    <w:rsid w:val="00914860"/>
    <w:rsid w:val="00915A8B"/>
    <w:rsid w:val="009162D9"/>
    <w:rsid w:val="00916512"/>
    <w:rsid w:val="00921418"/>
    <w:rsid w:val="00921FE6"/>
    <w:rsid w:val="0092434D"/>
    <w:rsid w:val="00924BC7"/>
    <w:rsid w:val="00924F73"/>
    <w:rsid w:val="00925386"/>
    <w:rsid w:val="009267DA"/>
    <w:rsid w:val="00927089"/>
    <w:rsid w:val="0092757A"/>
    <w:rsid w:val="00927B4F"/>
    <w:rsid w:val="00927F1A"/>
    <w:rsid w:val="00930B01"/>
    <w:rsid w:val="0093237A"/>
    <w:rsid w:val="009329CB"/>
    <w:rsid w:val="00934C4F"/>
    <w:rsid w:val="0093570F"/>
    <w:rsid w:val="00936481"/>
    <w:rsid w:val="00940A43"/>
    <w:rsid w:val="00941C00"/>
    <w:rsid w:val="0094222C"/>
    <w:rsid w:val="0094248E"/>
    <w:rsid w:val="00942FC6"/>
    <w:rsid w:val="00943090"/>
    <w:rsid w:val="00943DCF"/>
    <w:rsid w:val="00944CF6"/>
    <w:rsid w:val="0094566F"/>
    <w:rsid w:val="009460EE"/>
    <w:rsid w:val="00946D49"/>
    <w:rsid w:val="009474A5"/>
    <w:rsid w:val="00947A8B"/>
    <w:rsid w:val="009519BE"/>
    <w:rsid w:val="00951C2D"/>
    <w:rsid w:val="009546F6"/>
    <w:rsid w:val="009559E7"/>
    <w:rsid w:val="009560FF"/>
    <w:rsid w:val="009569C9"/>
    <w:rsid w:val="00957474"/>
    <w:rsid w:val="009576D5"/>
    <w:rsid w:val="009611B1"/>
    <w:rsid w:val="00961EF0"/>
    <w:rsid w:val="00964C37"/>
    <w:rsid w:val="00967CE6"/>
    <w:rsid w:val="00972AC1"/>
    <w:rsid w:val="00972D0A"/>
    <w:rsid w:val="00973579"/>
    <w:rsid w:val="009735D8"/>
    <w:rsid w:val="009737D6"/>
    <w:rsid w:val="009748B4"/>
    <w:rsid w:val="00975F6F"/>
    <w:rsid w:val="00977DE2"/>
    <w:rsid w:val="00980446"/>
    <w:rsid w:val="009839A8"/>
    <w:rsid w:val="00984EA7"/>
    <w:rsid w:val="00986DB6"/>
    <w:rsid w:val="00987993"/>
    <w:rsid w:val="009920EC"/>
    <w:rsid w:val="009954D8"/>
    <w:rsid w:val="00995951"/>
    <w:rsid w:val="00997B3F"/>
    <w:rsid w:val="00997D6A"/>
    <w:rsid w:val="00997E18"/>
    <w:rsid w:val="00997EE0"/>
    <w:rsid w:val="009A05F3"/>
    <w:rsid w:val="009A0907"/>
    <w:rsid w:val="009A0ED4"/>
    <w:rsid w:val="009A1E60"/>
    <w:rsid w:val="009A2B8E"/>
    <w:rsid w:val="009A41B8"/>
    <w:rsid w:val="009A42BF"/>
    <w:rsid w:val="009A568B"/>
    <w:rsid w:val="009A6FED"/>
    <w:rsid w:val="009A71E5"/>
    <w:rsid w:val="009B0373"/>
    <w:rsid w:val="009B0443"/>
    <w:rsid w:val="009B0A1B"/>
    <w:rsid w:val="009B0B6D"/>
    <w:rsid w:val="009B264A"/>
    <w:rsid w:val="009B3206"/>
    <w:rsid w:val="009B34B9"/>
    <w:rsid w:val="009B3E15"/>
    <w:rsid w:val="009B40AC"/>
    <w:rsid w:val="009B4145"/>
    <w:rsid w:val="009B4BA7"/>
    <w:rsid w:val="009B583B"/>
    <w:rsid w:val="009C036B"/>
    <w:rsid w:val="009C2E6A"/>
    <w:rsid w:val="009C3713"/>
    <w:rsid w:val="009C526F"/>
    <w:rsid w:val="009D1E78"/>
    <w:rsid w:val="009D28E9"/>
    <w:rsid w:val="009D2A8E"/>
    <w:rsid w:val="009D3B52"/>
    <w:rsid w:val="009D46E5"/>
    <w:rsid w:val="009D5869"/>
    <w:rsid w:val="009E27C5"/>
    <w:rsid w:val="009E57D4"/>
    <w:rsid w:val="009E59DB"/>
    <w:rsid w:val="009E5A04"/>
    <w:rsid w:val="009E65E2"/>
    <w:rsid w:val="009E72A6"/>
    <w:rsid w:val="009F11B6"/>
    <w:rsid w:val="009F3108"/>
    <w:rsid w:val="009F3484"/>
    <w:rsid w:val="009F6423"/>
    <w:rsid w:val="009F7B70"/>
    <w:rsid w:val="009F7E00"/>
    <w:rsid w:val="00A00C08"/>
    <w:rsid w:val="00A027C2"/>
    <w:rsid w:val="00A02BAB"/>
    <w:rsid w:val="00A06A0A"/>
    <w:rsid w:val="00A10A2F"/>
    <w:rsid w:val="00A11EB2"/>
    <w:rsid w:val="00A121AD"/>
    <w:rsid w:val="00A1241B"/>
    <w:rsid w:val="00A15507"/>
    <w:rsid w:val="00A17D32"/>
    <w:rsid w:val="00A223F8"/>
    <w:rsid w:val="00A227F9"/>
    <w:rsid w:val="00A23095"/>
    <w:rsid w:val="00A2679E"/>
    <w:rsid w:val="00A2744D"/>
    <w:rsid w:val="00A30373"/>
    <w:rsid w:val="00A31D38"/>
    <w:rsid w:val="00A32D68"/>
    <w:rsid w:val="00A34373"/>
    <w:rsid w:val="00A37015"/>
    <w:rsid w:val="00A3758A"/>
    <w:rsid w:val="00A37CFE"/>
    <w:rsid w:val="00A409DF"/>
    <w:rsid w:val="00A40CB3"/>
    <w:rsid w:val="00A42100"/>
    <w:rsid w:val="00A4224E"/>
    <w:rsid w:val="00A45B85"/>
    <w:rsid w:val="00A45DA5"/>
    <w:rsid w:val="00A47DDC"/>
    <w:rsid w:val="00A52F31"/>
    <w:rsid w:val="00A53538"/>
    <w:rsid w:val="00A541A6"/>
    <w:rsid w:val="00A544E2"/>
    <w:rsid w:val="00A56208"/>
    <w:rsid w:val="00A56FAA"/>
    <w:rsid w:val="00A57410"/>
    <w:rsid w:val="00A5779D"/>
    <w:rsid w:val="00A60EB6"/>
    <w:rsid w:val="00A613A1"/>
    <w:rsid w:val="00A614F2"/>
    <w:rsid w:val="00A64784"/>
    <w:rsid w:val="00A66328"/>
    <w:rsid w:val="00A706FF"/>
    <w:rsid w:val="00A7258F"/>
    <w:rsid w:val="00A728B4"/>
    <w:rsid w:val="00A733D3"/>
    <w:rsid w:val="00A73C44"/>
    <w:rsid w:val="00A74E9F"/>
    <w:rsid w:val="00A75398"/>
    <w:rsid w:val="00A7628E"/>
    <w:rsid w:val="00A775BB"/>
    <w:rsid w:val="00A81C55"/>
    <w:rsid w:val="00A81CF8"/>
    <w:rsid w:val="00A84D51"/>
    <w:rsid w:val="00A84ED7"/>
    <w:rsid w:val="00A9094C"/>
    <w:rsid w:val="00A92952"/>
    <w:rsid w:val="00A93168"/>
    <w:rsid w:val="00A93F58"/>
    <w:rsid w:val="00A95567"/>
    <w:rsid w:val="00A960C9"/>
    <w:rsid w:val="00A96970"/>
    <w:rsid w:val="00A96D57"/>
    <w:rsid w:val="00A96FB6"/>
    <w:rsid w:val="00A970E8"/>
    <w:rsid w:val="00AA09B1"/>
    <w:rsid w:val="00AA1E85"/>
    <w:rsid w:val="00AA21AC"/>
    <w:rsid w:val="00AA3C18"/>
    <w:rsid w:val="00AA447F"/>
    <w:rsid w:val="00AA4E70"/>
    <w:rsid w:val="00AA73DF"/>
    <w:rsid w:val="00AB148C"/>
    <w:rsid w:val="00AB251A"/>
    <w:rsid w:val="00AB4265"/>
    <w:rsid w:val="00AB5DD4"/>
    <w:rsid w:val="00AC1EE3"/>
    <w:rsid w:val="00AC3A23"/>
    <w:rsid w:val="00AC3B1F"/>
    <w:rsid w:val="00AC3C3A"/>
    <w:rsid w:val="00AC3C76"/>
    <w:rsid w:val="00AC545F"/>
    <w:rsid w:val="00AC7076"/>
    <w:rsid w:val="00AC791C"/>
    <w:rsid w:val="00AD03D0"/>
    <w:rsid w:val="00AD1128"/>
    <w:rsid w:val="00AD2414"/>
    <w:rsid w:val="00AD370F"/>
    <w:rsid w:val="00AD5800"/>
    <w:rsid w:val="00AD6F13"/>
    <w:rsid w:val="00AD7C89"/>
    <w:rsid w:val="00AD7EA9"/>
    <w:rsid w:val="00AE0ED6"/>
    <w:rsid w:val="00AE1242"/>
    <w:rsid w:val="00AE1BFD"/>
    <w:rsid w:val="00AE2509"/>
    <w:rsid w:val="00AE33F2"/>
    <w:rsid w:val="00AE3891"/>
    <w:rsid w:val="00AE3943"/>
    <w:rsid w:val="00AE39F0"/>
    <w:rsid w:val="00AE3D14"/>
    <w:rsid w:val="00AE3E6B"/>
    <w:rsid w:val="00AE60B9"/>
    <w:rsid w:val="00AE65FA"/>
    <w:rsid w:val="00AE6F3E"/>
    <w:rsid w:val="00AF0A5B"/>
    <w:rsid w:val="00AF14D1"/>
    <w:rsid w:val="00AF16BD"/>
    <w:rsid w:val="00AF2E03"/>
    <w:rsid w:val="00AF328F"/>
    <w:rsid w:val="00AF3A58"/>
    <w:rsid w:val="00AF74EC"/>
    <w:rsid w:val="00B0043F"/>
    <w:rsid w:val="00B00EA0"/>
    <w:rsid w:val="00B010A1"/>
    <w:rsid w:val="00B015F4"/>
    <w:rsid w:val="00B01B7F"/>
    <w:rsid w:val="00B0255D"/>
    <w:rsid w:val="00B0331C"/>
    <w:rsid w:val="00B03AF2"/>
    <w:rsid w:val="00B05EF7"/>
    <w:rsid w:val="00B06E3F"/>
    <w:rsid w:val="00B074F2"/>
    <w:rsid w:val="00B0793F"/>
    <w:rsid w:val="00B07A94"/>
    <w:rsid w:val="00B10432"/>
    <w:rsid w:val="00B127F8"/>
    <w:rsid w:val="00B139C1"/>
    <w:rsid w:val="00B13EDA"/>
    <w:rsid w:val="00B14A4F"/>
    <w:rsid w:val="00B14BBB"/>
    <w:rsid w:val="00B14F01"/>
    <w:rsid w:val="00B15467"/>
    <w:rsid w:val="00B16E87"/>
    <w:rsid w:val="00B16EB5"/>
    <w:rsid w:val="00B211B7"/>
    <w:rsid w:val="00B218AA"/>
    <w:rsid w:val="00B21A2C"/>
    <w:rsid w:val="00B22E8A"/>
    <w:rsid w:val="00B22EF2"/>
    <w:rsid w:val="00B239CF"/>
    <w:rsid w:val="00B23BB5"/>
    <w:rsid w:val="00B23BD2"/>
    <w:rsid w:val="00B26F1E"/>
    <w:rsid w:val="00B26FDE"/>
    <w:rsid w:val="00B270B0"/>
    <w:rsid w:val="00B27F58"/>
    <w:rsid w:val="00B30256"/>
    <w:rsid w:val="00B309EA"/>
    <w:rsid w:val="00B310C1"/>
    <w:rsid w:val="00B312C0"/>
    <w:rsid w:val="00B31B55"/>
    <w:rsid w:val="00B32E65"/>
    <w:rsid w:val="00B35C0E"/>
    <w:rsid w:val="00B36238"/>
    <w:rsid w:val="00B37ED5"/>
    <w:rsid w:val="00B40CAA"/>
    <w:rsid w:val="00B429E9"/>
    <w:rsid w:val="00B43562"/>
    <w:rsid w:val="00B43D28"/>
    <w:rsid w:val="00B43F77"/>
    <w:rsid w:val="00B44496"/>
    <w:rsid w:val="00B44832"/>
    <w:rsid w:val="00B45D6E"/>
    <w:rsid w:val="00B463D5"/>
    <w:rsid w:val="00B47E4C"/>
    <w:rsid w:val="00B54B2A"/>
    <w:rsid w:val="00B54C19"/>
    <w:rsid w:val="00B5507D"/>
    <w:rsid w:val="00B56F87"/>
    <w:rsid w:val="00B601E1"/>
    <w:rsid w:val="00B63DB6"/>
    <w:rsid w:val="00B6512A"/>
    <w:rsid w:val="00B65496"/>
    <w:rsid w:val="00B66742"/>
    <w:rsid w:val="00B66F14"/>
    <w:rsid w:val="00B6709D"/>
    <w:rsid w:val="00B672F7"/>
    <w:rsid w:val="00B70210"/>
    <w:rsid w:val="00B70926"/>
    <w:rsid w:val="00B70D04"/>
    <w:rsid w:val="00B720F3"/>
    <w:rsid w:val="00B723B1"/>
    <w:rsid w:val="00B733FC"/>
    <w:rsid w:val="00B74E1B"/>
    <w:rsid w:val="00B75296"/>
    <w:rsid w:val="00B760FE"/>
    <w:rsid w:val="00B76700"/>
    <w:rsid w:val="00B76CBB"/>
    <w:rsid w:val="00B77D02"/>
    <w:rsid w:val="00B81953"/>
    <w:rsid w:val="00B83E9E"/>
    <w:rsid w:val="00B843F1"/>
    <w:rsid w:val="00B85423"/>
    <w:rsid w:val="00B85B98"/>
    <w:rsid w:val="00B86CEA"/>
    <w:rsid w:val="00B87BF8"/>
    <w:rsid w:val="00B87C37"/>
    <w:rsid w:val="00B901F5"/>
    <w:rsid w:val="00B91417"/>
    <w:rsid w:val="00B91B73"/>
    <w:rsid w:val="00B92391"/>
    <w:rsid w:val="00B9297C"/>
    <w:rsid w:val="00B9343E"/>
    <w:rsid w:val="00B9384B"/>
    <w:rsid w:val="00B93DA2"/>
    <w:rsid w:val="00B948DC"/>
    <w:rsid w:val="00B95961"/>
    <w:rsid w:val="00B9670B"/>
    <w:rsid w:val="00BA0140"/>
    <w:rsid w:val="00BA0360"/>
    <w:rsid w:val="00BA147A"/>
    <w:rsid w:val="00BA39E5"/>
    <w:rsid w:val="00BA41B0"/>
    <w:rsid w:val="00BA4482"/>
    <w:rsid w:val="00BA6EB2"/>
    <w:rsid w:val="00BA70C2"/>
    <w:rsid w:val="00BB043C"/>
    <w:rsid w:val="00BB4B95"/>
    <w:rsid w:val="00BB5A86"/>
    <w:rsid w:val="00BB6CE5"/>
    <w:rsid w:val="00BB77CA"/>
    <w:rsid w:val="00BC022B"/>
    <w:rsid w:val="00BC13A1"/>
    <w:rsid w:val="00BC26CB"/>
    <w:rsid w:val="00BC2EC5"/>
    <w:rsid w:val="00BC3621"/>
    <w:rsid w:val="00BC43A4"/>
    <w:rsid w:val="00BC6B09"/>
    <w:rsid w:val="00BD0675"/>
    <w:rsid w:val="00BD3642"/>
    <w:rsid w:val="00BD3F63"/>
    <w:rsid w:val="00BD3F85"/>
    <w:rsid w:val="00BD4046"/>
    <w:rsid w:val="00BD4509"/>
    <w:rsid w:val="00BD45E7"/>
    <w:rsid w:val="00BD65A7"/>
    <w:rsid w:val="00BD7633"/>
    <w:rsid w:val="00BE1C1C"/>
    <w:rsid w:val="00BE368F"/>
    <w:rsid w:val="00BF041D"/>
    <w:rsid w:val="00BF0574"/>
    <w:rsid w:val="00BF14F4"/>
    <w:rsid w:val="00BF2347"/>
    <w:rsid w:val="00BF31D8"/>
    <w:rsid w:val="00BF3FA1"/>
    <w:rsid w:val="00BF4C26"/>
    <w:rsid w:val="00BF4FC0"/>
    <w:rsid w:val="00BF53D2"/>
    <w:rsid w:val="00BF5979"/>
    <w:rsid w:val="00BF6D22"/>
    <w:rsid w:val="00C02E5D"/>
    <w:rsid w:val="00C034A4"/>
    <w:rsid w:val="00C037FD"/>
    <w:rsid w:val="00C04622"/>
    <w:rsid w:val="00C04E0B"/>
    <w:rsid w:val="00C06B7A"/>
    <w:rsid w:val="00C07FE6"/>
    <w:rsid w:val="00C1067F"/>
    <w:rsid w:val="00C10799"/>
    <w:rsid w:val="00C10953"/>
    <w:rsid w:val="00C12650"/>
    <w:rsid w:val="00C14C48"/>
    <w:rsid w:val="00C1570C"/>
    <w:rsid w:val="00C204EF"/>
    <w:rsid w:val="00C20F4A"/>
    <w:rsid w:val="00C23550"/>
    <w:rsid w:val="00C24E6E"/>
    <w:rsid w:val="00C251E4"/>
    <w:rsid w:val="00C2532F"/>
    <w:rsid w:val="00C25488"/>
    <w:rsid w:val="00C26D08"/>
    <w:rsid w:val="00C27D79"/>
    <w:rsid w:val="00C34058"/>
    <w:rsid w:val="00C37A3E"/>
    <w:rsid w:val="00C4063B"/>
    <w:rsid w:val="00C40DFA"/>
    <w:rsid w:val="00C426BE"/>
    <w:rsid w:val="00C4329D"/>
    <w:rsid w:val="00C451AF"/>
    <w:rsid w:val="00C45CA1"/>
    <w:rsid w:val="00C46FEF"/>
    <w:rsid w:val="00C5079C"/>
    <w:rsid w:val="00C5086C"/>
    <w:rsid w:val="00C50DB3"/>
    <w:rsid w:val="00C5277B"/>
    <w:rsid w:val="00C530D7"/>
    <w:rsid w:val="00C548C9"/>
    <w:rsid w:val="00C54A10"/>
    <w:rsid w:val="00C56849"/>
    <w:rsid w:val="00C56C53"/>
    <w:rsid w:val="00C600ED"/>
    <w:rsid w:val="00C6089E"/>
    <w:rsid w:val="00C6141A"/>
    <w:rsid w:val="00C61A6C"/>
    <w:rsid w:val="00C61C11"/>
    <w:rsid w:val="00C629B3"/>
    <w:rsid w:val="00C634B0"/>
    <w:rsid w:val="00C669AF"/>
    <w:rsid w:val="00C678B9"/>
    <w:rsid w:val="00C70E4B"/>
    <w:rsid w:val="00C7135A"/>
    <w:rsid w:val="00C71BFF"/>
    <w:rsid w:val="00C7316B"/>
    <w:rsid w:val="00C73615"/>
    <w:rsid w:val="00C749BF"/>
    <w:rsid w:val="00C7571F"/>
    <w:rsid w:val="00C76542"/>
    <w:rsid w:val="00C76901"/>
    <w:rsid w:val="00C76B7F"/>
    <w:rsid w:val="00C7751B"/>
    <w:rsid w:val="00C77B53"/>
    <w:rsid w:val="00C80548"/>
    <w:rsid w:val="00C80859"/>
    <w:rsid w:val="00C81151"/>
    <w:rsid w:val="00C81719"/>
    <w:rsid w:val="00C820D8"/>
    <w:rsid w:val="00C83384"/>
    <w:rsid w:val="00C84A5B"/>
    <w:rsid w:val="00C84D56"/>
    <w:rsid w:val="00C84F40"/>
    <w:rsid w:val="00C8515F"/>
    <w:rsid w:val="00C867EB"/>
    <w:rsid w:val="00C86D37"/>
    <w:rsid w:val="00C86E24"/>
    <w:rsid w:val="00C906D2"/>
    <w:rsid w:val="00C910E0"/>
    <w:rsid w:val="00C94434"/>
    <w:rsid w:val="00C9495E"/>
    <w:rsid w:val="00C97011"/>
    <w:rsid w:val="00C97017"/>
    <w:rsid w:val="00C9738F"/>
    <w:rsid w:val="00C97B52"/>
    <w:rsid w:val="00CA00D8"/>
    <w:rsid w:val="00CA0F36"/>
    <w:rsid w:val="00CA3771"/>
    <w:rsid w:val="00CA5443"/>
    <w:rsid w:val="00CA579B"/>
    <w:rsid w:val="00CA6B0D"/>
    <w:rsid w:val="00CA75C8"/>
    <w:rsid w:val="00CA7CF7"/>
    <w:rsid w:val="00CB086F"/>
    <w:rsid w:val="00CB09BF"/>
    <w:rsid w:val="00CB16ED"/>
    <w:rsid w:val="00CB2440"/>
    <w:rsid w:val="00CB299B"/>
    <w:rsid w:val="00CB2AA4"/>
    <w:rsid w:val="00CB2D7D"/>
    <w:rsid w:val="00CB4679"/>
    <w:rsid w:val="00CB5100"/>
    <w:rsid w:val="00CB60E9"/>
    <w:rsid w:val="00CB7BC2"/>
    <w:rsid w:val="00CC061E"/>
    <w:rsid w:val="00CC1A69"/>
    <w:rsid w:val="00CC3C22"/>
    <w:rsid w:val="00CC3CF2"/>
    <w:rsid w:val="00CC4005"/>
    <w:rsid w:val="00CC42B6"/>
    <w:rsid w:val="00CC42E0"/>
    <w:rsid w:val="00CC48EC"/>
    <w:rsid w:val="00CC4FF8"/>
    <w:rsid w:val="00CC52C9"/>
    <w:rsid w:val="00CC79C7"/>
    <w:rsid w:val="00CD1866"/>
    <w:rsid w:val="00CD2547"/>
    <w:rsid w:val="00CD4746"/>
    <w:rsid w:val="00CD578C"/>
    <w:rsid w:val="00CD61F5"/>
    <w:rsid w:val="00CE1462"/>
    <w:rsid w:val="00CE3A89"/>
    <w:rsid w:val="00CE3CCE"/>
    <w:rsid w:val="00CE4B3F"/>
    <w:rsid w:val="00CF02C8"/>
    <w:rsid w:val="00CF064D"/>
    <w:rsid w:val="00CF085C"/>
    <w:rsid w:val="00CF11C2"/>
    <w:rsid w:val="00CF1430"/>
    <w:rsid w:val="00CF20BD"/>
    <w:rsid w:val="00CF2E99"/>
    <w:rsid w:val="00CF4834"/>
    <w:rsid w:val="00CF4EC7"/>
    <w:rsid w:val="00CF4EF6"/>
    <w:rsid w:val="00CF5060"/>
    <w:rsid w:val="00CF53C9"/>
    <w:rsid w:val="00CF5E76"/>
    <w:rsid w:val="00CF61EE"/>
    <w:rsid w:val="00CF63C5"/>
    <w:rsid w:val="00D00152"/>
    <w:rsid w:val="00D00180"/>
    <w:rsid w:val="00D001A5"/>
    <w:rsid w:val="00D008C4"/>
    <w:rsid w:val="00D01452"/>
    <w:rsid w:val="00D0257A"/>
    <w:rsid w:val="00D05D01"/>
    <w:rsid w:val="00D075CB"/>
    <w:rsid w:val="00D0765B"/>
    <w:rsid w:val="00D10B97"/>
    <w:rsid w:val="00D127CE"/>
    <w:rsid w:val="00D13CF6"/>
    <w:rsid w:val="00D14FB9"/>
    <w:rsid w:val="00D163B6"/>
    <w:rsid w:val="00D17CBB"/>
    <w:rsid w:val="00D210BB"/>
    <w:rsid w:val="00D21478"/>
    <w:rsid w:val="00D2629E"/>
    <w:rsid w:val="00D315B1"/>
    <w:rsid w:val="00D35262"/>
    <w:rsid w:val="00D36777"/>
    <w:rsid w:val="00D36C8B"/>
    <w:rsid w:val="00D37328"/>
    <w:rsid w:val="00D37951"/>
    <w:rsid w:val="00D41232"/>
    <w:rsid w:val="00D41F76"/>
    <w:rsid w:val="00D420EA"/>
    <w:rsid w:val="00D4240B"/>
    <w:rsid w:val="00D425B9"/>
    <w:rsid w:val="00D43032"/>
    <w:rsid w:val="00D45418"/>
    <w:rsid w:val="00D45DCB"/>
    <w:rsid w:val="00D46045"/>
    <w:rsid w:val="00D4709D"/>
    <w:rsid w:val="00D50D09"/>
    <w:rsid w:val="00D57BBD"/>
    <w:rsid w:val="00D604E5"/>
    <w:rsid w:val="00D63DCE"/>
    <w:rsid w:val="00D63DEC"/>
    <w:rsid w:val="00D645AE"/>
    <w:rsid w:val="00D646FD"/>
    <w:rsid w:val="00D65AE8"/>
    <w:rsid w:val="00D671BF"/>
    <w:rsid w:val="00D676F6"/>
    <w:rsid w:val="00D70C06"/>
    <w:rsid w:val="00D71EEC"/>
    <w:rsid w:val="00D7499E"/>
    <w:rsid w:val="00D74A97"/>
    <w:rsid w:val="00D74CEB"/>
    <w:rsid w:val="00D7711C"/>
    <w:rsid w:val="00D802FC"/>
    <w:rsid w:val="00D82589"/>
    <w:rsid w:val="00D831F4"/>
    <w:rsid w:val="00D83900"/>
    <w:rsid w:val="00D84D43"/>
    <w:rsid w:val="00D8562F"/>
    <w:rsid w:val="00D9052F"/>
    <w:rsid w:val="00D9075E"/>
    <w:rsid w:val="00D90ED5"/>
    <w:rsid w:val="00D90F4E"/>
    <w:rsid w:val="00D9110E"/>
    <w:rsid w:val="00D9145E"/>
    <w:rsid w:val="00D916C8"/>
    <w:rsid w:val="00D9521A"/>
    <w:rsid w:val="00D957C5"/>
    <w:rsid w:val="00D96183"/>
    <w:rsid w:val="00D9769B"/>
    <w:rsid w:val="00D97974"/>
    <w:rsid w:val="00D97EA1"/>
    <w:rsid w:val="00DA0559"/>
    <w:rsid w:val="00DA0A3E"/>
    <w:rsid w:val="00DA0C00"/>
    <w:rsid w:val="00DA1D8E"/>
    <w:rsid w:val="00DA2965"/>
    <w:rsid w:val="00DA3ADD"/>
    <w:rsid w:val="00DA41DA"/>
    <w:rsid w:val="00DA48AD"/>
    <w:rsid w:val="00DA5DC0"/>
    <w:rsid w:val="00DA65A2"/>
    <w:rsid w:val="00DA761A"/>
    <w:rsid w:val="00DA7699"/>
    <w:rsid w:val="00DB0989"/>
    <w:rsid w:val="00DB2EDB"/>
    <w:rsid w:val="00DB2EFA"/>
    <w:rsid w:val="00DB360D"/>
    <w:rsid w:val="00DB57C9"/>
    <w:rsid w:val="00DB5DDC"/>
    <w:rsid w:val="00DB6F12"/>
    <w:rsid w:val="00DB7C2A"/>
    <w:rsid w:val="00DC0341"/>
    <w:rsid w:val="00DC1810"/>
    <w:rsid w:val="00DC1DC9"/>
    <w:rsid w:val="00DC26D6"/>
    <w:rsid w:val="00DC320A"/>
    <w:rsid w:val="00DC37E5"/>
    <w:rsid w:val="00DC55EE"/>
    <w:rsid w:val="00DC6F65"/>
    <w:rsid w:val="00DC70B2"/>
    <w:rsid w:val="00DC7B78"/>
    <w:rsid w:val="00DD0737"/>
    <w:rsid w:val="00DD074C"/>
    <w:rsid w:val="00DD1232"/>
    <w:rsid w:val="00DD17A2"/>
    <w:rsid w:val="00DD1B73"/>
    <w:rsid w:val="00DD1C93"/>
    <w:rsid w:val="00DD203B"/>
    <w:rsid w:val="00DD20A4"/>
    <w:rsid w:val="00DD28D4"/>
    <w:rsid w:val="00DD3F09"/>
    <w:rsid w:val="00DD5FE3"/>
    <w:rsid w:val="00DD658D"/>
    <w:rsid w:val="00DE143D"/>
    <w:rsid w:val="00DE26EA"/>
    <w:rsid w:val="00DE35EB"/>
    <w:rsid w:val="00DE3D93"/>
    <w:rsid w:val="00DE45F6"/>
    <w:rsid w:val="00DE5D05"/>
    <w:rsid w:val="00DE7B2C"/>
    <w:rsid w:val="00DF045B"/>
    <w:rsid w:val="00DF449C"/>
    <w:rsid w:val="00DF478F"/>
    <w:rsid w:val="00DF6837"/>
    <w:rsid w:val="00DF78B3"/>
    <w:rsid w:val="00E02A25"/>
    <w:rsid w:val="00E03262"/>
    <w:rsid w:val="00E03B78"/>
    <w:rsid w:val="00E03C13"/>
    <w:rsid w:val="00E03E0C"/>
    <w:rsid w:val="00E05387"/>
    <w:rsid w:val="00E06431"/>
    <w:rsid w:val="00E1124D"/>
    <w:rsid w:val="00E11388"/>
    <w:rsid w:val="00E118A0"/>
    <w:rsid w:val="00E11A51"/>
    <w:rsid w:val="00E11AD0"/>
    <w:rsid w:val="00E11C5A"/>
    <w:rsid w:val="00E14EEB"/>
    <w:rsid w:val="00E167F1"/>
    <w:rsid w:val="00E17EE2"/>
    <w:rsid w:val="00E20C98"/>
    <w:rsid w:val="00E21227"/>
    <w:rsid w:val="00E22771"/>
    <w:rsid w:val="00E235D4"/>
    <w:rsid w:val="00E23B31"/>
    <w:rsid w:val="00E24562"/>
    <w:rsid w:val="00E26786"/>
    <w:rsid w:val="00E306DD"/>
    <w:rsid w:val="00E31E28"/>
    <w:rsid w:val="00E32640"/>
    <w:rsid w:val="00E32C53"/>
    <w:rsid w:val="00E33311"/>
    <w:rsid w:val="00E345E8"/>
    <w:rsid w:val="00E3648B"/>
    <w:rsid w:val="00E37275"/>
    <w:rsid w:val="00E373E0"/>
    <w:rsid w:val="00E41928"/>
    <w:rsid w:val="00E41C71"/>
    <w:rsid w:val="00E41E93"/>
    <w:rsid w:val="00E41F39"/>
    <w:rsid w:val="00E43081"/>
    <w:rsid w:val="00E43997"/>
    <w:rsid w:val="00E43A80"/>
    <w:rsid w:val="00E456AC"/>
    <w:rsid w:val="00E45AE0"/>
    <w:rsid w:val="00E46B38"/>
    <w:rsid w:val="00E47691"/>
    <w:rsid w:val="00E51047"/>
    <w:rsid w:val="00E51215"/>
    <w:rsid w:val="00E52A6A"/>
    <w:rsid w:val="00E575FB"/>
    <w:rsid w:val="00E62700"/>
    <w:rsid w:val="00E62DD3"/>
    <w:rsid w:val="00E63126"/>
    <w:rsid w:val="00E63509"/>
    <w:rsid w:val="00E64673"/>
    <w:rsid w:val="00E662A4"/>
    <w:rsid w:val="00E66FF4"/>
    <w:rsid w:val="00E7125E"/>
    <w:rsid w:val="00E7127E"/>
    <w:rsid w:val="00E71674"/>
    <w:rsid w:val="00E718B8"/>
    <w:rsid w:val="00E71D8E"/>
    <w:rsid w:val="00E71EB0"/>
    <w:rsid w:val="00E71F7C"/>
    <w:rsid w:val="00E72C0D"/>
    <w:rsid w:val="00E7343F"/>
    <w:rsid w:val="00E747CC"/>
    <w:rsid w:val="00E75213"/>
    <w:rsid w:val="00E75BEB"/>
    <w:rsid w:val="00E75D25"/>
    <w:rsid w:val="00E7646B"/>
    <w:rsid w:val="00E76E44"/>
    <w:rsid w:val="00E80D3A"/>
    <w:rsid w:val="00E82FFB"/>
    <w:rsid w:val="00E83676"/>
    <w:rsid w:val="00E84554"/>
    <w:rsid w:val="00E84C83"/>
    <w:rsid w:val="00E8575C"/>
    <w:rsid w:val="00E86C64"/>
    <w:rsid w:val="00E87376"/>
    <w:rsid w:val="00E91173"/>
    <w:rsid w:val="00E91C34"/>
    <w:rsid w:val="00E937DE"/>
    <w:rsid w:val="00E94787"/>
    <w:rsid w:val="00E94FB6"/>
    <w:rsid w:val="00E96C50"/>
    <w:rsid w:val="00EA057F"/>
    <w:rsid w:val="00EA0849"/>
    <w:rsid w:val="00EA1317"/>
    <w:rsid w:val="00EA2074"/>
    <w:rsid w:val="00EB25CF"/>
    <w:rsid w:val="00EB5ABC"/>
    <w:rsid w:val="00EB63DF"/>
    <w:rsid w:val="00EC072B"/>
    <w:rsid w:val="00EC0F28"/>
    <w:rsid w:val="00EC1476"/>
    <w:rsid w:val="00EC1876"/>
    <w:rsid w:val="00EC1FE7"/>
    <w:rsid w:val="00EC2E21"/>
    <w:rsid w:val="00EC3ED3"/>
    <w:rsid w:val="00EC57FB"/>
    <w:rsid w:val="00EC6A26"/>
    <w:rsid w:val="00EC6B2E"/>
    <w:rsid w:val="00ED00C3"/>
    <w:rsid w:val="00ED0BE1"/>
    <w:rsid w:val="00ED3111"/>
    <w:rsid w:val="00ED7A88"/>
    <w:rsid w:val="00EE0B17"/>
    <w:rsid w:val="00EE245D"/>
    <w:rsid w:val="00EE3E5A"/>
    <w:rsid w:val="00EE5542"/>
    <w:rsid w:val="00EE7855"/>
    <w:rsid w:val="00EF06FC"/>
    <w:rsid w:val="00EF0FD5"/>
    <w:rsid w:val="00EF1615"/>
    <w:rsid w:val="00EF1798"/>
    <w:rsid w:val="00EF409D"/>
    <w:rsid w:val="00EF5002"/>
    <w:rsid w:val="00EF505D"/>
    <w:rsid w:val="00EF5256"/>
    <w:rsid w:val="00F00802"/>
    <w:rsid w:val="00F03464"/>
    <w:rsid w:val="00F03EC7"/>
    <w:rsid w:val="00F0420C"/>
    <w:rsid w:val="00F04DBA"/>
    <w:rsid w:val="00F0595D"/>
    <w:rsid w:val="00F06E54"/>
    <w:rsid w:val="00F102E7"/>
    <w:rsid w:val="00F10535"/>
    <w:rsid w:val="00F10E18"/>
    <w:rsid w:val="00F11DEE"/>
    <w:rsid w:val="00F12FD5"/>
    <w:rsid w:val="00F13428"/>
    <w:rsid w:val="00F13B43"/>
    <w:rsid w:val="00F15510"/>
    <w:rsid w:val="00F15B93"/>
    <w:rsid w:val="00F1732E"/>
    <w:rsid w:val="00F1735E"/>
    <w:rsid w:val="00F23EDA"/>
    <w:rsid w:val="00F25F86"/>
    <w:rsid w:val="00F26647"/>
    <w:rsid w:val="00F31E5F"/>
    <w:rsid w:val="00F32518"/>
    <w:rsid w:val="00F367F2"/>
    <w:rsid w:val="00F37C58"/>
    <w:rsid w:val="00F428C2"/>
    <w:rsid w:val="00F43F04"/>
    <w:rsid w:val="00F46DE6"/>
    <w:rsid w:val="00F46F30"/>
    <w:rsid w:val="00F50736"/>
    <w:rsid w:val="00F55AB9"/>
    <w:rsid w:val="00F55EFE"/>
    <w:rsid w:val="00F55F64"/>
    <w:rsid w:val="00F576F6"/>
    <w:rsid w:val="00F61808"/>
    <w:rsid w:val="00F61FF3"/>
    <w:rsid w:val="00F62C12"/>
    <w:rsid w:val="00F6415E"/>
    <w:rsid w:val="00F64699"/>
    <w:rsid w:val="00F661A5"/>
    <w:rsid w:val="00F668E5"/>
    <w:rsid w:val="00F66E1F"/>
    <w:rsid w:val="00F67826"/>
    <w:rsid w:val="00F67F24"/>
    <w:rsid w:val="00F70057"/>
    <w:rsid w:val="00F726A8"/>
    <w:rsid w:val="00F749D2"/>
    <w:rsid w:val="00F77C3E"/>
    <w:rsid w:val="00F77E06"/>
    <w:rsid w:val="00F81156"/>
    <w:rsid w:val="00F811EF"/>
    <w:rsid w:val="00F812EE"/>
    <w:rsid w:val="00F81971"/>
    <w:rsid w:val="00F81F13"/>
    <w:rsid w:val="00F820F4"/>
    <w:rsid w:val="00F8223E"/>
    <w:rsid w:val="00F826B4"/>
    <w:rsid w:val="00F83230"/>
    <w:rsid w:val="00F84367"/>
    <w:rsid w:val="00F84B57"/>
    <w:rsid w:val="00F86570"/>
    <w:rsid w:val="00F87223"/>
    <w:rsid w:val="00F87F4E"/>
    <w:rsid w:val="00F90490"/>
    <w:rsid w:val="00F906A8"/>
    <w:rsid w:val="00F90B62"/>
    <w:rsid w:val="00F911DC"/>
    <w:rsid w:val="00F91FCF"/>
    <w:rsid w:val="00F94540"/>
    <w:rsid w:val="00F96638"/>
    <w:rsid w:val="00F97094"/>
    <w:rsid w:val="00FA02C1"/>
    <w:rsid w:val="00FA0776"/>
    <w:rsid w:val="00FA148C"/>
    <w:rsid w:val="00FA1E27"/>
    <w:rsid w:val="00FA251E"/>
    <w:rsid w:val="00FA2BBE"/>
    <w:rsid w:val="00FA655D"/>
    <w:rsid w:val="00FA75DD"/>
    <w:rsid w:val="00FB1445"/>
    <w:rsid w:val="00FB1A0E"/>
    <w:rsid w:val="00FB4317"/>
    <w:rsid w:val="00FB4CC9"/>
    <w:rsid w:val="00FB7AF3"/>
    <w:rsid w:val="00FC0C1B"/>
    <w:rsid w:val="00FC1D6B"/>
    <w:rsid w:val="00FC2B67"/>
    <w:rsid w:val="00FC4D20"/>
    <w:rsid w:val="00FC4D43"/>
    <w:rsid w:val="00FC6E36"/>
    <w:rsid w:val="00FC6FC9"/>
    <w:rsid w:val="00FD1C3F"/>
    <w:rsid w:val="00FD21B6"/>
    <w:rsid w:val="00FD5900"/>
    <w:rsid w:val="00FD5CF8"/>
    <w:rsid w:val="00FD6A00"/>
    <w:rsid w:val="00FD76A9"/>
    <w:rsid w:val="00FD790E"/>
    <w:rsid w:val="00FD7BA6"/>
    <w:rsid w:val="00FE0DA2"/>
    <w:rsid w:val="00FE1139"/>
    <w:rsid w:val="00FE11B0"/>
    <w:rsid w:val="00FE2D83"/>
    <w:rsid w:val="00FE3FE2"/>
    <w:rsid w:val="00FE78BB"/>
    <w:rsid w:val="00FF140F"/>
    <w:rsid w:val="00FF17BC"/>
    <w:rsid w:val="00FF27E7"/>
    <w:rsid w:val="00FF2C8E"/>
    <w:rsid w:val="00FF2DEA"/>
    <w:rsid w:val="00FF30D4"/>
    <w:rsid w:val="00FF4EBA"/>
    <w:rsid w:val="00FF63AB"/>
    <w:rsid w:val="00FF65F6"/>
    <w:rsid w:val="00FF6AB7"/>
    <w:rsid w:val="00FF6F77"/>
    <w:rsid w:val="00FF7503"/>
    <w:rsid w:val="00FF7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8A2064"/>
  <w15:docId w15:val="{3D2EB4C9-E8B1-4753-8BAD-643910565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05F55"/>
    <w:pPr>
      <w:widowControl w:val="0"/>
      <w:jc w:val="both"/>
    </w:pPr>
    <w:rPr>
      <w:rFonts w:ascii="Times New Roman" w:hAnsi="Times New Roman"/>
      <w:kern w:val="2"/>
      <w:sz w:val="21"/>
      <w:szCs w:val="24"/>
    </w:rPr>
  </w:style>
  <w:style w:type="paragraph" w:styleId="1">
    <w:name w:val="heading 1"/>
    <w:basedOn w:val="a0"/>
    <w:next w:val="a0"/>
    <w:link w:val="1Char"/>
    <w:qFormat/>
    <w:rsid w:val="00C76542"/>
    <w:pPr>
      <w:keepNext/>
      <w:keepLines/>
      <w:spacing w:before="340" w:after="330" w:line="578" w:lineRule="auto"/>
      <w:outlineLvl w:val="0"/>
    </w:pPr>
    <w:rPr>
      <w:rFonts w:ascii="Calibri" w:hAnsi="Calibri"/>
      <w:b/>
      <w:bCs/>
      <w:kern w:val="44"/>
      <w:sz w:val="44"/>
      <w:szCs w:val="44"/>
    </w:rPr>
  </w:style>
  <w:style w:type="paragraph" w:styleId="2">
    <w:name w:val="heading 2"/>
    <w:basedOn w:val="a0"/>
    <w:next w:val="a0"/>
    <w:link w:val="2Char"/>
    <w:unhideWhenUsed/>
    <w:qFormat/>
    <w:rsid w:val="00C76542"/>
    <w:pPr>
      <w:keepNext/>
      <w:keepLines/>
      <w:spacing w:before="260" w:after="260" w:line="416" w:lineRule="auto"/>
      <w:outlineLvl w:val="1"/>
    </w:pPr>
    <w:rPr>
      <w:rFonts w:ascii="Cambria" w:hAnsi="Cambria"/>
      <w:b/>
      <w:bCs/>
      <w:sz w:val="32"/>
      <w:szCs w:val="32"/>
    </w:rPr>
  </w:style>
  <w:style w:type="paragraph" w:styleId="3">
    <w:name w:val="heading 3"/>
    <w:basedOn w:val="a0"/>
    <w:next w:val="a0"/>
    <w:link w:val="3Char"/>
    <w:unhideWhenUsed/>
    <w:qFormat/>
    <w:rsid w:val="00C76542"/>
    <w:pPr>
      <w:keepNext/>
      <w:keepLines/>
      <w:spacing w:before="260" w:after="260" w:line="416" w:lineRule="auto"/>
      <w:outlineLvl w:val="2"/>
    </w:pPr>
    <w:rPr>
      <w:rFonts w:ascii="Calibri" w:hAnsi="Calibri"/>
      <w:b/>
      <w:bCs/>
      <w:sz w:val="32"/>
      <w:szCs w:val="32"/>
    </w:rPr>
  </w:style>
  <w:style w:type="paragraph" w:styleId="4">
    <w:name w:val="heading 4"/>
    <w:basedOn w:val="a0"/>
    <w:next w:val="a0"/>
    <w:link w:val="4Char"/>
    <w:uiPriority w:val="9"/>
    <w:unhideWhenUsed/>
    <w:qFormat/>
    <w:rsid w:val="00C76542"/>
    <w:pPr>
      <w:keepNext/>
      <w:keepLines/>
      <w:spacing w:before="280" w:after="290" w:line="376" w:lineRule="auto"/>
      <w:outlineLvl w:val="3"/>
    </w:pPr>
    <w:rPr>
      <w:rFonts w:ascii="Cambria" w:hAnsi="Cambria"/>
      <w:b/>
      <w:bCs/>
      <w:sz w:val="28"/>
      <w:szCs w:val="28"/>
    </w:rPr>
  </w:style>
  <w:style w:type="paragraph" w:styleId="5">
    <w:name w:val="heading 5"/>
    <w:basedOn w:val="a0"/>
    <w:next w:val="a0"/>
    <w:link w:val="5Char"/>
    <w:uiPriority w:val="9"/>
    <w:unhideWhenUsed/>
    <w:qFormat/>
    <w:rsid w:val="00C76542"/>
    <w:pPr>
      <w:keepNext/>
      <w:keepLines/>
      <w:spacing w:before="280" w:after="290" w:line="376" w:lineRule="auto"/>
      <w:outlineLvl w:val="4"/>
    </w:pPr>
    <w:rPr>
      <w:rFonts w:ascii="Calibri" w:hAnsi="Calibri"/>
      <w:b/>
      <w:bCs/>
      <w:sz w:val="28"/>
      <w:szCs w:val="28"/>
    </w:rPr>
  </w:style>
  <w:style w:type="paragraph" w:styleId="6">
    <w:name w:val="heading 6"/>
    <w:basedOn w:val="a0"/>
    <w:next w:val="a0"/>
    <w:link w:val="6Char"/>
    <w:uiPriority w:val="9"/>
    <w:unhideWhenUsed/>
    <w:qFormat/>
    <w:rsid w:val="00C76542"/>
    <w:pPr>
      <w:keepNext/>
      <w:keepLines/>
      <w:spacing w:before="240" w:after="64" w:line="320" w:lineRule="auto"/>
      <w:outlineLvl w:val="5"/>
    </w:pPr>
    <w:rPr>
      <w:rFonts w:ascii="Cambria" w:hAnsi="Cambria"/>
      <w:b/>
      <w:bCs/>
      <w:sz w:val="24"/>
    </w:rPr>
  </w:style>
  <w:style w:type="paragraph" w:styleId="7">
    <w:name w:val="heading 7"/>
    <w:basedOn w:val="a0"/>
    <w:next w:val="a0"/>
    <w:link w:val="7Char"/>
    <w:uiPriority w:val="9"/>
    <w:semiHidden/>
    <w:unhideWhenUsed/>
    <w:qFormat/>
    <w:rsid w:val="00A75398"/>
    <w:pPr>
      <w:keepNext/>
      <w:keepLines/>
      <w:spacing w:before="240" w:after="64" w:line="320" w:lineRule="auto"/>
      <w:outlineLvl w:val="6"/>
    </w:pPr>
    <w:rPr>
      <w:rFonts w:ascii="Calibri" w:hAnsi="Calibri"/>
      <w:b/>
      <w:bCs/>
      <w:sz w:val="24"/>
    </w:rPr>
  </w:style>
  <w:style w:type="paragraph" w:styleId="8">
    <w:name w:val="heading 8"/>
    <w:basedOn w:val="a0"/>
    <w:next w:val="a0"/>
    <w:link w:val="8Char"/>
    <w:uiPriority w:val="9"/>
    <w:semiHidden/>
    <w:unhideWhenUsed/>
    <w:qFormat/>
    <w:rsid w:val="00A75398"/>
    <w:pPr>
      <w:keepNext/>
      <w:keepLines/>
      <w:spacing w:before="240" w:after="64" w:line="320" w:lineRule="auto"/>
      <w:outlineLvl w:val="7"/>
    </w:pPr>
    <w:rPr>
      <w:rFonts w:ascii="Cambria" w:hAnsi="Cambria"/>
      <w:sz w:val="24"/>
    </w:rPr>
  </w:style>
  <w:style w:type="paragraph" w:styleId="9">
    <w:name w:val="heading 9"/>
    <w:basedOn w:val="a0"/>
    <w:next w:val="a0"/>
    <w:link w:val="9Char"/>
    <w:uiPriority w:val="9"/>
    <w:semiHidden/>
    <w:unhideWhenUsed/>
    <w:qFormat/>
    <w:rsid w:val="00A75398"/>
    <w:pPr>
      <w:keepNext/>
      <w:keepLines/>
      <w:spacing w:before="240" w:after="64" w:line="320" w:lineRule="auto"/>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sid w:val="00C76542"/>
    <w:rPr>
      <w:b/>
      <w:bCs/>
      <w:kern w:val="44"/>
      <w:sz w:val="44"/>
      <w:szCs w:val="44"/>
    </w:rPr>
  </w:style>
  <w:style w:type="character" w:customStyle="1" w:styleId="2Char">
    <w:name w:val="标题 2 Char"/>
    <w:link w:val="2"/>
    <w:rsid w:val="00C76542"/>
    <w:rPr>
      <w:rFonts w:ascii="Cambria" w:eastAsia="宋体" w:hAnsi="Cambria" w:cs="Times New Roman"/>
      <w:b/>
      <w:bCs/>
      <w:kern w:val="2"/>
      <w:sz w:val="32"/>
      <w:szCs w:val="32"/>
    </w:rPr>
  </w:style>
  <w:style w:type="character" w:customStyle="1" w:styleId="3Char">
    <w:name w:val="标题 3 Char"/>
    <w:link w:val="3"/>
    <w:rsid w:val="00C76542"/>
    <w:rPr>
      <w:b/>
      <w:bCs/>
      <w:kern w:val="2"/>
      <w:sz w:val="32"/>
      <w:szCs w:val="32"/>
    </w:rPr>
  </w:style>
  <w:style w:type="character" w:customStyle="1" w:styleId="4Char">
    <w:name w:val="标题 4 Char"/>
    <w:link w:val="4"/>
    <w:uiPriority w:val="9"/>
    <w:rsid w:val="00C76542"/>
    <w:rPr>
      <w:rFonts w:ascii="Cambria" w:eastAsia="宋体" w:hAnsi="Cambria" w:cs="Times New Roman"/>
      <w:b/>
      <w:bCs/>
      <w:kern w:val="2"/>
      <w:sz w:val="28"/>
      <w:szCs w:val="28"/>
    </w:rPr>
  </w:style>
  <w:style w:type="character" w:customStyle="1" w:styleId="5Char">
    <w:name w:val="标题 5 Char"/>
    <w:link w:val="5"/>
    <w:uiPriority w:val="9"/>
    <w:rsid w:val="00C76542"/>
    <w:rPr>
      <w:b/>
      <w:bCs/>
      <w:kern w:val="2"/>
      <w:sz w:val="28"/>
      <w:szCs w:val="28"/>
    </w:rPr>
  </w:style>
  <w:style w:type="character" w:customStyle="1" w:styleId="6Char">
    <w:name w:val="标题 6 Char"/>
    <w:link w:val="6"/>
    <w:uiPriority w:val="9"/>
    <w:rsid w:val="00C76542"/>
    <w:rPr>
      <w:rFonts w:ascii="Cambria" w:eastAsia="宋体" w:hAnsi="Cambria" w:cs="Times New Roman"/>
      <w:b/>
      <w:bCs/>
      <w:kern w:val="2"/>
      <w:sz w:val="24"/>
      <w:szCs w:val="24"/>
    </w:rPr>
  </w:style>
  <w:style w:type="character" w:customStyle="1" w:styleId="7Char">
    <w:name w:val="标题 7 Char"/>
    <w:link w:val="7"/>
    <w:uiPriority w:val="9"/>
    <w:semiHidden/>
    <w:rsid w:val="00A75398"/>
    <w:rPr>
      <w:b/>
      <w:bCs/>
      <w:kern w:val="2"/>
      <w:sz w:val="24"/>
      <w:szCs w:val="24"/>
    </w:rPr>
  </w:style>
  <w:style w:type="character" w:customStyle="1" w:styleId="8Char">
    <w:name w:val="标题 8 Char"/>
    <w:link w:val="8"/>
    <w:uiPriority w:val="9"/>
    <w:semiHidden/>
    <w:rsid w:val="00A75398"/>
    <w:rPr>
      <w:rFonts w:ascii="Cambria" w:eastAsia="宋体" w:hAnsi="Cambria" w:cs="Times New Roman"/>
      <w:kern w:val="2"/>
      <w:sz w:val="24"/>
      <w:szCs w:val="24"/>
    </w:rPr>
  </w:style>
  <w:style w:type="character" w:customStyle="1" w:styleId="9Char">
    <w:name w:val="标题 9 Char"/>
    <w:link w:val="9"/>
    <w:uiPriority w:val="9"/>
    <w:semiHidden/>
    <w:rsid w:val="00A75398"/>
    <w:rPr>
      <w:rFonts w:ascii="Cambria" w:eastAsia="宋体" w:hAnsi="Cambria" w:cs="Times New Roman"/>
      <w:kern w:val="2"/>
      <w:sz w:val="21"/>
      <w:szCs w:val="21"/>
    </w:rPr>
  </w:style>
  <w:style w:type="paragraph" w:styleId="a4">
    <w:name w:val="caption"/>
    <w:basedOn w:val="a0"/>
    <w:next w:val="a0"/>
    <w:uiPriority w:val="35"/>
    <w:unhideWhenUsed/>
    <w:qFormat/>
    <w:rsid w:val="00A75398"/>
    <w:rPr>
      <w:rFonts w:ascii="Cambria" w:eastAsia="黑体" w:hAnsi="Cambria"/>
      <w:sz w:val="20"/>
      <w:szCs w:val="20"/>
    </w:rPr>
  </w:style>
  <w:style w:type="paragraph" w:styleId="10">
    <w:name w:val="toc 1"/>
    <w:basedOn w:val="a0"/>
    <w:next w:val="a0"/>
    <w:autoRedefine/>
    <w:uiPriority w:val="39"/>
    <w:unhideWhenUsed/>
    <w:qFormat/>
    <w:rsid w:val="000F14DC"/>
    <w:pPr>
      <w:tabs>
        <w:tab w:val="left" w:pos="426"/>
        <w:tab w:val="right" w:leader="dot" w:pos="9060"/>
      </w:tabs>
    </w:pPr>
    <w:rPr>
      <w:rFonts w:ascii="Calibri" w:hAnsi="Calibri"/>
      <w:szCs w:val="22"/>
    </w:rPr>
  </w:style>
  <w:style w:type="paragraph" w:styleId="20">
    <w:name w:val="toc 2"/>
    <w:basedOn w:val="a0"/>
    <w:next w:val="a0"/>
    <w:autoRedefine/>
    <w:uiPriority w:val="39"/>
    <w:unhideWhenUsed/>
    <w:qFormat/>
    <w:rsid w:val="00C76542"/>
    <w:pPr>
      <w:ind w:leftChars="200" w:left="420"/>
    </w:pPr>
    <w:rPr>
      <w:rFonts w:ascii="Calibri" w:hAnsi="Calibri"/>
      <w:szCs w:val="22"/>
    </w:rPr>
  </w:style>
  <w:style w:type="paragraph" w:styleId="30">
    <w:name w:val="toc 3"/>
    <w:basedOn w:val="a0"/>
    <w:next w:val="a0"/>
    <w:autoRedefine/>
    <w:uiPriority w:val="39"/>
    <w:unhideWhenUsed/>
    <w:qFormat/>
    <w:rsid w:val="00C76542"/>
    <w:pPr>
      <w:ind w:leftChars="400" w:left="840"/>
    </w:pPr>
    <w:rPr>
      <w:rFonts w:ascii="Calibri" w:hAnsi="Calibri"/>
      <w:szCs w:val="22"/>
    </w:rPr>
  </w:style>
  <w:style w:type="character" w:styleId="a5">
    <w:name w:val="Strong"/>
    <w:uiPriority w:val="22"/>
    <w:qFormat/>
    <w:rsid w:val="00C76542"/>
    <w:rPr>
      <w:b/>
      <w:bCs/>
    </w:rPr>
  </w:style>
  <w:style w:type="paragraph" w:styleId="a6">
    <w:name w:val="List Paragraph"/>
    <w:basedOn w:val="a0"/>
    <w:link w:val="Char"/>
    <w:qFormat/>
    <w:rsid w:val="00C76542"/>
    <w:pPr>
      <w:ind w:firstLineChars="200" w:firstLine="420"/>
    </w:pPr>
    <w:rPr>
      <w:rFonts w:ascii="Calibri" w:hAnsi="Calibri"/>
      <w:szCs w:val="22"/>
    </w:rPr>
  </w:style>
  <w:style w:type="paragraph" w:styleId="TOC">
    <w:name w:val="TOC Heading"/>
    <w:basedOn w:val="1"/>
    <w:next w:val="a0"/>
    <w:uiPriority w:val="39"/>
    <w:unhideWhenUsed/>
    <w:qFormat/>
    <w:rsid w:val="00C76542"/>
    <w:pPr>
      <w:widowControl/>
      <w:spacing w:before="480" w:after="0" w:line="276" w:lineRule="auto"/>
      <w:jc w:val="left"/>
      <w:outlineLvl w:val="9"/>
    </w:pPr>
    <w:rPr>
      <w:rFonts w:ascii="Cambria" w:hAnsi="Cambria"/>
      <w:color w:val="365F91"/>
      <w:kern w:val="0"/>
      <w:sz w:val="28"/>
      <w:szCs w:val="28"/>
    </w:rPr>
  </w:style>
  <w:style w:type="paragraph" w:styleId="a7">
    <w:name w:val="header"/>
    <w:basedOn w:val="a0"/>
    <w:link w:val="Char0"/>
    <w:unhideWhenUsed/>
    <w:qFormat/>
    <w:rsid w:val="00305F55"/>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0">
    <w:name w:val="页眉 Char"/>
    <w:link w:val="a7"/>
    <w:uiPriority w:val="99"/>
    <w:rsid w:val="00305F55"/>
    <w:rPr>
      <w:kern w:val="2"/>
      <w:sz w:val="18"/>
      <w:szCs w:val="18"/>
    </w:rPr>
  </w:style>
  <w:style w:type="paragraph" w:styleId="a8">
    <w:name w:val="footer"/>
    <w:basedOn w:val="a0"/>
    <w:link w:val="Char1"/>
    <w:uiPriority w:val="99"/>
    <w:unhideWhenUsed/>
    <w:qFormat/>
    <w:rsid w:val="00305F55"/>
    <w:pPr>
      <w:tabs>
        <w:tab w:val="center" w:pos="4153"/>
        <w:tab w:val="right" w:pos="8306"/>
      </w:tabs>
      <w:snapToGrid w:val="0"/>
      <w:jc w:val="left"/>
    </w:pPr>
    <w:rPr>
      <w:rFonts w:ascii="Calibri" w:hAnsi="Calibri"/>
      <w:sz w:val="18"/>
      <w:szCs w:val="18"/>
    </w:rPr>
  </w:style>
  <w:style w:type="character" w:customStyle="1" w:styleId="Char1">
    <w:name w:val="页脚 Char"/>
    <w:link w:val="a8"/>
    <w:uiPriority w:val="99"/>
    <w:rsid w:val="00305F55"/>
    <w:rPr>
      <w:kern w:val="2"/>
      <w:sz w:val="18"/>
      <w:szCs w:val="18"/>
    </w:rPr>
  </w:style>
  <w:style w:type="table" w:styleId="a9">
    <w:name w:val="Table Grid"/>
    <w:basedOn w:val="a2"/>
    <w:uiPriority w:val="39"/>
    <w:rsid w:val="00305F55"/>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a">
    <w:name w:val="Balloon Text"/>
    <w:basedOn w:val="a0"/>
    <w:link w:val="Char2"/>
    <w:semiHidden/>
    <w:unhideWhenUsed/>
    <w:rsid w:val="00305F55"/>
    <w:rPr>
      <w:sz w:val="18"/>
      <w:szCs w:val="18"/>
    </w:rPr>
  </w:style>
  <w:style w:type="character" w:customStyle="1" w:styleId="Char2">
    <w:name w:val="批注框文本 Char"/>
    <w:link w:val="aa"/>
    <w:uiPriority w:val="99"/>
    <w:semiHidden/>
    <w:rsid w:val="00305F55"/>
    <w:rPr>
      <w:rFonts w:ascii="Times New Roman" w:hAnsi="Times New Roman"/>
      <w:kern w:val="2"/>
      <w:sz w:val="18"/>
      <w:szCs w:val="18"/>
    </w:rPr>
  </w:style>
  <w:style w:type="paragraph" w:customStyle="1" w:styleId="Headline">
    <w:name w:val="Headline"/>
    <w:basedOn w:val="a0"/>
    <w:uiPriority w:val="99"/>
    <w:rsid w:val="00B87BF8"/>
    <w:pPr>
      <w:widowControl/>
      <w:tabs>
        <w:tab w:val="center" w:pos="4320"/>
        <w:tab w:val="right" w:pos="8640"/>
      </w:tabs>
      <w:ind w:left="900"/>
      <w:jc w:val="left"/>
    </w:pPr>
    <w:rPr>
      <w:rFonts w:ascii="Arial" w:hAnsi="Arial"/>
      <w:b/>
      <w:kern w:val="0"/>
      <w:sz w:val="32"/>
      <w:szCs w:val="20"/>
      <w:lang w:eastAsia="en-US"/>
    </w:rPr>
  </w:style>
  <w:style w:type="table" w:customStyle="1" w:styleId="21">
    <w:name w:val="无格式表格 21"/>
    <w:basedOn w:val="a2"/>
    <w:uiPriority w:val="42"/>
    <w:rsid w:val="00163ED1"/>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61">
    <w:name w:val="清单表 6 彩色1"/>
    <w:basedOn w:val="a2"/>
    <w:uiPriority w:val="51"/>
    <w:rsid w:val="00163ED1"/>
    <w:rPr>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numbering" w:customStyle="1" w:styleId="11">
    <w:name w:val="无列表1"/>
    <w:next w:val="a3"/>
    <w:uiPriority w:val="99"/>
    <w:semiHidden/>
    <w:unhideWhenUsed/>
    <w:rsid w:val="0046062F"/>
  </w:style>
  <w:style w:type="table" w:customStyle="1" w:styleId="12">
    <w:name w:val="网格型1"/>
    <w:basedOn w:val="a2"/>
    <w:next w:val="a9"/>
    <w:rsid w:val="0046062F"/>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0">
    <w:name w:val="无格式表格 21"/>
    <w:basedOn w:val="a2"/>
    <w:next w:val="21"/>
    <w:uiPriority w:val="42"/>
    <w:rsid w:val="0046062F"/>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610">
    <w:name w:val="清单表 6 彩色1"/>
    <w:basedOn w:val="a2"/>
    <w:next w:val="61"/>
    <w:uiPriority w:val="51"/>
    <w:rsid w:val="0046062F"/>
    <w:rPr>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ab">
    <w:name w:val="Plain Text"/>
    <w:basedOn w:val="a0"/>
    <w:link w:val="Char3"/>
    <w:qFormat/>
    <w:rsid w:val="0046062F"/>
    <w:rPr>
      <w:rFonts w:ascii="Wingdings" w:hAnsi="Times New Roman Bold" w:cs="@仿宋_GB2312"/>
      <w:szCs w:val="20"/>
    </w:rPr>
  </w:style>
  <w:style w:type="character" w:customStyle="1" w:styleId="Char3">
    <w:name w:val="纯文本 Char"/>
    <w:link w:val="ab"/>
    <w:rsid w:val="0046062F"/>
    <w:rPr>
      <w:rFonts w:ascii="Wingdings" w:hAnsi="Times New Roman Bold" w:cs="@仿宋_GB2312"/>
      <w:kern w:val="2"/>
      <w:sz w:val="21"/>
    </w:rPr>
  </w:style>
  <w:style w:type="character" w:customStyle="1" w:styleId="2Char0">
    <w:name w:val="正文文本缩进 2 Char"/>
    <w:link w:val="22"/>
    <w:rsid w:val="0046062F"/>
    <w:rPr>
      <w:kern w:val="2"/>
      <w:sz w:val="26"/>
      <w:szCs w:val="26"/>
    </w:rPr>
  </w:style>
  <w:style w:type="paragraph" w:styleId="22">
    <w:name w:val="Body Text Indent 2"/>
    <w:basedOn w:val="a0"/>
    <w:link w:val="2Char0"/>
    <w:rsid w:val="0046062F"/>
    <w:pPr>
      <w:autoSpaceDE w:val="0"/>
      <w:autoSpaceDN w:val="0"/>
      <w:adjustRightInd w:val="0"/>
      <w:snapToGrid w:val="0"/>
      <w:spacing w:line="300" w:lineRule="auto"/>
      <w:ind w:firstLineChars="200" w:firstLine="520"/>
      <w:jc w:val="left"/>
    </w:pPr>
    <w:rPr>
      <w:rFonts w:ascii="Calibri" w:hAnsi="Calibri"/>
      <w:sz w:val="26"/>
      <w:szCs w:val="26"/>
    </w:rPr>
  </w:style>
  <w:style w:type="character" w:customStyle="1" w:styleId="2Char1">
    <w:name w:val="正文文本缩进 2 Char1"/>
    <w:uiPriority w:val="99"/>
    <w:semiHidden/>
    <w:rsid w:val="0046062F"/>
    <w:rPr>
      <w:rFonts w:ascii="Times New Roman" w:hAnsi="Times New Roman"/>
      <w:kern w:val="2"/>
      <w:sz w:val="21"/>
      <w:szCs w:val="24"/>
    </w:rPr>
  </w:style>
  <w:style w:type="paragraph" w:customStyle="1" w:styleId="ac">
    <w:name w:val="！方案摘要"/>
    <w:next w:val="a0"/>
    <w:qFormat/>
    <w:rsid w:val="0046062F"/>
    <w:pPr>
      <w:topLinePunct/>
      <w:adjustRightInd w:val="0"/>
      <w:snapToGrid w:val="0"/>
      <w:spacing w:line="360" w:lineRule="auto"/>
      <w:jc w:val="center"/>
      <w:outlineLvl w:val="0"/>
    </w:pPr>
    <w:rPr>
      <w:rFonts w:ascii="Times New Roman" w:eastAsia="黑体" w:hAnsi="Times New Roman"/>
      <w:kern w:val="2"/>
      <w:sz w:val="24"/>
      <w:szCs w:val="24"/>
    </w:rPr>
  </w:style>
  <w:style w:type="paragraph" w:customStyle="1" w:styleId="13">
    <w:name w:val="纯文本1"/>
    <w:basedOn w:val="a0"/>
    <w:rsid w:val="0046062F"/>
    <w:rPr>
      <w:rFonts w:ascii="宋体" w:hAnsi="Courier New"/>
      <w:szCs w:val="20"/>
    </w:rPr>
  </w:style>
  <w:style w:type="paragraph" w:customStyle="1" w:styleId="ad">
    <w:name w:val="！正文"/>
    <w:qFormat/>
    <w:rsid w:val="0046062F"/>
    <w:pPr>
      <w:widowControl w:val="0"/>
      <w:topLinePunct/>
      <w:adjustRightInd w:val="0"/>
      <w:snapToGrid w:val="0"/>
      <w:spacing w:line="360" w:lineRule="auto"/>
      <w:ind w:firstLineChars="200" w:firstLine="200"/>
      <w:jc w:val="both"/>
    </w:pPr>
    <w:rPr>
      <w:rFonts w:ascii="Times New Roman" w:hAnsi="Times New Roman"/>
      <w:kern w:val="2"/>
      <w:sz w:val="24"/>
      <w:szCs w:val="24"/>
    </w:rPr>
  </w:style>
  <w:style w:type="character" w:customStyle="1" w:styleId="Char">
    <w:name w:val="列出段落 Char"/>
    <w:link w:val="a6"/>
    <w:rsid w:val="0046062F"/>
    <w:rPr>
      <w:kern w:val="2"/>
      <w:sz w:val="21"/>
      <w:szCs w:val="22"/>
    </w:rPr>
  </w:style>
  <w:style w:type="character" w:styleId="ae">
    <w:name w:val="endnote reference"/>
    <w:unhideWhenUsed/>
    <w:rsid w:val="0046062F"/>
    <w:rPr>
      <w:vertAlign w:val="superscript"/>
    </w:rPr>
  </w:style>
  <w:style w:type="character" w:styleId="af">
    <w:name w:val="footnote reference"/>
    <w:unhideWhenUsed/>
    <w:rsid w:val="0046062F"/>
    <w:rPr>
      <w:vertAlign w:val="superscript"/>
    </w:rPr>
  </w:style>
  <w:style w:type="character" w:styleId="af0">
    <w:name w:val="FollowedHyperlink"/>
    <w:rsid w:val="0046062F"/>
    <w:rPr>
      <w:color w:val="800080"/>
      <w:u w:val="single"/>
    </w:rPr>
  </w:style>
  <w:style w:type="character" w:styleId="af1">
    <w:name w:val="annotation reference"/>
    <w:uiPriority w:val="99"/>
    <w:rsid w:val="0046062F"/>
    <w:rPr>
      <w:sz w:val="21"/>
      <w:szCs w:val="21"/>
    </w:rPr>
  </w:style>
  <w:style w:type="character" w:styleId="af2">
    <w:name w:val="page number"/>
    <w:rsid w:val="0046062F"/>
  </w:style>
  <w:style w:type="character" w:styleId="af3">
    <w:name w:val="Hyperlink"/>
    <w:uiPriority w:val="99"/>
    <w:rsid w:val="0046062F"/>
    <w:rPr>
      <w:color w:val="0000FF"/>
      <w:u w:val="single"/>
    </w:rPr>
  </w:style>
  <w:style w:type="character" w:customStyle="1" w:styleId="Char10">
    <w:name w:val="脚注文本 Char1"/>
    <w:rsid w:val="0046062F"/>
    <w:rPr>
      <w:kern w:val="2"/>
      <w:sz w:val="18"/>
      <w:szCs w:val="18"/>
    </w:rPr>
  </w:style>
  <w:style w:type="character" w:customStyle="1" w:styleId="Char4">
    <w:name w:val="批注主题 Char"/>
    <w:link w:val="af4"/>
    <w:rsid w:val="0046062F"/>
    <w:rPr>
      <w:b/>
      <w:bCs/>
      <w:kern w:val="2"/>
      <w:sz w:val="21"/>
      <w:szCs w:val="24"/>
    </w:rPr>
  </w:style>
  <w:style w:type="character" w:customStyle="1" w:styleId="Char5">
    <w:name w:val="脚注文本 Char"/>
    <w:link w:val="af5"/>
    <w:locked/>
    <w:rsid w:val="0046062F"/>
    <w:rPr>
      <w:kern w:val="2"/>
      <w:sz w:val="18"/>
      <w:szCs w:val="18"/>
    </w:rPr>
  </w:style>
  <w:style w:type="character" w:customStyle="1" w:styleId="2Char10">
    <w:name w:val="标题 2 Char1"/>
    <w:rsid w:val="0046062F"/>
    <w:rPr>
      <w:rFonts w:eastAsia="黑体"/>
      <w:b/>
      <w:kern w:val="2"/>
      <w:sz w:val="24"/>
    </w:rPr>
  </w:style>
  <w:style w:type="character" w:customStyle="1" w:styleId="font81">
    <w:name w:val="font81"/>
    <w:rsid w:val="0046062F"/>
    <w:rPr>
      <w:rFonts w:ascii="Times New Roman" w:hAnsi="Times New Roman" w:cs="Times New Roman" w:hint="default"/>
      <w:i w:val="0"/>
      <w:color w:val="000000"/>
      <w:sz w:val="21"/>
      <w:szCs w:val="21"/>
      <w:u w:val="none"/>
      <w:vertAlign w:val="superscript"/>
    </w:rPr>
  </w:style>
  <w:style w:type="character" w:customStyle="1" w:styleId="Char6">
    <w:name w:val="正文文本缩进 Char"/>
    <w:link w:val="af6"/>
    <w:rsid w:val="0046062F"/>
    <w:rPr>
      <w:kern w:val="2"/>
      <w:sz w:val="21"/>
      <w:szCs w:val="24"/>
    </w:rPr>
  </w:style>
  <w:style w:type="character" w:customStyle="1" w:styleId="EndnoteTextChar">
    <w:name w:val="Endnote Text Char"/>
    <w:link w:val="14"/>
    <w:rsid w:val="0046062F"/>
    <w:rPr>
      <w:rFonts w:eastAsia="黑体"/>
      <w:b/>
      <w:kern w:val="2"/>
      <w:sz w:val="24"/>
    </w:rPr>
  </w:style>
  <w:style w:type="character" w:customStyle="1" w:styleId="15">
    <w:name w:val="批注引用1"/>
    <w:rsid w:val="0046062F"/>
    <w:rPr>
      <w:sz w:val="21"/>
      <w:szCs w:val="21"/>
    </w:rPr>
  </w:style>
  <w:style w:type="character" w:customStyle="1" w:styleId="CommentReference">
    <w:name w:val="Comment Reference"/>
    <w:rsid w:val="0046062F"/>
    <w:rPr>
      <w:rFonts w:cs="Times New Roman"/>
      <w:sz w:val="21"/>
      <w:szCs w:val="21"/>
    </w:rPr>
  </w:style>
  <w:style w:type="character" w:customStyle="1" w:styleId="Char11">
    <w:name w:val="尾注文本 Char1"/>
    <w:rsid w:val="0046062F"/>
    <w:rPr>
      <w:kern w:val="2"/>
      <w:sz w:val="21"/>
      <w:szCs w:val="24"/>
    </w:rPr>
  </w:style>
  <w:style w:type="character" w:customStyle="1" w:styleId="apple-style-span">
    <w:name w:val="apple-style-span"/>
    <w:rsid w:val="0046062F"/>
  </w:style>
  <w:style w:type="character" w:customStyle="1" w:styleId="font11">
    <w:name w:val="font11"/>
    <w:rsid w:val="0046062F"/>
    <w:rPr>
      <w:rFonts w:ascii="Times New Roman" w:hAnsi="Times New Roman" w:cs="Times New Roman" w:hint="default"/>
      <w:b/>
      <w:i w:val="0"/>
      <w:color w:val="000000"/>
      <w:sz w:val="21"/>
      <w:szCs w:val="21"/>
      <w:u w:val="none"/>
    </w:rPr>
  </w:style>
  <w:style w:type="character" w:customStyle="1" w:styleId="FootnoteTextChar">
    <w:name w:val="Footnote Text Char"/>
    <w:link w:val="16"/>
    <w:locked/>
    <w:rsid w:val="0046062F"/>
    <w:rPr>
      <w:kern w:val="2"/>
      <w:sz w:val="18"/>
      <w:szCs w:val="18"/>
    </w:rPr>
  </w:style>
  <w:style w:type="character" w:customStyle="1" w:styleId="font31">
    <w:name w:val="font31"/>
    <w:rsid w:val="0046062F"/>
    <w:rPr>
      <w:rFonts w:ascii="黑体" w:eastAsia="黑体" w:hAnsi="宋体" w:cs="黑体" w:hint="eastAsia"/>
      <w:i w:val="0"/>
      <w:color w:val="000000"/>
      <w:sz w:val="21"/>
      <w:szCs w:val="21"/>
      <w:u w:val="none"/>
      <w:vertAlign w:val="superscript"/>
    </w:rPr>
  </w:style>
  <w:style w:type="character" w:customStyle="1" w:styleId="font61">
    <w:name w:val="font61"/>
    <w:rsid w:val="0046062F"/>
    <w:rPr>
      <w:rFonts w:ascii="Times New Roman" w:hAnsi="Times New Roman" w:cs="Times New Roman" w:hint="default"/>
      <w:i w:val="0"/>
      <w:color w:val="000000"/>
      <w:sz w:val="21"/>
      <w:szCs w:val="21"/>
      <w:u w:val="none"/>
    </w:rPr>
  </w:style>
  <w:style w:type="character" w:customStyle="1" w:styleId="font01">
    <w:name w:val="font01"/>
    <w:rsid w:val="0046062F"/>
    <w:rPr>
      <w:rFonts w:ascii="宋体" w:eastAsia="宋体" w:hAnsi="宋体" w:cs="宋体" w:hint="eastAsia"/>
      <w:i w:val="0"/>
      <w:color w:val="000000"/>
      <w:sz w:val="22"/>
      <w:szCs w:val="22"/>
      <w:u w:val="none"/>
    </w:rPr>
  </w:style>
  <w:style w:type="character" w:customStyle="1" w:styleId="17">
    <w:name w:val="尾注引用1"/>
    <w:unhideWhenUsed/>
    <w:rsid w:val="0046062F"/>
    <w:rPr>
      <w:vertAlign w:val="superscript"/>
    </w:rPr>
  </w:style>
  <w:style w:type="character" w:customStyle="1" w:styleId="18">
    <w:name w:val="不明显强调1"/>
    <w:uiPriority w:val="19"/>
    <w:qFormat/>
    <w:rsid w:val="0046062F"/>
    <w:rPr>
      <w:rFonts w:ascii="Cambria" w:eastAsia="宋体" w:hAnsi="Cambria" w:cs="Times New Roman"/>
      <w:i w:val="0"/>
      <w:iCs/>
      <w:color w:val="71685A"/>
    </w:rPr>
  </w:style>
  <w:style w:type="character" w:styleId="af7">
    <w:name w:val="Subtle Emphasis"/>
    <w:uiPriority w:val="19"/>
    <w:qFormat/>
    <w:rsid w:val="0046062F"/>
    <w:rPr>
      <w:rFonts w:ascii="Cambria" w:eastAsia="宋体" w:hAnsi="Cambria" w:cs="Times New Roman"/>
      <w:i w:val="0"/>
      <w:iCs/>
      <w:color w:val="71685A"/>
    </w:rPr>
  </w:style>
  <w:style w:type="character" w:customStyle="1" w:styleId="font71">
    <w:name w:val="font71"/>
    <w:rsid w:val="0046062F"/>
    <w:rPr>
      <w:rFonts w:ascii="Times New Roman" w:hAnsi="Times New Roman" w:cs="Times New Roman" w:hint="default"/>
      <w:i w:val="0"/>
      <w:color w:val="000000"/>
      <w:sz w:val="21"/>
      <w:szCs w:val="21"/>
      <w:u w:val="none"/>
    </w:rPr>
  </w:style>
  <w:style w:type="character" w:customStyle="1" w:styleId="Char7">
    <w:name w:val="尾注文本 Char"/>
    <w:link w:val="af8"/>
    <w:rsid w:val="0046062F"/>
    <w:rPr>
      <w:rFonts w:eastAsia="黑体"/>
      <w:b/>
      <w:kern w:val="2"/>
      <w:sz w:val="24"/>
    </w:rPr>
  </w:style>
  <w:style w:type="character" w:customStyle="1" w:styleId="CommentTextChar">
    <w:name w:val="Comment Text Char"/>
    <w:link w:val="CommentText"/>
    <w:rsid w:val="0046062F"/>
    <w:rPr>
      <w:kern w:val="2"/>
      <w:sz w:val="21"/>
      <w:szCs w:val="24"/>
    </w:rPr>
  </w:style>
  <w:style w:type="character" w:customStyle="1" w:styleId="font41">
    <w:name w:val="font41"/>
    <w:rsid w:val="0046062F"/>
    <w:rPr>
      <w:rFonts w:ascii="Times New Roman" w:hAnsi="Times New Roman" w:cs="Times New Roman" w:hint="default"/>
      <w:b/>
      <w:i w:val="0"/>
      <w:color w:val="000000"/>
      <w:sz w:val="21"/>
      <w:szCs w:val="21"/>
      <w:u w:val="none"/>
      <w:vertAlign w:val="superscript"/>
    </w:rPr>
  </w:style>
  <w:style w:type="character" w:customStyle="1" w:styleId="font121">
    <w:name w:val="font121"/>
    <w:rsid w:val="0046062F"/>
    <w:rPr>
      <w:rFonts w:ascii="黑体" w:eastAsia="黑体" w:hAnsi="宋体" w:cs="黑体" w:hint="eastAsia"/>
      <w:i w:val="0"/>
      <w:color w:val="000000"/>
      <w:sz w:val="21"/>
      <w:szCs w:val="21"/>
      <w:u w:val="none"/>
      <w:vertAlign w:val="superscript"/>
    </w:rPr>
  </w:style>
  <w:style w:type="character" w:customStyle="1" w:styleId="af9">
    <w:name w:val="纯文本字符"/>
    <w:locked/>
    <w:rsid w:val="0046062F"/>
    <w:rPr>
      <w:rFonts w:ascii="宋体" w:hAnsi="Courier New" w:cs="Times New Roman"/>
      <w:kern w:val="2"/>
      <w:sz w:val="21"/>
    </w:rPr>
  </w:style>
  <w:style w:type="character" w:customStyle="1" w:styleId="Char12">
    <w:name w:val="纯文本 Char1"/>
    <w:locked/>
    <w:rsid w:val="0046062F"/>
    <w:rPr>
      <w:rFonts w:ascii="宋体" w:eastAsia="宋体" w:hAnsi="黑体"/>
      <w:kern w:val="2"/>
      <w:sz w:val="21"/>
      <w:lang w:val="en-US" w:eastAsia="zh-CN" w:bidi="ar-SA"/>
    </w:rPr>
  </w:style>
  <w:style w:type="character" w:customStyle="1" w:styleId="19">
    <w:name w:val="脚注引用1"/>
    <w:unhideWhenUsed/>
    <w:rsid w:val="0046062F"/>
    <w:rPr>
      <w:vertAlign w:val="superscript"/>
    </w:rPr>
  </w:style>
  <w:style w:type="character" w:customStyle="1" w:styleId="Char8">
    <w:name w:val="批注文字 Char"/>
    <w:link w:val="afa"/>
    <w:uiPriority w:val="99"/>
    <w:qFormat/>
    <w:rsid w:val="0046062F"/>
    <w:rPr>
      <w:kern w:val="2"/>
      <w:sz w:val="21"/>
      <w:szCs w:val="24"/>
    </w:rPr>
  </w:style>
  <w:style w:type="character" w:customStyle="1" w:styleId="font101">
    <w:name w:val="font101"/>
    <w:rsid w:val="0046062F"/>
    <w:rPr>
      <w:rFonts w:ascii="黑体" w:eastAsia="黑体" w:hAnsi="宋体" w:cs="黑体" w:hint="eastAsia"/>
      <w:i w:val="0"/>
      <w:color w:val="000000"/>
      <w:sz w:val="21"/>
      <w:szCs w:val="21"/>
      <w:u w:val="none"/>
    </w:rPr>
  </w:style>
  <w:style w:type="character" w:customStyle="1" w:styleId="font21">
    <w:name w:val="font21"/>
    <w:rsid w:val="0046062F"/>
    <w:rPr>
      <w:rFonts w:ascii="宋体" w:eastAsia="宋体" w:hAnsi="宋体" w:cs="宋体" w:hint="eastAsia"/>
      <w:i w:val="0"/>
      <w:color w:val="000000"/>
      <w:sz w:val="21"/>
      <w:szCs w:val="21"/>
      <w:u w:val="none"/>
    </w:rPr>
  </w:style>
  <w:style w:type="character" w:customStyle="1" w:styleId="font51">
    <w:name w:val="font51"/>
    <w:rsid w:val="0046062F"/>
    <w:rPr>
      <w:rFonts w:ascii="黑体" w:eastAsia="黑体" w:hAnsi="宋体" w:cs="黑体" w:hint="eastAsia"/>
      <w:i w:val="0"/>
      <w:color w:val="000000"/>
      <w:sz w:val="21"/>
      <w:szCs w:val="21"/>
      <w:u w:val="none"/>
    </w:rPr>
  </w:style>
  <w:style w:type="character" w:customStyle="1" w:styleId="Char9">
    <w:name w:val="文档结构图 Char"/>
    <w:link w:val="afb"/>
    <w:rsid w:val="0046062F"/>
    <w:rPr>
      <w:rFonts w:ascii="Heiti SC Light" w:eastAsia="Heiti SC Light"/>
      <w:kern w:val="2"/>
      <w:sz w:val="24"/>
      <w:szCs w:val="24"/>
    </w:rPr>
  </w:style>
  <w:style w:type="character" w:customStyle="1" w:styleId="1a">
    <w:name w:val="页码1"/>
    <w:rsid w:val="0046062F"/>
  </w:style>
  <w:style w:type="character" w:customStyle="1" w:styleId="font91">
    <w:name w:val="font91"/>
    <w:rsid w:val="0046062F"/>
    <w:rPr>
      <w:rFonts w:ascii="黑体" w:eastAsia="黑体" w:hAnsi="宋体" w:cs="黑体" w:hint="eastAsia"/>
      <w:i w:val="0"/>
      <w:color w:val="000000"/>
      <w:sz w:val="21"/>
      <w:szCs w:val="21"/>
      <w:u w:val="none"/>
    </w:rPr>
  </w:style>
  <w:style w:type="paragraph" w:styleId="afc">
    <w:name w:val="Normal Indent"/>
    <w:basedOn w:val="a0"/>
    <w:rsid w:val="0046062F"/>
    <w:pPr>
      <w:ind w:firstLineChars="200" w:firstLine="420"/>
    </w:pPr>
  </w:style>
  <w:style w:type="paragraph" w:styleId="70">
    <w:name w:val="toc 7"/>
    <w:basedOn w:val="a0"/>
    <w:next w:val="a0"/>
    <w:uiPriority w:val="39"/>
    <w:rsid w:val="0046062F"/>
    <w:pPr>
      <w:ind w:left="1260"/>
      <w:jc w:val="left"/>
    </w:pPr>
    <w:rPr>
      <w:rFonts w:ascii="Calibri" w:hAnsi="Calibri" w:cs="Calibri"/>
      <w:sz w:val="18"/>
      <w:szCs w:val="18"/>
    </w:rPr>
  </w:style>
  <w:style w:type="paragraph" w:styleId="50">
    <w:name w:val="toc 5"/>
    <w:basedOn w:val="a0"/>
    <w:next w:val="a0"/>
    <w:uiPriority w:val="39"/>
    <w:rsid w:val="0046062F"/>
    <w:pPr>
      <w:ind w:left="840"/>
      <w:jc w:val="left"/>
    </w:pPr>
    <w:rPr>
      <w:rFonts w:ascii="Calibri" w:hAnsi="Calibri" w:cs="Calibri"/>
      <w:sz w:val="18"/>
      <w:szCs w:val="18"/>
    </w:rPr>
  </w:style>
  <w:style w:type="paragraph" w:styleId="afa">
    <w:name w:val="annotation text"/>
    <w:basedOn w:val="a0"/>
    <w:link w:val="Char8"/>
    <w:uiPriority w:val="99"/>
    <w:qFormat/>
    <w:rsid w:val="0046062F"/>
    <w:pPr>
      <w:jc w:val="left"/>
    </w:pPr>
    <w:rPr>
      <w:rFonts w:ascii="Calibri" w:hAnsi="Calibri"/>
    </w:rPr>
  </w:style>
  <w:style w:type="character" w:customStyle="1" w:styleId="Char13">
    <w:name w:val="批注文字 Char1"/>
    <w:uiPriority w:val="99"/>
    <w:semiHidden/>
    <w:rsid w:val="0046062F"/>
    <w:rPr>
      <w:rFonts w:ascii="Times New Roman" w:hAnsi="Times New Roman"/>
      <w:kern w:val="2"/>
      <w:sz w:val="21"/>
      <w:szCs w:val="24"/>
    </w:rPr>
  </w:style>
  <w:style w:type="paragraph" w:styleId="af4">
    <w:name w:val="annotation subject"/>
    <w:basedOn w:val="afa"/>
    <w:next w:val="afa"/>
    <w:link w:val="Char4"/>
    <w:rsid w:val="0046062F"/>
    <w:rPr>
      <w:b/>
      <w:bCs/>
    </w:rPr>
  </w:style>
  <w:style w:type="character" w:customStyle="1" w:styleId="Char14">
    <w:name w:val="批注主题 Char1"/>
    <w:uiPriority w:val="99"/>
    <w:semiHidden/>
    <w:rsid w:val="0046062F"/>
    <w:rPr>
      <w:rFonts w:ascii="Times New Roman" w:hAnsi="Times New Roman"/>
      <w:b/>
      <w:bCs/>
      <w:kern w:val="2"/>
      <w:sz w:val="21"/>
      <w:szCs w:val="24"/>
    </w:rPr>
  </w:style>
  <w:style w:type="paragraph" w:styleId="80">
    <w:name w:val="toc 8"/>
    <w:basedOn w:val="a0"/>
    <w:next w:val="a0"/>
    <w:uiPriority w:val="39"/>
    <w:rsid w:val="0046062F"/>
    <w:pPr>
      <w:ind w:left="1470"/>
      <w:jc w:val="left"/>
    </w:pPr>
    <w:rPr>
      <w:rFonts w:ascii="Calibri" w:hAnsi="Calibri" w:cs="Calibri"/>
      <w:sz w:val="18"/>
      <w:szCs w:val="18"/>
    </w:rPr>
  </w:style>
  <w:style w:type="paragraph" w:styleId="af6">
    <w:name w:val="Body Text Indent"/>
    <w:basedOn w:val="a0"/>
    <w:link w:val="Char6"/>
    <w:rsid w:val="0046062F"/>
    <w:pPr>
      <w:spacing w:after="120"/>
      <w:ind w:leftChars="200" w:left="420"/>
    </w:pPr>
    <w:rPr>
      <w:rFonts w:ascii="Calibri" w:hAnsi="Calibri"/>
    </w:rPr>
  </w:style>
  <w:style w:type="character" w:customStyle="1" w:styleId="Char15">
    <w:name w:val="正文文本缩进 Char1"/>
    <w:uiPriority w:val="99"/>
    <w:semiHidden/>
    <w:rsid w:val="0046062F"/>
    <w:rPr>
      <w:rFonts w:ascii="Times New Roman" w:hAnsi="Times New Roman"/>
      <w:kern w:val="2"/>
      <w:sz w:val="21"/>
      <w:szCs w:val="24"/>
    </w:rPr>
  </w:style>
  <w:style w:type="paragraph" w:styleId="afb">
    <w:name w:val="Document Map"/>
    <w:basedOn w:val="a0"/>
    <w:link w:val="Char9"/>
    <w:rsid w:val="0046062F"/>
    <w:rPr>
      <w:rFonts w:ascii="Heiti SC Light" w:eastAsia="Heiti SC Light" w:hAnsi="Calibri"/>
      <w:sz w:val="24"/>
    </w:rPr>
  </w:style>
  <w:style w:type="character" w:customStyle="1" w:styleId="Char16">
    <w:name w:val="文档结构图 Char1"/>
    <w:uiPriority w:val="99"/>
    <w:semiHidden/>
    <w:rsid w:val="0046062F"/>
    <w:rPr>
      <w:rFonts w:ascii="Microsoft YaHei UI" w:eastAsia="Microsoft YaHei UI" w:hAnsi="Times New Roman"/>
      <w:kern w:val="2"/>
      <w:sz w:val="18"/>
      <w:szCs w:val="18"/>
    </w:rPr>
  </w:style>
  <w:style w:type="paragraph" w:styleId="af8">
    <w:name w:val="endnote text"/>
    <w:basedOn w:val="a0"/>
    <w:link w:val="Char7"/>
    <w:unhideWhenUsed/>
    <w:rsid w:val="0046062F"/>
    <w:pPr>
      <w:snapToGrid w:val="0"/>
      <w:jc w:val="left"/>
    </w:pPr>
    <w:rPr>
      <w:rFonts w:ascii="Calibri" w:eastAsia="黑体" w:hAnsi="Calibri"/>
      <w:b/>
      <w:sz w:val="24"/>
      <w:szCs w:val="20"/>
    </w:rPr>
  </w:style>
  <w:style w:type="character" w:customStyle="1" w:styleId="Char20">
    <w:name w:val="尾注文本 Char2"/>
    <w:uiPriority w:val="99"/>
    <w:semiHidden/>
    <w:rsid w:val="0046062F"/>
    <w:rPr>
      <w:rFonts w:ascii="Times New Roman" w:hAnsi="Times New Roman"/>
      <w:kern w:val="2"/>
      <w:sz w:val="21"/>
      <w:szCs w:val="24"/>
    </w:rPr>
  </w:style>
  <w:style w:type="paragraph" w:styleId="afd">
    <w:name w:val="Date"/>
    <w:basedOn w:val="a0"/>
    <w:next w:val="a0"/>
    <w:link w:val="Chara"/>
    <w:rsid w:val="0046062F"/>
    <w:pPr>
      <w:ind w:leftChars="2500" w:left="100"/>
    </w:pPr>
  </w:style>
  <w:style w:type="character" w:customStyle="1" w:styleId="Chara">
    <w:name w:val="日期 Char"/>
    <w:link w:val="afd"/>
    <w:rsid w:val="0046062F"/>
    <w:rPr>
      <w:rFonts w:ascii="Times New Roman" w:hAnsi="Times New Roman"/>
      <w:kern w:val="2"/>
      <w:sz w:val="21"/>
      <w:szCs w:val="24"/>
    </w:rPr>
  </w:style>
  <w:style w:type="paragraph" w:styleId="afe">
    <w:name w:val="Normal (Web)"/>
    <w:basedOn w:val="a0"/>
    <w:uiPriority w:val="99"/>
    <w:rsid w:val="0046062F"/>
    <w:pPr>
      <w:widowControl/>
      <w:spacing w:before="100" w:beforeAutospacing="1" w:after="100" w:afterAutospacing="1"/>
      <w:jc w:val="left"/>
    </w:pPr>
    <w:rPr>
      <w:rFonts w:ascii="宋体" w:hAnsi="宋体"/>
      <w:kern w:val="0"/>
      <w:sz w:val="24"/>
    </w:rPr>
  </w:style>
  <w:style w:type="paragraph" w:styleId="90">
    <w:name w:val="toc 9"/>
    <w:basedOn w:val="a0"/>
    <w:next w:val="a0"/>
    <w:uiPriority w:val="39"/>
    <w:rsid w:val="0046062F"/>
    <w:pPr>
      <w:ind w:left="1680"/>
      <w:jc w:val="left"/>
    </w:pPr>
    <w:rPr>
      <w:rFonts w:ascii="Calibri" w:hAnsi="Calibri" w:cs="Calibri"/>
      <w:sz w:val="18"/>
      <w:szCs w:val="18"/>
    </w:rPr>
  </w:style>
  <w:style w:type="paragraph" w:styleId="60">
    <w:name w:val="toc 6"/>
    <w:basedOn w:val="a0"/>
    <w:next w:val="a0"/>
    <w:uiPriority w:val="39"/>
    <w:rsid w:val="0046062F"/>
    <w:pPr>
      <w:ind w:left="1050"/>
      <w:jc w:val="left"/>
    </w:pPr>
    <w:rPr>
      <w:rFonts w:ascii="Calibri" w:hAnsi="Calibri" w:cs="Calibri"/>
      <w:sz w:val="18"/>
      <w:szCs w:val="18"/>
    </w:rPr>
  </w:style>
  <w:style w:type="paragraph" w:styleId="40">
    <w:name w:val="toc 4"/>
    <w:basedOn w:val="a0"/>
    <w:next w:val="a0"/>
    <w:uiPriority w:val="39"/>
    <w:rsid w:val="0046062F"/>
    <w:pPr>
      <w:ind w:left="630"/>
      <w:jc w:val="left"/>
    </w:pPr>
    <w:rPr>
      <w:rFonts w:ascii="Calibri" w:hAnsi="Calibri" w:cs="Calibri"/>
      <w:sz w:val="18"/>
      <w:szCs w:val="18"/>
    </w:rPr>
  </w:style>
  <w:style w:type="paragraph" w:styleId="af5">
    <w:name w:val="footnote text"/>
    <w:basedOn w:val="a0"/>
    <w:link w:val="Char5"/>
    <w:unhideWhenUsed/>
    <w:rsid w:val="0046062F"/>
    <w:pPr>
      <w:snapToGrid w:val="0"/>
      <w:jc w:val="left"/>
    </w:pPr>
    <w:rPr>
      <w:rFonts w:ascii="Calibri" w:hAnsi="Calibri"/>
      <w:sz w:val="18"/>
      <w:szCs w:val="18"/>
    </w:rPr>
  </w:style>
  <w:style w:type="character" w:customStyle="1" w:styleId="Char21">
    <w:name w:val="脚注文本 Char2"/>
    <w:uiPriority w:val="99"/>
    <w:semiHidden/>
    <w:rsid w:val="0046062F"/>
    <w:rPr>
      <w:rFonts w:ascii="Times New Roman" w:hAnsi="Times New Roman"/>
      <w:kern w:val="2"/>
      <w:sz w:val="18"/>
      <w:szCs w:val="18"/>
    </w:rPr>
  </w:style>
  <w:style w:type="paragraph" w:styleId="31">
    <w:name w:val="Body Text Indent 3"/>
    <w:basedOn w:val="a0"/>
    <w:link w:val="3Char0"/>
    <w:rsid w:val="0046062F"/>
    <w:pPr>
      <w:spacing w:after="120"/>
      <w:ind w:leftChars="200" w:left="420"/>
    </w:pPr>
    <w:rPr>
      <w:sz w:val="16"/>
      <w:szCs w:val="16"/>
    </w:rPr>
  </w:style>
  <w:style w:type="character" w:customStyle="1" w:styleId="3Char0">
    <w:name w:val="正文文本缩进 3 Char"/>
    <w:link w:val="31"/>
    <w:rsid w:val="0046062F"/>
    <w:rPr>
      <w:rFonts w:ascii="Times New Roman" w:hAnsi="Times New Roman"/>
      <w:kern w:val="2"/>
      <w:sz w:val="16"/>
      <w:szCs w:val="16"/>
    </w:rPr>
  </w:style>
  <w:style w:type="paragraph" w:customStyle="1" w:styleId="14">
    <w:name w:val="尾注文本1"/>
    <w:basedOn w:val="a0"/>
    <w:link w:val="EndnoteTextChar"/>
    <w:unhideWhenUsed/>
    <w:rsid w:val="0046062F"/>
    <w:pPr>
      <w:snapToGrid w:val="0"/>
      <w:jc w:val="left"/>
    </w:pPr>
    <w:rPr>
      <w:rFonts w:ascii="Calibri" w:eastAsia="黑体" w:hAnsi="Calibri"/>
      <w:b/>
      <w:sz w:val="24"/>
      <w:szCs w:val="20"/>
    </w:rPr>
  </w:style>
  <w:style w:type="paragraph" w:customStyle="1" w:styleId="110">
    <w:name w:val="标题 11"/>
    <w:basedOn w:val="a0"/>
    <w:next w:val="a0"/>
    <w:qFormat/>
    <w:rsid w:val="0046062F"/>
    <w:pPr>
      <w:keepNext/>
      <w:keepLines/>
      <w:spacing w:before="340" w:after="330" w:line="578" w:lineRule="auto"/>
      <w:outlineLvl w:val="0"/>
    </w:pPr>
    <w:rPr>
      <w:b/>
      <w:bCs/>
      <w:kern w:val="44"/>
      <w:sz w:val="44"/>
      <w:szCs w:val="44"/>
    </w:rPr>
  </w:style>
  <w:style w:type="paragraph" w:customStyle="1" w:styleId="211">
    <w:name w:val="目录 21"/>
    <w:basedOn w:val="a0"/>
    <w:next w:val="a0"/>
    <w:uiPriority w:val="39"/>
    <w:rsid w:val="0046062F"/>
    <w:pPr>
      <w:adjustRightInd w:val="0"/>
      <w:snapToGrid w:val="0"/>
      <w:spacing w:line="360" w:lineRule="auto"/>
      <w:ind w:leftChars="200" w:left="200"/>
      <w:jc w:val="left"/>
    </w:pPr>
    <w:rPr>
      <w:sz w:val="24"/>
    </w:rPr>
  </w:style>
  <w:style w:type="paragraph" w:customStyle="1" w:styleId="16">
    <w:name w:val="脚注文本1"/>
    <w:basedOn w:val="a0"/>
    <w:link w:val="FootnoteTextChar"/>
    <w:unhideWhenUsed/>
    <w:rsid w:val="0046062F"/>
    <w:pPr>
      <w:snapToGrid w:val="0"/>
      <w:jc w:val="left"/>
    </w:pPr>
    <w:rPr>
      <w:rFonts w:ascii="Calibri" w:hAnsi="Calibri"/>
      <w:sz w:val="18"/>
      <w:szCs w:val="18"/>
    </w:rPr>
  </w:style>
  <w:style w:type="paragraph" w:customStyle="1" w:styleId="23">
    <w:name w:val="！标题2"/>
    <w:next w:val="ad"/>
    <w:qFormat/>
    <w:rsid w:val="0046062F"/>
    <w:pPr>
      <w:keepNext/>
      <w:topLinePunct/>
      <w:adjustRightInd w:val="0"/>
      <w:snapToGrid w:val="0"/>
      <w:spacing w:line="360" w:lineRule="auto"/>
      <w:outlineLvl w:val="1"/>
    </w:pPr>
    <w:rPr>
      <w:rFonts w:ascii="Times New Roman" w:eastAsia="黑体" w:hAnsi="Times New Roman"/>
      <w:kern w:val="2"/>
      <w:sz w:val="24"/>
      <w:szCs w:val="24"/>
    </w:rPr>
  </w:style>
  <w:style w:type="paragraph" w:customStyle="1" w:styleId="TitlePage">
    <w:name w:val="TitlePage"/>
    <w:rsid w:val="0046062F"/>
    <w:pPr>
      <w:suppressAutoHyphens/>
    </w:pPr>
    <w:rPr>
      <w:rFonts w:ascii="Times New Roman" w:hAnsi="Times New Roman" w:cs="Calibri"/>
      <w:sz w:val="24"/>
      <w:lang w:eastAsia="en-US"/>
    </w:rPr>
  </w:style>
  <w:style w:type="paragraph" w:customStyle="1" w:styleId="41">
    <w:name w:val="目录 41"/>
    <w:basedOn w:val="a0"/>
    <w:next w:val="a0"/>
    <w:uiPriority w:val="39"/>
    <w:unhideWhenUsed/>
    <w:rsid w:val="0046062F"/>
    <w:pPr>
      <w:ind w:leftChars="600" w:left="1260"/>
    </w:pPr>
    <w:rPr>
      <w:rFonts w:ascii="Calibri" w:hAnsi="Calibri"/>
      <w:szCs w:val="22"/>
    </w:rPr>
  </w:style>
  <w:style w:type="paragraph" w:customStyle="1" w:styleId="mdBrktdBullet">
    <w:name w:val="md_Brktd Bullet"/>
    <w:basedOn w:val="a0"/>
    <w:rsid w:val="0046062F"/>
    <w:pPr>
      <w:keepLines/>
      <w:widowControl/>
      <w:overflowPunct w:val="0"/>
      <w:autoSpaceDE w:val="0"/>
      <w:autoSpaceDN w:val="0"/>
      <w:adjustRightInd w:val="0"/>
      <w:spacing w:before="14" w:after="144" w:line="279" w:lineRule="atLeast"/>
      <w:ind w:left="1080" w:right="720" w:hanging="504"/>
      <w:jc w:val="left"/>
      <w:textAlignment w:val="baseline"/>
    </w:pPr>
    <w:rPr>
      <w:kern w:val="0"/>
      <w:sz w:val="24"/>
      <w:szCs w:val="20"/>
      <w:lang w:eastAsia="en-US"/>
    </w:rPr>
  </w:style>
  <w:style w:type="paragraph" w:customStyle="1" w:styleId="1b">
    <w:name w:val="页眉1"/>
    <w:basedOn w:val="a0"/>
    <w:rsid w:val="0046062F"/>
    <w:pPr>
      <w:pBdr>
        <w:bottom w:val="single" w:sz="6" w:space="1" w:color="auto"/>
      </w:pBdr>
      <w:tabs>
        <w:tab w:val="center" w:pos="4153"/>
        <w:tab w:val="right" w:pos="8306"/>
      </w:tabs>
      <w:adjustRightInd w:val="0"/>
      <w:snapToGrid w:val="0"/>
      <w:spacing w:line="240" w:lineRule="atLeast"/>
      <w:jc w:val="center"/>
      <w:textAlignment w:val="baseline"/>
    </w:pPr>
    <w:rPr>
      <w:kern w:val="0"/>
      <w:sz w:val="18"/>
      <w:szCs w:val="20"/>
    </w:rPr>
  </w:style>
  <w:style w:type="paragraph" w:customStyle="1" w:styleId="CommentSubject">
    <w:name w:val="Comment Subject"/>
    <w:basedOn w:val="CommentText"/>
    <w:next w:val="CommentText"/>
    <w:semiHidden/>
    <w:rsid w:val="0046062F"/>
    <w:pPr>
      <w:spacing w:line="240" w:lineRule="auto"/>
    </w:pPr>
    <w:rPr>
      <w:b/>
      <w:bCs/>
    </w:rPr>
  </w:style>
  <w:style w:type="paragraph" w:customStyle="1" w:styleId="111">
    <w:name w:val="目录 11"/>
    <w:basedOn w:val="a0"/>
    <w:next w:val="a0"/>
    <w:uiPriority w:val="39"/>
    <w:rsid w:val="0046062F"/>
    <w:pPr>
      <w:tabs>
        <w:tab w:val="right" w:leader="dot" w:pos="9016"/>
      </w:tabs>
      <w:adjustRightInd w:val="0"/>
      <w:snapToGrid w:val="0"/>
      <w:spacing w:line="360" w:lineRule="auto"/>
      <w:jc w:val="left"/>
    </w:pPr>
    <w:rPr>
      <w:rFonts w:eastAsia="黑体"/>
      <w:sz w:val="24"/>
    </w:rPr>
  </w:style>
  <w:style w:type="paragraph" w:customStyle="1" w:styleId="Default">
    <w:name w:val="Default"/>
    <w:rsid w:val="0046062F"/>
    <w:pPr>
      <w:widowControl w:val="0"/>
      <w:autoSpaceDE w:val="0"/>
      <w:autoSpaceDN w:val="0"/>
      <w:adjustRightInd w:val="0"/>
    </w:pPr>
    <w:rPr>
      <w:rFonts w:ascii="宋体" w:hAnsi="Times New Roman"/>
      <w:color w:val="000000"/>
      <w:sz w:val="24"/>
      <w:szCs w:val="24"/>
    </w:rPr>
  </w:style>
  <w:style w:type="paragraph" w:customStyle="1" w:styleId="aff">
    <w:name w:val="表格内容"/>
    <w:basedOn w:val="a0"/>
    <w:qFormat/>
    <w:rsid w:val="0046062F"/>
    <w:pPr>
      <w:spacing w:line="360" w:lineRule="auto"/>
      <w:jc w:val="center"/>
    </w:pPr>
    <w:rPr>
      <w:kern w:val="0"/>
      <w:sz w:val="20"/>
      <w:szCs w:val="20"/>
    </w:rPr>
  </w:style>
  <w:style w:type="paragraph" w:customStyle="1" w:styleId="611">
    <w:name w:val="目录 61"/>
    <w:basedOn w:val="a0"/>
    <w:next w:val="a0"/>
    <w:uiPriority w:val="39"/>
    <w:unhideWhenUsed/>
    <w:rsid w:val="0046062F"/>
    <w:pPr>
      <w:ind w:leftChars="1000" w:left="2100"/>
    </w:pPr>
    <w:rPr>
      <w:rFonts w:ascii="Calibri" w:hAnsi="Calibri"/>
      <w:szCs w:val="22"/>
    </w:rPr>
  </w:style>
  <w:style w:type="paragraph" w:customStyle="1" w:styleId="71">
    <w:name w:val="目录 71"/>
    <w:basedOn w:val="a0"/>
    <w:next w:val="a0"/>
    <w:uiPriority w:val="39"/>
    <w:unhideWhenUsed/>
    <w:rsid w:val="0046062F"/>
    <w:pPr>
      <w:ind w:leftChars="1200" w:left="2520"/>
    </w:pPr>
    <w:rPr>
      <w:rFonts w:ascii="Calibri" w:hAnsi="Calibri"/>
      <w:szCs w:val="22"/>
    </w:rPr>
  </w:style>
  <w:style w:type="paragraph" w:customStyle="1" w:styleId="1c">
    <w:name w:val="列出段落1"/>
    <w:basedOn w:val="a0"/>
    <w:qFormat/>
    <w:rsid w:val="0046062F"/>
    <w:pPr>
      <w:ind w:firstLineChars="200" w:firstLine="420"/>
    </w:pPr>
    <w:rPr>
      <w:rFonts w:ascii="Calibri" w:hAnsi="Calibri"/>
      <w:szCs w:val="22"/>
    </w:rPr>
  </w:style>
  <w:style w:type="paragraph" w:customStyle="1" w:styleId="CommentText">
    <w:name w:val="Comment Text"/>
    <w:basedOn w:val="a0"/>
    <w:link w:val="CommentTextChar"/>
    <w:rsid w:val="0046062F"/>
    <w:pPr>
      <w:spacing w:line="400" w:lineRule="exact"/>
      <w:jc w:val="left"/>
    </w:pPr>
    <w:rPr>
      <w:rFonts w:ascii="Calibri" w:hAnsi="Calibri"/>
    </w:rPr>
  </w:style>
  <w:style w:type="paragraph" w:customStyle="1" w:styleId="1d">
    <w:name w:val="！标题1"/>
    <w:next w:val="ad"/>
    <w:qFormat/>
    <w:rsid w:val="0046062F"/>
    <w:pPr>
      <w:keepNext/>
      <w:topLinePunct/>
      <w:adjustRightInd w:val="0"/>
      <w:snapToGrid w:val="0"/>
      <w:spacing w:beforeLines="80" w:afterLines="80" w:line="360" w:lineRule="auto"/>
      <w:outlineLvl w:val="0"/>
    </w:pPr>
    <w:rPr>
      <w:rFonts w:ascii="Times New Roman" w:eastAsia="黑体" w:hAnsi="Times New Roman"/>
      <w:kern w:val="2"/>
      <w:sz w:val="24"/>
      <w:szCs w:val="24"/>
    </w:rPr>
  </w:style>
  <w:style w:type="paragraph" w:customStyle="1" w:styleId="81">
    <w:name w:val="目录 81"/>
    <w:basedOn w:val="a0"/>
    <w:next w:val="a0"/>
    <w:uiPriority w:val="39"/>
    <w:unhideWhenUsed/>
    <w:rsid w:val="0046062F"/>
    <w:pPr>
      <w:ind w:leftChars="1400" w:left="2940"/>
    </w:pPr>
    <w:rPr>
      <w:rFonts w:ascii="Calibri" w:hAnsi="Calibri"/>
      <w:szCs w:val="22"/>
    </w:rPr>
  </w:style>
  <w:style w:type="paragraph" w:customStyle="1" w:styleId="51">
    <w:name w:val="目录 51"/>
    <w:basedOn w:val="a0"/>
    <w:next w:val="a0"/>
    <w:uiPriority w:val="39"/>
    <w:unhideWhenUsed/>
    <w:rsid w:val="0046062F"/>
    <w:pPr>
      <w:ind w:leftChars="800" w:left="1680"/>
    </w:pPr>
    <w:rPr>
      <w:rFonts w:ascii="Calibri" w:hAnsi="Calibri"/>
      <w:szCs w:val="22"/>
    </w:rPr>
  </w:style>
  <w:style w:type="paragraph" w:customStyle="1" w:styleId="24">
    <w:name w:val="列出段落2"/>
    <w:basedOn w:val="a0"/>
    <w:uiPriority w:val="34"/>
    <w:qFormat/>
    <w:rsid w:val="0046062F"/>
    <w:pPr>
      <w:spacing w:line="360" w:lineRule="auto"/>
      <w:ind w:firstLineChars="200" w:firstLine="420"/>
    </w:pPr>
    <w:rPr>
      <w:rFonts w:ascii="Calibri" w:hAnsi="Calibri"/>
      <w:sz w:val="24"/>
      <w:szCs w:val="22"/>
    </w:rPr>
  </w:style>
  <w:style w:type="paragraph" w:customStyle="1" w:styleId="310">
    <w:name w:val="目录 31"/>
    <w:basedOn w:val="a0"/>
    <w:next w:val="a0"/>
    <w:uiPriority w:val="39"/>
    <w:unhideWhenUsed/>
    <w:rsid w:val="0046062F"/>
    <w:pPr>
      <w:ind w:leftChars="400" w:left="840"/>
    </w:pPr>
    <w:rPr>
      <w:rFonts w:ascii="Calibri" w:hAnsi="Calibri"/>
      <w:szCs w:val="22"/>
    </w:rPr>
  </w:style>
  <w:style w:type="paragraph" w:customStyle="1" w:styleId="91">
    <w:name w:val="目录 91"/>
    <w:basedOn w:val="a0"/>
    <w:next w:val="a0"/>
    <w:uiPriority w:val="39"/>
    <w:unhideWhenUsed/>
    <w:rsid w:val="0046062F"/>
    <w:pPr>
      <w:ind w:leftChars="1600" w:left="3360"/>
    </w:pPr>
    <w:rPr>
      <w:rFonts w:ascii="Calibri" w:hAnsi="Calibri"/>
      <w:szCs w:val="22"/>
    </w:rPr>
  </w:style>
  <w:style w:type="paragraph" w:customStyle="1" w:styleId="1e">
    <w:name w:val="题注1"/>
    <w:basedOn w:val="a0"/>
    <w:next w:val="a0"/>
    <w:qFormat/>
    <w:rsid w:val="0046062F"/>
    <w:pPr>
      <w:keepNext/>
      <w:spacing w:line="360" w:lineRule="auto"/>
    </w:pPr>
    <w:rPr>
      <w:rFonts w:eastAsia="黑体" w:cs="Arial"/>
      <w:szCs w:val="21"/>
    </w:rPr>
  </w:style>
  <w:style w:type="paragraph" w:customStyle="1" w:styleId="212">
    <w:name w:val="标题 21"/>
    <w:basedOn w:val="a0"/>
    <w:next w:val="afc"/>
    <w:qFormat/>
    <w:rsid w:val="0046062F"/>
    <w:pPr>
      <w:keepNext/>
      <w:spacing w:line="360" w:lineRule="auto"/>
      <w:outlineLvl w:val="1"/>
    </w:pPr>
    <w:rPr>
      <w:rFonts w:eastAsia="黑体"/>
      <w:b/>
      <w:sz w:val="24"/>
      <w:szCs w:val="20"/>
    </w:rPr>
  </w:style>
  <w:style w:type="paragraph" w:customStyle="1" w:styleId="32">
    <w:name w:val="！标题3"/>
    <w:next w:val="ad"/>
    <w:qFormat/>
    <w:rsid w:val="0046062F"/>
    <w:pPr>
      <w:keepNext/>
      <w:topLinePunct/>
      <w:adjustRightInd w:val="0"/>
      <w:snapToGrid w:val="0"/>
      <w:spacing w:line="360" w:lineRule="auto"/>
      <w:outlineLvl w:val="2"/>
    </w:pPr>
    <w:rPr>
      <w:rFonts w:ascii="Times New Roman" w:eastAsia="黑体" w:hAnsi="Times New Roman"/>
      <w:kern w:val="2"/>
      <w:sz w:val="24"/>
      <w:szCs w:val="24"/>
    </w:rPr>
  </w:style>
  <w:style w:type="paragraph" w:customStyle="1" w:styleId="a">
    <w:name w:val="！附件"/>
    <w:next w:val="ad"/>
    <w:qFormat/>
    <w:rsid w:val="0046062F"/>
    <w:pPr>
      <w:keepNext/>
      <w:numPr>
        <w:numId w:val="1"/>
      </w:numPr>
      <w:topLinePunct/>
      <w:adjustRightInd w:val="0"/>
      <w:snapToGrid w:val="0"/>
      <w:spacing w:line="360" w:lineRule="auto"/>
      <w:outlineLvl w:val="0"/>
    </w:pPr>
    <w:rPr>
      <w:rFonts w:ascii="Times New Roman" w:eastAsia="黑体" w:hAnsi="Times New Roman"/>
      <w:kern w:val="2"/>
      <w:sz w:val="24"/>
      <w:szCs w:val="24"/>
    </w:rPr>
  </w:style>
  <w:style w:type="paragraph" w:customStyle="1" w:styleId="213">
    <w:name w:val="正文文本缩进 21"/>
    <w:basedOn w:val="a0"/>
    <w:rsid w:val="0046062F"/>
    <w:pPr>
      <w:autoSpaceDE w:val="0"/>
      <w:autoSpaceDN w:val="0"/>
      <w:adjustRightInd w:val="0"/>
      <w:snapToGrid w:val="0"/>
      <w:spacing w:line="300" w:lineRule="auto"/>
      <w:ind w:firstLineChars="200" w:firstLine="520"/>
      <w:jc w:val="left"/>
    </w:pPr>
    <w:rPr>
      <w:sz w:val="26"/>
      <w:szCs w:val="26"/>
    </w:rPr>
  </w:style>
  <w:style w:type="paragraph" w:customStyle="1" w:styleId="1f">
    <w:name w:val="页脚1"/>
    <w:basedOn w:val="a0"/>
    <w:rsid w:val="0046062F"/>
    <w:pPr>
      <w:tabs>
        <w:tab w:val="center" w:pos="4153"/>
        <w:tab w:val="right" w:pos="8306"/>
      </w:tabs>
      <w:snapToGrid w:val="0"/>
      <w:jc w:val="left"/>
    </w:pPr>
    <w:rPr>
      <w:sz w:val="18"/>
      <w:szCs w:val="18"/>
    </w:rPr>
  </w:style>
  <w:style w:type="paragraph" w:customStyle="1" w:styleId="311">
    <w:name w:val="标题 31"/>
    <w:basedOn w:val="a0"/>
    <w:next w:val="a0"/>
    <w:qFormat/>
    <w:rsid w:val="0046062F"/>
    <w:pPr>
      <w:keepNext/>
      <w:keepLines/>
      <w:spacing w:before="260" w:after="260" w:line="416" w:lineRule="auto"/>
      <w:outlineLvl w:val="2"/>
    </w:pPr>
    <w:rPr>
      <w:b/>
      <w:bCs/>
      <w:sz w:val="32"/>
      <w:szCs w:val="32"/>
    </w:rPr>
  </w:style>
  <w:style w:type="paragraph" w:customStyle="1" w:styleId="ColorfulShading-Accent11">
    <w:name w:val="Colorful Shading - Accent 11"/>
    <w:uiPriority w:val="99"/>
    <w:semiHidden/>
    <w:rsid w:val="0046062F"/>
    <w:rPr>
      <w:rFonts w:ascii="Times New Roman" w:hAnsi="Times New Roman"/>
      <w:kern w:val="2"/>
      <w:sz w:val="21"/>
      <w:szCs w:val="24"/>
    </w:rPr>
  </w:style>
  <w:style w:type="table" w:styleId="1f0">
    <w:name w:val="Table Simple 1"/>
    <w:basedOn w:val="a2"/>
    <w:rsid w:val="0046062F"/>
    <w:pPr>
      <w:widowControl w:val="0"/>
      <w:adjustRightInd w:val="0"/>
      <w:spacing w:line="315" w:lineRule="atLeast"/>
      <w:textAlignment w:val="baseline"/>
    </w:pPr>
    <w:rPr>
      <w:rFonts w:ascii="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customStyle="1" w:styleId="112">
    <w:name w:val="网格型11"/>
    <w:basedOn w:val="TableNormal"/>
    <w:next w:val="a9"/>
    <w:uiPriority w:val="39"/>
    <w:qFormat/>
    <w:rsid w:val="0046062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semiHidden/>
    <w:rsid w:val="0046062F"/>
    <w:rPr>
      <w:rFonts w:ascii="Times New Roman" w:hAnsi="Times New Roman"/>
    </w:rPr>
    <w:tblPr>
      <w:tblCellMar>
        <w:top w:w="0" w:type="dxa"/>
        <w:left w:w="108" w:type="dxa"/>
        <w:bottom w:w="0" w:type="dxa"/>
        <w:right w:w="108" w:type="dxa"/>
      </w:tblCellMar>
    </w:tblPr>
  </w:style>
  <w:style w:type="paragraph" w:customStyle="1" w:styleId="NewNewNewNewNewNewNewNew">
    <w:name w:val="正文 New New New New New New New New"/>
    <w:rsid w:val="0046062F"/>
    <w:pPr>
      <w:widowControl w:val="0"/>
      <w:jc w:val="both"/>
    </w:pPr>
    <w:rPr>
      <w:rFonts w:ascii="Times New Roman" w:hAnsi="Times New Roman"/>
      <w:kern w:val="2"/>
      <w:sz w:val="21"/>
      <w:szCs w:val="24"/>
    </w:rPr>
  </w:style>
  <w:style w:type="character" w:customStyle="1" w:styleId="Charb">
    <w:name w:val="标题 Char"/>
    <w:link w:val="aff0"/>
    <w:rsid w:val="0046062F"/>
    <w:rPr>
      <w:rFonts w:ascii="Cambria" w:hAnsi="Cambria"/>
      <w:b/>
      <w:bCs/>
      <w:kern w:val="2"/>
      <w:sz w:val="32"/>
      <w:szCs w:val="32"/>
    </w:rPr>
  </w:style>
  <w:style w:type="paragraph" w:styleId="aff0">
    <w:name w:val="Title"/>
    <w:basedOn w:val="a0"/>
    <w:next w:val="a0"/>
    <w:link w:val="Charb"/>
    <w:qFormat/>
    <w:rsid w:val="0046062F"/>
    <w:pPr>
      <w:spacing w:before="240" w:after="60"/>
      <w:jc w:val="center"/>
      <w:outlineLvl w:val="0"/>
    </w:pPr>
    <w:rPr>
      <w:rFonts w:ascii="Cambria" w:hAnsi="Cambria"/>
      <w:b/>
      <w:bCs/>
      <w:sz w:val="32"/>
      <w:szCs w:val="32"/>
    </w:rPr>
  </w:style>
  <w:style w:type="character" w:customStyle="1" w:styleId="Char17">
    <w:name w:val="标题 Char1"/>
    <w:rsid w:val="0046062F"/>
    <w:rPr>
      <w:rFonts w:ascii="Calibri Light" w:hAnsi="Calibri Light" w:cs="Times New Roman"/>
      <w:b/>
      <w:bCs/>
      <w:kern w:val="2"/>
      <w:sz w:val="32"/>
      <w:szCs w:val="32"/>
    </w:rPr>
  </w:style>
  <w:style w:type="paragraph" w:customStyle="1" w:styleId="PB-Vorwort">
    <w:name w:val="PB-Vorwort"/>
    <w:basedOn w:val="a0"/>
    <w:rsid w:val="0046062F"/>
    <w:pPr>
      <w:pageBreakBefore/>
      <w:widowControl/>
      <w:spacing w:before="120" w:line="280" w:lineRule="atLeast"/>
    </w:pPr>
    <w:rPr>
      <w:rFonts w:ascii="Arial" w:eastAsia="MS Mincho" w:hAnsi="Arial"/>
      <w:b/>
      <w:kern w:val="0"/>
      <w:sz w:val="24"/>
      <w:szCs w:val="20"/>
      <w:lang w:val="de-DE" w:eastAsia="en-US"/>
    </w:rPr>
  </w:style>
  <w:style w:type="paragraph" w:customStyle="1" w:styleId="Propertystatement">
    <w:name w:val="Propertystatement"/>
    <w:basedOn w:val="a0"/>
    <w:rsid w:val="0046062F"/>
    <w:pPr>
      <w:widowControl/>
      <w:spacing w:before="1200"/>
      <w:jc w:val="center"/>
    </w:pPr>
    <w:rPr>
      <w:rFonts w:ascii="Arial" w:hAnsi="Arial"/>
      <w:kern w:val="0"/>
      <w:sz w:val="20"/>
      <w:szCs w:val="20"/>
      <w:lang w:eastAsia="en-US"/>
    </w:rPr>
  </w:style>
  <w:style w:type="paragraph" w:styleId="aff1">
    <w:name w:val="Revision"/>
    <w:hidden/>
    <w:uiPriority w:val="99"/>
    <w:unhideWhenUsed/>
    <w:rsid w:val="0046062F"/>
    <w:rPr>
      <w:rFonts w:ascii="Times New Roman" w:hAnsi="Times New Roman"/>
      <w:kern w:val="2"/>
      <w:sz w:val="21"/>
      <w:szCs w:val="24"/>
    </w:rPr>
  </w:style>
  <w:style w:type="paragraph" w:customStyle="1" w:styleId="Aff2">
    <w:name w:val="正文 A"/>
    <w:basedOn w:val="a0"/>
    <w:link w:val="AChar"/>
    <w:qFormat/>
    <w:rsid w:val="0046062F"/>
    <w:rPr>
      <w:rFonts w:ascii="Calibri" w:hAnsi="Calibri" w:cs="宋体"/>
      <w:color w:val="000000"/>
      <w:szCs w:val="21"/>
    </w:rPr>
  </w:style>
  <w:style w:type="character" w:customStyle="1" w:styleId="AChar">
    <w:name w:val="正文 A Char"/>
    <w:link w:val="Aff2"/>
    <w:qFormat/>
    <w:locked/>
    <w:rsid w:val="0046062F"/>
    <w:rPr>
      <w:rFonts w:cs="宋体"/>
      <w:color w:val="000000"/>
      <w:kern w:val="2"/>
      <w:sz w:val="21"/>
      <w:szCs w:val="21"/>
    </w:rPr>
  </w:style>
  <w:style w:type="paragraph" w:customStyle="1" w:styleId="Text">
    <w:name w:val="Text"/>
    <w:basedOn w:val="a0"/>
    <w:qFormat/>
    <w:rsid w:val="0046062F"/>
    <w:pPr>
      <w:widowControl/>
      <w:spacing w:before="120"/>
    </w:pPr>
    <w:rPr>
      <w:color w:val="000000"/>
      <w:kern w:val="0"/>
      <w:sz w:val="24"/>
      <w:szCs w:val="20"/>
      <w:lang w:eastAsia="en-US"/>
    </w:rPr>
  </w:style>
  <w:style w:type="character" w:customStyle="1" w:styleId="150">
    <w:name w:val="15"/>
    <w:rsid w:val="0046062F"/>
    <w:rPr>
      <w:rFonts w:ascii="Times New Roman" w:hAnsi="Times New Roman" w:cs="Times New Roman" w:hint="default"/>
    </w:rPr>
  </w:style>
  <w:style w:type="numbering" w:customStyle="1" w:styleId="113">
    <w:name w:val="无列表11"/>
    <w:next w:val="a3"/>
    <w:uiPriority w:val="99"/>
    <w:semiHidden/>
    <w:unhideWhenUsed/>
    <w:rsid w:val="0046062F"/>
  </w:style>
  <w:style w:type="paragraph" w:customStyle="1" w:styleId="1f1">
    <w:name w:val="1"/>
    <w:basedOn w:val="a0"/>
    <w:qFormat/>
    <w:rsid w:val="00A00C08"/>
    <w:rPr>
      <w:rFonts w:ascii="宋体" w:hAnsi="Courier New" w:cs="宋体"/>
      <w:color w:val="000000"/>
      <w:szCs w:val="21"/>
    </w:rPr>
  </w:style>
  <w:style w:type="paragraph" w:styleId="aff3">
    <w:name w:val="Body Text"/>
    <w:basedOn w:val="a0"/>
    <w:link w:val="Charc"/>
    <w:uiPriority w:val="99"/>
    <w:semiHidden/>
    <w:unhideWhenUsed/>
    <w:rsid w:val="00E51215"/>
    <w:pPr>
      <w:spacing w:after="120"/>
    </w:pPr>
  </w:style>
  <w:style w:type="character" w:customStyle="1" w:styleId="Charc">
    <w:name w:val="正文文本 Char"/>
    <w:basedOn w:val="a1"/>
    <w:link w:val="aff3"/>
    <w:uiPriority w:val="99"/>
    <w:semiHidden/>
    <w:rsid w:val="00E51215"/>
    <w:rPr>
      <w:rFonts w:ascii="Times New Roman" w:hAnsi="Times New Roman"/>
      <w:kern w:val="2"/>
      <w:sz w:val="21"/>
      <w:szCs w:val="24"/>
    </w:rPr>
  </w:style>
  <w:style w:type="paragraph" w:styleId="aff4">
    <w:name w:val="Body Text First Indent"/>
    <w:basedOn w:val="aff3"/>
    <w:link w:val="Chard"/>
    <w:uiPriority w:val="99"/>
    <w:semiHidden/>
    <w:unhideWhenUsed/>
    <w:rsid w:val="00E51215"/>
    <w:pPr>
      <w:ind w:firstLineChars="100" w:firstLine="420"/>
    </w:pPr>
  </w:style>
  <w:style w:type="character" w:customStyle="1" w:styleId="Chard">
    <w:name w:val="正文首行缩进 Char"/>
    <w:basedOn w:val="Charc"/>
    <w:link w:val="aff4"/>
    <w:uiPriority w:val="99"/>
    <w:semiHidden/>
    <w:rsid w:val="00E51215"/>
    <w:rPr>
      <w:rFonts w:ascii="Times New Roman" w:hAnsi="Times New Roman"/>
      <w:kern w:val="2"/>
      <w:sz w:val="21"/>
      <w:szCs w:val="24"/>
    </w:rPr>
  </w:style>
  <w:style w:type="character" w:customStyle="1" w:styleId="apple-converted-space">
    <w:name w:val="apple-converted-space"/>
    <w:rsid w:val="00643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8E9CFA-F512-48FA-AFBE-5C3C0362419B}">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BE20C-A57F-4277-8435-204BE4EA4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Pages>
  <Words>6558</Words>
  <Characters>37387</Characters>
  <Application>Microsoft Office Word</Application>
  <DocSecurity>0</DocSecurity>
  <Lines>311</Lines>
  <Paragraphs>87</Paragraphs>
  <ScaleCrop>false</ScaleCrop>
  <Company>天士力集团</Company>
  <LinksUpToDate>false</LinksUpToDate>
  <CharactersWithSpaces>43858</CharactersWithSpaces>
  <SharedDoc>false</SharedDoc>
  <HLinks>
    <vt:vector size="600" baseType="variant">
      <vt:variant>
        <vt:i4>1966130</vt:i4>
      </vt:variant>
      <vt:variant>
        <vt:i4>596</vt:i4>
      </vt:variant>
      <vt:variant>
        <vt:i4>0</vt:i4>
      </vt:variant>
      <vt:variant>
        <vt:i4>5</vt:i4>
      </vt:variant>
      <vt:variant>
        <vt:lpwstr/>
      </vt:variant>
      <vt:variant>
        <vt:lpwstr>_Toc523152183</vt:lpwstr>
      </vt:variant>
      <vt:variant>
        <vt:i4>1966130</vt:i4>
      </vt:variant>
      <vt:variant>
        <vt:i4>590</vt:i4>
      </vt:variant>
      <vt:variant>
        <vt:i4>0</vt:i4>
      </vt:variant>
      <vt:variant>
        <vt:i4>5</vt:i4>
      </vt:variant>
      <vt:variant>
        <vt:lpwstr/>
      </vt:variant>
      <vt:variant>
        <vt:lpwstr>_Toc523152182</vt:lpwstr>
      </vt:variant>
      <vt:variant>
        <vt:i4>1966130</vt:i4>
      </vt:variant>
      <vt:variant>
        <vt:i4>584</vt:i4>
      </vt:variant>
      <vt:variant>
        <vt:i4>0</vt:i4>
      </vt:variant>
      <vt:variant>
        <vt:i4>5</vt:i4>
      </vt:variant>
      <vt:variant>
        <vt:lpwstr/>
      </vt:variant>
      <vt:variant>
        <vt:lpwstr>_Toc523152181</vt:lpwstr>
      </vt:variant>
      <vt:variant>
        <vt:i4>1966130</vt:i4>
      </vt:variant>
      <vt:variant>
        <vt:i4>578</vt:i4>
      </vt:variant>
      <vt:variant>
        <vt:i4>0</vt:i4>
      </vt:variant>
      <vt:variant>
        <vt:i4>5</vt:i4>
      </vt:variant>
      <vt:variant>
        <vt:lpwstr/>
      </vt:variant>
      <vt:variant>
        <vt:lpwstr>_Toc523152180</vt:lpwstr>
      </vt:variant>
      <vt:variant>
        <vt:i4>1114162</vt:i4>
      </vt:variant>
      <vt:variant>
        <vt:i4>572</vt:i4>
      </vt:variant>
      <vt:variant>
        <vt:i4>0</vt:i4>
      </vt:variant>
      <vt:variant>
        <vt:i4>5</vt:i4>
      </vt:variant>
      <vt:variant>
        <vt:lpwstr/>
      </vt:variant>
      <vt:variant>
        <vt:lpwstr>_Toc523152179</vt:lpwstr>
      </vt:variant>
      <vt:variant>
        <vt:i4>1114162</vt:i4>
      </vt:variant>
      <vt:variant>
        <vt:i4>566</vt:i4>
      </vt:variant>
      <vt:variant>
        <vt:i4>0</vt:i4>
      </vt:variant>
      <vt:variant>
        <vt:i4>5</vt:i4>
      </vt:variant>
      <vt:variant>
        <vt:lpwstr/>
      </vt:variant>
      <vt:variant>
        <vt:lpwstr>_Toc523152178</vt:lpwstr>
      </vt:variant>
      <vt:variant>
        <vt:i4>1114162</vt:i4>
      </vt:variant>
      <vt:variant>
        <vt:i4>560</vt:i4>
      </vt:variant>
      <vt:variant>
        <vt:i4>0</vt:i4>
      </vt:variant>
      <vt:variant>
        <vt:i4>5</vt:i4>
      </vt:variant>
      <vt:variant>
        <vt:lpwstr/>
      </vt:variant>
      <vt:variant>
        <vt:lpwstr>_Toc523152177</vt:lpwstr>
      </vt:variant>
      <vt:variant>
        <vt:i4>1114162</vt:i4>
      </vt:variant>
      <vt:variant>
        <vt:i4>554</vt:i4>
      </vt:variant>
      <vt:variant>
        <vt:i4>0</vt:i4>
      </vt:variant>
      <vt:variant>
        <vt:i4>5</vt:i4>
      </vt:variant>
      <vt:variant>
        <vt:lpwstr/>
      </vt:variant>
      <vt:variant>
        <vt:lpwstr>_Toc523152176</vt:lpwstr>
      </vt:variant>
      <vt:variant>
        <vt:i4>1114162</vt:i4>
      </vt:variant>
      <vt:variant>
        <vt:i4>548</vt:i4>
      </vt:variant>
      <vt:variant>
        <vt:i4>0</vt:i4>
      </vt:variant>
      <vt:variant>
        <vt:i4>5</vt:i4>
      </vt:variant>
      <vt:variant>
        <vt:lpwstr/>
      </vt:variant>
      <vt:variant>
        <vt:lpwstr>_Toc523152175</vt:lpwstr>
      </vt:variant>
      <vt:variant>
        <vt:i4>1114162</vt:i4>
      </vt:variant>
      <vt:variant>
        <vt:i4>542</vt:i4>
      </vt:variant>
      <vt:variant>
        <vt:i4>0</vt:i4>
      </vt:variant>
      <vt:variant>
        <vt:i4>5</vt:i4>
      </vt:variant>
      <vt:variant>
        <vt:lpwstr/>
      </vt:variant>
      <vt:variant>
        <vt:lpwstr>_Toc523152174</vt:lpwstr>
      </vt:variant>
      <vt:variant>
        <vt:i4>1114162</vt:i4>
      </vt:variant>
      <vt:variant>
        <vt:i4>536</vt:i4>
      </vt:variant>
      <vt:variant>
        <vt:i4>0</vt:i4>
      </vt:variant>
      <vt:variant>
        <vt:i4>5</vt:i4>
      </vt:variant>
      <vt:variant>
        <vt:lpwstr/>
      </vt:variant>
      <vt:variant>
        <vt:lpwstr>_Toc523152173</vt:lpwstr>
      </vt:variant>
      <vt:variant>
        <vt:i4>1114162</vt:i4>
      </vt:variant>
      <vt:variant>
        <vt:i4>530</vt:i4>
      </vt:variant>
      <vt:variant>
        <vt:i4>0</vt:i4>
      </vt:variant>
      <vt:variant>
        <vt:i4>5</vt:i4>
      </vt:variant>
      <vt:variant>
        <vt:lpwstr/>
      </vt:variant>
      <vt:variant>
        <vt:lpwstr>_Toc523152172</vt:lpwstr>
      </vt:variant>
      <vt:variant>
        <vt:i4>1114162</vt:i4>
      </vt:variant>
      <vt:variant>
        <vt:i4>524</vt:i4>
      </vt:variant>
      <vt:variant>
        <vt:i4>0</vt:i4>
      </vt:variant>
      <vt:variant>
        <vt:i4>5</vt:i4>
      </vt:variant>
      <vt:variant>
        <vt:lpwstr/>
      </vt:variant>
      <vt:variant>
        <vt:lpwstr>_Toc523152171</vt:lpwstr>
      </vt:variant>
      <vt:variant>
        <vt:i4>1114162</vt:i4>
      </vt:variant>
      <vt:variant>
        <vt:i4>518</vt:i4>
      </vt:variant>
      <vt:variant>
        <vt:i4>0</vt:i4>
      </vt:variant>
      <vt:variant>
        <vt:i4>5</vt:i4>
      </vt:variant>
      <vt:variant>
        <vt:lpwstr/>
      </vt:variant>
      <vt:variant>
        <vt:lpwstr>_Toc523152170</vt:lpwstr>
      </vt:variant>
      <vt:variant>
        <vt:i4>1048626</vt:i4>
      </vt:variant>
      <vt:variant>
        <vt:i4>512</vt:i4>
      </vt:variant>
      <vt:variant>
        <vt:i4>0</vt:i4>
      </vt:variant>
      <vt:variant>
        <vt:i4>5</vt:i4>
      </vt:variant>
      <vt:variant>
        <vt:lpwstr/>
      </vt:variant>
      <vt:variant>
        <vt:lpwstr>_Toc523152169</vt:lpwstr>
      </vt:variant>
      <vt:variant>
        <vt:i4>1048626</vt:i4>
      </vt:variant>
      <vt:variant>
        <vt:i4>506</vt:i4>
      </vt:variant>
      <vt:variant>
        <vt:i4>0</vt:i4>
      </vt:variant>
      <vt:variant>
        <vt:i4>5</vt:i4>
      </vt:variant>
      <vt:variant>
        <vt:lpwstr/>
      </vt:variant>
      <vt:variant>
        <vt:lpwstr>_Toc523152168</vt:lpwstr>
      </vt:variant>
      <vt:variant>
        <vt:i4>1048626</vt:i4>
      </vt:variant>
      <vt:variant>
        <vt:i4>500</vt:i4>
      </vt:variant>
      <vt:variant>
        <vt:i4>0</vt:i4>
      </vt:variant>
      <vt:variant>
        <vt:i4>5</vt:i4>
      </vt:variant>
      <vt:variant>
        <vt:lpwstr/>
      </vt:variant>
      <vt:variant>
        <vt:lpwstr>_Toc523152167</vt:lpwstr>
      </vt:variant>
      <vt:variant>
        <vt:i4>1048626</vt:i4>
      </vt:variant>
      <vt:variant>
        <vt:i4>494</vt:i4>
      </vt:variant>
      <vt:variant>
        <vt:i4>0</vt:i4>
      </vt:variant>
      <vt:variant>
        <vt:i4>5</vt:i4>
      </vt:variant>
      <vt:variant>
        <vt:lpwstr/>
      </vt:variant>
      <vt:variant>
        <vt:lpwstr>_Toc523152166</vt:lpwstr>
      </vt:variant>
      <vt:variant>
        <vt:i4>1048626</vt:i4>
      </vt:variant>
      <vt:variant>
        <vt:i4>488</vt:i4>
      </vt:variant>
      <vt:variant>
        <vt:i4>0</vt:i4>
      </vt:variant>
      <vt:variant>
        <vt:i4>5</vt:i4>
      </vt:variant>
      <vt:variant>
        <vt:lpwstr/>
      </vt:variant>
      <vt:variant>
        <vt:lpwstr>_Toc523152165</vt:lpwstr>
      </vt:variant>
      <vt:variant>
        <vt:i4>1048626</vt:i4>
      </vt:variant>
      <vt:variant>
        <vt:i4>482</vt:i4>
      </vt:variant>
      <vt:variant>
        <vt:i4>0</vt:i4>
      </vt:variant>
      <vt:variant>
        <vt:i4>5</vt:i4>
      </vt:variant>
      <vt:variant>
        <vt:lpwstr/>
      </vt:variant>
      <vt:variant>
        <vt:lpwstr>_Toc523152164</vt:lpwstr>
      </vt:variant>
      <vt:variant>
        <vt:i4>1048626</vt:i4>
      </vt:variant>
      <vt:variant>
        <vt:i4>476</vt:i4>
      </vt:variant>
      <vt:variant>
        <vt:i4>0</vt:i4>
      </vt:variant>
      <vt:variant>
        <vt:i4>5</vt:i4>
      </vt:variant>
      <vt:variant>
        <vt:lpwstr/>
      </vt:variant>
      <vt:variant>
        <vt:lpwstr>_Toc523152163</vt:lpwstr>
      </vt:variant>
      <vt:variant>
        <vt:i4>1048626</vt:i4>
      </vt:variant>
      <vt:variant>
        <vt:i4>470</vt:i4>
      </vt:variant>
      <vt:variant>
        <vt:i4>0</vt:i4>
      </vt:variant>
      <vt:variant>
        <vt:i4>5</vt:i4>
      </vt:variant>
      <vt:variant>
        <vt:lpwstr/>
      </vt:variant>
      <vt:variant>
        <vt:lpwstr>_Toc523152162</vt:lpwstr>
      </vt:variant>
      <vt:variant>
        <vt:i4>1048626</vt:i4>
      </vt:variant>
      <vt:variant>
        <vt:i4>464</vt:i4>
      </vt:variant>
      <vt:variant>
        <vt:i4>0</vt:i4>
      </vt:variant>
      <vt:variant>
        <vt:i4>5</vt:i4>
      </vt:variant>
      <vt:variant>
        <vt:lpwstr/>
      </vt:variant>
      <vt:variant>
        <vt:lpwstr>_Toc523152161</vt:lpwstr>
      </vt:variant>
      <vt:variant>
        <vt:i4>1048626</vt:i4>
      </vt:variant>
      <vt:variant>
        <vt:i4>458</vt:i4>
      </vt:variant>
      <vt:variant>
        <vt:i4>0</vt:i4>
      </vt:variant>
      <vt:variant>
        <vt:i4>5</vt:i4>
      </vt:variant>
      <vt:variant>
        <vt:lpwstr/>
      </vt:variant>
      <vt:variant>
        <vt:lpwstr>_Toc523152160</vt:lpwstr>
      </vt:variant>
      <vt:variant>
        <vt:i4>1245234</vt:i4>
      </vt:variant>
      <vt:variant>
        <vt:i4>452</vt:i4>
      </vt:variant>
      <vt:variant>
        <vt:i4>0</vt:i4>
      </vt:variant>
      <vt:variant>
        <vt:i4>5</vt:i4>
      </vt:variant>
      <vt:variant>
        <vt:lpwstr/>
      </vt:variant>
      <vt:variant>
        <vt:lpwstr>_Toc523152159</vt:lpwstr>
      </vt:variant>
      <vt:variant>
        <vt:i4>1245234</vt:i4>
      </vt:variant>
      <vt:variant>
        <vt:i4>446</vt:i4>
      </vt:variant>
      <vt:variant>
        <vt:i4>0</vt:i4>
      </vt:variant>
      <vt:variant>
        <vt:i4>5</vt:i4>
      </vt:variant>
      <vt:variant>
        <vt:lpwstr/>
      </vt:variant>
      <vt:variant>
        <vt:lpwstr>_Toc523152158</vt:lpwstr>
      </vt:variant>
      <vt:variant>
        <vt:i4>1245234</vt:i4>
      </vt:variant>
      <vt:variant>
        <vt:i4>440</vt:i4>
      </vt:variant>
      <vt:variant>
        <vt:i4>0</vt:i4>
      </vt:variant>
      <vt:variant>
        <vt:i4>5</vt:i4>
      </vt:variant>
      <vt:variant>
        <vt:lpwstr/>
      </vt:variant>
      <vt:variant>
        <vt:lpwstr>_Toc523152157</vt:lpwstr>
      </vt:variant>
      <vt:variant>
        <vt:i4>1245234</vt:i4>
      </vt:variant>
      <vt:variant>
        <vt:i4>434</vt:i4>
      </vt:variant>
      <vt:variant>
        <vt:i4>0</vt:i4>
      </vt:variant>
      <vt:variant>
        <vt:i4>5</vt:i4>
      </vt:variant>
      <vt:variant>
        <vt:lpwstr/>
      </vt:variant>
      <vt:variant>
        <vt:lpwstr>_Toc523152156</vt:lpwstr>
      </vt:variant>
      <vt:variant>
        <vt:i4>1245234</vt:i4>
      </vt:variant>
      <vt:variant>
        <vt:i4>428</vt:i4>
      </vt:variant>
      <vt:variant>
        <vt:i4>0</vt:i4>
      </vt:variant>
      <vt:variant>
        <vt:i4>5</vt:i4>
      </vt:variant>
      <vt:variant>
        <vt:lpwstr/>
      </vt:variant>
      <vt:variant>
        <vt:lpwstr>_Toc523152155</vt:lpwstr>
      </vt:variant>
      <vt:variant>
        <vt:i4>1245234</vt:i4>
      </vt:variant>
      <vt:variant>
        <vt:i4>422</vt:i4>
      </vt:variant>
      <vt:variant>
        <vt:i4>0</vt:i4>
      </vt:variant>
      <vt:variant>
        <vt:i4>5</vt:i4>
      </vt:variant>
      <vt:variant>
        <vt:lpwstr/>
      </vt:variant>
      <vt:variant>
        <vt:lpwstr>_Toc523152154</vt:lpwstr>
      </vt:variant>
      <vt:variant>
        <vt:i4>1245234</vt:i4>
      </vt:variant>
      <vt:variant>
        <vt:i4>416</vt:i4>
      </vt:variant>
      <vt:variant>
        <vt:i4>0</vt:i4>
      </vt:variant>
      <vt:variant>
        <vt:i4>5</vt:i4>
      </vt:variant>
      <vt:variant>
        <vt:lpwstr/>
      </vt:variant>
      <vt:variant>
        <vt:lpwstr>_Toc523152153</vt:lpwstr>
      </vt:variant>
      <vt:variant>
        <vt:i4>1245234</vt:i4>
      </vt:variant>
      <vt:variant>
        <vt:i4>410</vt:i4>
      </vt:variant>
      <vt:variant>
        <vt:i4>0</vt:i4>
      </vt:variant>
      <vt:variant>
        <vt:i4>5</vt:i4>
      </vt:variant>
      <vt:variant>
        <vt:lpwstr/>
      </vt:variant>
      <vt:variant>
        <vt:lpwstr>_Toc523152152</vt:lpwstr>
      </vt:variant>
      <vt:variant>
        <vt:i4>1245234</vt:i4>
      </vt:variant>
      <vt:variant>
        <vt:i4>404</vt:i4>
      </vt:variant>
      <vt:variant>
        <vt:i4>0</vt:i4>
      </vt:variant>
      <vt:variant>
        <vt:i4>5</vt:i4>
      </vt:variant>
      <vt:variant>
        <vt:lpwstr/>
      </vt:variant>
      <vt:variant>
        <vt:lpwstr>_Toc523152151</vt:lpwstr>
      </vt:variant>
      <vt:variant>
        <vt:i4>1245234</vt:i4>
      </vt:variant>
      <vt:variant>
        <vt:i4>398</vt:i4>
      </vt:variant>
      <vt:variant>
        <vt:i4>0</vt:i4>
      </vt:variant>
      <vt:variant>
        <vt:i4>5</vt:i4>
      </vt:variant>
      <vt:variant>
        <vt:lpwstr/>
      </vt:variant>
      <vt:variant>
        <vt:lpwstr>_Toc523152150</vt:lpwstr>
      </vt:variant>
      <vt:variant>
        <vt:i4>1179698</vt:i4>
      </vt:variant>
      <vt:variant>
        <vt:i4>392</vt:i4>
      </vt:variant>
      <vt:variant>
        <vt:i4>0</vt:i4>
      </vt:variant>
      <vt:variant>
        <vt:i4>5</vt:i4>
      </vt:variant>
      <vt:variant>
        <vt:lpwstr/>
      </vt:variant>
      <vt:variant>
        <vt:lpwstr>_Toc523152149</vt:lpwstr>
      </vt:variant>
      <vt:variant>
        <vt:i4>1179698</vt:i4>
      </vt:variant>
      <vt:variant>
        <vt:i4>386</vt:i4>
      </vt:variant>
      <vt:variant>
        <vt:i4>0</vt:i4>
      </vt:variant>
      <vt:variant>
        <vt:i4>5</vt:i4>
      </vt:variant>
      <vt:variant>
        <vt:lpwstr/>
      </vt:variant>
      <vt:variant>
        <vt:lpwstr>_Toc523152148</vt:lpwstr>
      </vt:variant>
      <vt:variant>
        <vt:i4>1179698</vt:i4>
      </vt:variant>
      <vt:variant>
        <vt:i4>380</vt:i4>
      </vt:variant>
      <vt:variant>
        <vt:i4>0</vt:i4>
      </vt:variant>
      <vt:variant>
        <vt:i4>5</vt:i4>
      </vt:variant>
      <vt:variant>
        <vt:lpwstr/>
      </vt:variant>
      <vt:variant>
        <vt:lpwstr>_Toc523152147</vt:lpwstr>
      </vt:variant>
      <vt:variant>
        <vt:i4>1179698</vt:i4>
      </vt:variant>
      <vt:variant>
        <vt:i4>374</vt:i4>
      </vt:variant>
      <vt:variant>
        <vt:i4>0</vt:i4>
      </vt:variant>
      <vt:variant>
        <vt:i4>5</vt:i4>
      </vt:variant>
      <vt:variant>
        <vt:lpwstr/>
      </vt:variant>
      <vt:variant>
        <vt:lpwstr>_Toc523152146</vt:lpwstr>
      </vt:variant>
      <vt:variant>
        <vt:i4>1179698</vt:i4>
      </vt:variant>
      <vt:variant>
        <vt:i4>368</vt:i4>
      </vt:variant>
      <vt:variant>
        <vt:i4>0</vt:i4>
      </vt:variant>
      <vt:variant>
        <vt:i4>5</vt:i4>
      </vt:variant>
      <vt:variant>
        <vt:lpwstr/>
      </vt:variant>
      <vt:variant>
        <vt:lpwstr>_Toc523152145</vt:lpwstr>
      </vt:variant>
      <vt:variant>
        <vt:i4>1179698</vt:i4>
      </vt:variant>
      <vt:variant>
        <vt:i4>362</vt:i4>
      </vt:variant>
      <vt:variant>
        <vt:i4>0</vt:i4>
      </vt:variant>
      <vt:variant>
        <vt:i4>5</vt:i4>
      </vt:variant>
      <vt:variant>
        <vt:lpwstr/>
      </vt:variant>
      <vt:variant>
        <vt:lpwstr>_Toc523152144</vt:lpwstr>
      </vt:variant>
      <vt:variant>
        <vt:i4>1179698</vt:i4>
      </vt:variant>
      <vt:variant>
        <vt:i4>356</vt:i4>
      </vt:variant>
      <vt:variant>
        <vt:i4>0</vt:i4>
      </vt:variant>
      <vt:variant>
        <vt:i4>5</vt:i4>
      </vt:variant>
      <vt:variant>
        <vt:lpwstr/>
      </vt:variant>
      <vt:variant>
        <vt:lpwstr>_Toc523152143</vt:lpwstr>
      </vt:variant>
      <vt:variant>
        <vt:i4>1179698</vt:i4>
      </vt:variant>
      <vt:variant>
        <vt:i4>350</vt:i4>
      </vt:variant>
      <vt:variant>
        <vt:i4>0</vt:i4>
      </vt:variant>
      <vt:variant>
        <vt:i4>5</vt:i4>
      </vt:variant>
      <vt:variant>
        <vt:lpwstr/>
      </vt:variant>
      <vt:variant>
        <vt:lpwstr>_Toc523152142</vt:lpwstr>
      </vt:variant>
      <vt:variant>
        <vt:i4>1179698</vt:i4>
      </vt:variant>
      <vt:variant>
        <vt:i4>344</vt:i4>
      </vt:variant>
      <vt:variant>
        <vt:i4>0</vt:i4>
      </vt:variant>
      <vt:variant>
        <vt:i4>5</vt:i4>
      </vt:variant>
      <vt:variant>
        <vt:lpwstr/>
      </vt:variant>
      <vt:variant>
        <vt:lpwstr>_Toc523152141</vt:lpwstr>
      </vt:variant>
      <vt:variant>
        <vt:i4>1179698</vt:i4>
      </vt:variant>
      <vt:variant>
        <vt:i4>338</vt:i4>
      </vt:variant>
      <vt:variant>
        <vt:i4>0</vt:i4>
      </vt:variant>
      <vt:variant>
        <vt:i4>5</vt:i4>
      </vt:variant>
      <vt:variant>
        <vt:lpwstr/>
      </vt:variant>
      <vt:variant>
        <vt:lpwstr>_Toc523152140</vt:lpwstr>
      </vt:variant>
      <vt:variant>
        <vt:i4>1376306</vt:i4>
      </vt:variant>
      <vt:variant>
        <vt:i4>332</vt:i4>
      </vt:variant>
      <vt:variant>
        <vt:i4>0</vt:i4>
      </vt:variant>
      <vt:variant>
        <vt:i4>5</vt:i4>
      </vt:variant>
      <vt:variant>
        <vt:lpwstr/>
      </vt:variant>
      <vt:variant>
        <vt:lpwstr>_Toc523152139</vt:lpwstr>
      </vt:variant>
      <vt:variant>
        <vt:i4>1376306</vt:i4>
      </vt:variant>
      <vt:variant>
        <vt:i4>326</vt:i4>
      </vt:variant>
      <vt:variant>
        <vt:i4>0</vt:i4>
      </vt:variant>
      <vt:variant>
        <vt:i4>5</vt:i4>
      </vt:variant>
      <vt:variant>
        <vt:lpwstr/>
      </vt:variant>
      <vt:variant>
        <vt:lpwstr>_Toc523152138</vt:lpwstr>
      </vt:variant>
      <vt:variant>
        <vt:i4>1376306</vt:i4>
      </vt:variant>
      <vt:variant>
        <vt:i4>320</vt:i4>
      </vt:variant>
      <vt:variant>
        <vt:i4>0</vt:i4>
      </vt:variant>
      <vt:variant>
        <vt:i4>5</vt:i4>
      </vt:variant>
      <vt:variant>
        <vt:lpwstr/>
      </vt:variant>
      <vt:variant>
        <vt:lpwstr>_Toc523152137</vt:lpwstr>
      </vt:variant>
      <vt:variant>
        <vt:i4>1376306</vt:i4>
      </vt:variant>
      <vt:variant>
        <vt:i4>314</vt:i4>
      </vt:variant>
      <vt:variant>
        <vt:i4>0</vt:i4>
      </vt:variant>
      <vt:variant>
        <vt:i4>5</vt:i4>
      </vt:variant>
      <vt:variant>
        <vt:lpwstr/>
      </vt:variant>
      <vt:variant>
        <vt:lpwstr>_Toc523152136</vt:lpwstr>
      </vt:variant>
      <vt:variant>
        <vt:i4>1376306</vt:i4>
      </vt:variant>
      <vt:variant>
        <vt:i4>308</vt:i4>
      </vt:variant>
      <vt:variant>
        <vt:i4>0</vt:i4>
      </vt:variant>
      <vt:variant>
        <vt:i4>5</vt:i4>
      </vt:variant>
      <vt:variant>
        <vt:lpwstr/>
      </vt:variant>
      <vt:variant>
        <vt:lpwstr>_Toc523152135</vt:lpwstr>
      </vt:variant>
      <vt:variant>
        <vt:i4>1376306</vt:i4>
      </vt:variant>
      <vt:variant>
        <vt:i4>302</vt:i4>
      </vt:variant>
      <vt:variant>
        <vt:i4>0</vt:i4>
      </vt:variant>
      <vt:variant>
        <vt:i4>5</vt:i4>
      </vt:variant>
      <vt:variant>
        <vt:lpwstr/>
      </vt:variant>
      <vt:variant>
        <vt:lpwstr>_Toc523152134</vt:lpwstr>
      </vt:variant>
      <vt:variant>
        <vt:i4>1376306</vt:i4>
      </vt:variant>
      <vt:variant>
        <vt:i4>296</vt:i4>
      </vt:variant>
      <vt:variant>
        <vt:i4>0</vt:i4>
      </vt:variant>
      <vt:variant>
        <vt:i4>5</vt:i4>
      </vt:variant>
      <vt:variant>
        <vt:lpwstr/>
      </vt:variant>
      <vt:variant>
        <vt:lpwstr>_Toc523152133</vt:lpwstr>
      </vt:variant>
      <vt:variant>
        <vt:i4>1376306</vt:i4>
      </vt:variant>
      <vt:variant>
        <vt:i4>290</vt:i4>
      </vt:variant>
      <vt:variant>
        <vt:i4>0</vt:i4>
      </vt:variant>
      <vt:variant>
        <vt:i4>5</vt:i4>
      </vt:variant>
      <vt:variant>
        <vt:lpwstr/>
      </vt:variant>
      <vt:variant>
        <vt:lpwstr>_Toc523152132</vt:lpwstr>
      </vt:variant>
      <vt:variant>
        <vt:i4>1376306</vt:i4>
      </vt:variant>
      <vt:variant>
        <vt:i4>284</vt:i4>
      </vt:variant>
      <vt:variant>
        <vt:i4>0</vt:i4>
      </vt:variant>
      <vt:variant>
        <vt:i4>5</vt:i4>
      </vt:variant>
      <vt:variant>
        <vt:lpwstr/>
      </vt:variant>
      <vt:variant>
        <vt:lpwstr>_Toc523152131</vt:lpwstr>
      </vt:variant>
      <vt:variant>
        <vt:i4>1376306</vt:i4>
      </vt:variant>
      <vt:variant>
        <vt:i4>278</vt:i4>
      </vt:variant>
      <vt:variant>
        <vt:i4>0</vt:i4>
      </vt:variant>
      <vt:variant>
        <vt:i4>5</vt:i4>
      </vt:variant>
      <vt:variant>
        <vt:lpwstr/>
      </vt:variant>
      <vt:variant>
        <vt:lpwstr>_Toc523152130</vt:lpwstr>
      </vt:variant>
      <vt:variant>
        <vt:i4>1310770</vt:i4>
      </vt:variant>
      <vt:variant>
        <vt:i4>272</vt:i4>
      </vt:variant>
      <vt:variant>
        <vt:i4>0</vt:i4>
      </vt:variant>
      <vt:variant>
        <vt:i4>5</vt:i4>
      </vt:variant>
      <vt:variant>
        <vt:lpwstr/>
      </vt:variant>
      <vt:variant>
        <vt:lpwstr>_Toc523152129</vt:lpwstr>
      </vt:variant>
      <vt:variant>
        <vt:i4>1310770</vt:i4>
      </vt:variant>
      <vt:variant>
        <vt:i4>266</vt:i4>
      </vt:variant>
      <vt:variant>
        <vt:i4>0</vt:i4>
      </vt:variant>
      <vt:variant>
        <vt:i4>5</vt:i4>
      </vt:variant>
      <vt:variant>
        <vt:lpwstr/>
      </vt:variant>
      <vt:variant>
        <vt:lpwstr>_Toc523152128</vt:lpwstr>
      </vt:variant>
      <vt:variant>
        <vt:i4>1310770</vt:i4>
      </vt:variant>
      <vt:variant>
        <vt:i4>260</vt:i4>
      </vt:variant>
      <vt:variant>
        <vt:i4>0</vt:i4>
      </vt:variant>
      <vt:variant>
        <vt:i4>5</vt:i4>
      </vt:variant>
      <vt:variant>
        <vt:lpwstr/>
      </vt:variant>
      <vt:variant>
        <vt:lpwstr>_Toc523152127</vt:lpwstr>
      </vt:variant>
      <vt:variant>
        <vt:i4>1310770</vt:i4>
      </vt:variant>
      <vt:variant>
        <vt:i4>254</vt:i4>
      </vt:variant>
      <vt:variant>
        <vt:i4>0</vt:i4>
      </vt:variant>
      <vt:variant>
        <vt:i4>5</vt:i4>
      </vt:variant>
      <vt:variant>
        <vt:lpwstr/>
      </vt:variant>
      <vt:variant>
        <vt:lpwstr>_Toc523152126</vt:lpwstr>
      </vt:variant>
      <vt:variant>
        <vt:i4>1310770</vt:i4>
      </vt:variant>
      <vt:variant>
        <vt:i4>248</vt:i4>
      </vt:variant>
      <vt:variant>
        <vt:i4>0</vt:i4>
      </vt:variant>
      <vt:variant>
        <vt:i4>5</vt:i4>
      </vt:variant>
      <vt:variant>
        <vt:lpwstr/>
      </vt:variant>
      <vt:variant>
        <vt:lpwstr>_Toc523152125</vt:lpwstr>
      </vt:variant>
      <vt:variant>
        <vt:i4>1310770</vt:i4>
      </vt:variant>
      <vt:variant>
        <vt:i4>242</vt:i4>
      </vt:variant>
      <vt:variant>
        <vt:i4>0</vt:i4>
      </vt:variant>
      <vt:variant>
        <vt:i4>5</vt:i4>
      </vt:variant>
      <vt:variant>
        <vt:lpwstr/>
      </vt:variant>
      <vt:variant>
        <vt:lpwstr>_Toc523152124</vt:lpwstr>
      </vt:variant>
      <vt:variant>
        <vt:i4>1310770</vt:i4>
      </vt:variant>
      <vt:variant>
        <vt:i4>236</vt:i4>
      </vt:variant>
      <vt:variant>
        <vt:i4>0</vt:i4>
      </vt:variant>
      <vt:variant>
        <vt:i4>5</vt:i4>
      </vt:variant>
      <vt:variant>
        <vt:lpwstr/>
      </vt:variant>
      <vt:variant>
        <vt:lpwstr>_Toc523152123</vt:lpwstr>
      </vt:variant>
      <vt:variant>
        <vt:i4>1310770</vt:i4>
      </vt:variant>
      <vt:variant>
        <vt:i4>230</vt:i4>
      </vt:variant>
      <vt:variant>
        <vt:i4>0</vt:i4>
      </vt:variant>
      <vt:variant>
        <vt:i4>5</vt:i4>
      </vt:variant>
      <vt:variant>
        <vt:lpwstr/>
      </vt:variant>
      <vt:variant>
        <vt:lpwstr>_Toc523152122</vt:lpwstr>
      </vt:variant>
      <vt:variant>
        <vt:i4>1310770</vt:i4>
      </vt:variant>
      <vt:variant>
        <vt:i4>224</vt:i4>
      </vt:variant>
      <vt:variant>
        <vt:i4>0</vt:i4>
      </vt:variant>
      <vt:variant>
        <vt:i4>5</vt:i4>
      </vt:variant>
      <vt:variant>
        <vt:lpwstr/>
      </vt:variant>
      <vt:variant>
        <vt:lpwstr>_Toc523152121</vt:lpwstr>
      </vt:variant>
      <vt:variant>
        <vt:i4>1310770</vt:i4>
      </vt:variant>
      <vt:variant>
        <vt:i4>218</vt:i4>
      </vt:variant>
      <vt:variant>
        <vt:i4>0</vt:i4>
      </vt:variant>
      <vt:variant>
        <vt:i4>5</vt:i4>
      </vt:variant>
      <vt:variant>
        <vt:lpwstr/>
      </vt:variant>
      <vt:variant>
        <vt:lpwstr>_Toc523152120</vt:lpwstr>
      </vt:variant>
      <vt:variant>
        <vt:i4>1507378</vt:i4>
      </vt:variant>
      <vt:variant>
        <vt:i4>212</vt:i4>
      </vt:variant>
      <vt:variant>
        <vt:i4>0</vt:i4>
      </vt:variant>
      <vt:variant>
        <vt:i4>5</vt:i4>
      </vt:variant>
      <vt:variant>
        <vt:lpwstr/>
      </vt:variant>
      <vt:variant>
        <vt:lpwstr>_Toc523152119</vt:lpwstr>
      </vt:variant>
      <vt:variant>
        <vt:i4>1507378</vt:i4>
      </vt:variant>
      <vt:variant>
        <vt:i4>206</vt:i4>
      </vt:variant>
      <vt:variant>
        <vt:i4>0</vt:i4>
      </vt:variant>
      <vt:variant>
        <vt:i4>5</vt:i4>
      </vt:variant>
      <vt:variant>
        <vt:lpwstr/>
      </vt:variant>
      <vt:variant>
        <vt:lpwstr>_Toc523152118</vt:lpwstr>
      </vt:variant>
      <vt:variant>
        <vt:i4>1507378</vt:i4>
      </vt:variant>
      <vt:variant>
        <vt:i4>200</vt:i4>
      </vt:variant>
      <vt:variant>
        <vt:i4>0</vt:i4>
      </vt:variant>
      <vt:variant>
        <vt:i4>5</vt:i4>
      </vt:variant>
      <vt:variant>
        <vt:lpwstr/>
      </vt:variant>
      <vt:variant>
        <vt:lpwstr>_Toc523152117</vt:lpwstr>
      </vt:variant>
      <vt:variant>
        <vt:i4>1507378</vt:i4>
      </vt:variant>
      <vt:variant>
        <vt:i4>194</vt:i4>
      </vt:variant>
      <vt:variant>
        <vt:i4>0</vt:i4>
      </vt:variant>
      <vt:variant>
        <vt:i4>5</vt:i4>
      </vt:variant>
      <vt:variant>
        <vt:lpwstr/>
      </vt:variant>
      <vt:variant>
        <vt:lpwstr>_Toc523152116</vt:lpwstr>
      </vt:variant>
      <vt:variant>
        <vt:i4>1507378</vt:i4>
      </vt:variant>
      <vt:variant>
        <vt:i4>188</vt:i4>
      </vt:variant>
      <vt:variant>
        <vt:i4>0</vt:i4>
      </vt:variant>
      <vt:variant>
        <vt:i4>5</vt:i4>
      </vt:variant>
      <vt:variant>
        <vt:lpwstr/>
      </vt:variant>
      <vt:variant>
        <vt:lpwstr>_Toc523152115</vt:lpwstr>
      </vt:variant>
      <vt:variant>
        <vt:i4>1507378</vt:i4>
      </vt:variant>
      <vt:variant>
        <vt:i4>182</vt:i4>
      </vt:variant>
      <vt:variant>
        <vt:i4>0</vt:i4>
      </vt:variant>
      <vt:variant>
        <vt:i4>5</vt:i4>
      </vt:variant>
      <vt:variant>
        <vt:lpwstr/>
      </vt:variant>
      <vt:variant>
        <vt:lpwstr>_Toc523152114</vt:lpwstr>
      </vt:variant>
      <vt:variant>
        <vt:i4>1507378</vt:i4>
      </vt:variant>
      <vt:variant>
        <vt:i4>176</vt:i4>
      </vt:variant>
      <vt:variant>
        <vt:i4>0</vt:i4>
      </vt:variant>
      <vt:variant>
        <vt:i4>5</vt:i4>
      </vt:variant>
      <vt:variant>
        <vt:lpwstr/>
      </vt:variant>
      <vt:variant>
        <vt:lpwstr>_Toc523152113</vt:lpwstr>
      </vt:variant>
      <vt:variant>
        <vt:i4>1507378</vt:i4>
      </vt:variant>
      <vt:variant>
        <vt:i4>170</vt:i4>
      </vt:variant>
      <vt:variant>
        <vt:i4>0</vt:i4>
      </vt:variant>
      <vt:variant>
        <vt:i4>5</vt:i4>
      </vt:variant>
      <vt:variant>
        <vt:lpwstr/>
      </vt:variant>
      <vt:variant>
        <vt:lpwstr>_Toc523152112</vt:lpwstr>
      </vt:variant>
      <vt:variant>
        <vt:i4>1507378</vt:i4>
      </vt:variant>
      <vt:variant>
        <vt:i4>164</vt:i4>
      </vt:variant>
      <vt:variant>
        <vt:i4>0</vt:i4>
      </vt:variant>
      <vt:variant>
        <vt:i4>5</vt:i4>
      </vt:variant>
      <vt:variant>
        <vt:lpwstr/>
      </vt:variant>
      <vt:variant>
        <vt:lpwstr>_Toc523152111</vt:lpwstr>
      </vt:variant>
      <vt:variant>
        <vt:i4>1507378</vt:i4>
      </vt:variant>
      <vt:variant>
        <vt:i4>158</vt:i4>
      </vt:variant>
      <vt:variant>
        <vt:i4>0</vt:i4>
      </vt:variant>
      <vt:variant>
        <vt:i4>5</vt:i4>
      </vt:variant>
      <vt:variant>
        <vt:lpwstr/>
      </vt:variant>
      <vt:variant>
        <vt:lpwstr>_Toc523152110</vt:lpwstr>
      </vt:variant>
      <vt:variant>
        <vt:i4>1441842</vt:i4>
      </vt:variant>
      <vt:variant>
        <vt:i4>152</vt:i4>
      </vt:variant>
      <vt:variant>
        <vt:i4>0</vt:i4>
      </vt:variant>
      <vt:variant>
        <vt:i4>5</vt:i4>
      </vt:variant>
      <vt:variant>
        <vt:lpwstr/>
      </vt:variant>
      <vt:variant>
        <vt:lpwstr>_Toc523152109</vt:lpwstr>
      </vt:variant>
      <vt:variant>
        <vt:i4>1441842</vt:i4>
      </vt:variant>
      <vt:variant>
        <vt:i4>146</vt:i4>
      </vt:variant>
      <vt:variant>
        <vt:i4>0</vt:i4>
      </vt:variant>
      <vt:variant>
        <vt:i4>5</vt:i4>
      </vt:variant>
      <vt:variant>
        <vt:lpwstr/>
      </vt:variant>
      <vt:variant>
        <vt:lpwstr>_Toc523152108</vt:lpwstr>
      </vt:variant>
      <vt:variant>
        <vt:i4>1441842</vt:i4>
      </vt:variant>
      <vt:variant>
        <vt:i4>140</vt:i4>
      </vt:variant>
      <vt:variant>
        <vt:i4>0</vt:i4>
      </vt:variant>
      <vt:variant>
        <vt:i4>5</vt:i4>
      </vt:variant>
      <vt:variant>
        <vt:lpwstr/>
      </vt:variant>
      <vt:variant>
        <vt:lpwstr>_Toc523152107</vt:lpwstr>
      </vt:variant>
      <vt:variant>
        <vt:i4>1441842</vt:i4>
      </vt:variant>
      <vt:variant>
        <vt:i4>134</vt:i4>
      </vt:variant>
      <vt:variant>
        <vt:i4>0</vt:i4>
      </vt:variant>
      <vt:variant>
        <vt:i4>5</vt:i4>
      </vt:variant>
      <vt:variant>
        <vt:lpwstr/>
      </vt:variant>
      <vt:variant>
        <vt:lpwstr>_Toc523152106</vt:lpwstr>
      </vt:variant>
      <vt:variant>
        <vt:i4>1441842</vt:i4>
      </vt:variant>
      <vt:variant>
        <vt:i4>128</vt:i4>
      </vt:variant>
      <vt:variant>
        <vt:i4>0</vt:i4>
      </vt:variant>
      <vt:variant>
        <vt:i4>5</vt:i4>
      </vt:variant>
      <vt:variant>
        <vt:lpwstr/>
      </vt:variant>
      <vt:variant>
        <vt:lpwstr>_Toc523152105</vt:lpwstr>
      </vt:variant>
      <vt:variant>
        <vt:i4>1441842</vt:i4>
      </vt:variant>
      <vt:variant>
        <vt:i4>122</vt:i4>
      </vt:variant>
      <vt:variant>
        <vt:i4>0</vt:i4>
      </vt:variant>
      <vt:variant>
        <vt:i4>5</vt:i4>
      </vt:variant>
      <vt:variant>
        <vt:lpwstr/>
      </vt:variant>
      <vt:variant>
        <vt:lpwstr>_Toc523152104</vt:lpwstr>
      </vt:variant>
      <vt:variant>
        <vt:i4>1441842</vt:i4>
      </vt:variant>
      <vt:variant>
        <vt:i4>116</vt:i4>
      </vt:variant>
      <vt:variant>
        <vt:i4>0</vt:i4>
      </vt:variant>
      <vt:variant>
        <vt:i4>5</vt:i4>
      </vt:variant>
      <vt:variant>
        <vt:lpwstr/>
      </vt:variant>
      <vt:variant>
        <vt:lpwstr>_Toc523152103</vt:lpwstr>
      </vt:variant>
      <vt:variant>
        <vt:i4>1441842</vt:i4>
      </vt:variant>
      <vt:variant>
        <vt:i4>110</vt:i4>
      </vt:variant>
      <vt:variant>
        <vt:i4>0</vt:i4>
      </vt:variant>
      <vt:variant>
        <vt:i4>5</vt:i4>
      </vt:variant>
      <vt:variant>
        <vt:lpwstr/>
      </vt:variant>
      <vt:variant>
        <vt:lpwstr>_Toc523152102</vt:lpwstr>
      </vt:variant>
      <vt:variant>
        <vt:i4>1441842</vt:i4>
      </vt:variant>
      <vt:variant>
        <vt:i4>104</vt:i4>
      </vt:variant>
      <vt:variant>
        <vt:i4>0</vt:i4>
      </vt:variant>
      <vt:variant>
        <vt:i4>5</vt:i4>
      </vt:variant>
      <vt:variant>
        <vt:lpwstr/>
      </vt:variant>
      <vt:variant>
        <vt:lpwstr>_Toc523152101</vt:lpwstr>
      </vt:variant>
      <vt:variant>
        <vt:i4>1441842</vt:i4>
      </vt:variant>
      <vt:variant>
        <vt:i4>98</vt:i4>
      </vt:variant>
      <vt:variant>
        <vt:i4>0</vt:i4>
      </vt:variant>
      <vt:variant>
        <vt:i4>5</vt:i4>
      </vt:variant>
      <vt:variant>
        <vt:lpwstr/>
      </vt:variant>
      <vt:variant>
        <vt:lpwstr>_Toc523152100</vt:lpwstr>
      </vt:variant>
      <vt:variant>
        <vt:i4>2031667</vt:i4>
      </vt:variant>
      <vt:variant>
        <vt:i4>92</vt:i4>
      </vt:variant>
      <vt:variant>
        <vt:i4>0</vt:i4>
      </vt:variant>
      <vt:variant>
        <vt:i4>5</vt:i4>
      </vt:variant>
      <vt:variant>
        <vt:lpwstr/>
      </vt:variant>
      <vt:variant>
        <vt:lpwstr>_Toc523152099</vt:lpwstr>
      </vt:variant>
      <vt:variant>
        <vt:i4>2031667</vt:i4>
      </vt:variant>
      <vt:variant>
        <vt:i4>86</vt:i4>
      </vt:variant>
      <vt:variant>
        <vt:i4>0</vt:i4>
      </vt:variant>
      <vt:variant>
        <vt:i4>5</vt:i4>
      </vt:variant>
      <vt:variant>
        <vt:lpwstr/>
      </vt:variant>
      <vt:variant>
        <vt:lpwstr>_Toc523152098</vt:lpwstr>
      </vt:variant>
      <vt:variant>
        <vt:i4>2031667</vt:i4>
      </vt:variant>
      <vt:variant>
        <vt:i4>80</vt:i4>
      </vt:variant>
      <vt:variant>
        <vt:i4>0</vt:i4>
      </vt:variant>
      <vt:variant>
        <vt:i4>5</vt:i4>
      </vt:variant>
      <vt:variant>
        <vt:lpwstr/>
      </vt:variant>
      <vt:variant>
        <vt:lpwstr>_Toc523152097</vt:lpwstr>
      </vt:variant>
      <vt:variant>
        <vt:i4>2031667</vt:i4>
      </vt:variant>
      <vt:variant>
        <vt:i4>74</vt:i4>
      </vt:variant>
      <vt:variant>
        <vt:i4>0</vt:i4>
      </vt:variant>
      <vt:variant>
        <vt:i4>5</vt:i4>
      </vt:variant>
      <vt:variant>
        <vt:lpwstr/>
      </vt:variant>
      <vt:variant>
        <vt:lpwstr>_Toc523152096</vt:lpwstr>
      </vt:variant>
      <vt:variant>
        <vt:i4>2031667</vt:i4>
      </vt:variant>
      <vt:variant>
        <vt:i4>68</vt:i4>
      </vt:variant>
      <vt:variant>
        <vt:i4>0</vt:i4>
      </vt:variant>
      <vt:variant>
        <vt:i4>5</vt:i4>
      </vt:variant>
      <vt:variant>
        <vt:lpwstr/>
      </vt:variant>
      <vt:variant>
        <vt:lpwstr>_Toc523152095</vt:lpwstr>
      </vt:variant>
      <vt:variant>
        <vt:i4>2031667</vt:i4>
      </vt:variant>
      <vt:variant>
        <vt:i4>62</vt:i4>
      </vt:variant>
      <vt:variant>
        <vt:i4>0</vt:i4>
      </vt:variant>
      <vt:variant>
        <vt:i4>5</vt:i4>
      </vt:variant>
      <vt:variant>
        <vt:lpwstr/>
      </vt:variant>
      <vt:variant>
        <vt:lpwstr>_Toc523152094</vt:lpwstr>
      </vt:variant>
      <vt:variant>
        <vt:i4>2031667</vt:i4>
      </vt:variant>
      <vt:variant>
        <vt:i4>56</vt:i4>
      </vt:variant>
      <vt:variant>
        <vt:i4>0</vt:i4>
      </vt:variant>
      <vt:variant>
        <vt:i4>5</vt:i4>
      </vt:variant>
      <vt:variant>
        <vt:lpwstr/>
      </vt:variant>
      <vt:variant>
        <vt:lpwstr>_Toc523152093</vt:lpwstr>
      </vt:variant>
      <vt:variant>
        <vt:i4>2031667</vt:i4>
      </vt:variant>
      <vt:variant>
        <vt:i4>50</vt:i4>
      </vt:variant>
      <vt:variant>
        <vt:i4>0</vt:i4>
      </vt:variant>
      <vt:variant>
        <vt:i4>5</vt:i4>
      </vt:variant>
      <vt:variant>
        <vt:lpwstr/>
      </vt:variant>
      <vt:variant>
        <vt:lpwstr>_Toc523152092</vt:lpwstr>
      </vt:variant>
      <vt:variant>
        <vt:i4>2031667</vt:i4>
      </vt:variant>
      <vt:variant>
        <vt:i4>44</vt:i4>
      </vt:variant>
      <vt:variant>
        <vt:i4>0</vt:i4>
      </vt:variant>
      <vt:variant>
        <vt:i4>5</vt:i4>
      </vt:variant>
      <vt:variant>
        <vt:lpwstr/>
      </vt:variant>
      <vt:variant>
        <vt:lpwstr>_Toc523152091</vt:lpwstr>
      </vt:variant>
      <vt:variant>
        <vt:i4>2031667</vt:i4>
      </vt:variant>
      <vt:variant>
        <vt:i4>38</vt:i4>
      </vt:variant>
      <vt:variant>
        <vt:i4>0</vt:i4>
      </vt:variant>
      <vt:variant>
        <vt:i4>5</vt:i4>
      </vt:variant>
      <vt:variant>
        <vt:lpwstr/>
      </vt:variant>
      <vt:variant>
        <vt:lpwstr>_Toc523152090</vt:lpwstr>
      </vt:variant>
      <vt:variant>
        <vt:i4>1966131</vt:i4>
      </vt:variant>
      <vt:variant>
        <vt:i4>32</vt:i4>
      </vt:variant>
      <vt:variant>
        <vt:i4>0</vt:i4>
      </vt:variant>
      <vt:variant>
        <vt:i4>5</vt:i4>
      </vt:variant>
      <vt:variant>
        <vt:lpwstr/>
      </vt:variant>
      <vt:variant>
        <vt:lpwstr>_Toc523152089</vt:lpwstr>
      </vt:variant>
      <vt:variant>
        <vt:i4>1966131</vt:i4>
      </vt:variant>
      <vt:variant>
        <vt:i4>26</vt:i4>
      </vt:variant>
      <vt:variant>
        <vt:i4>0</vt:i4>
      </vt:variant>
      <vt:variant>
        <vt:i4>5</vt:i4>
      </vt:variant>
      <vt:variant>
        <vt:lpwstr/>
      </vt:variant>
      <vt:variant>
        <vt:lpwstr>_Toc523152088</vt:lpwstr>
      </vt:variant>
      <vt:variant>
        <vt:i4>1966131</vt:i4>
      </vt:variant>
      <vt:variant>
        <vt:i4>20</vt:i4>
      </vt:variant>
      <vt:variant>
        <vt:i4>0</vt:i4>
      </vt:variant>
      <vt:variant>
        <vt:i4>5</vt:i4>
      </vt:variant>
      <vt:variant>
        <vt:lpwstr/>
      </vt:variant>
      <vt:variant>
        <vt:lpwstr>_Toc523152087</vt:lpwstr>
      </vt:variant>
      <vt:variant>
        <vt:i4>1966131</vt:i4>
      </vt:variant>
      <vt:variant>
        <vt:i4>14</vt:i4>
      </vt:variant>
      <vt:variant>
        <vt:i4>0</vt:i4>
      </vt:variant>
      <vt:variant>
        <vt:i4>5</vt:i4>
      </vt:variant>
      <vt:variant>
        <vt:lpwstr/>
      </vt:variant>
      <vt:variant>
        <vt:lpwstr>_Toc523152086</vt:lpwstr>
      </vt:variant>
      <vt:variant>
        <vt:i4>1966131</vt:i4>
      </vt:variant>
      <vt:variant>
        <vt:i4>8</vt:i4>
      </vt:variant>
      <vt:variant>
        <vt:i4>0</vt:i4>
      </vt:variant>
      <vt:variant>
        <vt:i4>5</vt:i4>
      </vt:variant>
      <vt:variant>
        <vt:lpwstr/>
      </vt:variant>
      <vt:variant>
        <vt:lpwstr>_Toc523152085</vt:lpwstr>
      </vt:variant>
      <vt:variant>
        <vt:i4>1966131</vt:i4>
      </vt:variant>
      <vt:variant>
        <vt:i4>2</vt:i4>
      </vt:variant>
      <vt:variant>
        <vt:i4>0</vt:i4>
      </vt:variant>
      <vt:variant>
        <vt:i4>5</vt:i4>
      </vt:variant>
      <vt:variant>
        <vt:lpwstr/>
      </vt:variant>
      <vt:variant>
        <vt:lpwstr>_Toc523152084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chenqs</dc:creator>
  <cp:keywords/>
  <dc:description/>
  <cp:lastModifiedBy>李红丽</cp:lastModifiedBy>
  <cp:revision>62</cp:revision>
  <cp:lastPrinted>2019-09-18T06:30:00Z</cp:lastPrinted>
  <dcterms:created xsi:type="dcterms:W3CDTF">2019-07-16T01:23:00Z</dcterms:created>
  <dcterms:modified xsi:type="dcterms:W3CDTF">2020-07-06T08:59:00Z</dcterms:modified>
</cp:coreProperties>
</file>