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3.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4.xml" ContentType="application/vnd.openxmlformats-officedocument.wordprocessingml.header+xml"/>
  <Override PartName="/word/footer43.xml" ContentType="application/vnd.openxmlformats-officedocument.wordprocessingml.footer+xml"/>
  <Override PartName="/word/header1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17.xml" ContentType="application/vnd.openxmlformats-officedocument.wordprocessingml.header+xml"/>
  <Override PartName="/word/footer49.xml" ContentType="application/vnd.openxmlformats-officedocument.wordprocessingml.footer+xml"/>
  <Override PartName="/word/header18.xml" ContentType="application/vnd.openxmlformats-officedocument.wordprocessingml.header+xml"/>
  <Override PartName="/word/footer50.xml" ContentType="application/vnd.openxmlformats-officedocument.wordprocessingml.footer+xml"/>
  <Override PartName="/word/header19.xml" ContentType="application/vnd.openxmlformats-officedocument.wordprocessingml.header+xml"/>
  <Override PartName="/word/footer51.xml" ContentType="application/vnd.openxmlformats-officedocument.wordprocessingml.footer+xml"/>
  <Override PartName="/word/header20.xml" ContentType="application/vnd.openxmlformats-officedocument.wordprocessingml.header+xml"/>
  <Override PartName="/word/footer52.xml" ContentType="application/vnd.openxmlformats-officedocument.wordprocessingml.footer+xml"/>
  <Override PartName="/word/header21.xml" ContentType="application/vnd.openxmlformats-officedocument.wordprocessingml.head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A37CC" w14:textId="77777777" w:rsidR="008255DA" w:rsidRDefault="008255DA" w:rsidP="008255DA">
      <w:pPr>
        <w:jc w:val="center"/>
        <w:rPr>
          <w:b/>
          <w:sz w:val="40"/>
          <w:szCs w:val="40"/>
        </w:rPr>
      </w:pPr>
    </w:p>
    <w:p w14:paraId="01CB81ED" w14:textId="77777777" w:rsidR="008255DA" w:rsidRDefault="008255DA" w:rsidP="008255DA">
      <w:pPr>
        <w:jc w:val="center"/>
        <w:rPr>
          <w:b/>
          <w:sz w:val="40"/>
          <w:szCs w:val="40"/>
        </w:rPr>
      </w:pPr>
    </w:p>
    <w:p w14:paraId="77441B77" w14:textId="58B4CBE7" w:rsidR="008255DA" w:rsidRPr="00C07A13" w:rsidRDefault="008255DA" w:rsidP="008255DA">
      <w:pPr>
        <w:jc w:val="center"/>
        <w:rPr>
          <w:b/>
          <w:sz w:val="40"/>
          <w:szCs w:val="40"/>
        </w:rPr>
      </w:pPr>
      <w:r w:rsidRPr="008255DA">
        <w:rPr>
          <w:rFonts w:hint="eastAsia"/>
          <w:b/>
          <w:sz w:val="40"/>
          <w:szCs w:val="40"/>
        </w:rPr>
        <w:t>香</w:t>
      </w:r>
      <w:proofErr w:type="gramStart"/>
      <w:r w:rsidRPr="008255DA">
        <w:rPr>
          <w:rFonts w:hint="eastAsia"/>
          <w:b/>
          <w:sz w:val="40"/>
          <w:szCs w:val="40"/>
        </w:rPr>
        <w:t>橘乳癖宁胶囊</w:t>
      </w:r>
      <w:proofErr w:type="gramEnd"/>
      <w:r w:rsidRPr="008255DA">
        <w:rPr>
          <w:rFonts w:hint="eastAsia"/>
          <w:b/>
          <w:sz w:val="40"/>
          <w:szCs w:val="40"/>
        </w:rPr>
        <w:t>治疗</w:t>
      </w:r>
      <w:r w:rsidRPr="00DE48E2">
        <w:rPr>
          <w:rFonts w:hint="eastAsia"/>
          <w:b/>
          <w:sz w:val="40"/>
          <w:szCs w:val="40"/>
        </w:rPr>
        <w:t>乳腺增生</w:t>
      </w:r>
      <w:r w:rsidR="000B5AAC" w:rsidRPr="00DE48E2">
        <w:rPr>
          <w:rFonts w:hint="eastAsia"/>
          <w:b/>
          <w:sz w:val="40"/>
          <w:szCs w:val="40"/>
        </w:rPr>
        <w:t>病</w:t>
      </w:r>
      <w:r w:rsidR="004A4C15">
        <w:rPr>
          <w:rFonts w:hint="eastAsia"/>
          <w:b/>
          <w:sz w:val="40"/>
          <w:szCs w:val="40"/>
        </w:rPr>
        <w:t>(</w:t>
      </w:r>
      <w:r w:rsidR="001672C7">
        <w:rPr>
          <w:rFonts w:hint="eastAsia"/>
          <w:b/>
          <w:sz w:val="40"/>
          <w:szCs w:val="40"/>
        </w:rPr>
        <w:t>肝郁</w:t>
      </w:r>
      <w:proofErr w:type="gramStart"/>
      <w:r w:rsidR="001672C7">
        <w:rPr>
          <w:rFonts w:hint="eastAsia"/>
          <w:b/>
          <w:sz w:val="40"/>
          <w:szCs w:val="40"/>
        </w:rPr>
        <w:t>痰凝</w:t>
      </w:r>
      <w:r w:rsidRPr="008255DA">
        <w:rPr>
          <w:rFonts w:hint="eastAsia"/>
          <w:b/>
          <w:sz w:val="40"/>
          <w:szCs w:val="40"/>
        </w:rPr>
        <w:t>证</w:t>
      </w:r>
      <w:proofErr w:type="gramEnd"/>
      <w:r w:rsidR="004A4C15">
        <w:rPr>
          <w:rFonts w:hint="eastAsia"/>
          <w:b/>
          <w:sz w:val="40"/>
          <w:szCs w:val="40"/>
        </w:rPr>
        <w:t>)</w:t>
      </w:r>
      <w:r w:rsidRPr="008255DA">
        <w:rPr>
          <w:rFonts w:hint="eastAsia"/>
          <w:b/>
          <w:sz w:val="40"/>
          <w:szCs w:val="40"/>
        </w:rPr>
        <w:t>有效性和安全性的随机、双盲、安慰剂平行对照、多中心Ⅱ期临床研究</w:t>
      </w:r>
    </w:p>
    <w:p w14:paraId="0ADE912F" w14:textId="77777777" w:rsidR="008255DA" w:rsidRPr="00C07A13" w:rsidRDefault="00356801" w:rsidP="008255DA">
      <w:pPr>
        <w:jc w:val="center"/>
        <w:rPr>
          <w:b/>
          <w:bCs/>
          <w:color w:val="000000"/>
          <w:sz w:val="44"/>
          <w:szCs w:val="44"/>
        </w:rPr>
      </w:pPr>
      <w:r>
        <w:rPr>
          <w:rFonts w:hint="eastAsia"/>
          <w:b/>
          <w:bCs/>
          <w:color w:val="000000"/>
          <w:sz w:val="44"/>
          <w:szCs w:val="44"/>
        </w:rPr>
        <w:t>研究</w:t>
      </w:r>
      <w:r>
        <w:rPr>
          <w:b/>
          <w:bCs/>
          <w:color w:val="000000"/>
          <w:sz w:val="44"/>
          <w:szCs w:val="44"/>
        </w:rPr>
        <w:t>病历</w:t>
      </w:r>
    </w:p>
    <w:p w14:paraId="17746050" w14:textId="77777777" w:rsidR="008255DA" w:rsidRPr="00AC4176" w:rsidRDefault="008255DA" w:rsidP="00356801">
      <w:pPr>
        <w:jc w:val="center"/>
        <w:rPr>
          <w:rFonts w:ascii="Times New Roman" w:hAnsi="Times New Roman" w:cs="Times New Roman"/>
          <w:color w:val="000000"/>
          <w:sz w:val="30"/>
          <w:szCs w:val="30"/>
        </w:rPr>
      </w:pPr>
      <w:r w:rsidRPr="00AC4176">
        <w:rPr>
          <w:rFonts w:ascii="Times New Roman" w:hAnsi="Times New Roman" w:cs="Times New Roman"/>
          <w:color w:val="000000"/>
          <w:sz w:val="30"/>
          <w:szCs w:val="30"/>
        </w:rPr>
        <w:t>(</w:t>
      </w:r>
      <w:r w:rsidRPr="00AC4176">
        <w:rPr>
          <w:rFonts w:ascii="Times New Roman" w:hAnsi="Times New Roman" w:cs="Times New Roman"/>
          <w:color w:val="000000"/>
          <w:sz w:val="30"/>
          <w:szCs w:val="30"/>
        </w:rPr>
        <w:t>方案编号：</w:t>
      </w:r>
      <w:r w:rsidR="00AC4176" w:rsidRPr="00AC4176">
        <w:rPr>
          <w:rFonts w:hint="eastAsia"/>
        </w:rPr>
        <w:t xml:space="preserve"> </w:t>
      </w:r>
      <w:r w:rsidR="00AC4176" w:rsidRPr="00AC4176">
        <w:rPr>
          <w:rFonts w:ascii="Times New Roman" w:hAnsi="Times New Roman" w:cs="Times New Roman" w:hint="eastAsia"/>
          <w:color w:val="000000"/>
          <w:sz w:val="30"/>
          <w:szCs w:val="30"/>
        </w:rPr>
        <w:t>TSL-TCM-XJR</w:t>
      </w:r>
      <w:r w:rsidR="00AC4176" w:rsidRPr="008A1A3D">
        <w:rPr>
          <w:rFonts w:ascii="Times New Roman" w:hAnsi="Times New Roman" w:cs="Times New Roman"/>
          <w:color w:val="000000"/>
          <w:sz w:val="30"/>
          <w:szCs w:val="30"/>
        </w:rPr>
        <w:t>PNJN-Ⅱ</w:t>
      </w:r>
      <w:r w:rsidRPr="00AC4176">
        <w:rPr>
          <w:rFonts w:ascii="Times New Roman" w:hAnsi="Times New Roman" w:cs="Times New Roman"/>
          <w:color w:val="000000"/>
          <w:sz w:val="30"/>
          <w:szCs w:val="30"/>
        </w:rPr>
        <w:t>)</w:t>
      </w:r>
    </w:p>
    <w:p w14:paraId="669FA54B" w14:textId="7B85E2B6" w:rsidR="008255DA" w:rsidRPr="00C07A13" w:rsidRDefault="00495DE1" w:rsidP="008255DA">
      <w:pPr>
        <w:ind w:leftChars="1450" w:left="3045"/>
        <w:rPr>
          <w:color w:val="000000"/>
          <w:sz w:val="30"/>
          <w:szCs w:val="30"/>
        </w:rPr>
      </w:pPr>
      <w:r w:rsidRPr="00AC4176">
        <w:rPr>
          <w:rFonts w:ascii="Times New Roman" w:hAnsi="Times New Roman" w:cs="Times New Roman"/>
          <w:color w:val="000000"/>
          <w:sz w:val="30"/>
          <w:szCs w:val="30"/>
        </w:rPr>
        <w:t>(</w:t>
      </w:r>
      <w:r>
        <w:rPr>
          <w:rFonts w:ascii="Times New Roman" w:hAnsi="Times New Roman" w:cs="Times New Roman" w:hint="eastAsia"/>
          <w:color w:val="000000"/>
          <w:sz w:val="30"/>
          <w:szCs w:val="30"/>
        </w:rPr>
        <w:t>研究病历版本</w:t>
      </w:r>
      <w:r w:rsidRPr="00AC4176">
        <w:rPr>
          <w:rFonts w:ascii="Times New Roman" w:hAnsi="Times New Roman" w:cs="Times New Roman"/>
          <w:color w:val="000000"/>
          <w:sz w:val="30"/>
          <w:szCs w:val="30"/>
        </w:rPr>
        <w:t>号：</w:t>
      </w:r>
      <w:r w:rsidR="00D82C04">
        <w:rPr>
          <w:rFonts w:ascii="Times New Roman" w:hAnsi="Times New Roman" w:cs="Times New Roman"/>
          <w:color w:val="000000"/>
          <w:sz w:val="30"/>
          <w:szCs w:val="30"/>
        </w:rPr>
        <w:t>2.</w:t>
      </w:r>
      <w:ins w:id="0" w:author="崔慧慧" w:date="2020-06-16T14:59:00Z">
        <w:r w:rsidR="00E07000">
          <w:rPr>
            <w:rFonts w:ascii="Times New Roman" w:hAnsi="Times New Roman" w:cs="Times New Roman" w:hint="eastAsia"/>
            <w:color w:val="000000"/>
            <w:sz w:val="30"/>
            <w:szCs w:val="30"/>
          </w:rPr>
          <w:t>3</w:t>
        </w:r>
      </w:ins>
      <w:del w:id="1" w:author="崔慧慧" w:date="2020-06-16T14:59:00Z">
        <w:r w:rsidR="00966CD7" w:rsidDel="00E07000">
          <w:rPr>
            <w:rFonts w:ascii="Times New Roman" w:hAnsi="Times New Roman" w:cs="Times New Roman" w:hint="eastAsia"/>
            <w:color w:val="000000"/>
            <w:sz w:val="30"/>
            <w:szCs w:val="30"/>
          </w:rPr>
          <w:delText>2</w:delText>
        </w:r>
      </w:del>
      <w:r w:rsidRPr="00AC4176">
        <w:rPr>
          <w:rFonts w:ascii="Times New Roman" w:hAnsi="Times New Roman" w:cs="Times New Roman"/>
          <w:color w:val="000000"/>
          <w:sz w:val="30"/>
          <w:szCs w:val="30"/>
        </w:rPr>
        <w:t>)</w:t>
      </w:r>
    </w:p>
    <w:p w14:paraId="63F31B3A" w14:textId="2D7F7E63" w:rsidR="005F09B5" w:rsidRDefault="005F09B5"/>
    <w:p w14:paraId="0F2064E0" w14:textId="3DD2A654" w:rsidR="00495DE1" w:rsidRPr="00632220" w:rsidRDefault="00495DE1"/>
    <w:p w14:paraId="5543AACC" w14:textId="1FFC3C7D" w:rsidR="00495DE1" w:rsidRDefault="00495DE1"/>
    <w:p w14:paraId="2AA93BDD" w14:textId="396A4675" w:rsidR="00495DE1" w:rsidRDefault="00495DE1"/>
    <w:p w14:paraId="3D1DC0AF" w14:textId="3975CCAC" w:rsidR="00495DE1" w:rsidRDefault="00495DE1"/>
    <w:tbl>
      <w:tblPr>
        <w:tblW w:w="0" w:type="auto"/>
        <w:jc w:val="center"/>
        <w:tblLayout w:type="fixed"/>
        <w:tblLook w:val="0000" w:firstRow="0" w:lastRow="0" w:firstColumn="0" w:lastColumn="0" w:noHBand="0" w:noVBand="0"/>
      </w:tblPr>
      <w:tblGrid>
        <w:gridCol w:w="2503"/>
        <w:gridCol w:w="4834"/>
      </w:tblGrid>
      <w:tr w:rsidR="005B5D98" w:rsidRPr="005B5D98" w14:paraId="2046F05C" w14:textId="77777777" w:rsidTr="005B5D98">
        <w:trPr>
          <w:trHeight w:val="624"/>
          <w:jc w:val="center"/>
        </w:trPr>
        <w:tc>
          <w:tcPr>
            <w:tcW w:w="2503" w:type="dxa"/>
            <w:vAlign w:val="center"/>
          </w:tcPr>
          <w:p w14:paraId="63FC5103" w14:textId="02DB5F75" w:rsidR="005B5D98" w:rsidRPr="005B5D98" w:rsidRDefault="005B5D98" w:rsidP="005B5D98">
            <w:pPr>
              <w:rPr>
                <w:rFonts w:ascii="宋体" w:eastAsia="宋体" w:hAnsi="宋体" w:cs="Times New Roman"/>
                <w:color w:val="000000"/>
                <w:spacing w:val="8"/>
                <w:sz w:val="30"/>
                <w:szCs w:val="30"/>
              </w:rPr>
            </w:pPr>
            <w:r w:rsidRPr="005B5D98">
              <w:rPr>
                <w:rFonts w:ascii="宋体" w:eastAsia="宋体" w:hAnsi="宋体" w:cs="Times New Roman" w:hint="eastAsia"/>
                <w:color w:val="000000"/>
                <w:spacing w:val="24"/>
                <w:sz w:val="30"/>
                <w:szCs w:val="30"/>
              </w:rPr>
              <w:t>研究中心编号</w:t>
            </w:r>
            <w:r w:rsidRPr="005B5D98">
              <w:rPr>
                <w:rFonts w:ascii="宋体" w:eastAsia="宋体" w:hAnsi="宋体" w:cs="Times New Roman"/>
                <w:color w:val="000000"/>
                <w:spacing w:val="24"/>
                <w:sz w:val="30"/>
                <w:szCs w:val="30"/>
              </w:rPr>
              <w:t>：</w:t>
            </w:r>
          </w:p>
        </w:tc>
        <w:tc>
          <w:tcPr>
            <w:tcW w:w="4834" w:type="dxa"/>
            <w:vAlign w:val="center"/>
          </w:tcPr>
          <w:p w14:paraId="61BCBA60" w14:textId="77777777" w:rsidR="005B5D98" w:rsidRPr="005B5D98" w:rsidRDefault="005B5D98" w:rsidP="005B5D98">
            <w:pPr>
              <w:rPr>
                <w:rFonts w:ascii="宋体" w:eastAsia="宋体" w:hAnsi="宋体" w:cs="Times New Roman"/>
                <w:color w:val="000000"/>
                <w:sz w:val="30"/>
                <w:szCs w:val="30"/>
                <w:u w:val="single"/>
              </w:rPr>
            </w:pPr>
            <w:r w:rsidRPr="005B5D98">
              <w:rPr>
                <w:rFonts w:ascii="宋体" w:eastAsia="宋体" w:hAnsi="宋体" w:cs="Times New Roman" w:hint="eastAsia"/>
                <w:color w:val="000000"/>
                <w:sz w:val="30"/>
                <w:szCs w:val="30"/>
                <w:u w:val="single"/>
              </w:rPr>
              <w:t xml:space="preserve">                       </w:t>
            </w:r>
          </w:p>
        </w:tc>
      </w:tr>
      <w:tr w:rsidR="005B5D98" w:rsidRPr="005B5D98" w14:paraId="06BBE838" w14:textId="77777777" w:rsidTr="005B5D98">
        <w:trPr>
          <w:trHeight w:val="624"/>
          <w:jc w:val="center"/>
        </w:trPr>
        <w:tc>
          <w:tcPr>
            <w:tcW w:w="2503" w:type="dxa"/>
            <w:vAlign w:val="center"/>
          </w:tcPr>
          <w:p w14:paraId="5C7FBA15" w14:textId="392E4F28" w:rsidR="005B5D98" w:rsidRPr="005B5D98" w:rsidRDefault="005B5D98" w:rsidP="005B5D98">
            <w:pPr>
              <w:rPr>
                <w:rFonts w:ascii="宋体" w:eastAsia="宋体" w:hAnsi="宋体" w:cs="Times New Roman"/>
                <w:color w:val="000000"/>
                <w:sz w:val="30"/>
                <w:szCs w:val="30"/>
              </w:rPr>
            </w:pPr>
            <w:r w:rsidRPr="00F56113">
              <w:rPr>
                <w:rFonts w:ascii="宋体" w:eastAsia="宋体" w:hAnsi="宋体" w:cs="Times New Roman" w:hint="eastAsia"/>
                <w:color w:val="000000"/>
                <w:spacing w:val="24"/>
                <w:sz w:val="30"/>
                <w:szCs w:val="30"/>
              </w:rPr>
              <w:t>受试者筛选号</w:t>
            </w:r>
            <w:r w:rsidRPr="005B5D98">
              <w:rPr>
                <w:rFonts w:ascii="宋体" w:eastAsia="宋体" w:hAnsi="宋体" w:cs="Times New Roman" w:hint="eastAsia"/>
                <w:color w:val="000000"/>
                <w:sz w:val="30"/>
                <w:szCs w:val="30"/>
              </w:rPr>
              <w:t>：</w:t>
            </w:r>
          </w:p>
        </w:tc>
        <w:tc>
          <w:tcPr>
            <w:tcW w:w="4834" w:type="dxa"/>
            <w:vAlign w:val="center"/>
          </w:tcPr>
          <w:p w14:paraId="2B12AE77" w14:textId="1B564B5A" w:rsidR="005B5D98" w:rsidRPr="005B5D98" w:rsidRDefault="005B5D98" w:rsidP="005B5D98">
            <w:pPr>
              <w:rPr>
                <w:rFonts w:ascii="宋体" w:eastAsia="宋体" w:hAnsi="宋体" w:cs="Times New Roman"/>
                <w:color w:val="000000"/>
                <w:sz w:val="30"/>
                <w:szCs w:val="30"/>
                <w:u w:val="single"/>
              </w:rPr>
            </w:pPr>
            <w:r w:rsidRPr="005B5D98">
              <w:rPr>
                <w:rFonts w:ascii="宋体" w:eastAsia="宋体" w:hAnsi="宋体" w:cs="Times New Roman" w:hint="eastAsia"/>
                <w:color w:val="000000"/>
                <w:sz w:val="30"/>
                <w:szCs w:val="30"/>
                <w:u w:val="single"/>
              </w:rPr>
              <w:t xml:space="preserve">                       </w:t>
            </w:r>
          </w:p>
        </w:tc>
      </w:tr>
      <w:tr w:rsidR="005B5D98" w:rsidRPr="005B5D98" w14:paraId="7329ED8A" w14:textId="77777777" w:rsidTr="005B5D98">
        <w:trPr>
          <w:trHeight w:val="624"/>
          <w:jc w:val="center"/>
        </w:trPr>
        <w:tc>
          <w:tcPr>
            <w:tcW w:w="2503" w:type="dxa"/>
            <w:vAlign w:val="center"/>
          </w:tcPr>
          <w:p w14:paraId="71C86FC7" w14:textId="3FD1C7F5" w:rsidR="005B5D98" w:rsidRPr="005B5D98" w:rsidRDefault="005B5D98" w:rsidP="005B5D98">
            <w:pPr>
              <w:rPr>
                <w:rFonts w:ascii="宋体" w:eastAsia="宋体" w:hAnsi="宋体" w:cs="Times New Roman"/>
                <w:color w:val="000000"/>
                <w:spacing w:val="24"/>
                <w:sz w:val="30"/>
                <w:szCs w:val="30"/>
              </w:rPr>
            </w:pPr>
            <w:r w:rsidRPr="00F56113">
              <w:rPr>
                <w:rFonts w:ascii="宋体" w:eastAsia="宋体" w:hAnsi="宋体" w:cs="Times New Roman" w:hint="eastAsia"/>
                <w:color w:val="000000"/>
                <w:spacing w:val="280"/>
                <w:sz w:val="30"/>
                <w:szCs w:val="30"/>
              </w:rPr>
              <w:t>随机</w:t>
            </w:r>
            <w:r w:rsidRPr="005B5D98">
              <w:rPr>
                <w:rFonts w:ascii="宋体" w:eastAsia="宋体" w:hAnsi="宋体" w:cs="Times New Roman" w:hint="eastAsia"/>
                <w:color w:val="000000"/>
                <w:spacing w:val="24"/>
                <w:sz w:val="30"/>
                <w:szCs w:val="30"/>
              </w:rPr>
              <w:t>号</w:t>
            </w:r>
            <w:r w:rsidRPr="005B5D98">
              <w:rPr>
                <w:rFonts w:ascii="宋体" w:eastAsia="宋体" w:hAnsi="宋体" w:cs="Times New Roman"/>
                <w:color w:val="000000"/>
                <w:spacing w:val="24"/>
                <w:sz w:val="30"/>
                <w:szCs w:val="30"/>
              </w:rPr>
              <w:t>：</w:t>
            </w:r>
          </w:p>
        </w:tc>
        <w:tc>
          <w:tcPr>
            <w:tcW w:w="4834" w:type="dxa"/>
            <w:vAlign w:val="center"/>
          </w:tcPr>
          <w:p w14:paraId="3175116A" w14:textId="58958CB1" w:rsidR="005B5D98" w:rsidRPr="005B5D98" w:rsidRDefault="005B5D98" w:rsidP="005B5D98">
            <w:pPr>
              <w:rPr>
                <w:rFonts w:ascii="宋体" w:eastAsia="宋体" w:hAnsi="宋体" w:cs="Times New Roman"/>
                <w:color w:val="000000"/>
                <w:sz w:val="30"/>
                <w:szCs w:val="30"/>
              </w:rPr>
            </w:pPr>
            <w:r w:rsidRPr="005B5D98">
              <w:rPr>
                <w:rFonts w:ascii="宋体" w:eastAsia="宋体" w:hAnsi="宋体" w:cs="Times New Roman" w:hint="eastAsia"/>
                <w:color w:val="000000"/>
                <w:sz w:val="30"/>
                <w:szCs w:val="30"/>
                <w:u w:val="single"/>
              </w:rPr>
              <w:t xml:space="preserve">                       </w:t>
            </w:r>
          </w:p>
        </w:tc>
      </w:tr>
      <w:tr w:rsidR="005B5D98" w:rsidRPr="005B5D98" w14:paraId="0D5E9D70" w14:textId="77777777" w:rsidTr="005B5D98">
        <w:trPr>
          <w:trHeight w:val="624"/>
          <w:jc w:val="center"/>
        </w:trPr>
        <w:tc>
          <w:tcPr>
            <w:tcW w:w="2503" w:type="dxa"/>
            <w:vAlign w:val="center"/>
          </w:tcPr>
          <w:p w14:paraId="2A8AC5C3" w14:textId="676D0EEC" w:rsidR="005B5D98" w:rsidRPr="005B5D98" w:rsidRDefault="005B5D98" w:rsidP="005B5D98">
            <w:pPr>
              <w:rPr>
                <w:rFonts w:ascii="宋体" w:eastAsia="宋体" w:hAnsi="宋体" w:cs="Times New Roman"/>
                <w:color w:val="000000"/>
                <w:spacing w:val="24"/>
                <w:sz w:val="30"/>
                <w:szCs w:val="30"/>
              </w:rPr>
            </w:pPr>
            <w:r w:rsidRPr="005B5D98">
              <w:rPr>
                <w:rFonts w:ascii="宋体" w:eastAsia="宋体" w:hAnsi="宋体" w:cs="Times New Roman" w:hint="eastAsia"/>
                <w:color w:val="000000"/>
                <w:spacing w:val="24"/>
                <w:sz w:val="30"/>
                <w:szCs w:val="30"/>
              </w:rPr>
              <w:t>研究中心名称</w:t>
            </w:r>
            <w:r w:rsidRPr="005B5D98">
              <w:rPr>
                <w:rFonts w:ascii="宋体" w:eastAsia="宋体" w:hAnsi="宋体" w:cs="Times New Roman"/>
                <w:color w:val="000000"/>
                <w:spacing w:val="24"/>
                <w:sz w:val="30"/>
                <w:szCs w:val="30"/>
              </w:rPr>
              <w:t>：</w:t>
            </w:r>
          </w:p>
        </w:tc>
        <w:tc>
          <w:tcPr>
            <w:tcW w:w="4834" w:type="dxa"/>
            <w:vAlign w:val="center"/>
          </w:tcPr>
          <w:p w14:paraId="28D1A2C8" w14:textId="7C4349B3" w:rsidR="005B5D98" w:rsidRPr="005B5D98" w:rsidRDefault="005B5D98" w:rsidP="005B5D98">
            <w:pPr>
              <w:rPr>
                <w:rFonts w:ascii="宋体" w:eastAsia="宋体" w:hAnsi="宋体" w:cs="Times New Roman"/>
                <w:color w:val="000000"/>
                <w:sz w:val="30"/>
                <w:szCs w:val="30"/>
              </w:rPr>
            </w:pPr>
            <w:r w:rsidRPr="005B5D98">
              <w:rPr>
                <w:rFonts w:ascii="宋体" w:eastAsia="宋体" w:hAnsi="宋体" w:cs="Times New Roman" w:hint="eastAsia"/>
                <w:color w:val="000000"/>
                <w:sz w:val="30"/>
                <w:szCs w:val="30"/>
                <w:u w:val="single"/>
              </w:rPr>
              <w:t xml:space="preserve">                       </w:t>
            </w:r>
          </w:p>
        </w:tc>
      </w:tr>
      <w:tr w:rsidR="005B5D98" w:rsidRPr="005B5D98" w14:paraId="535A2E09" w14:textId="77777777" w:rsidTr="005B5D98">
        <w:trPr>
          <w:trHeight w:val="624"/>
          <w:jc w:val="center"/>
        </w:trPr>
        <w:tc>
          <w:tcPr>
            <w:tcW w:w="2503" w:type="dxa"/>
            <w:vAlign w:val="center"/>
          </w:tcPr>
          <w:p w14:paraId="251D3938" w14:textId="77777777" w:rsidR="005B5D98" w:rsidRPr="005B5D98" w:rsidRDefault="005B5D98" w:rsidP="005B5D98">
            <w:pPr>
              <w:rPr>
                <w:rFonts w:ascii="宋体" w:eastAsia="宋体" w:hAnsi="宋体" w:cs="Times New Roman"/>
                <w:color w:val="000000"/>
                <w:sz w:val="30"/>
                <w:szCs w:val="30"/>
              </w:rPr>
            </w:pPr>
            <w:r w:rsidRPr="005B5D98">
              <w:rPr>
                <w:rFonts w:ascii="宋体" w:eastAsia="宋体" w:hAnsi="宋体" w:cs="Times New Roman" w:hint="eastAsia"/>
                <w:color w:val="000000"/>
                <w:sz w:val="30"/>
                <w:szCs w:val="30"/>
              </w:rPr>
              <w:t>研 究 者 姓 名：</w:t>
            </w:r>
          </w:p>
        </w:tc>
        <w:tc>
          <w:tcPr>
            <w:tcW w:w="4834" w:type="dxa"/>
            <w:vAlign w:val="center"/>
          </w:tcPr>
          <w:p w14:paraId="6D28DAAE" w14:textId="77777777" w:rsidR="005B5D98" w:rsidRPr="005B5D98" w:rsidRDefault="005B5D98" w:rsidP="005B5D98">
            <w:pPr>
              <w:rPr>
                <w:rFonts w:ascii="宋体" w:eastAsia="宋体" w:hAnsi="宋体" w:cs="Times New Roman"/>
                <w:color w:val="000000"/>
                <w:sz w:val="28"/>
                <w:szCs w:val="28"/>
                <w:u w:val="single"/>
              </w:rPr>
            </w:pPr>
            <w:r w:rsidRPr="005B5D98">
              <w:rPr>
                <w:rFonts w:ascii="宋体" w:eastAsia="宋体" w:hAnsi="宋体" w:cs="Times New Roman" w:hint="eastAsia"/>
                <w:color w:val="000000"/>
                <w:sz w:val="28"/>
                <w:szCs w:val="28"/>
                <w:u w:val="single"/>
              </w:rPr>
              <w:t xml:space="preserve">                         </w:t>
            </w:r>
          </w:p>
        </w:tc>
      </w:tr>
      <w:tr w:rsidR="00485EFF" w:rsidRPr="005B5D98" w14:paraId="6C7D38B6" w14:textId="77777777" w:rsidTr="005B5D98">
        <w:trPr>
          <w:trHeight w:val="624"/>
          <w:jc w:val="center"/>
        </w:trPr>
        <w:tc>
          <w:tcPr>
            <w:tcW w:w="2503" w:type="dxa"/>
            <w:vAlign w:val="center"/>
          </w:tcPr>
          <w:p w14:paraId="6032BF30" w14:textId="66F9A3E8" w:rsidR="00485EFF" w:rsidRPr="005B5D98" w:rsidRDefault="00485EFF" w:rsidP="005B5D98">
            <w:pPr>
              <w:rPr>
                <w:rFonts w:ascii="宋体" w:eastAsia="宋体" w:hAnsi="宋体" w:cs="Times New Roman"/>
                <w:color w:val="000000"/>
                <w:sz w:val="30"/>
                <w:szCs w:val="30"/>
              </w:rPr>
            </w:pPr>
            <w:r w:rsidRPr="00485EFF">
              <w:rPr>
                <w:color w:val="000000"/>
                <w:spacing w:val="144"/>
                <w:sz w:val="30"/>
                <w:szCs w:val="30"/>
              </w:rPr>
              <w:t>申办单</w:t>
            </w:r>
            <w:r w:rsidRPr="00495DE1">
              <w:rPr>
                <w:color w:val="000000"/>
                <w:sz w:val="30"/>
                <w:szCs w:val="30"/>
              </w:rPr>
              <w:t>位：</w:t>
            </w:r>
          </w:p>
        </w:tc>
        <w:tc>
          <w:tcPr>
            <w:tcW w:w="4834" w:type="dxa"/>
            <w:vAlign w:val="center"/>
          </w:tcPr>
          <w:p w14:paraId="15DD7925" w14:textId="0DC4C2D2" w:rsidR="00485EFF" w:rsidRPr="005B5D98" w:rsidRDefault="00485EFF" w:rsidP="005B5D98">
            <w:pPr>
              <w:rPr>
                <w:rFonts w:ascii="宋体" w:eastAsia="宋体" w:hAnsi="宋体" w:cs="Times New Roman"/>
                <w:color w:val="000000"/>
                <w:sz w:val="28"/>
                <w:szCs w:val="28"/>
                <w:u w:val="single"/>
              </w:rPr>
            </w:pPr>
            <w:r w:rsidRPr="00495DE1">
              <w:rPr>
                <w:rFonts w:hint="eastAsia"/>
                <w:color w:val="000000"/>
                <w:sz w:val="30"/>
                <w:szCs w:val="30"/>
              </w:rPr>
              <w:t>天士力</w:t>
            </w:r>
            <w:r w:rsidRPr="00495DE1">
              <w:rPr>
                <w:color w:val="000000"/>
                <w:sz w:val="30"/>
                <w:szCs w:val="30"/>
              </w:rPr>
              <w:t>医药集团股份有限公司</w:t>
            </w:r>
          </w:p>
        </w:tc>
      </w:tr>
    </w:tbl>
    <w:p w14:paraId="7739A6D1" w14:textId="77777777" w:rsidR="00495DE1" w:rsidRPr="005B5D98" w:rsidRDefault="00495DE1">
      <w:pPr>
        <w:sectPr w:rsidR="00495DE1" w:rsidRPr="005B5D98" w:rsidSect="007613DB">
          <w:headerReference w:type="default" r:id="rId8"/>
          <w:footerReference w:type="default" r:id="rId9"/>
          <w:pgSz w:w="11906" w:h="16838" w:code="9"/>
          <w:pgMar w:top="1134" w:right="1418" w:bottom="1134" w:left="1418" w:header="850" w:footer="851" w:gutter="0"/>
          <w:cols w:space="425"/>
          <w:docGrid w:type="lines" w:linePitch="312"/>
        </w:sectPr>
      </w:pPr>
    </w:p>
    <w:p w14:paraId="7E2B9A17" w14:textId="5FD0075C" w:rsidR="00495DE1" w:rsidRPr="00495DE1" w:rsidRDefault="00495DE1" w:rsidP="005B5D98">
      <w:pPr>
        <w:rPr>
          <w:color w:val="000000"/>
          <w:sz w:val="30"/>
          <w:szCs w:val="30"/>
        </w:rPr>
      </w:pPr>
    </w:p>
    <w:p w14:paraId="105EA40E" w14:textId="5DE26B18" w:rsidR="002E5485" w:rsidRDefault="002E5485" w:rsidP="005F09B5">
      <w:pPr>
        <w:pStyle w:val="a8"/>
        <w:rPr>
          <w:rFonts w:ascii="Times New Roman" w:eastAsia="宋体" w:hAnsi="Times New Roman"/>
          <w:kern w:val="0"/>
          <w:szCs w:val="20"/>
        </w:rPr>
      </w:pPr>
    </w:p>
    <w:p w14:paraId="52335F1E" w14:textId="4AB74018" w:rsidR="005B5D98" w:rsidRDefault="005B5D98" w:rsidP="005F09B5">
      <w:pPr>
        <w:pStyle w:val="a8"/>
        <w:rPr>
          <w:rFonts w:ascii="Times New Roman" w:eastAsia="宋体" w:hAnsi="Times New Roman"/>
          <w:kern w:val="0"/>
          <w:szCs w:val="20"/>
        </w:rPr>
      </w:pPr>
    </w:p>
    <w:p w14:paraId="7322B33B" w14:textId="1542C876" w:rsidR="005B5D98" w:rsidRDefault="005B5D98" w:rsidP="005F09B5">
      <w:pPr>
        <w:pStyle w:val="a8"/>
        <w:rPr>
          <w:rFonts w:ascii="Times New Roman" w:eastAsia="宋体" w:hAnsi="Times New Roman"/>
          <w:kern w:val="0"/>
          <w:szCs w:val="20"/>
        </w:rPr>
      </w:pPr>
    </w:p>
    <w:p w14:paraId="3E110B3E" w14:textId="77777777" w:rsidR="005B5D98" w:rsidRPr="00495DE1" w:rsidRDefault="005B5D98" w:rsidP="005F09B5">
      <w:pPr>
        <w:pStyle w:val="a8"/>
        <w:rPr>
          <w:rFonts w:ascii="Times New Roman" w:eastAsia="宋体" w:hAnsi="Times New Roman"/>
          <w:kern w:val="0"/>
          <w:szCs w:val="20"/>
        </w:rPr>
      </w:pPr>
    </w:p>
    <w:p w14:paraId="4665D937" w14:textId="0743986F" w:rsidR="002E5485" w:rsidRDefault="002E5485" w:rsidP="00495DE1">
      <w:pPr>
        <w:pStyle w:val="a8"/>
        <w:jc w:val="both"/>
        <w:rPr>
          <w:rFonts w:ascii="Times New Roman" w:eastAsia="宋体" w:hAnsi="Times New Roman"/>
          <w:kern w:val="0"/>
          <w:szCs w:val="20"/>
          <w:lang w:val="x-none"/>
        </w:rPr>
      </w:pPr>
    </w:p>
    <w:p w14:paraId="00686E72" w14:textId="6956EA42" w:rsidR="00814AB8" w:rsidRPr="005F09B5" w:rsidRDefault="00356801" w:rsidP="005F09B5">
      <w:pPr>
        <w:pStyle w:val="a8"/>
        <w:rPr>
          <w:rFonts w:asciiTheme="minorHAnsi" w:hAnsiTheme="minorHAnsi"/>
        </w:rPr>
      </w:pPr>
      <w:r>
        <w:rPr>
          <w:rFonts w:ascii="Times New Roman" w:eastAsia="宋体" w:hAnsi="Times New Roman" w:hint="eastAsia"/>
          <w:kern w:val="0"/>
          <w:szCs w:val="20"/>
          <w:lang w:val="x-none"/>
        </w:rPr>
        <w:lastRenderedPageBreak/>
        <w:t>研究病历</w:t>
      </w:r>
      <w:r w:rsidR="00627315" w:rsidRPr="00627315">
        <w:rPr>
          <w:rFonts w:ascii="Times New Roman" w:eastAsia="宋体" w:hAnsi="Times New Roman"/>
          <w:kern w:val="0"/>
          <w:szCs w:val="20"/>
          <w:lang w:val="x-none" w:eastAsia="x-none"/>
        </w:rPr>
        <w:t>填写说明</w:t>
      </w:r>
    </w:p>
    <w:p w14:paraId="4161ADE2" w14:textId="6A1BAFBF" w:rsidR="00627315" w:rsidRPr="00627315" w:rsidRDefault="009E7069" w:rsidP="00627315">
      <w:pPr>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sidR="00627315" w:rsidRPr="00627315">
        <w:rPr>
          <w:rFonts w:ascii="Times New Roman" w:eastAsia="宋体" w:hAnsi="Times New Roman" w:cs="Times New Roman"/>
          <w:sz w:val="24"/>
          <w:szCs w:val="24"/>
        </w:rPr>
        <w:t>签署</w:t>
      </w:r>
      <w:r>
        <w:rPr>
          <w:rFonts w:ascii="Times New Roman" w:eastAsia="宋体" w:hAnsi="Times New Roman" w:cs="Times New Roman" w:hint="eastAsia"/>
          <w:sz w:val="24"/>
          <w:szCs w:val="24"/>
        </w:rPr>
        <w:t>过</w:t>
      </w:r>
      <w:r w:rsidR="00627315" w:rsidRPr="00627315">
        <w:rPr>
          <w:rFonts w:ascii="Times New Roman" w:eastAsia="宋体" w:hAnsi="Times New Roman" w:cs="Times New Roman"/>
          <w:sz w:val="24"/>
          <w:szCs w:val="24"/>
        </w:rPr>
        <w:t>知情同意的受试者填写此</w:t>
      </w:r>
      <w:r w:rsidR="00356801">
        <w:rPr>
          <w:rFonts w:ascii="Times New Roman" w:eastAsia="宋体" w:hAnsi="Times New Roman" w:cs="Times New Roman" w:hint="eastAsia"/>
          <w:sz w:val="24"/>
          <w:szCs w:val="24"/>
        </w:rPr>
        <w:t>研究病历</w:t>
      </w:r>
      <w:r w:rsidR="00627315" w:rsidRPr="00627315">
        <w:rPr>
          <w:rFonts w:ascii="Times New Roman" w:eastAsia="宋体" w:hAnsi="Times New Roman" w:cs="Times New Roman"/>
          <w:sz w:val="24"/>
          <w:szCs w:val="24"/>
        </w:rPr>
        <w:t>。</w:t>
      </w:r>
    </w:p>
    <w:p w14:paraId="5B587FDB" w14:textId="71ADB685" w:rsidR="00627315" w:rsidRPr="00627315" w:rsidRDefault="00627315" w:rsidP="00627315">
      <w:pPr>
        <w:numPr>
          <w:ilvl w:val="0"/>
          <w:numId w:val="1"/>
        </w:numPr>
        <w:spacing w:line="360" w:lineRule="auto"/>
        <w:ind w:left="357" w:hanging="357"/>
        <w:rPr>
          <w:rFonts w:ascii="Times New Roman" w:eastAsia="宋体" w:hAnsi="Times New Roman" w:cs="Times New Roman"/>
          <w:sz w:val="24"/>
          <w:szCs w:val="24"/>
        </w:rPr>
      </w:pPr>
      <w:r w:rsidRPr="00627315">
        <w:rPr>
          <w:rFonts w:ascii="Times New Roman" w:eastAsia="宋体" w:hAnsi="Times New Roman" w:cs="Times New Roman"/>
          <w:sz w:val="24"/>
          <w:szCs w:val="24"/>
        </w:rPr>
        <w:t>表格请用黑色笔填写，数据填写应清晰、准确，禁止擦除或涂抹。如有更改，请</w:t>
      </w:r>
      <w:r w:rsidR="009E7069">
        <w:rPr>
          <w:rFonts w:ascii="Times New Roman" w:eastAsia="宋体" w:hAnsi="Times New Roman" w:cs="Times New Roman" w:hint="eastAsia"/>
          <w:sz w:val="24"/>
          <w:szCs w:val="24"/>
        </w:rPr>
        <w:t>在原记录上居中划单横线</w:t>
      </w:r>
      <w:r w:rsidRPr="00627315">
        <w:rPr>
          <w:rFonts w:ascii="Times New Roman" w:eastAsia="宋体" w:hAnsi="Times New Roman" w:cs="Times New Roman"/>
          <w:sz w:val="24"/>
          <w:szCs w:val="24"/>
        </w:rPr>
        <w:t>，</w:t>
      </w:r>
      <w:r w:rsidR="009E7069">
        <w:rPr>
          <w:rFonts w:ascii="Times New Roman" w:eastAsia="宋体" w:hAnsi="Times New Roman" w:cs="Times New Roman" w:hint="eastAsia"/>
          <w:sz w:val="24"/>
          <w:szCs w:val="24"/>
        </w:rPr>
        <w:t>在旁边</w:t>
      </w:r>
      <w:r w:rsidRPr="00627315">
        <w:rPr>
          <w:rFonts w:ascii="Times New Roman" w:eastAsia="宋体" w:hAnsi="Times New Roman" w:cs="Times New Roman"/>
          <w:sz w:val="24"/>
          <w:szCs w:val="24"/>
        </w:rPr>
        <w:t>书写正确</w:t>
      </w:r>
      <w:r w:rsidR="009E7069">
        <w:rPr>
          <w:rFonts w:ascii="Times New Roman" w:eastAsia="宋体" w:hAnsi="Times New Roman" w:cs="Times New Roman" w:hint="eastAsia"/>
          <w:sz w:val="24"/>
          <w:szCs w:val="24"/>
        </w:rPr>
        <w:t>内容</w:t>
      </w:r>
      <w:r w:rsidRPr="00627315">
        <w:rPr>
          <w:rFonts w:ascii="Times New Roman" w:eastAsia="宋体" w:hAnsi="Times New Roman" w:cs="Times New Roman"/>
          <w:sz w:val="24"/>
          <w:szCs w:val="24"/>
        </w:rPr>
        <w:t>，</w:t>
      </w:r>
      <w:r w:rsidR="009E7069">
        <w:rPr>
          <w:rFonts w:ascii="Times New Roman" w:eastAsia="宋体" w:hAnsi="Times New Roman" w:cs="Times New Roman" w:hint="eastAsia"/>
          <w:sz w:val="24"/>
          <w:szCs w:val="24"/>
        </w:rPr>
        <w:t>并注明</w:t>
      </w:r>
      <w:r w:rsidRPr="00627315">
        <w:rPr>
          <w:rFonts w:ascii="Times New Roman" w:eastAsia="宋体" w:hAnsi="Times New Roman" w:cs="Times New Roman"/>
          <w:sz w:val="24"/>
          <w:szCs w:val="24"/>
        </w:rPr>
        <w:t>修改者</w:t>
      </w:r>
      <w:r w:rsidR="009E7069">
        <w:rPr>
          <w:rFonts w:ascii="Times New Roman" w:eastAsia="宋体" w:hAnsi="Times New Roman" w:cs="Times New Roman" w:hint="eastAsia"/>
          <w:sz w:val="24"/>
          <w:szCs w:val="24"/>
        </w:rPr>
        <w:t>及</w:t>
      </w:r>
      <w:r w:rsidRPr="00627315">
        <w:rPr>
          <w:rFonts w:ascii="Times New Roman" w:eastAsia="宋体" w:hAnsi="Times New Roman" w:cs="Times New Roman"/>
          <w:sz w:val="24"/>
          <w:szCs w:val="24"/>
        </w:rPr>
        <w:t>日期。必要时，说明更改理由。</w:t>
      </w:r>
    </w:p>
    <w:p w14:paraId="6D2DEB18" w14:textId="77777777" w:rsidR="00627315" w:rsidRPr="00627315" w:rsidRDefault="00627315" w:rsidP="00627315">
      <w:pPr>
        <w:numPr>
          <w:ilvl w:val="0"/>
          <w:numId w:val="1"/>
        </w:numPr>
        <w:spacing w:line="360" w:lineRule="auto"/>
        <w:ind w:left="357" w:hanging="357"/>
        <w:rPr>
          <w:rFonts w:ascii="Times New Roman" w:eastAsia="宋体" w:hAnsi="Times New Roman" w:cs="Times New Roman"/>
          <w:sz w:val="24"/>
          <w:szCs w:val="24"/>
        </w:rPr>
      </w:pPr>
      <w:r w:rsidRPr="00627315">
        <w:rPr>
          <w:rFonts w:ascii="Times New Roman" w:eastAsia="宋体" w:hAnsi="Times New Roman" w:cs="Times New Roman"/>
          <w:sz w:val="24"/>
          <w:szCs w:val="24"/>
        </w:rPr>
        <w:t>本表每页的表头均须</w:t>
      </w:r>
      <w:r w:rsidRPr="00F75642">
        <w:rPr>
          <w:rFonts w:ascii="Times New Roman" w:eastAsia="宋体" w:hAnsi="Times New Roman" w:cs="Times New Roman"/>
          <w:sz w:val="24"/>
          <w:szCs w:val="24"/>
        </w:rPr>
        <w:t>标明项目名称、申办单位、方案编号，填写受试者编号。每页下方均须</w:t>
      </w:r>
      <w:r w:rsidR="004F44C7" w:rsidRPr="00F75642">
        <w:rPr>
          <w:rFonts w:ascii="Times New Roman" w:eastAsia="宋体" w:hAnsi="Times New Roman" w:cs="Times New Roman" w:hint="eastAsia"/>
          <w:sz w:val="24"/>
          <w:szCs w:val="24"/>
        </w:rPr>
        <w:t>有</w:t>
      </w:r>
      <w:r w:rsidRPr="00F75642">
        <w:rPr>
          <w:rFonts w:ascii="Times New Roman" w:eastAsia="宋体" w:hAnsi="Times New Roman" w:cs="Times New Roman"/>
          <w:sz w:val="24"/>
          <w:szCs w:val="24"/>
        </w:rPr>
        <w:t>研究者签名和日期。</w:t>
      </w:r>
      <w:r w:rsidRPr="00627315">
        <w:rPr>
          <w:rFonts w:ascii="Times New Roman" w:eastAsia="宋体" w:hAnsi="Times New Roman" w:cs="Times New Roman"/>
          <w:sz w:val="24"/>
          <w:szCs w:val="24"/>
        </w:rPr>
        <w:t>所有表格上的日期都以</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年</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月</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日</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形式表示，包括受试者的出生日期，如不知道具体日期时，请用</w:t>
      </w:r>
      <w:r w:rsidRPr="00627315">
        <w:rPr>
          <w:rFonts w:ascii="Times New Roman" w:eastAsia="宋体" w:hAnsi="Times New Roman" w:cs="Times New Roman"/>
          <w:sz w:val="24"/>
          <w:szCs w:val="24"/>
        </w:rPr>
        <w:t>“UK”</w:t>
      </w:r>
      <w:r w:rsidRPr="00627315">
        <w:rPr>
          <w:rFonts w:ascii="Times New Roman" w:eastAsia="宋体" w:hAnsi="Times New Roman" w:cs="Times New Roman"/>
          <w:sz w:val="24"/>
          <w:szCs w:val="24"/>
        </w:rPr>
        <w:t>表示，以</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年</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月</w:t>
      </w:r>
      <w:r w:rsidRPr="00627315">
        <w:rPr>
          <w:rFonts w:ascii="Times New Roman" w:eastAsia="宋体" w:hAnsi="Times New Roman" w:cs="Times New Roman"/>
          <w:sz w:val="24"/>
          <w:szCs w:val="24"/>
        </w:rPr>
        <w:t>/UK”</w:t>
      </w:r>
      <w:r w:rsidRPr="00627315">
        <w:rPr>
          <w:rFonts w:ascii="Times New Roman" w:eastAsia="宋体" w:hAnsi="Times New Roman" w:cs="Times New Roman"/>
          <w:sz w:val="24"/>
          <w:szCs w:val="24"/>
        </w:rPr>
        <w:t>的形式填入日期。本表格所涉及时间按照</w:t>
      </w:r>
      <w:r w:rsidRPr="00627315">
        <w:rPr>
          <w:rFonts w:ascii="Times New Roman" w:eastAsia="宋体" w:hAnsi="Times New Roman" w:cs="Times New Roman"/>
          <w:sz w:val="24"/>
          <w:szCs w:val="24"/>
        </w:rPr>
        <w:t>24</w:t>
      </w:r>
      <w:r w:rsidRPr="00627315">
        <w:rPr>
          <w:rFonts w:ascii="Times New Roman" w:eastAsia="宋体" w:hAnsi="Times New Roman" w:cs="Times New Roman"/>
          <w:sz w:val="24"/>
          <w:szCs w:val="24"/>
        </w:rPr>
        <w:t>小时制填写。</w:t>
      </w:r>
    </w:p>
    <w:p w14:paraId="15A0DF33" w14:textId="77777777" w:rsidR="00627315" w:rsidRPr="00627315" w:rsidRDefault="00627315" w:rsidP="00627315">
      <w:pPr>
        <w:numPr>
          <w:ilvl w:val="0"/>
          <w:numId w:val="1"/>
        </w:numPr>
        <w:spacing w:line="360" w:lineRule="auto"/>
        <w:ind w:left="357" w:hanging="357"/>
        <w:rPr>
          <w:rFonts w:ascii="Times New Roman" w:eastAsia="宋体" w:hAnsi="Times New Roman" w:cs="Times New Roman"/>
          <w:sz w:val="24"/>
          <w:szCs w:val="24"/>
        </w:rPr>
      </w:pPr>
      <w:r w:rsidRPr="00627315">
        <w:rPr>
          <w:rFonts w:ascii="Times New Roman" w:eastAsia="宋体" w:hAnsi="Times New Roman" w:cs="Times New Roman"/>
          <w:sz w:val="24"/>
          <w:szCs w:val="24"/>
        </w:rPr>
        <w:t>填写受试者姓名时，应填写受试者姓名拼音首字母，如王志文填写为</w:t>
      </w:r>
      <w:r w:rsidRPr="00627315">
        <w:rPr>
          <w:rFonts w:ascii="Times New Roman" w:eastAsia="宋体" w:hAnsi="Times New Roman" w:cs="Times New Roman"/>
          <w:sz w:val="24"/>
          <w:szCs w:val="24"/>
        </w:rPr>
        <w:t>WZWE</w:t>
      </w:r>
      <w:r w:rsidRPr="00627315">
        <w:rPr>
          <w:rFonts w:ascii="Times New Roman" w:eastAsia="宋体" w:hAnsi="Times New Roman" w:cs="Times New Roman"/>
          <w:sz w:val="24"/>
          <w:szCs w:val="24"/>
        </w:rPr>
        <w:t>；张勇填写为</w:t>
      </w:r>
      <w:r w:rsidRPr="00627315">
        <w:rPr>
          <w:rFonts w:ascii="Times New Roman" w:eastAsia="宋体" w:hAnsi="Times New Roman" w:cs="Times New Roman"/>
          <w:sz w:val="24"/>
          <w:szCs w:val="24"/>
        </w:rPr>
        <w:t>ZHYO</w:t>
      </w:r>
      <w:r w:rsidRPr="00627315">
        <w:rPr>
          <w:rFonts w:ascii="Times New Roman" w:eastAsia="宋体" w:hAnsi="Times New Roman" w:cs="Times New Roman"/>
          <w:sz w:val="24"/>
          <w:szCs w:val="24"/>
        </w:rPr>
        <w:t>，上官云清填写为</w:t>
      </w:r>
      <w:r w:rsidRPr="00627315">
        <w:rPr>
          <w:rFonts w:ascii="Times New Roman" w:eastAsia="宋体" w:hAnsi="Times New Roman" w:cs="Times New Roman"/>
          <w:sz w:val="24"/>
          <w:szCs w:val="24"/>
        </w:rPr>
        <w:t>SGYQ</w:t>
      </w:r>
      <w:r w:rsidRPr="00627315">
        <w:rPr>
          <w:rFonts w:ascii="Times New Roman" w:eastAsia="宋体" w:hAnsi="Times New Roman" w:cs="Times New Roman"/>
          <w:sz w:val="24"/>
          <w:szCs w:val="24"/>
        </w:rPr>
        <w:t>。</w:t>
      </w:r>
    </w:p>
    <w:p w14:paraId="579F5528" w14:textId="30400015" w:rsidR="00627315" w:rsidRPr="00627315" w:rsidRDefault="009E7069" w:rsidP="00627315">
      <w:pPr>
        <w:numPr>
          <w:ilvl w:val="0"/>
          <w:numId w:val="1"/>
        </w:numPr>
        <w:spacing w:line="360" w:lineRule="auto"/>
        <w:ind w:left="357" w:hanging="357"/>
        <w:rPr>
          <w:rFonts w:ascii="Times New Roman" w:eastAsia="宋体" w:hAnsi="Times New Roman" w:cs="Times New Roman"/>
          <w:sz w:val="24"/>
          <w:szCs w:val="24"/>
        </w:rPr>
      </w:pPr>
      <w:r>
        <w:rPr>
          <w:rFonts w:ascii="Times New Roman" w:eastAsia="宋体" w:hAnsi="Times New Roman" w:cs="Times New Roman" w:hint="eastAsia"/>
          <w:sz w:val="24"/>
          <w:szCs w:val="24"/>
        </w:rPr>
        <w:t>研究病历</w:t>
      </w:r>
      <w:r w:rsidR="00627315" w:rsidRPr="00627315">
        <w:rPr>
          <w:rFonts w:ascii="Times New Roman" w:eastAsia="宋体" w:hAnsi="Times New Roman" w:cs="Times New Roman"/>
          <w:sz w:val="24"/>
          <w:szCs w:val="24"/>
        </w:rPr>
        <w:t>的每一页均需填写完整，填入本表的所有数据必须来自受试者的试验记录。所有选择项请在规定的</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sym w:font="Webdings" w:char="F063"/>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处填入</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表示选择此项。空格项请直接用汉字或数据描述。所有检测项目如因故未查或漏查，请在</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sym w:font="Webdings" w:char="F063"/>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处</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未做</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填入</w:t>
      </w:r>
      <w:r w:rsidR="00627315" w:rsidRPr="00627315">
        <w:rPr>
          <w:rFonts w:ascii="Times New Roman" w:eastAsia="宋体" w:hAnsi="Times New Roman" w:cs="Times New Roman"/>
          <w:sz w:val="24"/>
          <w:szCs w:val="24"/>
        </w:rPr>
        <w:t>“ND”</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不知道</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则填入</w:t>
      </w:r>
      <w:r w:rsidR="00627315" w:rsidRPr="00627315">
        <w:rPr>
          <w:rFonts w:ascii="Times New Roman" w:eastAsia="宋体" w:hAnsi="Times New Roman" w:cs="Times New Roman"/>
          <w:sz w:val="24"/>
          <w:szCs w:val="24"/>
        </w:rPr>
        <w:t>“UK”</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不能提供</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或</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不适用</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则填入</w:t>
      </w:r>
      <w:r w:rsidR="00627315" w:rsidRPr="00627315">
        <w:rPr>
          <w:rFonts w:ascii="Times New Roman" w:eastAsia="宋体" w:hAnsi="Times New Roman" w:cs="Times New Roman"/>
          <w:sz w:val="24"/>
          <w:szCs w:val="24"/>
        </w:rPr>
        <w:t>“NA”</w:t>
      </w:r>
      <w:r w:rsidR="00627315" w:rsidRPr="00627315">
        <w:rPr>
          <w:rFonts w:ascii="Times New Roman" w:eastAsia="宋体" w:hAnsi="Times New Roman" w:cs="Times New Roman"/>
          <w:sz w:val="24"/>
          <w:szCs w:val="24"/>
        </w:rPr>
        <w:t>。</w:t>
      </w:r>
    </w:p>
    <w:p w14:paraId="196D7A31" w14:textId="04CC7886" w:rsidR="00381303" w:rsidRDefault="00627315" w:rsidP="004C3F2E">
      <w:pPr>
        <w:tabs>
          <w:tab w:val="num" w:pos="360"/>
        </w:tabs>
        <w:spacing w:line="360" w:lineRule="auto"/>
        <w:ind w:left="360" w:hanging="360"/>
        <w:rPr>
          <w:rFonts w:ascii="Times New Roman" w:eastAsia="宋体" w:hAnsi="Times New Roman" w:cs="Times New Roman"/>
          <w:sz w:val="24"/>
          <w:szCs w:val="24"/>
        </w:rPr>
      </w:pPr>
      <w:r w:rsidRPr="00627315">
        <w:rPr>
          <w:rFonts w:ascii="Times New Roman" w:eastAsia="宋体" w:hAnsi="Times New Roman" w:cs="Times New Roman"/>
          <w:sz w:val="24"/>
          <w:szCs w:val="24"/>
        </w:rPr>
        <w:t xml:space="preserve">6. </w:t>
      </w:r>
      <w:r w:rsidRPr="00627315">
        <w:rPr>
          <w:rFonts w:ascii="Times New Roman" w:eastAsia="宋体" w:hAnsi="Times New Roman" w:cs="Times New Roman"/>
          <w:sz w:val="24"/>
          <w:szCs w:val="24"/>
        </w:rPr>
        <w:t>发现严重不良事件时，研究者应在获知</w:t>
      </w:r>
      <w:r w:rsidRPr="00627315">
        <w:rPr>
          <w:rFonts w:ascii="Times New Roman" w:eastAsia="宋体" w:hAnsi="Times New Roman" w:cs="Times New Roman"/>
          <w:sz w:val="24"/>
          <w:szCs w:val="24"/>
        </w:rPr>
        <w:t>SAE</w:t>
      </w:r>
      <w:r w:rsidRPr="00627315">
        <w:rPr>
          <w:rFonts w:ascii="Times New Roman" w:eastAsia="宋体" w:hAnsi="Times New Roman" w:cs="Times New Roman"/>
          <w:sz w:val="24"/>
          <w:szCs w:val="24"/>
        </w:rPr>
        <w:t>的</w:t>
      </w:r>
      <w:r w:rsidRPr="00627315">
        <w:rPr>
          <w:rFonts w:ascii="Times New Roman" w:eastAsia="宋体" w:hAnsi="Times New Roman" w:cs="Times New Roman"/>
          <w:sz w:val="24"/>
          <w:szCs w:val="24"/>
        </w:rPr>
        <w:t>24h</w:t>
      </w:r>
      <w:r w:rsidRPr="00627315">
        <w:rPr>
          <w:rFonts w:ascii="Times New Roman" w:eastAsia="宋体" w:hAnsi="Times New Roman" w:cs="Times New Roman"/>
          <w:sz w:val="24"/>
          <w:szCs w:val="24"/>
        </w:rPr>
        <w:t>之内报告</w:t>
      </w:r>
      <w:r w:rsidR="00E572C3" w:rsidRPr="00393890">
        <w:rPr>
          <w:rFonts w:ascii="Times New Roman" w:eastAsia="宋体" w:hAnsi="Times New Roman" w:cs="Times New Roman" w:hint="eastAsia"/>
          <w:sz w:val="24"/>
          <w:szCs w:val="24"/>
        </w:rPr>
        <w:t>国家市场监督管理总局国家药品监督管理局药注册司药物研究监督处、国家卫生健康委员会、天津市市场与质量监督管理委员会药品注册处、</w:t>
      </w:r>
      <w:r w:rsidRPr="00393890">
        <w:rPr>
          <w:rFonts w:ascii="Times New Roman" w:eastAsia="宋体" w:hAnsi="Times New Roman" w:cs="Times New Roman"/>
          <w:sz w:val="24"/>
          <w:szCs w:val="24"/>
        </w:rPr>
        <w:t>通知申办方，并及时向</w:t>
      </w:r>
      <w:r w:rsidR="00E572C3" w:rsidRPr="00393890">
        <w:rPr>
          <w:rFonts w:ascii="Times New Roman" w:eastAsia="宋体" w:hAnsi="Times New Roman" w:cs="Times New Roman" w:hint="eastAsia"/>
          <w:sz w:val="24"/>
          <w:szCs w:val="24"/>
        </w:rPr>
        <w:t>上海中医药大学附属曙光医院</w:t>
      </w:r>
      <w:r w:rsidRPr="00393890">
        <w:rPr>
          <w:rFonts w:ascii="Times New Roman" w:eastAsia="宋体" w:hAnsi="Times New Roman" w:cs="Times New Roman"/>
          <w:sz w:val="24"/>
          <w:szCs w:val="24"/>
        </w:rPr>
        <w:t>伦理委员会</w:t>
      </w:r>
      <w:r w:rsidRPr="00393890">
        <w:rPr>
          <w:rFonts w:ascii="Times New Roman" w:eastAsia="宋体" w:hAnsi="Times New Roman" w:cs="Times New Roman" w:hint="eastAsia"/>
          <w:sz w:val="24"/>
          <w:szCs w:val="24"/>
        </w:rPr>
        <w:t>报告</w:t>
      </w:r>
      <w:r w:rsidRPr="00393890">
        <w:rPr>
          <w:rFonts w:ascii="Times New Roman" w:eastAsia="宋体" w:hAnsi="Times New Roman" w:cs="Times New Roman"/>
          <w:sz w:val="24"/>
          <w:szCs w:val="24"/>
        </w:rPr>
        <w:t>。</w:t>
      </w:r>
    </w:p>
    <w:p w14:paraId="16EFD7A2" w14:textId="77777777" w:rsidR="002E5485" w:rsidRDefault="002E5485" w:rsidP="004C3F2E">
      <w:pPr>
        <w:tabs>
          <w:tab w:val="num" w:pos="360"/>
        </w:tabs>
        <w:spacing w:line="360" w:lineRule="auto"/>
        <w:ind w:left="360" w:hanging="360"/>
        <w:rPr>
          <w:rFonts w:ascii="Times New Roman" w:eastAsia="宋体" w:hAnsi="Times New Roman" w:cs="Times New Roman"/>
          <w:sz w:val="24"/>
          <w:szCs w:val="24"/>
        </w:rPr>
        <w:sectPr w:rsidR="002E5485" w:rsidSect="00D13EE3">
          <w:headerReference w:type="default" r:id="rId10"/>
          <w:footerReference w:type="default" r:id="rId11"/>
          <w:type w:val="continuous"/>
          <w:pgSz w:w="11906" w:h="16838" w:code="9"/>
          <w:pgMar w:top="1418" w:right="1418" w:bottom="1418" w:left="1418" w:header="964" w:footer="1077" w:gutter="0"/>
          <w:pgNumType w:start="29"/>
          <w:cols w:space="425"/>
          <w:docGrid w:type="lines" w:linePitch="312"/>
        </w:sectPr>
      </w:pPr>
    </w:p>
    <w:p w14:paraId="272B376C" w14:textId="33386E65"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12B1C79E" w14:textId="23C5E1EA"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978A42C" w14:textId="73E3BB86"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029DF26E" w14:textId="25F2BBB1"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6C174CE4" w14:textId="0D30EA53"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289A306B" w14:textId="7EBEE9C3"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D1AE070" w14:textId="22F3B9FC"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B32C1AC" w14:textId="1F53FDFE"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443C95E" w14:textId="1B20219C"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3AB613FF" w14:textId="77777777" w:rsidR="00B01797" w:rsidRDefault="00B01797" w:rsidP="004C3F2E">
      <w:pPr>
        <w:tabs>
          <w:tab w:val="num" w:pos="360"/>
        </w:tabs>
        <w:spacing w:line="360" w:lineRule="auto"/>
        <w:ind w:left="360" w:hanging="360"/>
        <w:rPr>
          <w:b/>
          <w:sz w:val="24"/>
          <w:szCs w:val="24"/>
        </w:rPr>
      </w:pPr>
    </w:p>
    <w:p w14:paraId="7382ADE7" w14:textId="77777777" w:rsidR="002E5485" w:rsidRDefault="002E5485" w:rsidP="001C744E">
      <w:pPr>
        <w:rPr>
          <w:b/>
          <w:sz w:val="24"/>
          <w:szCs w:val="24"/>
        </w:rPr>
      </w:pPr>
    </w:p>
    <w:p w14:paraId="17F55ACF" w14:textId="177E5C41" w:rsidR="001C744E" w:rsidRDefault="002C4FAC" w:rsidP="001C744E">
      <w:pPr>
        <w:rPr>
          <w:rFonts w:ascii="Times New Roman" w:hAnsi="Times New Roman" w:cs="Times New Roman"/>
          <w:b/>
          <w:sz w:val="24"/>
          <w:szCs w:val="24"/>
        </w:rPr>
      </w:pPr>
      <w:r w:rsidRPr="00381303">
        <w:rPr>
          <w:rFonts w:hint="eastAsia"/>
          <w:b/>
          <w:sz w:val="24"/>
          <w:szCs w:val="24"/>
        </w:rPr>
        <w:t>访视</w:t>
      </w:r>
      <w:r w:rsidRPr="000A11E0">
        <w:rPr>
          <w:rFonts w:ascii="Times New Roman" w:hAnsi="Times New Roman" w:cs="Times New Roman"/>
          <w:b/>
          <w:sz w:val="24"/>
          <w:szCs w:val="24"/>
        </w:rPr>
        <w:t>1</w:t>
      </w:r>
      <w:r w:rsidR="00F1411D" w:rsidRPr="00381303">
        <w:rPr>
          <w:rFonts w:hint="eastAsia"/>
          <w:b/>
          <w:sz w:val="24"/>
          <w:szCs w:val="24"/>
        </w:rPr>
        <w:t>：</w:t>
      </w:r>
      <w:r w:rsidR="00C34E11">
        <w:rPr>
          <w:rFonts w:hint="eastAsia"/>
          <w:b/>
          <w:sz w:val="24"/>
          <w:szCs w:val="24"/>
        </w:rPr>
        <w:t>就诊至</w:t>
      </w:r>
      <w:r w:rsidR="001C744E" w:rsidRPr="00381303">
        <w:rPr>
          <w:rFonts w:ascii="Times New Roman" w:hAnsi="Times New Roman" w:cs="Times New Roman"/>
          <w:b/>
          <w:sz w:val="24"/>
          <w:szCs w:val="24"/>
        </w:rPr>
        <w:t>-</w:t>
      </w:r>
      <w:r w:rsidR="00553E17">
        <w:rPr>
          <w:rFonts w:ascii="Times New Roman" w:hAnsi="Times New Roman" w:cs="Times New Roman"/>
          <w:b/>
          <w:sz w:val="24"/>
          <w:szCs w:val="24"/>
        </w:rPr>
        <w:t>2</w:t>
      </w:r>
      <w:r w:rsidR="00C34E11">
        <w:rPr>
          <w:rFonts w:ascii="Times New Roman" w:hAnsi="Times New Roman" w:cs="Times New Roman" w:hint="eastAsia"/>
          <w:b/>
          <w:sz w:val="24"/>
          <w:szCs w:val="24"/>
        </w:rPr>
        <w:t>次月经结束</w:t>
      </w:r>
    </w:p>
    <w:p w14:paraId="39B9ACD1" w14:textId="2327B2DB" w:rsidR="00A6640B" w:rsidRDefault="00A6640B" w:rsidP="001C744E">
      <w:pPr>
        <w:rPr>
          <w:rFonts w:ascii="Times New Roman" w:hAnsi="Times New Roman" w:cs="Times New Roman"/>
          <w:b/>
          <w:sz w:val="24"/>
          <w:szCs w:val="24"/>
        </w:rPr>
      </w:pPr>
    </w:p>
    <w:p w14:paraId="1E65BE43" w14:textId="04ADBD97" w:rsidR="00A6640B" w:rsidRDefault="00A6640B" w:rsidP="00A6640B">
      <w:pPr>
        <w:rPr>
          <w:rFonts w:ascii="Times New Roman" w:hAnsi="Times New Roman" w:cs="Times New Roman"/>
          <w:b/>
          <w:sz w:val="24"/>
          <w:szCs w:val="24"/>
        </w:rPr>
      </w:pPr>
      <w:r w:rsidRPr="00A6640B">
        <w:rPr>
          <w:rFonts w:ascii="Times New Roman" w:hAnsi="Times New Roman" w:cs="Times New Roman" w:hint="eastAsia"/>
          <w:b/>
          <w:sz w:val="24"/>
          <w:szCs w:val="24"/>
        </w:rPr>
        <w:t>知情同意过程</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86"/>
      </w:tblGrid>
      <w:tr w:rsidR="00B96498" w:rsidRPr="00A6640B" w14:paraId="23151F25" w14:textId="77777777" w:rsidTr="00AF3DF1">
        <w:trPr>
          <w:trHeight w:val="586"/>
          <w:jc w:val="center"/>
        </w:trPr>
        <w:tc>
          <w:tcPr>
            <w:tcW w:w="5000" w:type="pct"/>
            <w:tcBorders>
              <w:top w:val="single" w:sz="4" w:space="0" w:color="auto"/>
              <w:left w:val="single" w:sz="4" w:space="0" w:color="auto"/>
              <w:bottom w:val="single" w:sz="4" w:space="0" w:color="auto"/>
              <w:right w:val="single" w:sz="4" w:space="0" w:color="auto"/>
            </w:tcBorders>
            <w:vAlign w:val="bottom"/>
          </w:tcPr>
          <w:p w14:paraId="19717467" w14:textId="3CF79F24" w:rsidR="00B96498" w:rsidRPr="00B96498" w:rsidRDefault="00B96498" w:rsidP="00B96498">
            <w:pPr>
              <w:spacing w:before="20" w:after="20" w:line="276" w:lineRule="auto"/>
              <w:rPr>
                <w:rFonts w:asciiTheme="majorEastAsia" w:eastAsiaTheme="majorEastAsia" w:hAnsiTheme="majorEastAsia"/>
              </w:rPr>
            </w:pPr>
            <w:r w:rsidRPr="00B96498">
              <w:rPr>
                <w:rFonts w:asciiTheme="majorEastAsia" w:eastAsiaTheme="majorEastAsia" w:hAnsiTheme="majorEastAsia" w:hint="eastAsia"/>
                <w:b/>
              </w:rPr>
              <w:t>受试者是否已签署知情同意书？</w:t>
            </w:r>
            <w:r w:rsidRPr="00B96498">
              <w:rPr>
                <w:rFonts w:asciiTheme="majorEastAsia" w:eastAsiaTheme="majorEastAsia" w:hAnsiTheme="majorEastAsia" w:hint="eastAsia"/>
              </w:rPr>
              <w:t xml:space="preserve">             </w:t>
            </w:r>
            <w:r w:rsidR="008D7D72">
              <w:rPr>
                <w:rFonts w:asciiTheme="majorEastAsia" w:eastAsiaTheme="majorEastAsia" w:hAnsiTheme="majorEastAsia" w:hint="eastAsia"/>
              </w:rPr>
              <w:t xml:space="preserve">                           </w:t>
            </w:r>
            <w:r w:rsidR="008D7D72">
              <w:rPr>
                <w:rFonts w:asciiTheme="majorEastAsia" w:eastAsiaTheme="majorEastAsia" w:hAnsiTheme="majorEastAsia"/>
              </w:rPr>
              <w:t xml:space="preserve"> </w:t>
            </w:r>
            <w:r w:rsidRPr="00B96498">
              <w:rPr>
                <w:rFonts w:asciiTheme="majorEastAsia" w:eastAsiaTheme="majorEastAsia" w:hAnsiTheme="majorEastAsia" w:hint="eastAsia"/>
              </w:rPr>
              <w:t>□是    □否</w:t>
            </w:r>
          </w:p>
          <w:p w14:paraId="308B40C0" w14:textId="77777777" w:rsidR="00B96498" w:rsidRPr="00B96498" w:rsidRDefault="00B96498" w:rsidP="00B96498">
            <w:pPr>
              <w:spacing w:before="20" w:after="20" w:line="276" w:lineRule="auto"/>
              <w:rPr>
                <w:rFonts w:asciiTheme="majorEastAsia" w:eastAsiaTheme="majorEastAsia" w:hAnsiTheme="majorEastAsia"/>
              </w:rPr>
            </w:pPr>
            <w:r w:rsidRPr="00B96498">
              <w:rPr>
                <w:rFonts w:ascii="Times New Roman" w:eastAsiaTheme="majorEastAsia" w:hAnsi="Times New Roman" w:cs="Times New Roman"/>
              </w:rPr>
              <w:t>1.</w:t>
            </w:r>
            <w:r w:rsidRPr="00B96498">
              <w:rPr>
                <w:rFonts w:asciiTheme="majorEastAsia" w:eastAsiaTheme="majorEastAsia" w:hAnsiTheme="majorEastAsia" w:hint="eastAsia"/>
              </w:rPr>
              <w:tab/>
            </w:r>
            <w:r w:rsidRPr="00B96498">
              <w:rPr>
                <w:rFonts w:ascii="Times New Roman" w:eastAsiaTheme="majorEastAsia" w:hAnsi="Times New Roman" w:cs="Times New Roman"/>
              </w:rPr>
              <w:t>-</w:t>
            </w:r>
            <w:r w:rsidRPr="00B96498">
              <w:rPr>
                <w:rFonts w:asciiTheme="majorEastAsia" w:eastAsiaTheme="majorEastAsia" w:hAnsiTheme="majorEastAsia" w:hint="eastAsia"/>
              </w:rPr>
              <w:t>是否已向受试者详细解释了研究目的、步骤、可能的受益和风险，并回答了受试者提出的任何问题：        □是    □否</w:t>
            </w:r>
          </w:p>
          <w:p w14:paraId="693FDB77" w14:textId="77777777" w:rsidR="00B96498" w:rsidRPr="00B96498" w:rsidRDefault="00B96498" w:rsidP="00B96498">
            <w:pPr>
              <w:spacing w:before="20" w:after="20" w:line="276" w:lineRule="auto"/>
              <w:rPr>
                <w:rFonts w:asciiTheme="majorEastAsia" w:eastAsiaTheme="majorEastAsia" w:hAnsiTheme="majorEastAsia"/>
              </w:rPr>
            </w:pPr>
            <w:r w:rsidRPr="00B96498">
              <w:rPr>
                <w:rFonts w:ascii="Times New Roman" w:eastAsiaTheme="majorEastAsia" w:hAnsi="Times New Roman" w:cs="Times New Roman"/>
              </w:rPr>
              <w:t>2.</w:t>
            </w:r>
            <w:r w:rsidRPr="00B96498">
              <w:rPr>
                <w:rFonts w:asciiTheme="majorEastAsia" w:eastAsiaTheme="majorEastAsia" w:hAnsiTheme="majorEastAsia" w:hint="eastAsia"/>
              </w:rPr>
              <w:tab/>
            </w:r>
            <w:r w:rsidRPr="00B96498">
              <w:rPr>
                <w:rFonts w:ascii="Times New Roman" w:eastAsiaTheme="majorEastAsia" w:hAnsi="Times New Roman" w:cs="Times New Roman"/>
              </w:rPr>
              <w:t>-</w:t>
            </w:r>
            <w:r w:rsidRPr="00B96498">
              <w:rPr>
                <w:rFonts w:ascii="Times New Roman" w:eastAsiaTheme="majorEastAsia" w:hAnsi="Times New Roman" w:cs="Times New Roman"/>
              </w:rPr>
              <w:t>受试</w:t>
            </w:r>
            <w:r w:rsidRPr="00B96498">
              <w:rPr>
                <w:rFonts w:asciiTheme="majorEastAsia" w:eastAsiaTheme="majorEastAsia" w:hAnsiTheme="majorEastAsia" w:hint="eastAsia"/>
              </w:rPr>
              <w:t>者是否经过充分考虑，同意参加试验，并签署了知情同意书：      □是    □否</w:t>
            </w:r>
          </w:p>
          <w:p w14:paraId="51D35CA4" w14:textId="0902CF06" w:rsidR="00B96498" w:rsidRPr="00B96498" w:rsidRDefault="00B96498" w:rsidP="00B96498">
            <w:pPr>
              <w:spacing w:before="20" w:after="20" w:line="276" w:lineRule="auto"/>
              <w:rPr>
                <w:rFonts w:asciiTheme="majorEastAsia" w:eastAsiaTheme="majorEastAsia" w:hAnsiTheme="majorEastAsia"/>
              </w:rPr>
            </w:pPr>
            <w:r w:rsidRPr="00B96498">
              <w:rPr>
                <w:rFonts w:ascii="Times New Roman" w:eastAsiaTheme="majorEastAsia" w:hAnsi="Times New Roman" w:cs="Times New Roman"/>
              </w:rPr>
              <w:t>3.</w:t>
            </w:r>
            <w:r w:rsidRPr="00B96498">
              <w:rPr>
                <w:rFonts w:asciiTheme="majorEastAsia" w:eastAsiaTheme="majorEastAsia" w:hAnsiTheme="majorEastAsia" w:hint="eastAsia"/>
              </w:rPr>
              <w:tab/>
            </w:r>
            <w:r w:rsidRPr="00B96498">
              <w:rPr>
                <w:rFonts w:ascii="Times New Roman" w:eastAsiaTheme="majorEastAsia" w:hAnsi="Times New Roman" w:cs="Times New Roman"/>
              </w:rPr>
              <w:t>-</w:t>
            </w:r>
            <w:r w:rsidRPr="00B96498">
              <w:rPr>
                <w:rFonts w:asciiTheme="majorEastAsia" w:eastAsiaTheme="majorEastAsia" w:hAnsiTheme="majorEastAsia" w:hint="eastAsia"/>
              </w:rPr>
              <w:t>是否已将一份签好字的知情同意书</w:t>
            </w:r>
            <w:r w:rsidR="008D7D72">
              <w:rPr>
                <w:rFonts w:asciiTheme="majorEastAsia" w:eastAsiaTheme="majorEastAsia" w:hAnsiTheme="majorEastAsia" w:hint="eastAsia"/>
              </w:rPr>
              <w:t>副本</w:t>
            </w:r>
            <w:r w:rsidRPr="00B96498">
              <w:rPr>
                <w:rFonts w:asciiTheme="majorEastAsia" w:eastAsiaTheme="majorEastAsia" w:hAnsiTheme="majorEastAsia" w:hint="eastAsia"/>
              </w:rPr>
              <w:t>交</w:t>
            </w:r>
            <w:r w:rsidR="008D7D72">
              <w:rPr>
                <w:rFonts w:asciiTheme="majorEastAsia" w:eastAsiaTheme="majorEastAsia" w:hAnsiTheme="majorEastAsia" w:hint="eastAsia"/>
              </w:rPr>
              <w:t>由</w:t>
            </w:r>
            <w:r w:rsidRPr="00B96498">
              <w:rPr>
                <w:rFonts w:asciiTheme="majorEastAsia" w:eastAsiaTheme="majorEastAsia" w:hAnsiTheme="majorEastAsia" w:hint="eastAsia"/>
              </w:rPr>
              <w:t>受试者</w:t>
            </w:r>
            <w:r w:rsidR="008D7D72">
              <w:rPr>
                <w:rFonts w:asciiTheme="majorEastAsia" w:eastAsiaTheme="majorEastAsia" w:hAnsiTheme="majorEastAsia" w:hint="eastAsia"/>
              </w:rPr>
              <w:t>保存</w:t>
            </w:r>
            <w:r w:rsidRPr="00B96498">
              <w:rPr>
                <w:rFonts w:asciiTheme="majorEastAsia" w:eastAsiaTheme="majorEastAsia" w:hAnsiTheme="majorEastAsia" w:hint="eastAsia"/>
              </w:rPr>
              <w:t xml:space="preserve">：       </w:t>
            </w:r>
            <w:r w:rsidR="008D7D72">
              <w:rPr>
                <w:rFonts w:asciiTheme="majorEastAsia" w:eastAsiaTheme="majorEastAsia" w:hAnsiTheme="majorEastAsia"/>
              </w:rPr>
              <w:t xml:space="preserve">       </w:t>
            </w:r>
            <w:r w:rsidRPr="00B96498">
              <w:rPr>
                <w:rFonts w:asciiTheme="majorEastAsia" w:eastAsiaTheme="majorEastAsia" w:hAnsiTheme="majorEastAsia" w:hint="eastAsia"/>
              </w:rPr>
              <w:t>□是    □否</w:t>
            </w:r>
          </w:p>
          <w:p w14:paraId="3495D572" w14:textId="77777777" w:rsidR="00B96498" w:rsidRPr="00B96498" w:rsidRDefault="00B96498" w:rsidP="00B96498">
            <w:pPr>
              <w:spacing w:before="20" w:after="20" w:line="276" w:lineRule="auto"/>
              <w:rPr>
                <w:rFonts w:asciiTheme="majorEastAsia" w:eastAsiaTheme="majorEastAsia" w:hAnsiTheme="majorEastAsia"/>
              </w:rPr>
            </w:pPr>
            <w:r w:rsidRPr="00B96498">
              <w:rPr>
                <w:rFonts w:asciiTheme="majorEastAsia" w:eastAsiaTheme="majorEastAsia" w:hAnsiTheme="majorEastAsia" w:hint="eastAsia"/>
                <w:b/>
              </w:rPr>
              <w:t>签署知情同意书日期</w:t>
            </w:r>
            <w:r w:rsidRPr="00B96498">
              <w:rPr>
                <w:rFonts w:asciiTheme="majorEastAsia" w:eastAsiaTheme="majorEastAsia" w:hAnsiTheme="majorEastAsia" w:hint="eastAsia"/>
              </w:rPr>
              <w:t>（年/月/日）：</w:t>
            </w:r>
            <w:r w:rsidRPr="00B96498">
              <w:rPr>
                <w:rFonts w:ascii="Times New Roman" w:eastAsiaTheme="majorEastAsia" w:hAnsi="Times New Roman" w:cs="Times New Roman"/>
              </w:rPr>
              <w:t>20</w:t>
            </w:r>
            <w:r w:rsidRPr="00B96498">
              <w:rPr>
                <w:rFonts w:asciiTheme="majorEastAsia" w:eastAsiaTheme="majorEastAsia" w:hAnsiTheme="majorEastAsia" w:hint="eastAsia"/>
              </w:rPr>
              <w:t>|__|__|/|__|__|/|__|__|</w:t>
            </w:r>
          </w:p>
          <w:p w14:paraId="07AA15DB" w14:textId="77817D65" w:rsidR="00B96498" w:rsidRPr="00A6640B" w:rsidRDefault="00B96498" w:rsidP="00B96498">
            <w:pPr>
              <w:spacing w:before="20" w:after="20" w:line="276" w:lineRule="auto"/>
              <w:rPr>
                <w:rFonts w:ascii="Times New Roman" w:eastAsiaTheme="majorEastAsia" w:hAnsi="Times New Roman" w:cs="Times New Roman"/>
                <w:vertAlign w:val="superscript"/>
              </w:rPr>
            </w:pPr>
            <w:r w:rsidRPr="00B96498">
              <w:rPr>
                <w:rFonts w:asciiTheme="majorEastAsia" w:eastAsiaTheme="majorEastAsia" w:hAnsiTheme="majorEastAsia" w:hint="eastAsia"/>
                <w:b/>
              </w:rPr>
              <w:t>签署知情同意书版本号</w:t>
            </w:r>
            <w:r w:rsidRPr="00B96498">
              <w:rPr>
                <w:rFonts w:asciiTheme="majorEastAsia" w:eastAsiaTheme="majorEastAsia" w:hAnsiTheme="majorEastAsia" w:hint="eastAsia"/>
              </w:rPr>
              <w:t>：________</w:t>
            </w:r>
            <w:r w:rsidR="00D769F2">
              <w:rPr>
                <w:rFonts w:asciiTheme="majorEastAsia" w:eastAsiaTheme="majorEastAsia" w:hAnsiTheme="majorEastAsia" w:hint="eastAsia"/>
              </w:rPr>
              <w:t>，</w:t>
            </w:r>
            <w:r w:rsidR="00D769F2" w:rsidRPr="00D769F2">
              <w:rPr>
                <w:rFonts w:asciiTheme="majorEastAsia" w:eastAsiaTheme="majorEastAsia" w:hAnsiTheme="majorEastAsia" w:hint="eastAsia"/>
                <w:b/>
              </w:rPr>
              <w:t>版本日期</w:t>
            </w:r>
            <w:r w:rsidR="00D769F2">
              <w:rPr>
                <w:rFonts w:asciiTheme="majorEastAsia" w:eastAsiaTheme="majorEastAsia" w:hAnsiTheme="majorEastAsia" w:hint="eastAsia"/>
                <w:b/>
              </w:rPr>
              <w:t>：</w:t>
            </w:r>
            <w:r w:rsidR="00D769F2" w:rsidRPr="00B96498">
              <w:rPr>
                <w:rFonts w:asciiTheme="majorEastAsia" w:eastAsiaTheme="majorEastAsia" w:hAnsiTheme="majorEastAsia" w:hint="eastAsia"/>
              </w:rPr>
              <w:t>________________</w:t>
            </w:r>
          </w:p>
        </w:tc>
      </w:tr>
    </w:tbl>
    <w:p w14:paraId="4879E636" w14:textId="7D0754CA" w:rsidR="00A13312" w:rsidRDefault="00A13312" w:rsidP="00A6640B">
      <w:pPr>
        <w:rPr>
          <w:rFonts w:ascii="Times New Roman" w:hAnsi="Times New Roman" w:cs="Times New Roman"/>
          <w:b/>
          <w:sz w:val="24"/>
          <w:szCs w:val="24"/>
        </w:rPr>
      </w:pPr>
    </w:p>
    <w:p w14:paraId="14078DEA" w14:textId="77777777" w:rsidR="00A6640B" w:rsidRPr="00A6640B" w:rsidRDefault="00A6640B" w:rsidP="00A6640B">
      <w:pPr>
        <w:tabs>
          <w:tab w:val="right" w:pos="9555"/>
        </w:tabs>
        <w:rPr>
          <w:b/>
          <w:sz w:val="24"/>
          <w:szCs w:val="24"/>
        </w:rPr>
      </w:pPr>
      <w:r w:rsidRPr="00A6640B">
        <w:rPr>
          <w:rFonts w:hint="eastAsia"/>
          <w:b/>
          <w:sz w:val="24"/>
          <w:szCs w:val="24"/>
        </w:rPr>
        <w:t>人口学资料</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86"/>
      </w:tblGrid>
      <w:tr w:rsidR="00A6640B" w:rsidRPr="00A6640B" w14:paraId="36E655E2" w14:textId="77777777" w:rsidTr="00A6640B">
        <w:trPr>
          <w:trHeight w:val="586"/>
          <w:jc w:val="center"/>
        </w:trPr>
        <w:tc>
          <w:tcPr>
            <w:tcW w:w="5000" w:type="pct"/>
            <w:tcBorders>
              <w:top w:val="single" w:sz="4" w:space="0" w:color="auto"/>
              <w:left w:val="single" w:sz="4" w:space="0" w:color="auto"/>
              <w:bottom w:val="single" w:sz="4" w:space="0" w:color="auto"/>
              <w:right w:val="single" w:sz="4" w:space="0" w:color="auto"/>
            </w:tcBorders>
            <w:vAlign w:val="bottom"/>
          </w:tcPr>
          <w:p w14:paraId="00DC0AC0" w14:textId="48A23D1A" w:rsidR="00A6640B" w:rsidRPr="00A6640B" w:rsidRDefault="00E26602" w:rsidP="00A6640B">
            <w:pPr>
              <w:spacing w:before="20" w:after="20" w:line="360" w:lineRule="auto"/>
              <w:rPr>
                <w:rFonts w:asciiTheme="majorEastAsia" w:eastAsiaTheme="majorEastAsia" w:hAnsiTheme="majorEastAsia"/>
              </w:rPr>
            </w:pPr>
            <w:r>
              <w:rPr>
                <w:rFonts w:asciiTheme="majorEastAsia" w:eastAsiaTheme="majorEastAsia" w:hAnsiTheme="majorEastAsia" w:hint="eastAsia"/>
              </w:rPr>
              <w:t>性别：</w:t>
            </w:r>
            <w:r w:rsidR="00A6640B" w:rsidRPr="00A6640B">
              <w:rPr>
                <w:rFonts w:asciiTheme="majorEastAsia" w:eastAsiaTheme="majorEastAsia" w:hAnsiTheme="majorEastAsia" w:hint="eastAsia"/>
              </w:rPr>
              <w:t xml:space="preserve">□女  </w:t>
            </w:r>
            <w:r w:rsidR="00A6640B" w:rsidRPr="00A6640B">
              <w:rPr>
                <w:rFonts w:asciiTheme="majorEastAsia" w:eastAsiaTheme="majorEastAsia" w:hAnsiTheme="majorEastAsia"/>
              </w:rPr>
              <w:t xml:space="preserve">   </w:t>
            </w:r>
            <w:r>
              <w:rPr>
                <w:rFonts w:asciiTheme="majorEastAsia" w:eastAsiaTheme="majorEastAsia" w:hAnsiTheme="majorEastAsia" w:hint="eastAsia"/>
              </w:rPr>
              <w:t xml:space="preserve">      </w:t>
            </w:r>
            <w:r w:rsidR="00A6640B" w:rsidRPr="00A6640B">
              <w:rPr>
                <w:rFonts w:asciiTheme="majorEastAsia" w:eastAsiaTheme="majorEastAsia" w:hAnsiTheme="majorEastAsia" w:hint="eastAsia"/>
              </w:rPr>
              <w:t>出生日期：</w:t>
            </w:r>
            <w:r w:rsidR="00A6640B" w:rsidRPr="00A6640B">
              <w:rPr>
                <w:rFonts w:ascii="Times New Roman" w:hAnsi="Times New Roman" w:cs="Times New Roman"/>
              </w:rPr>
              <w:t>|__|__|__|__|/|__|__|/|__|__|</w:t>
            </w:r>
            <w:r w:rsidR="00A6640B" w:rsidRPr="00A6640B">
              <w:rPr>
                <w:rFonts w:ascii="Times New Roman" w:eastAsiaTheme="majorEastAsia" w:hAnsi="Times New Roman" w:cs="Times New Roman" w:hint="eastAsia"/>
              </w:rPr>
              <w:t xml:space="preserve">    </w:t>
            </w:r>
            <w:r w:rsidR="00A6640B" w:rsidRPr="00A6640B">
              <w:rPr>
                <w:rFonts w:asciiTheme="majorEastAsia" w:eastAsiaTheme="majorEastAsia" w:hAnsiTheme="majorEastAsia" w:hint="eastAsia"/>
              </w:rPr>
              <w:t>民族：□汉族  □其他:_</w:t>
            </w:r>
            <w:r w:rsidR="00A6640B" w:rsidRPr="00A6640B">
              <w:rPr>
                <w:rFonts w:asciiTheme="majorEastAsia" w:eastAsiaTheme="majorEastAsia" w:hAnsiTheme="majorEastAsia"/>
              </w:rPr>
              <w:t>______</w:t>
            </w:r>
          </w:p>
          <w:p w14:paraId="149518D5" w14:textId="77777777" w:rsidR="00A6640B" w:rsidRPr="00A6640B" w:rsidRDefault="00A6640B" w:rsidP="00A6640B">
            <w:pPr>
              <w:spacing w:before="20" w:after="20" w:line="360" w:lineRule="auto"/>
              <w:rPr>
                <w:rFonts w:ascii="Times New Roman" w:eastAsiaTheme="majorEastAsia" w:hAnsi="Times New Roman" w:cs="Times New Roman"/>
                <w:vertAlign w:val="superscript"/>
              </w:rPr>
            </w:pPr>
            <w:r w:rsidRPr="00A6640B">
              <w:rPr>
                <w:rFonts w:asciiTheme="majorEastAsia" w:eastAsiaTheme="majorEastAsia" w:hAnsiTheme="majorEastAsia" w:hint="eastAsia"/>
              </w:rPr>
              <w:t>身高：□□□.□</w:t>
            </w:r>
            <w:r w:rsidRPr="00A6640B">
              <w:rPr>
                <w:rFonts w:ascii="Times New Roman" w:hAnsi="Times New Roman" w:cs="Times New Roman"/>
              </w:rPr>
              <w:t>cm</w:t>
            </w:r>
            <w:r w:rsidRPr="00A6640B">
              <w:rPr>
                <w:rFonts w:asciiTheme="majorEastAsia" w:eastAsiaTheme="majorEastAsia" w:hAnsiTheme="majorEastAsia" w:hint="eastAsia"/>
              </w:rPr>
              <w:t xml:space="preserve">  </w:t>
            </w:r>
            <w:r w:rsidRPr="00A6640B">
              <w:rPr>
                <w:rFonts w:asciiTheme="majorEastAsia" w:eastAsiaTheme="majorEastAsia" w:hAnsiTheme="majorEastAsia"/>
              </w:rPr>
              <w:t xml:space="preserve"> </w:t>
            </w:r>
            <w:r w:rsidRPr="00A6640B">
              <w:rPr>
                <w:rFonts w:asciiTheme="majorEastAsia" w:eastAsiaTheme="majorEastAsia" w:hAnsiTheme="majorEastAsia" w:hint="eastAsia"/>
              </w:rPr>
              <w:t>体重：□□□.□</w:t>
            </w:r>
            <w:r w:rsidRPr="00A6640B">
              <w:rPr>
                <w:rFonts w:ascii="Times New Roman" w:hAnsi="Times New Roman" w:cs="Times New Roman"/>
              </w:rPr>
              <w:t xml:space="preserve">kg                   </w:t>
            </w:r>
            <w:r w:rsidRPr="00A6640B">
              <w:rPr>
                <w:rFonts w:ascii="Times New Roman" w:hAnsi="Times New Roman" w:cs="Times New Roman" w:hint="eastAsia"/>
              </w:rPr>
              <w:t>籍贯：</w:t>
            </w:r>
            <w:r w:rsidRPr="00A6640B">
              <w:rPr>
                <w:rFonts w:asciiTheme="majorEastAsia" w:eastAsiaTheme="majorEastAsia" w:hAnsiTheme="majorEastAsia" w:hint="eastAsia"/>
              </w:rPr>
              <w:t>_</w:t>
            </w:r>
            <w:r w:rsidRPr="00A6640B">
              <w:rPr>
                <w:rFonts w:asciiTheme="majorEastAsia" w:eastAsiaTheme="majorEastAsia" w:hAnsiTheme="majorEastAsia"/>
              </w:rPr>
              <w:t>______</w:t>
            </w:r>
            <w:r w:rsidRPr="00A6640B">
              <w:rPr>
                <w:rFonts w:asciiTheme="majorEastAsia" w:eastAsiaTheme="majorEastAsia" w:hAnsiTheme="majorEastAsia" w:hint="eastAsia"/>
              </w:rPr>
              <w:t>_</w:t>
            </w:r>
            <w:r w:rsidRPr="00A6640B">
              <w:rPr>
                <w:rFonts w:asciiTheme="majorEastAsia" w:eastAsiaTheme="majorEastAsia" w:hAnsiTheme="majorEastAsia"/>
              </w:rPr>
              <w:t>________</w:t>
            </w:r>
          </w:p>
        </w:tc>
      </w:tr>
    </w:tbl>
    <w:p w14:paraId="3D798E6A" w14:textId="77777777" w:rsidR="00A6640B" w:rsidRPr="00A6640B" w:rsidRDefault="00A6640B" w:rsidP="00A6640B">
      <w:pPr>
        <w:tabs>
          <w:tab w:val="right" w:pos="9555"/>
        </w:tabs>
        <w:rPr>
          <w:b/>
          <w:sz w:val="24"/>
          <w:szCs w:val="24"/>
        </w:rPr>
      </w:pPr>
    </w:p>
    <w:p w14:paraId="7B59496D" w14:textId="77777777" w:rsidR="00A6640B" w:rsidRPr="00A6640B" w:rsidRDefault="00A6640B" w:rsidP="00A6640B">
      <w:pPr>
        <w:rPr>
          <w:rFonts w:asciiTheme="majorEastAsia" w:eastAsiaTheme="majorEastAsia" w:hAnsiTheme="majorEastAsia"/>
          <w:b/>
          <w:bCs/>
          <w:sz w:val="24"/>
          <w:szCs w:val="24"/>
        </w:rPr>
      </w:pPr>
      <w:r w:rsidRPr="00A6640B">
        <w:rPr>
          <w:rFonts w:asciiTheme="majorEastAsia" w:eastAsiaTheme="majorEastAsia" w:hAnsiTheme="majorEastAsia"/>
          <w:b/>
          <w:sz w:val="24"/>
          <w:szCs w:val="24"/>
        </w:rPr>
        <w:t>受试者一般情况</w:t>
      </w:r>
      <w:r w:rsidRPr="00A6640B">
        <w:rPr>
          <w:b/>
          <w:sz w:val="24"/>
          <w:szCs w:val="24"/>
        </w:rPr>
        <w:tab/>
      </w:r>
    </w:p>
    <w:tbl>
      <w:tblPr>
        <w:tblStyle w:val="1"/>
        <w:tblW w:w="5000" w:type="pct"/>
        <w:jc w:val="center"/>
        <w:tblLook w:val="04A0" w:firstRow="1" w:lastRow="0" w:firstColumn="1" w:lastColumn="0" w:noHBand="0" w:noVBand="1"/>
      </w:tblPr>
      <w:tblGrid>
        <w:gridCol w:w="1391"/>
        <w:gridCol w:w="7895"/>
      </w:tblGrid>
      <w:tr w:rsidR="00A6640B" w:rsidRPr="00A6640B" w14:paraId="14C7C3BD" w14:textId="77777777" w:rsidTr="00A6640B">
        <w:trPr>
          <w:trHeight w:val="454"/>
          <w:jc w:val="center"/>
        </w:trPr>
        <w:tc>
          <w:tcPr>
            <w:tcW w:w="749" w:type="pct"/>
            <w:vAlign w:val="center"/>
          </w:tcPr>
          <w:p w14:paraId="2B62E165" w14:textId="77777777" w:rsidR="00A6640B" w:rsidRPr="00A6640B" w:rsidRDefault="00A6640B" w:rsidP="00A6640B">
            <w:pPr>
              <w:tabs>
                <w:tab w:val="num" w:pos="360"/>
              </w:tabs>
              <w:spacing w:line="360" w:lineRule="auto"/>
              <w:jc w:val="center"/>
              <w:rPr>
                <w:rFonts w:ascii="Times New Roman" w:eastAsia="宋体" w:hAnsi="Times New Roman" w:cs="Times New Roman"/>
                <w:szCs w:val="21"/>
              </w:rPr>
            </w:pPr>
            <w:r w:rsidRPr="00A6640B">
              <w:rPr>
                <w:rFonts w:ascii="Times New Roman" w:eastAsia="宋体" w:hAnsi="Times New Roman" w:cs="Times New Roman" w:hint="eastAsia"/>
                <w:szCs w:val="21"/>
              </w:rPr>
              <w:t>吸烟史</w:t>
            </w:r>
          </w:p>
        </w:tc>
        <w:tc>
          <w:tcPr>
            <w:tcW w:w="4251" w:type="pct"/>
          </w:tcPr>
          <w:p w14:paraId="0B6DB0D8" w14:textId="78AB219B" w:rsidR="00A6640B" w:rsidRDefault="00A6640B" w:rsidP="00E368AB">
            <w:pPr>
              <w:spacing w:line="400" w:lineRule="exact"/>
              <w:ind w:rightChars="26" w:right="55"/>
              <w:jc w:val="left"/>
              <w:rPr>
                <w:rFonts w:ascii="Arial" w:hAnsi="Arial" w:cs="Arial"/>
              </w:rPr>
            </w:pPr>
            <w:r w:rsidRPr="00A6640B">
              <w:rPr>
                <w:rFonts w:ascii="Arial" w:hAnsi="Arial" w:cs="Arial" w:hint="eastAsia"/>
              </w:rPr>
              <w:t>□从不吸烟</w:t>
            </w:r>
          </w:p>
          <w:p w14:paraId="58352F91" w14:textId="2A412A3F" w:rsidR="00233D38" w:rsidRPr="00233D38" w:rsidRDefault="00233D38" w:rsidP="00E368AB">
            <w:pPr>
              <w:spacing w:line="400" w:lineRule="exact"/>
              <w:ind w:rightChars="26" w:right="55"/>
              <w:jc w:val="left"/>
              <w:rPr>
                <w:rFonts w:ascii="Arial" w:hAnsi="Arial" w:cs="Arial"/>
              </w:rPr>
            </w:pPr>
            <w:r>
              <w:rPr>
                <w:rFonts w:ascii="Arial" w:hAnsi="Arial" w:cs="Arial" w:hint="eastAsia"/>
              </w:rPr>
              <w:t>□每日吸烟</w:t>
            </w:r>
            <w:r w:rsidRPr="00233D38">
              <w:rPr>
                <w:rFonts w:ascii="Times New Roman" w:hAnsi="Times New Roman" w:cs="Times New Roman"/>
              </w:rPr>
              <w:t>&lt;</w:t>
            </w:r>
            <w:r w:rsidRPr="00A6640B">
              <w:rPr>
                <w:rFonts w:ascii="Times New Roman" w:hAnsi="Times New Roman" w:cs="Times New Roman"/>
              </w:rPr>
              <w:t>5</w:t>
            </w:r>
            <w:r w:rsidRPr="00A6640B">
              <w:rPr>
                <w:rFonts w:ascii="Arial" w:hAnsi="Arial" w:cs="Arial" w:hint="eastAsia"/>
              </w:rPr>
              <w:t>支或使用相当量的尼古丁产品</w:t>
            </w:r>
          </w:p>
          <w:p w14:paraId="0A25F715" w14:textId="15D0231E" w:rsidR="00A6640B" w:rsidRPr="00A6640B" w:rsidRDefault="00A6640B" w:rsidP="00E368AB">
            <w:pPr>
              <w:spacing w:line="400" w:lineRule="exact"/>
              <w:ind w:rightChars="26" w:right="55"/>
              <w:jc w:val="left"/>
              <w:rPr>
                <w:rFonts w:ascii="Arial" w:hAnsi="Arial" w:cs="Arial"/>
              </w:rPr>
            </w:pPr>
            <w:r w:rsidRPr="00A6640B">
              <w:rPr>
                <w:rFonts w:ascii="Arial" w:hAnsi="Arial" w:cs="Arial" w:hint="eastAsia"/>
              </w:rPr>
              <w:t>□每日吸烟</w:t>
            </w:r>
            <w:r w:rsidR="00233D38">
              <w:rPr>
                <w:rFonts w:asciiTheme="minorEastAsia" w:hAnsiTheme="minorEastAsia" w:cs="Arial" w:hint="eastAsia"/>
              </w:rPr>
              <w:t>≥</w:t>
            </w:r>
            <w:r w:rsidRPr="00A6640B">
              <w:rPr>
                <w:rFonts w:ascii="Times New Roman" w:hAnsi="Times New Roman" w:cs="Times New Roman"/>
              </w:rPr>
              <w:t>5</w:t>
            </w:r>
            <w:r w:rsidRPr="00A6640B">
              <w:rPr>
                <w:rFonts w:ascii="Arial" w:hAnsi="Arial" w:cs="Arial" w:hint="eastAsia"/>
              </w:rPr>
              <w:t>支或使用相当量的尼古丁产品</w:t>
            </w:r>
          </w:p>
          <w:p w14:paraId="6D84A556" w14:textId="77777777" w:rsidR="00A6640B" w:rsidRPr="00A6640B" w:rsidRDefault="00A6640B" w:rsidP="00E368AB">
            <w:pPr>
              <w:tabs>
                <w:tab w:val="num" w:pos="360"/>
              </w:tabs>
              <w:spacing w:line="400" w:lineRule="exact"/>
              <w:rPr>
                <w:rFonts w:ascii="Times New Roman" w:eastAsia="宋体" w:hAnsi="Times New Roman" w:cs="Times New Roman"/>
                <w:szCs w:val="21"/>
              </w:rPr>
            </w:pPr>
            <w:r w:rsidRPr="00A6640B">
              <w:rPr>
                <w:rFonts w:ascii="Arial" w:hAnsi="Arial" w:cs="Arial" w:hint="eastAsia"/>
              </w:rPr>
              <w:t>□已经戒烟，戒烟时间：</w:t>
            </w:r>
            <w:r w:rsidRPr="00A6640B">
              <w:rPr>
                <w:rFonts w:ascii="Times New Roman" w:hAnsi="Times New Roman" w:cs="Times New Roman"/>
              </w:rPr>
              <w:t>|__|__|__|__|/|__|__|/|__|__|</w:t>
            </w:r>
          </w:p>
        </w:tc>
      </w:tr>
      <w:tr w:rsidR="00A6640B" w:rsidRPr="00A6640B" w14:paraId="101A04F0" w14:textId="77777777" w:rsidTr="00A6640B">
        <w:trPr>
          <w:trHeight w:val="454"/>
          <w:jc w:val="center"/>
        </w:trPr>
        <w:tc>
          <w:tcPr>
            <w:tcW w:w="749" w:type="pct"/>
            <w:vAlign w:val="center"/>
          </w:tcPr>
          <w:p w14:paraId="4EACE7ED" w14:textId="77777777" w:rsidR="00A6640B" w:rsidRPr="00A6640B" w:rsidRDefault="00A6640B" w:rsidP="00A6640B">
            <w:pPr>
              <w:tabs>
                <w:tab w:val="num" w:pos="360"/>
              </w:tabs>
              <w:spacing w:line="360" w:lineRule="auto"/>
              <w:jc w:val="center"/>
              <w:rPr>
                <w:rFonts w:ascii="Times New Roman" w:eastAsia="宋体" w:hAnsi="Times New Roman" w:cs="Times New Roman"/>
                <w:szCs w:val="21"/>
              </w:rPr>
            </w:pPr>
            <w:r w:rsidRPr="00A6640B">
              <w:rPr>
                <w:rFonts w:ascii="Times New Roman" w:eastAsia="宋体" w:hAnsi="Times New Roman" w:cs="Times New Roman" w:hint="eastAsia"/>
                <w:szCs w:val="21"/>
              </w:rPr>
              <w:t>饮酒史</w:t>
            </w:r>
          </w:p>
        </w:tc>
        <w:tc>
          <w:tcPr>
            <w:tcW w:w="4251" w:type="pct"/>
          </w:tcPr>
          <w:p w14:paraId="5A4A46C3" w14:textId="5553725E" w:rsidR="00A6640B" w:rsidRDefault="00A6640B" w:rsidP="00E368AB">
            <w:pPr>
              <w:spacing w:line="400" w:lineRule="exact"/>
              <w:ind w:rightChars="26" w:right="55"/>
              <w:jc w:val="left"/>
              <w:rPr>
                <w:rFonts w:ascii="Arial" w:hAnsi="Arial" w:cs="Arial"/>
              </w:rPr>
            </w:pPr>
            <w:r w:rsidRPr="00A6640B">
              <w:rPr>
                <w:rFonts w:ascii="Arial" w:hAnsi="Arial" w:cs="Arial" w:hint="eastAsia"/>
              </w:rPr>
              <w:t>□从不饮酒</w:t>
            </w:r>
          </w:p>
          <w:p w14:paraId="7D576838" w14:textId="596458EA" w:rsidR="00233D38" w:rsidRPr="00233D38" w:rsidRDefault="00233D38" w:rsidP="00E368AB">
            <w:pPr>
              <w:spacing w:line="400" w:lineRule="exact"/>
              <w:ind w:rightChars="26" w:right="55"/>
              <w:jc w:val="left"/>
              <w:rPr>
                <w:rFonts w:ascii="Arial" w:hAnsi="Arial" w:cs="Arial"/>
              </w:rPr>
            </w:pPr>
            <w:r w:rsidRPr="00A6640B">
              <w:rPr>
                <w:rFonts w:ascii="Arial" w:hAnsi="Arial" w:cs="Arial" w:hint="eastAsia"/>
              </w:rPr>
              <w:t>□每周饮酒</w:t>
            </w:r>
            <w:r w:rsidRPr="00233D38">
              <w:rPr>
                <w:rFonts w:ascii="Times New Roman" w:hAnsi="Times New Roman" w:cs="Times New Roman"/>
              </w:rPr>
              <w:t>&lt;</w:t>
            </w:r>
            <w:r w:rsidRPr="00A6640B">
              <w:rPr>
                <w:rFonts w:ascii="Times New Roman" w:hAnsi="Times New Roman" w:cs="Times New Roman"/>
              </w:rPr>
              <w:t>14</w:t>
            </w:r>
            <w:r w:rsidRPr="00A6640B">
              <w:rPr>
                <w:rFonts w:ascii="Arial" w:hAnsi="Arial" w:cs="Arial" w:hint="eastAsia"/>
              </w:rPr>
              <w:t>单位酒精</w:t>
            </w:r>
          </w:p>
          <w:p w14:paraId="6E89949B" w14:textId="6CE002FF" w:rsidR="00A6640B" w:rsidRPr="00A6640B" w:rsidRDefault="00A6640B" w:rsidP="00E368AB">
            <w:pPr>
              <w:spacing w:line="400" w:lineRule="exact"/>
              <w:ind w:rightChars="26" w:right="55"/>
              <w:jc w:val="left"/>
              <w:rPr>
                <w:rFonts w:ascii="Arial" w:hAnsi="Arial" w:cs="Arial"/>
              </w:rPr>
            </w:pPr>
            <w:r w:rsidRPr="00A6640B">
              <w:rPr>
                <w:rFonts w:ascii="Arial" w:hAnsi="Arial" w:cs="Arial" w:hint="eastAsia"/>
              </w:rPr>
              <w:t>□每周饮酒</w:t>
            </w:r>
            <w:r w:rsidR="00233D38">
              <w:rPr>
                <w:rFonts w:asciiTheme="minorEastAsia" w:hAnsiTheme="minorEastAsia" w:cs="Arial" w:hint="eastAsia"/>
              </w:rPr>
              <w:t>≥</w:t>
            </w:r>
            <w:r w:rsidRPr="00A6640B">
              <w:rPr>
                <w:rFonts w:ascii="Times New Roman" w:hAnsi="Times New Roman" w:cs="Times New Roman"/>
              </w:rPr>
              <w:t>14</w:t>
            </w:r>
            <w:r w:rsidRPr="00A6640B">
              <w:rPr>
                <w:rFonts w:ascii="Arial" w:hAnsi="Arial" w:cs="Arial" w:hint="eastAsia"/>
              </w:rPr>
              <w:t>单位酒精</w:t>
            </w:r>
          </w:p>
          <w:p w14:paraId="2F17027C" w14:textId="77777777" w:rsidR="00A6640B" w:rsidRPr="00A6640B" w:rsidRDefault="00A6640B" w:rsidP="00E368AB">
            <w:pPr>
              <w:spacing w:line="400" w:lineRule="exact"/>
              <w:ind w:rightChars="26" w:right="55"/>
              <w:jc w:val="left"/>
              <w:rPr>
                <w:rFonts w:ascii="Arial" w:hAnsi="Arial" w:cs="Arial"/>
              </w:rPr>
            </w:pPr>
            <w:r w:rsidRPr="00A6640B">
              <w:rPr>
                <w:rFonts w:ascii="Arial" w:hAnsi="Arial" w:cs="Arial" w:hint="eastAsia"/>
              </w:rPr>
              <w:t>□已经戒酒，戒酒时间：</w:t>
            </w:r>
            <w:r w:rsidRPr="00A6640B">
              <w:rPr>
                <w:rFonts w:ascii="Times New Roman" w:hAnsi="Times New Roman" w:cs="Times New Roman"/>
              </w:rPr>
              <w:t>|__|__|__|__|/|__|__|/|__|__|</w:t>
            </w:r>
          </w:p>
          <w:p w14:paraId="20C71269" w14:textId="77777777" w:rsidR="00A6640B" w:rsidRPr="00A6640B" w:rsidRDefault="00A6640B" w:rsidP="00E368AB">
            <w:pPr>
              <w:tabs>
                <w:tab w:val="num" w:pos="360"/>
              </w:tabs>
              <w:spacing w:line="400" w:lineRule="exact"/>
              <w:ind w:firstLineChars="100" w:firstLine="210"/>
              <w:rPr>
                <w:rFonts w:ascii="Times New Roman" w:eastAsia="宋体" w:hAnsi="Times New Roman" w:cs="Times New Roman"/>
                <w:i/>
                <w:szCs w:val="21"/>
              </w:rPr>
            </w:pPr>
            <w:r w:rsidRPr="00A6640B">
              <w:rPr>
                <w:rFonts w:ascii="Times New Roman" w:eastAsia="宋体" w:hAnsi="Times New Roman" w:cs="Times New Roman"/>
                <w:i/>
              </w:rPr>
              <w:t>1</w:t>
            </w:r>
            <w:r w:rsidRPr="00A6640B">
              <w:rPr>
                <w:rFonts w:ascii="Times New Roman" w:eastAsia="宋体" w:hAnsi="Times New Roman" w:cs="Times New Roman"/>
                <w:i/>
              </w:rPr>
              <w:t>单位相当于</w:t>
            </w:r>
            <w:r w:rsidRPr="00A6640B">
              <w:rPr>
                <w:rFonts w:ascii="Times New Roman" w:eastAsia="宋体" w:hAnsi="Times New Roman" w:cs="Times New Roman"/>
                <w:i/>
              </w:rPr>
              <w:t>360mL</w:t>
            </w:r>
            <w:r w:rsidRPr="00A6640B">
              <w:rPr>
                <w:rFonts w:ascii="Times New Roman" w:eastAsia="宋体" w:hAnsi="Times New Roman" w:cs="Times New Roman"/>
                <w:i/>
              </w:rPr>
              <w:t>啤酒或</w:t>
            </w:r>
            <w:r w:rsidRPr="00A6640B">
              <w:rPr>
                <w:rFonts w:ascii="Times New Roman" w:eastAsia="宋体" w:hAnsi="Times New Roman" w:cs="Times New Roman"/>
                <w:i/>
              </w:rPr>
              <w:t>45mL</w:t>
            </w:r>
            <w:r w:rsidRPr="00A6640B">
              <w:rPr>
                <w:rFonts w:ascii="Times New Roman" w:eastAsia="宋体" w:hAnsi="Times New Roman" w:cs="Times New Roman"/>
                <w:i/>
              </w:rPr>
              <w:t>酒精量为</w:t>
            </w:r>
            <w:r w:rsidRPr="00A6640B">
              <w:rPr>
                <w:rFonts w:ascii="Times New Roman" w:eastAsia="宋体" w:hAnsi="Times New Roman" w:cs="Times New Roman"/>
                <w:i/>
              </w:rPr>
              <w:t>40%</w:t>
            </w:r>
            <w:r w:rsidRPr="00A6640B">
              <w:rPr>
                <w:rFonts w:ascii="Times New Roman" w:eastAsia="宋体" w:hAnsi="Times New Roman" w:cs="Times New Roman"/>
                <w:i/>
              </w:rPr>
              <w:t>的烈酒或</w:t>
            </w:r>
            <w:r w:rsidRPr="00A6640B">
              <w:rPr>
                <w:rFonts w:ascii="Times New Roman" w:eastAsia="宋体" w:hAnsi="Times New Roman" w:cs="Times New Roman"/>
                <w:i/>
              </w:rPr>
              <w:t>150mL</w:t>
            </w:r>
            <w:r w:rsidRPr="00A6640B">
              <w:rPr>
                <w:rFonts w:ascii="Times New Roman" w:eastAsia="宋体" w:hAnsi="Times New Roman" w:cs="Times New Roman"/>
                <w:i/>
              </w:rPr>
              <w:t>葡萄酒</w:t>
            </w:r>
            <w:r w:rsidRPr="00A6640B">
              <w:rPr>
                <w:rFonts w:ascii="Times New Roman" w:eastAsia="宋体" w:hAnsi="Times New Roman" w:cs="Times New Roman" w:hint="eastAsia"/>
                <w:i/>
              </w:rPr>
              <w:t>。</w:t>
            </w:r>
          </w:p>
        </w:tc>
      </w:tr>
      <w:tr w:rsidR="00A6640B" w:rsidRPr="00A6640B" w14:paraId="0D371B3A" w14:textId="77777777" w:rsidTr="00966CD7">
        <w:trPr>
          <w:trHeight w:val="454"/>
          <w:jc w:val="center"/>
        </w:trPr>
        <w:tc>
          <w:tcPr>
            <w:tcW w:w="749" w:type="pct"/>
            <w:vAlign w:val="center"/>
          </w:tcPr>
          <w:p w14:paraId="513C26E8" w14:textId="77777777" w:rsidR="00A6640B" w:rsidRPr="00A6640B" w:rsidRDefault="00A6640B" w:rsidP="00A6640B">
            <w:pPr>
              <w:tabs>
                <w:tab w:val="num" w:pos="360"/>
              </w:tabs>
              <w:spacing w:line="360" w:lineRule="auto"/>
              <w:jc w:val="center"/>
              <w:rPr>
                <w:rFonts w:ascii="Times New Roman" w:eastAsia="宋体" w:hAnsi="Times New Roman" w:cs="Times New Roman"/>
                <w:szCs w:val="21"/>
              </w:rPr>
            </w:pPr>
            <w:r w:rsidRPr="00A6640B">
              <w:rPr>
                <w:rFonts w:ascii="Times New Roman" w:eastAsia="宋体" w:hAnsi="Times New Roman" w:cs="Times New Roman" w:hint="eastAsia"/>
                <w:szCs w:val="21"/>
              </w:rPr>
              <w:t>生育史</w:t>
            </w:r>
          </w:p>
        </w:tc>
        <w:tc>
          <w:tcPr>
            <w:tcW w:w="4251" w:type="pct"/>
          </w:tcPr>
          <w:p w14:paraId="0BAD6335" w14:textId="77777777" w:rsidR="00A6640B" w:rsidRPr="00A6640B" w:rsidRDefault="00A6640B" w:rsidP="00E368AB">
            <w:pPr>
              <w:tabs>
                <w:tab w:val="num" w:pos="360"/>
              </w:tabs>
              <w:spacing w:line="400" w:lineRule="exact"/>
              <w:rPr>
                <w:rFonts w:ascii="宋体" w:hAnsi="宋体"/>
                <w:position w:val="-2"/>
                <w:szCs w:val="21"/>
              </w:rPr>
            </w:pPr>
            <w:r w:rsidRPr="00A6640B">
              <w:rPr>
                <w:rFonts w:ascii="宋体" w:hAnsi="宋体" w:hint="eastAsia"/>
                <w:position w:val="-2"/>
                <w:szCs w:val="21"/>
              </w:rPr>
              <w:t>是否生育：</w:t>
            </w:r>
            <w:r w:rsidRPr="00A6640B">
              <w:rPr>
                <w:rFonts w:ascii="宋体" w:hAnsi="宋体"/>
                <w:position w:val="-2"/>
                <w:szCs w:val="21"/>
              </w:rPr>
              <w:t>□</w:t>
            </w:r>
            <w:r w:rsidRPr="00A6640B">
              <w:rPr>
                <w:rFonts w:ascii="宋体" w:hAnsi="宋体" w:hint="eastAsia"/>
                <w:position w:val="-2"/>
                <w:szCs w:val="21"/>
              </w:rPr>
              <w:t>否；</w:t>
            </w:r>
            <w:r w:rsidRPr="00A6640B">
              <w:rPr>
                <w:rFonts w:ascii="宋体" w:hAnsi="宋体"/>
                <w:position w:val="-2"/>
                <w:szCs w:val="21"/>
              </w:rPr>
              <w:t>□</w:t>
            </w:r>
            <w:r w:rsidRPr="00A6640B">
              <w:rPr>
                <w:rFonts w:ascii="宋体" w:hAnsi="宋体" w:hint="eastAsia"/>
                <w:position w:val="-2"/>
                <w:szCs w:val="21"/>
              </w:rPr>
              <w:t>是，</w:t>
            </w:r>
            <w:r w:rsidRPr="00A6640B">
              <w:rPr>
                <w:rFonts w:ascii="Times New Roman" w:eastAsia="宋体" w:hAnsi="Times New Roman" w:cs="Times New Roman" w:hint="eastAsia"/>
                <w:szCs w:val="21"/>
              </w:rPr>
              <w:t>首次生育年龄</w:t>
            </w:r>
            <w:r w:rsidRPr="00A6640B">
              <w:rPr>
                <w:rFonts w:ascii="Times New Roman" w:eastAsia="宋体" w:hAnsi="Times New Roman" w:cs="Times New Roman" w:hint="eastAsia"/>
                <w:szCs w:val="21"/>
              </w:rPr>
              <w:t>_</w:t>
            </w:r>
            <w:r w:rsidRPr="00A6640B">
              <w:rPr>
                <w:rFonts w:ascii="Times New Roman" w:eastAsia="宋体" w:hAnsi="Times New Roman" w:cs="Times New Roman"/>
                <w:szCs w:val="21"/>
              </w:rPr>
              <w:t>___</w:t>
            </w:r>
            <w:r w:rsidRPr="00A6640B">
              <w:rPr>
                <w:rFonts w:ascii="Times New Roman" w:eastAsia="宋体" w:hAnsi="Times New Roman" w:cs="Times New Roman" w:hint="eastAsia"/>
                <w:szCs w:val="21"/>
              </w:rPr>
              <w:t>岁，育有子女</w:t>
            </w:r>
            <w:r w:rsidRPr="00A6640B">
              <w:rPr>
                <w:rFonts w:ascii="Times New Roman" w:eastAsia="宋体" w:hAnsi="Times New Roman" w:cs="Times New Roman" w:hint="eastAsia"/>
                <w:szCs w:val="21"/>
              </w:rPr>
              <w:t>_</w:t>
            </w:r>
            <w:r w:rsidRPr="00A6640B">
              <w:rPr>
                <w:rFonts w:ascii="Times New Roman" w:eastAsia="宋体" w:hAnsi="Times New Roman" w:cs="Times New Roman"/>
                <w:szCs w:val="21"/>
              </w:rPr>
              <w:t>___</w:t>
            </w:r>
            <w:r w:rsidRPr="00A6640B">
              <w:rPr>
                <w:rFonts w:ascii="Times New Roman" w:eastAsia="宋体" w:hAnsi="Times New Roman" w:cs="Times New Roman" w:hint="eastAsia"/>
                <w:szCs w:val="21"/>
              </w:rPr>
              <w:t>个。</w:t>
            </w:r>
          </w:p>
          <w:p w14:paraId="15C3A254" w14:textId="77777777" w:rsidR="00A6640B" w:rsidRPr="00A6640B" w:rsidRDefault="00A6640B" w:rsidP="00E368AB">
            <w:pPr>
              <w:tabs>
                <w:tab w:val="num" w:pos="360"/>
              </w:tabs>
              <w:spacing w:line="400" w:lineRule="exact"/>
              <w:rPr>
                <w:rFonts w:ascii="宋体" w:hAnsi="宋体"/>
                <w:position w:val="-2"/>
                <w:szCs w:val="21"/>
              </w:rPr>
            </w:pPr>
            <w:r w:rsidRPr="00A6640B">
              <w:rPr>
                <w:rFonts w:ascii="宋体" w:hAnsi="宋体" w:hint="eastAsia"/>
                <w:position w:val="-2"/>
                <w:szCs w:val="21"/>
              </w:rPr>
              <w:t>是否流产：</w:t>
            </w:r>
            <w:r w:rsidRPr="00A6640B">
              <w:rPr>
                <w:rFonts w:ascii="宋体" w:hAnsi="宋体"/>
                <w:position w:val="-2"/>
                <w:szCs w:val="21"/>
              </w:rPr>
              <w:t>□</w:t>
            </w:r>
            <w:r w:rsidRPr="00A6640B">
              <w:rPr>
                <w:rFonts w:ascii="宋体" w:hAnsi="宋体" w:hint="eastAsia"/>
                <w:position w:val="-2"/>
                <w:szCs w:val="21"/>
              </w:rPr>
              <w:t>否；</w:t>
            </w:r>
            <w:r w:rsidRPr="00A6640B">
              <w:rPr>
                <w:rFonts w:ascii="宋体" w:hAnsi="宋体"/>
                <w:position w:val="-2"/>
                <w:szCs w:val="21"/>
              </w:rPr>
              <w:t>□</w:t>
            </w:r>
            <w:r w:rsidRPr="00A6640B">
              <w:rPr>
                <w:rFonts w:ascii="宋体" w:hAnsi="宋体" w:hint="eastAsia"/>
                <w:position w:val="-2"/>
                <w:szCs w:val="21"/>
              </w:rPr>
              <w:t>是，首次流产年龄_</w:t>
            </w:r>
            <w:r w:rsidRPr="00A6640B">
              <w:rPr>
                <w:rFonts w:ascii="宋体" w:hAnsi="宋体"/>
                <w:position w:val="-2"/>
                <w:szCs w:val="21"/>
              </w:rPr>
              <w:t>___</w:t>
            </w:r>
            <w:r w:rsidRPr="00A6640B">
              <w:rPr>
                <w:rFonts w:ascii="宋体" w:hAnsi="宋体" w:hint="eastAsia"/>
                <w:position w:val="-2"/>
                <w:szCs w:val="21"/>
              </w:rPr>
              <w:t>，人工流产_</w:t>
            </w:r>
            <w:r w:rsidRPr="00A6640B">
              <w:rPr>
                <w:rFonts w:ascii="宋体" w:hAnsi="宋体"/>
                <w:position w:val="-2"/>
                <w:szCs w:val="21"/>
              </w:rPr>
              <w:t>__</w:t>
            </w:r>
            <w:r w:rsidRPr="00A6640B">
              <w:rPr>
                <w:rFonts w:ascii="宋体" w:hAnsi="宋体" w:hint="eastAsia"/>
                <w:position w:val="-2"/>
                <w:szCs w:val="21"/>
              </w:rPr>
              <w:t>次；自然流产_</w:t>
            </w:r>
            <w:r w:rsidRPr="00A6640B">
              <w:rPr>
                <w:rFonts w:ascii="宋体" w:hAnsi="宋体"/>
                <w:position w:val="-2"/>
                <w:szCs w:val="21"/>
              </w:rPr>
              <w:t>__</w:t>
            </w:r>
            <w:r w:rsidRPr="00A6640B">
              <w:rPr>
                <w:rFonts w:ascii="宋体" w:hAnsi="宋体" w:hint="eastAsia"/>
                <w:position w:val="-2"/>
                <w:szCs w:val="21"/>
              </w:rPr>
              <w:t>次。</w:t>
            </w:r>
          </w:p>
        </w:tc>
      </w:tr>
      <w:tr w:rsidR="00E558DB" w:rsidRPr="00A6640B" w14:paraId="02F31108" w14:textId="77777777" w:rsidTr="00966CD7">
        <w:trPr>
          <w:trHeight w:val="454"/>
          <w:jc w:val="center"/>
        </w:trPr>
        <w:tc>
          <w:tcPr>
            <w:tcW w:w="749" w:type="pct"/>
            <w:vAlign w:val="center"/>
          </w:tcPr>
          <w:p w14:paraId="4D6E3DC7" w14:textId="1B693FBC" w:rsidR="00E558DB" w:rsidRPr="00A6640B" w:rsidRDefault="00E558DB" w:rsidP="00A6640B">
            <w:pPr>
              <w:tabs>
                <w:tab w:val="num" w:pos="360"/>
              </w:tabs>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哺乳史</w:t>
            </w:r>
          </w:p>
        </w:tc>
        <w:tc>
          <w:tcPr>
            <w:tcW w:w="4251" w:type="pct"/>
          </w:tcPr>
          <w:p w14:paraId="2F5BBA1E" w14:textId="77777777" w:rsidR="00E558DB" w:rsidRDefault="00E558DB" w:rsidP="00FA7B1D">
            <w:pPr>
              <w:tabs>
                <w:tab w:val="num" w:pos="360"/>
              </w:tabs>
              <w:spacing w:line="400" w:lineRule="exact"/>
              <w:rPr>
                <w:rFonts w:ascii="宋体" w:hAnsi="宋体"/>
                <w:position w:val="-2"/>
                <w:szCs w:val="21"/>
              </w:rPr>
            </w:pPr>
            <w:r w:rsidRPr="00A6640B">
              <w:rPr>
                <w:rFonts w:ascii="宋体" w:hAnsi="宋体" w:hint="eastAsia"/>
                <w:position w:val="-2"/>
                <w:szCs w:val="21"/>
              </w:rPr>
              <w:t>是否</w:t>
            </w:r>
            <w:r>
              <w:rPr>
                <w:rFonts w:ascii="宋体" w:hAnsi="宋体" w:hint="eastAsia"/>
                <w:position w:val="-2"/>
                <w:szCs w:val="21"/>
              </w:rPr>
              <w:t>哺乳</w:t>
            </w:r>
            <w:r w:rsidRPr="00A6640B">
              <w:rPr>
                <w:rFonts w:ascii="宋体" w:hAnsi="宋体" w:hint="eastAsia"/>
                <w:position w:val="-2"/>
                <w:szCs w:val="21"/>
              </w:rPr>
              <w:t>：</w:t>
            </w:r>
            <w:r w:rsidRPr="00A6640B">
              <w:rPr>
                <w:rFonts w:ascii="宋体" w:hAnsi="宋体"/>
                <w:position w:val="-2"/>
                <w:szCs w:val="21"/>
              </w:rPr>
              <w:t>□</w:t>
            </w:r>
            <w:r w:rsidRPr="00A6640B">
              <w:rPr>
                <w:rFonts w:ascii="宋体" w:hAnsi="宋体" w:hint="eastAsia"/>
                <w:position w:val="-2"/>
                <w:szCs w:val="21"/>
              </w:rPr>
              <w:t>否；</w:t>
            </w:r>
          </w:p>
          <w:p w14:paraId="3B685A78" w14:textId="77777777" w:rsidR="00E368AB" w:rsidRDefault="00E558DB" w:rsidP="00FA7B1D">
            <w:pPr>
              <w:tabs>
                <w:tab w:val="num" w:pos="360"/>
              </w:tabs>
              <w:spacing w:line="400" w:lineRule="exact"/>
              <w:ind w:firstLineChars="500" w:firstLine="1050"/>
              <w:rPr>
                <w:rFonts w:ascii="宋体" w:hAnsi="宋体"/>
                <w:position w:val="-2"/>
                <w:szCs w:val="21"/>
              </w:rPr>
            </w:pPr>
            <w:r w:rsidRPr="00A6640B">
              <w:rPr>
                <w:rFonts w:ascii="宋体" w:hAnsi="宋体"/>
                <w:position w:val="-2"/>
                <w:szCs w:val="21"/>
              </w:rPr>
              <w:t>□</w:t>
            </w:r>
            <w:r w:rsidRPr="00A6640B">
              <w:rPr>
                <w:rFonts w:ascii="宋体" w:hAnsi="宋体" w:hint="eastAsia"/>
                <w:position w:val="-2"/>
                <w:szCs w:val="21"/>
              </w:rPr>
              <w:t>是，</w:t>
            </w:r>
            <w:r>
              <w:rPr>
                <w:rFonts w:ascii="宋体" w:hAnsi="宋体" w:hint="eastAsia"/>
                <w:position w:val="-2"/>
                <w:szCs w:val="21"/>
              </w:rPr>
              <w:t>首胎，哺乳</w:t>
            </w:r>
            <w:r w:rsidR="00E368AB">
              <w:rPr>
                <w:rFonts w:ascii="宋体" w:hAnsi="宋体" w:hint="eastAsia"/>
                <w:position w:val="-2"/>
                <w:szCs w:val="21"/>
              </w:rPr>
              <w:t>开始</w:t>
            </w:r>
            <w:r>
              <w:rPr>
                <w:rFonts w:ascii="宋体" w:hAnsi="宋体" w:hint="eastAsia"/>
                <w:position w:val="-2"/>
                <w:szCs w:val="21"/>
              </w:rPr>
              <w:t>时间：</w:t>
            </w:r>
            <w:r w:rsidR="00E368AB" w:rsidRPr="00A6640B">
              <w:rPr>
                <w:rFonts w:ascii="Times New Roman" w:hAnsi="Times New Roman" w:cs="Times New Roman"/>
              </w:rPr>
              <w:t>|__|__|__|__|/|__|__|/|__|__|</w:t>
            </w:r>
            <w:r>
              <w:rPr>
                <w:rFonts w:ascii="宋体" w:hAnsi="宋体" w:hint="eastAsia"/>
                <w:position w:val="-2"/>
                <w:szCs w:val="21"/>
              </w:rPr>
              <w:t>；</w:t>
            </w:r>
          </w:p>
          <w:p w14:paraId="6CFFD6CE" w14:textId="5EEAB803" w:rsidR="00E558DB" w:rsidRDefault="00E368AB" w:rsidP="00FA7B1D">
            <w:pPr>
              <w:tabs>
                <w:tab w:val="num" w:pos="360"/>
              </w:tabs>
              <w:spacing w:line="400" w:lineRule="exact"/>
              <w:ind w:firstLineChars="1100" w:firstLine="2310"/>
              <w:rPr>
                <w:rFonts w:ascii="Times New Roman" w:hAnsi="Times New Roman" w:cs="Times New Roman"/>
              </w:rPr>
            </w:pPr>
            <w:r>
              <w:rPr>
                <w:rFonts w:ascii="宋体" w:hAnsi="宋体" w:hint="eastAsia"/>
                <w:position w:val="-2"/>
                <w:szCs w:val="21"/>
              </w:rPr>
              <w:t>哺乳结束时间：</w:t>
            </w:r>
            <w:r w:rsidRPr="00A6640B">
              <w:rPr>
                <w:rFonts w:ascii="Times New Roman" w:hAnsi="Times New Roman" w:cs="Times New Roman"/>
              </w:rPr>
              <w:t>|__|__|__|__|/|__|__|/|__|__|</w:t>
            </w:r>
            <w:r>
              <w:rPr>
                <w:rFonts w:ascii="Times New Roman" w:hAnsi="Times New Roman" w:cs="Times New Roman"/>
              </w:rPr>
              <w:t>。</w:t>
            </w:r>
          </w:p>
          <w:p w14:paraId="61E05E23" w14:textId="77777777" w:rsidR="00E368AB" w:rsidRDefault="00E558DB" w:rsidP="00FA7B1D">
            <w:pPr>
              <w:tabs>
                <w:tab w:val="num" w:pos="360"/>
              </w:tabs>
              <w:spacing w:line="400" w:lineRule="exact"/>
              <w:ind w:firstLineChars="500" w:firstLine="1050"/>
              <w:rPr>
                <w:rFonts w:ascii="宋体" w:hAnsi="宋体"/>
                <w:position w:val="-2"/>
                <w:szCs w:val="21"/>
              </w:rPr>
            </w:pPr>
            <w:r>
              <w:rPr>
                <w:rFonts w:ascii="Times New Roman" w:hAnsi="Times New Roman" w:cs="Times New Roman"/>
              </w:rPr>
              <w:t xml:space="preserve">      </w:t>
            </w:r>
            <w:r>
              <w:rPr>
                <w:rFonts w:ascii="Times New Roman" w:hAnsi="Times New Roman" w:cs="Times New Roman" w:hint="eastAsia"/>
              </w:rPr>
              <w:t>二胎，</w:t>
            </w:r>
            <w:r w:rsidR="00E368AB">
              <w:rPr>
                <w:rFonts w:ascii="宋体" w:hAnsi="宋体" w:hint="eastAsia"/>
                <w:position w:val="-2"/>
                <w:szCs w:val="21"/>
              </w:rPr>
              <w:t>哺乳开始时间：</w:t>
            </w:r>
            <w:r w:rsidR="00E368AB" w:rsidRPr="00A6640B">
              <w:rPr>
                <w:rFonts w:ascii="Times New Roman" w:hAnsi="Times New Roman" w:cs="Times New Roman"/>
              </w:rPr>
              <w:t>|__|__|__|__|/|__|__|/|__|__|</w:t>
            </w:r>
            <w:r w:rsidR="00E368AB">
              <w:rPr>
                <w:rFonts w:ascii="宋体" w:hAnsi="宋体" w:hint="eastAsia"/>
                <w:position w:val="-2"/>
                <w:szCs w:val="21"/>
              </w:rPr>
              <w:t>；</w:t>
            </w:r>
          </w:p>
          <w:p w14:paraId="2DE088BC" w14:textId="77884BF7" w:rsidR="00E558DB" w:rsidRDefault="00E368AB" w:rsidP="00FA7B1D">
            <w:pPr>
              <w:tabs>
                <w:tab w:val="num" w:pos="360"/>
              </w:tabs>
              <w:spacing w:line="400" w:lineRule="exact"/>
              <w:ind w:firstLineChars="1100" w:firstLine="2310"/>
              <w:rPr>
                <w:rFonts w:ascii="Times New Roman" w:hAnsi="Times New Roman" w:cs="Times New Roman"/>
              </w:rPr>
            </w:pPr>
            <w:r>
              <w:rPr>
                <w:rFonts w:ascii="宋体" w:hAnsi="宋体" w:hint="eastAsia"/>
                <w:position w:val="-2"/>
                <w:szCs w:val="21"/>
              </w:rPr>
              <w:t>哺乳结束时间：</w:t>
            </w:r>
            <w:r w:rsidRPr="00A6640B">
              <w:rPr>
                <w:rFonts w:ascii="Times New Roman" w:hAnsi="Times New Roman" w:cs="Times New Roman"/>
              </w:rPr>
              <w:t>|__|__|__|__|/|__|__|/|__|__|</w:t>
            </w:r>
            <w:r>
              <w:rPr>
                <w:rFonts w:ascii="Times New Roman" w:hAnsi="Times New Roman" w:cs="Times New Roman"/>
              </w:rPr>
              <w:t>。</w:t>
            </w:r>
          </w:p>
          <w:p w14:paraId="49BF3EEC" w14:textId="4D72AF99" w:rsidR="00E368AB" w:rsidRDefault="00E558DB" w:rsidP="00FA7B1D">
            <w:pPr>
              <w:tabs>
                <w:tab w:val="num" w:pos="360"/>
              </w:tabs>
              <w:spacing w:line="400" w:lineRule="exact"/>
              <w:ind w:firstLineChars="500" w:firstLine="1050"/>
              <w:rPr>
                <w:rFonts w:ascii="宋体" w:hAnsi="宋体"/>
                <w:position w:val="-2"/>
                <w:szCs w:val="21"/>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三胎，</w:t>
            </w:r>
            <w:r w:rsidR="00E368AB">
              <w:rPr>
                <w:rFonts w:ascii="宋体" w:hAnsi="宋体" w:hint="eastAsia"/>
                <w:position w:val="-2"/>
                <w:szCs w:val="21"/>
              </w:rPr>
              <w:t>哺乳开始时间：</w:t>
            </w:r>
            <w:r w:rsidR="00E368AB" w:rsidRPr="00A6640B">
              <w:rPr>
                <w:rFonts w:ascii="Times New Roman" w:hAnsi="Times New Roman" w:cs="Times New Roman"/>
              </w:rPr>
              <w:t>|__|__|__|__|/|__|__|/|__|__|</w:t>
            </w:r>
            <w:r w:rsidR="00E368AB">
              <w:rPr>
                <w:rFonts w:ascii="宋体" w:hAnsi="宋体" w:hint="eastAsia"/>
                <w:position w:val="-2"/>
                <w:szCs w:val="21"/>
              </w:rPr>
              <w:t>；</w:t>
            </w:r>
          </w:p>
          <w:p w14:paraId="1944E432" w14:textId="43C75A7F" w:rsidR="00E558DB" w:rsidRPr="00E368AB" w:rsidRDefault="00E368AB" w:rsidP="00FA7B1D">
            <w:pPr>
              <w:tabs>
                <w:tab w:val="num" w:pos="360"/>
              </w:tabs>
              <w:spacing w:line="400" w:lineRule="exact"/>
              <w:ind w:firstLineChars="1100" w:firstLine="2310"/>
              <w:rPr>
                <w:rFonts w:ascii="Times New Roman" w:hAnsi="Times New Roman" w:cs="Times New Roman"/>
              </w:rPr>
            </w:pPr>
            <w:r>
              <w:rPr>
                <w:rFonts w:ascii="宋体" w:hAnsi="宋体" w:hint="eastAsia"/>
                <w:position w:val="-2"/>
                <w:szCs w:val="21"/>
              </w:rPr>
              <w:t>哺乳结束时间：</w:t>
            </w:r>
            <w:r w:rsidRPr="00A6640B">
              <w:rPr>
                <w:rFonts w:ascii="Times New Roman" w:hAnsi="Times New Roman" w:cs="Times New Roman"/>
              </w:rPr>
              <w:t>|__|__|__|__|/|__|__|/|__|__|</w:t>
            </w:r>
            <w:r>
              <w:rPr>
                <w:rFonts w:ascii="Times New Roman" w:hAnsi="Times New Roman" w:cs="Times New Roman"/>
              </w:rPr>
              <w:t>。</w:t>
            </w:r>
          </w:p>
        </w:tc>
      </w:tr>
    </w:tbl>
    <w:p w14:paraId="69EC8FB4" w14:textId="2C811041" w:rsidR="006201E3" w:rsidRDefault="006201E3" w:rsidP="00E96837">
      <w:pPr>
        <w:rPr>
          <w:b/>
          <w:sz w:val="24"/>
          <w:szCs w:val="24"/>
        </w:rPr>
        <w:sectPr w:rsidR="006201E3" w:rsidSect="00D13EE3">
          <w:headerReference w:type="default" r:id="rId12"/>
          <w:footerReference w:type="default" r:id="rId13"/>
          <w:type w:val="continuous"/>
          <w:pgSz w:w="11906" w:h="16838" w:code="9"/>
          <w:pgMar w:top="1418" w:right="1418" w:bottom="1418" w:left="1418" w:header="964" w:footer="850" w:gutter="0"/>
          <w:pgNumType w:start="29"/>
          <w:cols w:space="425"/>
          <w:docGrid w:type="lines" w:linePitch="312"/>
        </w:sectPr>
      </w:pPr>
    </w:p>
    <w:p w14:paraId="5F9CEA55" w14:textId="77777777" w:rsidR="00966CD7" w:rsidRDefault="00966CD7" w:rsidP="00E96837">
      <w:pPr>
        <w:rPr>
          <w:b/>
          <w:sz w:val="24"/>
          <w:szCs w:val="24"/>
        </w:rPr>
      </w:pPr>
    </w:p>
    <w:p w14:paraId="7D55BA78" w14:textId="3A8473BB" w:rsidR="00E96837" w:rsidRDefault="00E96837" w:rsidP="00E96837">
      <w:pPr>
        <w:rPr>
          <w:b/>
          <w:sz w:val="24"/>
          <w:szCs w:val="24"/>
        </w:rPr>
      </w:pPr>
      <w:r>
        <w:rPr>
          <w:rFonts w:hint="eastAsia"/>
          <w:b/>
          <w:sz w:val="24"/>
          <w:szCs w:val="24"/>
        </w:rPr>
        <w:t>月经情况</w:t>
      </w:r>
    </w:p>
    <w:p w14:paraId="7949C787" w14:textId="77777777" w:rsidR="00A6640B" w:rsidRDefault="00A6640B" w:rsidP="00E96837">
      <w:pPr>
        <w:rPr>
          <w:b/>
          <w:sz w:val="24"/>
          <w:szCs w:val="24"/>
        </w:rPr>
      </w:pPr>
    </w:p>
    <w:tbl>
      <w:tblPr>
        <w:tblStyle w:val="a9"/>
        <w:tblW w:w="5000" w:type="pct"/>
        <w:jc w:val="center"/>
        <w:tblLook w:val="04A0" w:firstRow="1" w:lastRow="0" w:firstColumn="1" w:lastColumn="0" w:noHBand="0" w:noVBand="1"/>
      </w:tblPr>
      <w:tblGrid>
        <w:gridCol w:w="1391"/>
        <w:gridCol w:w="492"/>
        <w:gridCol w:w="7403"/>
      </w:tblGrid>
      <w:tr w:rsidR="00E96837" w:rsidRPr="007450DD" w14:paraId="67567338" w14:textId="77777777" w:rsidTr="002505F8">
        <w:trPr>
          <w:trHeight w:val="1248"/>
          <w:jc w:val="center"/>
        </w:trPr>
        <w:tc>
          <w:tcPr>
            <w:tcW w:w="749" w:type="pct"/>
            <w:vMerge w:val="restart"/>
            <w:vAlign w:val="center"/>
          </w:tcPr>
          <w:p w14:paraId="5CDF8EC5" w14:textId="77777777" w:rsidR="00E96837" w:rsidRPr="007450DD" w:rsidRDefault="00E96837" w:rsidP="002505F8">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4251" w:type="pct"/>
            <w:gridSpan w:val="2"/>
            <w:vAlign w:val="center"/>
          </w:tcPr>
          <w:p w14:paraId="0774FB1B" w14:textId="4ED24FA2" w:rsidR="00E96837" w:rsidRDefault="00FB7DA3" w:rsidP="002505F8">
            <w:pPr>
              <w:tabs>
                <w:tab w:val="num" w:pos="360"/>
              </w:tabs>
              <w:spacing w:line="360" w:lineRule="auto"/>
              <w:rPr>
                <w:color w:val="000000"/>
                <w:szCs w:val="21"/>
              </w:rPr>
            </w:pPr>
            <w:r>
              <w:rPr>
                <w:rFonts w:ascii="Times New Roman" w:eastAsia="宋体" w:hAnsi="Times New Roman" w:cs="Times New Roman" w:hint="eastAsia"/>
                <w:szCs w:val="21"/>
              </w:rPr>
              <w:t>初潮年龄：</w:t>
            </w:r>
            <w:r>
              <w:rPr>
                <w:rFonts w:ascii="宋体" w:hAnsi="宋体" w:hint="eastAsia"/>
                <w:position w:val="-2"/>
                <w:szCs w:val="21"/>
              </w:rPr>
              <w:t>_</w:t>
            </w:r>
            <w:r>
              <w:rPr>
                <w:rFonts w:ascii="宋体" w:hAnsi="宋体"/>
                <w:position w:val="-2"/>
                <w:szCs w:val="21"/>
              </w:rPr>
              <w:t>___</w:t>
            </w:r>
            <w:r>
              <w:rPr>
                <w:rFonts w:ascii="宋体" w:hAnsi="宋体" w:hint="eastAsia"/>
                <w:position w:val="-2"/>
                <w:szCs w:val="21"/>
              </w:rPr>
              <w:t>岁，月经经期：</w:t>
            </w:r>
            <w:r w:rsidR="00E96837">
              <w:rPr>
                <w:rFonts w:ascii="Times New Roman" w:eastAsia="宋体" w:hAnsi="Times New Roman" w:cs="Times New Roman" w:hint="eastAsia"/>
                <w:szCs w:val="21"/>
              </w:rPr>
              <w:t>(</w:t>
            </w:r>
            <w:r w:rsidR="00E96837" w:rsidRPr="004C547D">
              <w:rPr>
                <w:rFonts w:ascii="Times New Roman" w:eastAsia="宋体" w:hAnsi="Times New Roman" w:cs="Times New Roman" w:hint="eastAsia"/>
                <w:szCs w:val="21"/>
              </w:rPr>
              <w:t xml:space="preserve"> </w:t>
            </w:r>
            <w:r w:rsidR="00E96837">
              <w:rPr>
                <w:rFonts w:ascii="Times New Roman" w:eastAsia="宋体" w:hAnsi="Times New Roman" w:cs="Times New Roman"/>
                <w:szCs w:val="21"/>
              </w:rPr>
              <w:t xml:space="preserve"> </w:t>
            </w:r>
            <w:r w:rsidR="00E96837" w:rsidRPr="004C547D">
              <w:rPr>
                <w:rFonts w:ascii="Times New Roman" w:eastAsia="宋体" w:hAnsi="Times New Roman" w:cs="Times New Roman"/>
                <w:szCs w:val="21"/>
              </w:rPr>
              <w:t xml:space="preserve"> </w:t>
            </w:r>
            <w:r w:rsidR="00E96837">
              <w:rPr>
                <w:rFonts w:ascii="Times New Roman" w:eastAsia="宋体" w:hAnsi="Times New Roman" w:cs="Times New Roman" w:hint="eastAsia"/>
                <w:szCs w:val="21"/>
              </w:rPr>
              <w:t>)</w:t>
            </w:r>
            <w:r>
              <w:rPr>
                <w:rFonts w:ascii="Times New Roman" w:eastAsia="宋体" w:hAnsi="Times New Roman" w:cs="Times New Roman" w:hint="eastAsia"/>
                <w:szCs w:val="21"/>
              </w:rPr>
              <w:t>- (</w:t>
            </w:r>
            <w:r w:rsidRPr="004C547D">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4C547D">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天，月经周期：</w:t>
            </w:r>
            <w:r>
              <w:rPr>
                <w:rFonts w:ascii="Times New Roman" w:eastAsia="宋体" w:hAnsi="Times New Roman" w:cs="Times New Roman" w:hint="eastAsia"/>
                <w:szCs w:val="21"/>
              </w:rPr>
              <w:t>(</w:t>
            </w:r>
            <w:r w:rsidRPr="004C547D">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4C547D">
              <w:rPr>
                <w:rFonts w:ascii="Times New Roman" w:eastAsia="宋体" w:hAnsi="Times New Roman" w:cs="Times New Roman"/>
                <w:szCs w:val="21"/>
              </w:rPr>
              <w:t xml:space="preserve"> </w:t>
            </w:r>
            <w:r>
              <w:rPr>
                <w:rFonts w:ascii="Times New Roman" w:eastAsia="宋体" w:hAnsi="Times New Roman" w:cs="Times New Roman" w:hint="eastAsia"/>
                <w:szCs w:val="21"/>
              </w:rPr>
              <w:t>)- (</w:t>
            </w:r>
            <w:r w:rsidRPr="004C547D">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4C547D">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天</w:t>
            </w:r>
          </w:p>
          <w:p w14:paraId="64B141FD" w14:textId="77777777" w:rsidR="004D717A" w:rsidRDefault="00E26602" w:rsidP="004D717A">
            <w:pPr>
              <w:tabs>
                <w:tab w:val="num" w:pos="360"/>
              </w:tabs>
              <w:spacing w:line="360" w:lineRule="auto"/>
              <w:rPr>
                <w:color w:val="000000"/>
                <w:szCs w:val="21"/>
              </w:rPr>
            </w:pPr>
            <w:r>
              <w:rPr>
                <w:rFonts w:hint="eastAsia"/>
                <w:color w:val="000000"/>
                <w:szCs w:val="21"/>
              </w:rPr>
              <w:t>末次月经开始日期：</w:t>
            </w:r>
            <w:r w:rsidRPr="007450DD">
              <w:rPr>
                <w:color w:val="000000"/>
                <w:szCs w:val="21"/>
              </w:rPr>
              <w:t>|_|_|_|_|/|_|_|/|_|_|</w:t>
            </w:r>
          </w:p>
          <w:p w14:paraId="2AADB202" w14:textId="71AA7480" w:rsidR="00ED1F55" w:rsidRPr="00ED1F55" w:rsidRDefault="00ED1F55" w:rsidP="004D717A">
            <w:pPr>
              <w:tabs>
                <w:tab w:val="num" w:pos="360"/>
              </w:tabs>
              <w:spacing w:line="360" w:lineRule="auto"/>
              <w:rPr>
                <w:color w:val="000000"/>
                <w:szCs w:val="21"/>
              </w:rPr>
            </w:pPr>
            <w:r>
              <w:rPr>
                <w:rFonts w:hint="eastAsia"/>
                <w:color w:val="000000"/>
                <w:szCs w:val="21"/>
              </w:rPr>
              <w:t>末次月经结束日期：</w:t>
            </w:r>
            <w:r w:rsidRPr="007450DD">
              <w:rPr>
                <w:color w:val="000000"/>
                <w:szCs w:val="21"/>
              </w:rPr>
              <w:t>|_|_|_|_|/|_|_|/|_|_|</w:t>
            </w:r>
          </w:p>
          <w:p w14:paraId="2DD1DEA0" w14:textId="7F3D635E" w:rsidR="008B2B2E" w:rsidRPr="008B2B2E" w:rsidRDefault="00E96837" w:rsidP="004D717A">
            <w:pPr>
              <w:tabs>
                <w:tab w:val="num" w:pos="360"/>
              </w:tabs>
              <w:spacing w:line="360" w:lineRule="auto"/>
              <w:rPr>
                <w:rFonts w:ascii="宋体" w:hAnsi="宋体"/>
                <w:position w:val="-2"/>
                <w:szCs w:val="21"/>
              </w:rPr>
            </w:pPr>
            <w:r>
              <w:rPr>
                <w:rFonts w:ascii="宋体" w:hAnsi="宋体" w:hint="eastAsia"/>
                <w:position w:val="-2"/>
                <w:szCs w:val="21"/>
              </w:rPr>
              <w:t>是否绝经：</w:t>
            </w:r>
            <w:r w:rsidRPr="007450DD">
              <w:rPr>
                <w:rFonts w:ascii="宋体" w:hAnsi="宋体"/>
                <w:position w:val="-2"/>
                <w:szCs w:val="21"/>
              </w:rPr>
              <w:t>□</w:t>
            </w:r>
            <w:r>
              <w:rPr>
                <w:rFonts w:ascii="宋体" w:hAnsi="宋体" w:hint="eastAsia"/>
                <w:position w:val="-2"/>
                <w:szCs w:val="21"/>
              </w:rPr>
              <w:t xml:space="preserve">否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是，绝经时年龄：_</w:t>
            </w:r>
            <w:r>
              <w:rPr>
                <w:rFonts w:ascii="宋体" w:hAnsi="宋体"/>
                <w:position w:val="-2"/>
                <w:szCs w:val="21"/>
              </w:rPr>
              <w:t>___</w:t>
            </w:r>
            <w:r>
              <w:rPr>
                <w:rFonts w:ascii="宋体" w:hAnsi="宋体" w:hint="eastAsia"/>
                <w:position w:val="-2"/>
                <w:szCs w:val="21"/>
              </w:rPr>
              <w:t>岁</w:t>
            </w:r>
            <w:r w:rsidR="008B2B2E">
              <w:rPr>
                <w:rFonts w:ascii="宋体" w:hAnsi="宋体" w:hint="eastAsia"/>
                <w:position w:val="-2"/>
                <w:szCs w:val="21"/>
              </w:rPr>
              <w:t>（已绝经女性）</w:t>
            </w:r>
          </w:p>
        </w:tc>
      </w:tr>
      <w:tr w:rsidR="00E96837" w:rsidRPr="007450DD" w14:paraId="11714786" w14:textId="77777777" w:rsidTr="002505F8">
        <w:trPr>
          <w:trHeight w:val="1248"/>
          <w:jc w:val="center"/>
        </w:trPr>
        <w:tc>
          <w:tcPr>
            <w:tcW w:w="749" w:type="pct"/>
            <w:vMerge/>
            <w:vAlign w:val="center"/>
          </w:tcPr>
          <w:p w14:paraId="7A8F160A" w14:textId="77777777" w:rsidR="00E96837" w:rsidRPr="007450DD" w:rsidRDefault="00E96837" w:rsidP="002505F8">
            <w:pPr>
              <w:tabs>
                <w:tab w:val="num" w:pos="360"/>
              </w:tabs>
              <w:spacing w:line="360" w:lineRule="auto"/>
              <w:rPr>
                <w:rFonts w:ascii="Times New Roman" w:eastAsia="宋体" w:hAnsi="Times New Roman" w:cs="Times New Roman"/>
                <w:szCs w:val="21"/>
              </w:rPr>
            </w:pPr>
          </w:p>
        </w:tc>
        <w:tc>
          <w:tcPr>
            <w:tcW w:w="265" w:type="pct"/>
            <w:vAlign w:val="center"/>
          </w:tcPr>
          <w:p w14:paraId="5E4D70A5" w14:textId="77777777" w:rsidR="00E96837"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5BE76340" w14:textId="77777777" w:rsidR="00E96837"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56D76B03" w14:textId="77777777" w:rsidR="00E96837"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213126FC" w14:textId="77777777" w:rsidR="00E96837" w:rsidRPr="004C547D"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vAlign w:val="center"/>
          </w:tcPr>
          <w:p w14:paraId="75B163AA" w14:textId="77777777" w:rsidR="00E96837" w:rsidRDefault="00E96837" w:rsidP="002505F8">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 xml:space="preserve">大量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中等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少量</w:t>
            </w:r>
          </w:p>
          <w:p w14:paraId="314973F5" w14:textId="23BC667E" w:rsidR="00E96837" w:rsidRDefault="00E96837" w:rsidP="002505F8">
            <w:pPr>
              <w:tabs>
                <w:tab w:val="num" w:pos="360"/>
              </w:tabs>
              <w:spacing w:line="360" w:lineRule="auto"/>
              <w:rPr>
                <w:rFonts w:ascii="宋体" w:hAnsi="宋体"/>
                <w:position w:val="-2"/>
                <w:szCs w:val="21"/>
              </w:rPr>
            </w:pPr>
            <w:r w:rsidRPr="008106DA">
              <w:rPr>
                <w:rFonts w:ascii="宋体" w:hAnsi="宋体" w:hint="eastAsia"/>
                <w:position w:val="-2"/>
                <w:szCs w:val="21"/>
              </w:rPr>
              <w:t>月经颜色</w:t>
            </w:r>
            <w:r w:rsidRPr="00391BE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69F259F0" w14:textId="77777777" w:rsidR="00E96837" w:rsidRPr="004C547D" w:rsidRDefault="00E96837" w:rsidP="002505F8">
            <w:pPr>
              <w:tabs>
                <w:tab w:val="num" w:pos="360"/>
              </w:tabs>
              <w:spacing w:line="360" w:lineRule="auto"/>
              <w:rPr>
                <w:rFonts w:ascii="Times New Roman" w:eastAsia="宋体" w:hAnsi="Times New Roman" w:cs="Times New Roman"/>
                <w:szCs w:val="21"/>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tc>
      </w:tr>
    </w:tbl>
    <w:p w14:paraId="678B31D1" w14:textId="4BF1AEC3" w:rsidR="00E96837" w:rsidRPr="00A6640B" w:rsidRDefault="00E96837" w:rsidP="00A6640B">
      <w:pPr>
        <w:rPr>
          <w:b/>
          <w:sz w:val="24"/>
          <w:szCs w:val="24"/>
        </w:rPr>
      </w:pPr>
    </w:p>
    <w:p w14:paraId="16691FD1" w14:textId="77777777" w:rsidR="00A6640B" w:rsidRPr="00A6640B" w:rsidRDefault="00A6640B" w:rsidP="00A6640B">
      <w:pPr>
        <w:rPr>
          <w:rFonts w:ascii="宋体" w:eastAsia="宋体" w:hAnsi="宋体"/>
          <w:b/>
          <w:sz w:val="24"/>
        </w:rPr>
      </w:pPr>
      <w:r w:rsidRPr="00A6640B">
        <w:rPr>
          <w:rFonts w:hint="eastAsia"/>
          <w:b/>
          <w:sz w:val="24"/>
          <w:szCs w:val="24"/>
        </w:rPr>
        <w:t>过敏史</w:t>
      </w:r>
      <w:r w:rsidRPr="00A6640B">
        <w:rPr>
          <w:rFonts w:ascii="宋体" w:eastAsia="宋体" w:hAnsi="宋体" w:hint="eastAsia"/>
          <w:b/>
          <w:sz w:val="24"/>
        </w:rPr>
        <w:t xml:space="preserve"> </w:t>
      </w:r>
      <w:r w:rsidRPr="00A6640B">
        <w:rPr>
          <w:rFonts w:ascii="宋体" w:eastAsia="宋体" w:hAnsi="宋体"/>
          <w:b/>
          <w:sz w:val="24"/>
        </w:rPr>
        <w:t xml:space="preserve">        </w:t>
      </w:r>
      <w:r w:rsidRPr="00A6640B">
        <w:rPr>
          <w:rFonts w:ascii="宋体" w:eastAsia="宋体" w:hAnsi="宋体" w:hint="eastAsia"/>
          <w:sz w:val="24"/>
        </w:rPr>
        <w:t>是否</w:t>
      </w:r>
      <w:r w:rsidRPr="00A6640B">
        <w:rPr>
          <w:rFonts w:ascii="宋体" w:eastAsia="宋体" w:hAnsi="宋体"/>
          <w:sz w:val="24"/>
        </w:rPr>
        <w:t>有</w:t>
      </w:r>
      <w:r w:rsidRPr="00A6640B">
        <w:rPr>
          <w:rFonts w:ascii="宋体" w:eastAsia="宋体" w:hAnsi="宋体" w:hint="eastAsia"/>
          <w:sz w:val="24"/>
        </w:rPr>
        <w:t>药物或食物或其它过敏史：</w:t>
      </w:r>
      <w:r w:rsidRPr="00A6640B">
        <w:rPr>
          <w:rFonts w:ascii="宋体" w:eastAsia="宋体" w:hAnsi="宋体"/>
          <w:color w:val="000000"/>
          <w:position w:val="-2"/>
        </w:rPr>
        <w:t xml:space="preserve">□ </w:t>
      </w:r>
      <w:r w:rsidRPr="00A6640B">
        <w:rPr>
          <w:rFonts w:ascii="宋体" w:eastAsia="宋体" w:hAnsi="宋体"/>
          <w:bCs/>
          <w:color w:val="000000"/>
        </w:rPr>
        <w:t xml:space="preserve">否   </w:t>
      </w:r>
      <w:r w:rsidRPr="00A6640B">
        <w:rPr>
          <w:rFonts w:ascii="宋体" w:eastAsia="宋体" w:hAnsi="宋体"/>
          <w:color w:val="000000"/>
          <w:position w:val="-2"/>
        </w:rPr>
        <w:t xml:space="preserve">□ </w:t>
      </w:r>
      <w:r w:rsidRPr="00A6640B">
        <w:rPr>
          <w:rFonts w:ascii="宋体" w:eastAsia="宋体" w:hAnsi="宋体"/>
          <w:bCs/>
          <w:color w:val="000000"/>
          <w:position w:val="-2"/>
        </w:rPr>
        <w:t>是</w:t>
      </w:r>
      <w:r w:rsidRPr="00A6640B">
        <w:rPr>
          <w:rFonts w:ascii="宋体" w:eastAsia="宋体" w:hAnsi="宋体" w:hint="eastAsia"/>
          <w:bCs/>
          <w:color w:val="000000"/>
          <w:position w:val="-2"/>
        </w:rPr>
        <w:t>，请填写下表：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A6640B" w:rsidRPr="00A6640B" w14:paraId="3C4B8A76" w14:textId="77777777" w:rsidTr="00A6640B">
        <w:trPr>
          <w:cantSplit/>
          <w:trHeight w:val="454"/>
          <w:jc w:val="center"/>
        </w:trPr>
        <w:tc>
          <w:tcPr>
            <w:tcW w:w="5000" w:type="pct"/>
            <w:vAlign w:val="center"/>
          </w:tcPr>
          <w:p w14:paraId="59F6487A"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过敏食物名称</w:t>
            </w:r>
            <w:r w:rsidRPr="00A6640B">
              <w:rPr>
                <w:rFonts w:asciiTheme="minorEastAsia" w:hAnsiTheme="minorEastAsia"/>
                <w:bCs/>
              </w:rPr>
              <w:t>：</w:t>
            </w:r>
            <w:r w:rsidRPr="00A6640B">
              <w:rPr>
                <w:rFonts w:asciiTheme="minorEastAsia" w:hAnsiTheme="minorEastAsia" w:hint="eastAsia"/>
                <w:bCs/>
              </w:rPr>
              <w:t>__________</w:t>
            </w:r>
            <w:r w:rsidRPr="00A6640B">
              <w:rPr>
                <w:rFonts w:asciiTheme="minorEastAsia" w:hAnsiTheme="minorEastAsia"/>
                <w:bCs/>
              </w:rPr>
              <w:t>__</w:t>
            </w:r>
            <w:r w:rsidRPr="00A6640B">
              <w:rPr>
                <w:rFonts w:asciiTheme="minorEastAsia" w:hAnsiTheme="minorEastAsia" w:hint="eastAsia"/>
                <w:bCs/>
              </w:rPr>
              <w:t>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584748F6"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过敏食物名称</w:t>
            </w:r>
            <w:r w:rsidRPr="00A6640B">
              <w:rPr>
                <w:rFonts w:asciiTheme="minorEastAsia" w:hAnsiTheme="minorEastAsia"/>
                <w:bCs/>
              </w:rPr>
              <w:t>：</w:t>
            </w:r>
            <w:r w:rsidRPr="00A6640B">
              <w:rPr>
                <w:rFonts w:asciiTheme="minorEastAsia" w:hAnsiTheme="minorEastAsia" w:hint="eastAsia"/>
                <w:bCs/>
              </w:rPr>
              <w:t>__________________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41C6DAA3"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过敏药物名称</w:t>
            </w:r>
            <w:r w:rsidRPr="00A6640B">
              <w:rPr>
                <w:rFonts w:asciiTheme="minorEastAsia" w:hAnsiTheme="minorEastAsia"/>
                <w:bCs/>
              </w:rPr>
              <w:t>：</w:t>
            </w:r>
            <w:r w:rsidRPr="00A6640B">
              <w:rPr>
                <w:rFonts w:asciiTheme="minorEastAsia" w:hAnsiTheme="minorEastAsia" w:hint="eastAsia"/>
                <w:bCs/>
              </w:rPr>
              <w:t>__________________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04BE6DD2"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过敏药物名称</w:t>
            </w:r>
            <w:r w:rsidRPr="00A6640B">
              <w:rPr>
                <w:rFonts w:asciiTheme="minorEastAsia" w:hAnsiTheme="minorEastAsia"/>
                <w:bCs/>
              </w:rPr>
              <w:t>：</w:t>
            </w:r>
            <w:r w:rsidRPr="00A6640B">
              <w:rPr>
                <w:rFonts w:asciiTheme="minorEastAsia" w:hAnsiTheme="minorEastAsia" w:hint="eastAsia"/>
                <w:bCs/>
              </w:rPr>
              <w:t>__________________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1887B329" w14:textId="77777777" w:rsidR="00A6640B" w:rsidRPr="00A6640B" w:rsidRDefault="00A6640B" w:rsidP="00A6640B">
            <w:pPr>
              <w:tabs>
                <w:tab w:val="left" w:pos="1020"/>
              </w:tabs>
              <w:spacing w:beforeLines="50" w:before="156" w:afterLines="50" w:after="156" w:line="276" w:lineRule="auto"/>
              <w:rPr>
                <w:rFonts w:asciiTheme="minorEastAsia" w:hAnsiTheme="minorEastAsia"/>
                <w:bCs/>
              </w:rPr>
            </w:pPr>
            <w:r w:rsidRPr="00A6640B">
              <w:rPr>
                <w:rFonts w:asciiTheme="minorEastAsia" w:hAnsiTheme="minorEastAsia" w:hint="eastAsia"/>
                <w:bCs/>
              </w:rPr>
              <w:t>其它过敏物名称</w:t>
            </w:r>
            <w:r w:rsidRPr="00A6640B">
              <w:rPr>
                <w:rFonts w:asciiTheme="minorEastAsia" w:hAnsiTheme="minorEastAsia"/>
                <w:bCs/>
              </w:rPr>
              <w:t>：</w:t>
            </w:r>
            <w:r w:rsidRPr="00A6640B">
              <w:rPr>
                <w:rFonts w:asciiTheme="minorEastAsia" w:hAnsiTheme="minorEastAsia" w:hint="eastAsia"/>
                <w:bCs/>
              </w:rPr>
              <w:t>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28F0E345" w14:textId="77777777" w:rsidR="00A6640B" w:rsidRPr="00A6640B" w:rsidRDefault="00A6640B" w:rsidP="00A6640B">
            <w:pPr>
              <w:tabs>
                <w:tab w:val="left" w:pos="1020"/>
              </w:tabs>
              <w:spacing w:beforeLines="50" w:before="156" w:afterLines="50" w:after="156" w:line="276" w:lineRule="auto"/>
              <w:rPr>
                <w:rFonts w:asciiTheme="minorEastAsia" w:hAnsiTheme="minorEastAsia"/>
                <w:sz w:val="24"/>
              </w:rPr>
            </w:pPr>
            <w:r w:rsidRPr="00A6640B">
              <w:rPr>
                <w:rFonts w:asciiTheme="minorEastAsia" w:hAnsiTheme="minorEastAsia" w:hint="eastAsia"/>
                <w:bCs/>
              </w:rPr>
              <w:t>其它过敏物名称</w:t>
            </w:r>
            <w:r w:rsidRPr="00A6640B">
              <w:rPr>
                <w:rFonts w:asciiTheme="minorEastAsia" w:hAnsiTheme="minorEastAsia"/>
                <w:bCs/>
              </w:rPr>
              <w:t>：</w:t>
            </w:r>
            <w:r w:rsidRPr="00A6640B">
              <w:rPr>
                <w:rFonts w:asciiTheme="minorEastAsia" w:hAnsiTheme="minorEastAsia" w:hint="eastAsia"/>
                <w:bCs/>
              </w:rPr>
              <w:t>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tc>
      </w:tr>
    </w:tbl>
    <w:p w14:paraId="5F011FA4" w14:textId="33D2607D" w:rsidR="00B36D19" w:rsidRPr="00A6640B" w:rsidRDefault="00B36D19" w:rsidP="00A02EB9">
      <w:pPr>
        <w:rPr>
          <w:sz w:val="24"/>
          <w:szCs w:val="24"/>
        </w:rPr>
      </w:pPr>
    </w:p>
    <w:p w14:paraId="372BAAB8" w14:textId="1B1D83F3" w:rsidR="00B22781" w:rsidRPr="00C07A13" w:rsidRDefault="00B22781" w:rsidP="00B22781">
      <w:pPr>
        <w:spacing w:line="360" w:lineRule="auto"/>
        <w:ind w:rightChars="-50" w:right="-105"/>
        <w:rPr>
          <w:b/>
          <w:sz w:val="28"/>
        </w:rPr>
      </w:pPr>
      <w:r w:rsidRPr="00A80F89">
        <w:rPr>
          <w:rFonts w:hint="eastAsia"/>
          <w:b/>
          <w:sz w:val="24"/>
          <w:szCs w:val="24"/>
        </w:rPr>
        <w:t>乳腺疾病家族史</w:t>
      </w:r>
      <w:r w:rsidRPr="00A80F89">
        <w:rPr>
          <w:b/>
          <w:sz w:val="24"/>
          <w:szCs w:val="24"/>
        </w:rPr>
        <w:t xml:space="preserve"> </w:t>
      </w:r>
      <w:r>
        <w:rPr>
          <w:b/>
          <w:sz w:val="28"/>
        </w:rPr>
        <w:t xml:space="preserve">                      </w:t>
      </w:r>
      <w:r w:rsidRPr="00A80F89">
        <w:rPr>
          <w:b/>
          <w:szCs w:val="21"/>
        </w:rPr>
        <w:t xml:space="preserve"> </w:t>
      </w:r>
      <w:r w:rsidR="004536A6" w:rsidRPr="00A80F89">
        <w:rPr>
          <w:szCs w:val="21"/>
        </w:rPr>
        <w:sym w:font="Webdings" w:char="F063"/>
      </w:r>
      <w:r w:rsidR="004536A6">
        <w:rPr>
          <w:rFonts w:hint="eastAsia"/>
          <w:szCs w:val="21"/>
        </w:rPr>
        <w:t>无</w:t>
      </w:r>
      <w:r w:rsidRPr="00A80F89">
        <w:rPr>
          <w:szCs w:val="21"/>
        </w:rPr>
        <w:t xml:space="preserve">      </w:t>
      </w:r>
      <w:r w:rsidR="004536A6" w:rsidRPr="00A80F89">
        <w:rPr>
          <w:szCs w:val="21"/>
        </w:rPr>
        <w:sym w:font="Webdings" w:char="F063"/>
      </w:r>
      <w:r w:rsidR="004536A6">
        <w:rPr>
          <w:rFonts w:hint="eastAsia"/>
          <w:szCs w:val="21"/>
        </w:rPr>
        <w:t>有，</w:t>
      </w:r>
      <w:r w:rsidR="00C37E2A">
        <w:rPr>
          <w:szCs w:val="21"/>
        </w:rPr>
        <w:t>请填写下</w:t>
      </w:r>
      <w:r w:rsidR="00A6640B">
        <w:rPr>
          <w:szCs w:val="21"/>
        </w:rPr>
        <w:t>表</w:t>
      </w:r>
      <w:r w:rsidR="00C37E2A">
        <w:rPr>
          <w:rFonts w:hint="eastAsia"/>
          <w:szCs w:val="21"/>
        </w:rPr>
        <w:t>：</w:t>
      </w:r>
    </w:p>
    <w:tbl>
      <w:tblPr>
        <w:tblpPr w:leftFromText="180" w:rightFromText="180" w:vertAnchor="text" w:horzAnchor="margin" w:tblpXSpec="center" w:tblpY="134"/>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5" w:type="dxa"/>
          <w:right w:w="85" w:type="dxa"/>
        </w:tblCellMar>
        <w:tblLook w:val="0000" w:firstRow="0" w:lastRow="0" w:firstColumn="0" w:lastColumn="0" w:noHBand="0" w:noVBand="0"/>
      </w:tblPr>
      <w:tblGrid>
        <w:gridCol w:w="1585"/>
        <w:gridCol w:w="1591"/>
        <w:gridCol w:w="2314"/>
        <w:gridCol w:w="3750"/>
      </w:tblGrid>
      <w:tr w:rsidR="00B22781" w:rsidRPr="000A4987" w14:paraId="783EDC4C" w14:textId="77777777" w:rsidTr="002B28FF">
        <w:trPr>
          <w:cantSplit/>
          <w:trHeight w:val="454"/>
          <w:jc w:val="center"/>
        </w:trPr>
        <w:tc>
          <w:tcPr>
            <w:tcW w:w="858" w:type="pct"/>
            <w:shd w:val="clear" w:color="auto" w:fill="D9D9D9" w:themeFill="background1" w:themeFillShade="D9"/>
            <w:vAlign w:val="center"/>
          </w:tcPr>
          <w:p w14:paraId="2141271E" w14:textId="77777777" w:rsidR="00B22781" w:rsidRPr="000A4987" w:rsidRDefault="00B22781" w:rsidP="00E75156">
            <w:pPr>
              <w:jc w:val="center"/>
              <w:rPr>
                <w:bCs/>
                <w:szCs w:val="21"/>
              </w:rPr>
            </w:pPr>
            <w:r w:rsidRPr="000A4987">
              <w:rPr>
                <w:rFonts w:hint="eastAsia"/>
                <w:bCs/>
                <w:szCs w:val="21"/>
              </w:rPr>
              <w:t>乳腺疾病名称</w:t>
            </w:r>
          </w:p>
        </w:tc>
        <w:tc>
          <w:tcPr>
            <w:tcW w:w="861" w:type="pct"/>
            <w:shd w:val="clear" w:color="auto" w:fill="D9D9D9" w:themeFill="background1" w:themeFillShade="D9"/>
            <w:vAlign w:val="center"/>
          </w:tcPr>
          <w:p w14:paraId="5B866E4E" w14:textId="77777777" w:rsidR="00B22781" w:rsidRPr="000A4987" w:rsidRDefault="00B22781" w:rsidP="00E75156">
            <w:pPr>
              <w:jc w:val="center"/>
              <w:rPr>
                <w:bCs/>
                <w:szCs w:val="21"/>
              </w:rPr>
            </w:pPr>
            <w:r w:rsidRPr="000A4987">
              <w:rPr>
                <w:rFonts w:hint="eastAsia"/>
                <w:bCs/>
                <w:szCs w:val="21"/>
              </w:rPr>
              <w:t>与受试者关系</w:t>
            </w:r>
          </w:p>
        </w:tc>
        <w:tc>
          <w:tcPr>
            <w:tcW w:w="1252" w:type="pct"/>
            <w:shd w:val="clear" w:color="auto" w:fill="D9D9D9" w:themeFill="background1" w:themeFillShade="D9"/>
            <w:vAlign w:val="center"/>
          </w:tcPr>
          <w:p w14:paraId="4F42A052" w14:textId="796C51C5" w:rsidR="00B22781" w:rsidRPr="000A4987" w:rsidRDefault="00B22781" w:rsidP="00E75156">
            <w:pPr>
              <w:rPr>
                <w:bCs/>
                <w:szCs w:val="21"/>
              </w:rPr>
            </w:pPr>
            <w:r w:rsidRPr="000A4987">
              <w:rPr>
                <w:rFonts w:hint="eastAsia"/>
                <w:bCs/>
                <w:szCs w:val="21"/>
              </w:rPr>
              <w:t>确诊日期</w:t>
            </w:r>
            <w:r w:rsidR="004A4C15">
              <w:rPr>
                <w:bCs/>
                <w:szCs w:val="21"/>
              </w:rPr>
              <w:t>(</w:t>
            </w:r>
            <w:r w:rsidRPr="000A4987">
              <w:rPr>
                <w:bCs/>
                <w:szCs w:val="21"/>
              </w:rPr>
              <w:t>年</w:t>
            </w:r>
            <w:r w:rsidRPr="000A4987">
              <w:rPr>
                <w:bCs/>
                <w:szCs w:val="21"/>
              </w:rPr>
              <w:t>/</w:t>
            </w:r>
            <w:r w:rsidRPr="000A4987">
              <w:rPr>
                <w:bCs/>
                <w:szCs w:val="21"/>
              </w:rPr>
              <w:t>月</w:t>
            </w:r>
            <w:r w:rsidRPr="000A4987">
              <w:rPr>
                <w:bCs/>
                <w:szCs w:val="21"/>
              </w:rPr>
              <w:t>/</w:t>
            </w:r>
            <w:r w:rsidRPr="000A4987">
              <w:rPr>
                <w:bCs/>
                <w:szCs w:val="21"/>
              </w:rPr>
              <w:t>日</w:t>
            </w:r>
            <w:r w:rsidR="004A4C15">
              <w:rPr>
                <w:bCs/>
                <w:szCs w:val="21"/>
              </w:rPr>
              <w:t>)</w:t>
            </w:r>
          </w:p>
        </w:tc>
        <w:tc>
          <w:tcPr>
            <w:tcW w:w="2029" w:type="pct"/>
            <w:shd w:val="clear" w:color="auto" w:fill="D9D9D9" w:themeFill="background1" w:themeFillShade="D9"/>
          </w:tcPr>
          <w:p w14:paraId="4A0D388A" w14:textId="08072316" w:rsidR="00B22781" w:rsidRPr="000A4987" w:rsidRDefault="004536A6" w:rsidP="00E75156">
            <w:pPr>
              <w:jc w:val="center"/>
              <w:rPr>
                <w:bCs/>
                <w:szCs w:val="21"/>
              </w:rPr>
            </w:pPr>
            <w:r>
              <w:rPr>
                <w:rFonts w:hint="eastAsia"/>
                <w:bCs/>
                <w:szCs w:val="21"/>
              </w:rPr>
              <w:t>目前</w:t>
            </w:r>
            <w:r w:rsidR="00B22781" w:rsidRPr="000A4987">
              <w:rPr>
                <w:rFonts w:hint="eastAsia"/>
                <w:bCs/>
                <w:szCs w:val="21"/>
              </w:rPr>
              <w:t>疾病状态</w:t>
            </w:r>
          </w:p>
        </w:tc>
      </w:tr>
      <w:tr w:rsidR="00B22781" w:rsidRPr="000A4987" w14:paraId="7803AC62" w14:textId="77777777" w:rsidTr="002B28FF">
        <w:trPr>
          <w:cantSplit/>
          <w:trHeight w:val="454"/>
          <w:jc w:val="center"/>
        </w:trPr>
        <w:tc>
          <w:tcPr>
            <w:tcW w:w="858" w:type="pct"/>
            <w:vAlign w:val="center"/>
          </w:tcPr>
          <w:p w14:paraId="1E964B78" w14:textId="77777777" w:rsidR="00B22781" w:rsidRPr="000A4987" w:rsidRDefault="00B22781" w:rsidP="00E75156">
            <w:pPr>
              <w:jc w:val="center"/>
              <w:rPr>
                <w:szCs w:val="21"/>
              </w:rPr>
            </w:pPr>
          </w:p>
        </w:tc>
        <w:tc>
          <w:tcPr>
            <w:tcW w:w="861" w:type="pct"/>
            <w:vAlign w:val="center"/>
          </w:tcPr>
          <w:p w14:paraId="06D9F7D0" w14:textId="77777777" w:rsidR="00B22781" w:rsidRPr="000A4987" w:rsidRDefault="00B22781" w:rsidP="00E75156">
            <w:pPr>
              <w:jc w:val="center"/>
              <w:rPr>
                <w:szCs w:val="21"/>
              </w:rPr>
            </w:pPr>
          </w:p>
        </w:tc>
        <w:tc>
          <w:tcPr>
            <w:tcW w:w="1252" w:type="pct"/>
            <w:vAlign w:val="center"/>
          </w:tcPr>
          <w:p w14:paraId="7304A965"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14E388CC" w14:textId="470BE6D8" w:rsidR="00B22781" w:rsidRPr="000A4987" w:rsidRDefault="00B22781" w:rsidP="008B2B2E">
            <w:pPr>
              <w:jc w:val="center"/>
              <w:rPr>
                <w:bCs/>
                <w:szCs w:val="21"/>
              </w:rPr>
            </w:pPr>
            <w:r w:rsidRPr="000A4987">
              <w:rPr>
                <w:rFonts w:ascii="宋体" w:hAnsi="宋体"/>
                <w:szCs w:val="21"/>
              </w:rPr>
              <w:t>□1治愈 □2</w:t>
            </w:r>
            <w:r w:rsidR="008B2B2E">
              <w:rPr>
                <w:rFonts w:ascii="宋体" w:hAnsi="宋体" w:hint="eastAsia"/>
                <w:szCs w:val="21"/>
              </w:rPr>
              <w:t xml:space="preserve">未治愈仍存在 </w:t>
            </w:r>
            <w:r w:rsidR="008B2B2E" w:rsidRPr="000A4987">
              <w:rPr>
                <w:rFonts w:ascii="宋体" w:hAnsi="宋体"/>
                <w:szCs w:val="21"/>
              </w:rPr>
              <w:t>□</w:t>
            </w:r>
            <w:r w:rsidR="008B2B2E">
              <w:rPr>
                <w:rFonts w:ascii="宋体" w:hAnsi="宋体"/>
                <w:szCs w:val="21"/>
              </w:rPr>
              <w:t>3</w:t>
            </w:r>
            <w:r w:rsidR="008B2B2E">
              <w:rPr>
                <w:rFonts w:ascii="宋体" w:hAnsi="宋体" w:hint="eastAsia"/>
                <w:szCs w:val="21"/>
              </w:rPr>
              <w:t>未知</w:t>
            </w:r>
          </w:p>
        </w:tc>
      </w:tr>
      <w:tr w:rsidR="00B22781" w:rsidRPr="000A4987" w14:paraId="3E6642DA" w14:textId="77777777" w:rsidTr="002B28FF">
        <w:trPr>
          <w:cantSplit/>
          <w:trHeight w:val="454"/>
          <w:jc w:val="center"/>
        </w:trPr>
        <w:tc>
          <w:tcPr>
            <w:tcW w:w="858" w:type="pct"/>
            <w:vAlign w:val="center"/>
          </w:tcPr>
          <w:p w14:paraId="3FF9273C" w14:textId="77777777" w:rsidR="00B22781" w:rsidRPr="000A4987" w:rsidRDefault="00B22781" w:rsidP="00E75156">
            <w:pPr>
              <w:jc w:val="center"/>
              <w:rPr>
                <w:b/>
                <w:szCs w:val="21"/>
              </w:rPr>
            </w:pPr>
          </w:p>
        </w:tc>
        <w:tc>
          <w:tcPr>
            <w:tcW w:w="861" w:type="pct"/>
            <w:vAlign w:val="center"/>
          </w:tcPr>
          <w:p w14:paraId="5462F78C" w14:textId="77777777" w:rsidR="00B22781" w:rsidRPr="000A4987" w:rsidRDefault="00B22781" w:rsidP="00E75156">
            <w:pPr>
              <w:jc w:val="center"/>
              <w:rPr>
                <w:b/>
                <w:szCs w:val="21"/>
              </w:rPr>
            </w:pPr>
          </w:p>
        </w:tc>
        <w:tc>
          <w:tcPr>
            <w:tcW w:w="1252" w:type="pct"/>
            <w:vAlign w:val="center"/>
          </w:tcPr>
          <w:p w14:paraId="73BF8C06"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166BBE0A" w14:textId="40550801" w:rsidR="00B22781" w:rsidRPr="000A4987" w:rsidRDefault="003C09B9" w:rsidP="00E75156">
            <w:pPr>
              <w:jc w:val="center"/>
              <w:rPr>
                <w:szCs w:val="21"/>
              </w:rPr>
            </w:pPr>
            <w:r w:rsidRPr="000A4987">
              <w:rPr>
                <w:rFonts w:ascii="宋体" w:hAnsi="宋体"/>
                <w:szCs w:val="21"/>
              </w:rPr>
              <w:t>□1治愈 □2</w:t>
            </w:r>
            <w:r>
              <w:rPr>
                <w:rFonts w:ascii="宋体" w:hAnsi="宋体" w:hint="eastAsia"/>
                <w:szCs w:val="21"/>
              </w:rPr>
              <w:t xml:space="preserve">未治愈仍存在 </w:t>
            </w:r>
            <w:r w:rsidRPr="000A4987">
              <w:rPr>
                <w:rFonts w:ascii="宋体" w:hAnsi="宋体"/>
                <w:szCs w:val="21"/>
              </w:rPr>
              <w:t>□</w:t>
            </w:r>
            <w:r>
              <w:rPr>
                <w:rFonts w:ascii="宋体" w:hAnsi="宋体"/>
                <w:szCs w:val="21"/>
              </w:rPr>
              <w:t>3</w:t>
            </w:r>
            <w:r>
              <w:rPr>
                <w:rFonts w:ascii="宋体" w:hAnsi="宋体" w:hint="eastAsia"/>
                <w:szCs w:val="21"/>
              </w:rPr>
              <w:t>未知</w:t>
            </w:r>
          </w:p>
        </w:tc>
      </w:tr>
      <w:tr w:rsidR="00B22781" w:rsidRPr="000A4987" w14:paraId="532EA799" w14:textId="77777777" w:rsidTr="002B28FF">
        <w:trPr>
          <w:cantSplit/>
          <w:trHeight w:val="454"/>
          <w:jc w:val="center"/>
        </w:trPr>
        <w:tc>
          <w:tcPr>
            <w:tcW w:w="858" w:type="pct"/>
            <w:vAlign w:val="center"/>
          </w:tcPr>
          <w:p w14:paraId="741F6807" w14:textId="77777777" w:rsidR="00B22781" w:rsidRPr="000A4987" w:rsidRDefault="00B22781" w:rsidP="00E75156">
            <w:pPr>
              <w:jc w:val="center"/>
              <w:rPr>
                <w:b/>
                <w:szCs w:val="21"/>
              </w:rPr>
            </w:pPr>
          </w:p>
        </w:tc>
        <w:tc>
          <w:tcPr>
            <w:tcW w:w="861" w:type="pct"/>
            <w:vAlign w:val="center"/>
          </w:tcPr>
          <w:p w14:paraId="73E6D5A4" w14:textId="77777777" w:rsidR="00B22781" w:rsidRPr="000A4987" w:rsidRDefault="00B22781" w:rsidP="00E75156">
            <w:pPr>
              <w:jc w:val="center"/>
              <w:rPr>
                <w:b/>
                <w:szCs w:val="21"/>
              </w:rPr>
            </w:pPr>
          </w:p>
        </w:tc>
        <w:tc>
          <w:tcPr>
            <w:tcW w:w="1252" w:type="pct"/>
            <w:vAlign w:val="center"/>
          </w:tcPr>
          <w:p w14:paraId="799EF394"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61F37078" w14:textId="1F75D92F" w:rsidR="00B22781" w:rsidRPr="000A4987" w:rsidRDefault="003C09B9" w:rsidP="00E75156">
            <w:pPr>
              <w:jc w:val="center"/>
              <w:rPr>
                <w:szCs w:val="21"/>
              </w:rPr>
            </w:pPr>
            <w:r w:rsidRPr="000A4987">
              <w:rPr>
                <w:rFonts w:ascii="宋体" w:hAnsi="宋体"/>
                <w:szCs w:val="21"/>
              </w:rPr>
              <w:t>□1治愈 □2</w:t>
            </w:r>
            <w:r>
              <w:rPr>
                <w:rFonts w:ascii="宋体" w:hAnsi="宋体" w:hint="eastAsia"/>
                <w:szCs w:val="21"/>
              </w:rPr>
              <w:t xml:space="preserve">未治愈仍存在 </w:t>
            </w:r>
            <w:r w:rsidRPr="000A4987">
              <w:rPr>
                <w:rFonts w:ascii="宋体" w:hAnsi="宋体"/>
                <w:szCs w:val="21"/>
              </w:rPr>
              <w:t>□</w:t>
            </w:r>
            <w:r>
              <w:rPr>
                <w:rFonts w:ascii="宋体" w:hAnsi="宋体"/>
                <w:szCs w:val="21"/>
              </w:rPr>
              <w:t>3</w:t>
            </w:r>
            <w:r>
              <w:rPr>
                <w:rFonts w:ascii="宋体" w:hAnsi="宋体" w:hint="eastAsia"/>
                <w:szCs w:val="21"/>
              </w:rPr>
              <w:t>未知</w:t>
            </w:r>
          </w:p>
        </w:tc>
      </w:tr>
      <w:tr w:rsidR="00B22781" w:rsidRPr="000A4987" w14:paraId="60042E1A" w14:textId="77777777" w:rsidTr="002B28FF">
        <w:trPr>
          <w:cantSplit/>
          <w:trHeight w:val="454"/>
          <w:jc w:val="center"/>
        </w:trPr>
        <w:tc>
          <w:tcPr>
            <w:tcW w:w="858" w:type="pct"/>
            <w:vAlign w:val="center"/>
          </w:tcPr>
          <w:p w14:paraId="3FE08A06" w14:textId="77777777" w:rsidR="00B22781" w:rsidRPr="000A4987" w:rsidRDefault="00B22781" w:rsidP="00E75156">
            <w:pPr>
              <w:jc w:val="center"/>
              <w:rPr>
                <w:b/>
                <w:szCs w:val="21"/>
              </w:rPr>
            </w:pPr>
          </w:p>
        </w:tc>
        <w:tc>
          <w:tcPr>
            <w:tcW w:w="861" w:type="pct"/>
            <w:vAlign w:val="center"/>
          </w:tcPr>
          <w:p w14:paraId="241BE22C" w14:textId="77777777" w:rsidR="00B22781" w:rsidRPr="000A4987" w:rsidRDefault="00B22781" w:rsidP="00E75156">
            <w:pPr>
              <w:jc w:val="center"/>
              <w:rPr>
                <w:b/>
                <w:szCs w:val="21"/>
              </w:rPr>
            </w:pPr>
          </w:p>
        </w:tc>
        <w:tc>
          <w:tcPr>
            <w:tcW w:w="1252" w:type="pct"/>
            <w:vAlign w:val="center"/>
          </w:tcPr>
          <w:p w14:paraId="5CC06B3A"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5CDE8794" w14:textId="7E51F675" w:rsidR="00B22781" w:rsidRPr="000A4987" w:rsidRDefault="003C09B9" w:rsidP="00E75156">
            <w:pPr>
              <w:jc w:val="center"/>
              <w:rPr>
                <w:szCs w:val="21"/>
              </w:rPr>
            </w:pPr>
            <w:r w:rsidRPr="000A4987">
              <w:rPr>
                <w:rFonts w:ascii="宋体" w:hAnsi="宋体"/>
                <w:szCs w:val="21"/>
              </w:rPr>
              <w:t>□1治愈 □2</w:t>
            </w:r>
            <w:r>
              <w:rPr>
                <w:rFonts w:ascii="宋体" w:hAnsi="宋体" w:hint="eastAsia"/>
                <w:szCs w:val="21"/>
              </w:rPr>
              <w:t xml:space="preserve">未治愈仍存在 </w:t>
            </w:r>
            <w:r w:rsidRPr="000A4987">
              <w:rPr>
                <w:rFonts w:ascii="宋体" w:hAnsi="宋体"/>
                <w:szCs w:val="21"/>
              </w:rPr>
              <w:t>□</w:t>
            </w:r>
            <w:r>
              <w:rPr>
                <w:rFonts w:ascii="宋体" w:hAnsi="宋体"/>
                <w:szCs w:val="21"/>
              </w:rPr>
              <w:t>3</w:t>
            </w:r>
            <w:r>
              <w:rPr>
                <w:rFonts w:ascii="宋体" w:hAnsi="宋体" w:hint="eastAsia"/>
                <w:szCs w:val="21"/>
              </w:rPr>
              <w:t>未知</w:t>
            </w:r>
          </w:p>
        </w:tc>
      </w:tr>
    </w:tbl>
    <w:p w14:paraId="48483400" w14:textId="14FFCD21" w:rsidR="00A6640B" w:rsidRDefault="00A6640B" w:rsidP="00E33594">
      <w:pPr>
        <w:jc w:val="center"/>
        <w:rPr>
          <w:b/>
          <w:sz w:val="24"/>
          <w:szCs w:val="24"/>
        </w:rPr>
      </w:pPr>
    </w:p>
    <w:p w14:paraId="346D1865" w14:textId="584DB760" w:rsidR="00A6640B" w:rsidRDefault="00A6640B" w:rsidP="00166435">
      <w:pPr>
        <w:rPr>
          <w:b/>
          <w:sz w:val="24"/>
          <w:szCs w:val="24"/>
        </w:rPr>
      </w:pPr>
    </w:p>
    <w:p w14:paraId="3880D22A" w14:textId="410B6B80" w:rsidR="00A6640B" w:rsidRDefault="00A6640B" w:rsidP="00166435">
      <w:pPr>
        <w:rPr>
          <w:b/>
          <w:sz w:val="24"/>
          <w:szCs w:val="24"/>
        </w:rPr>
      </w:pPr>
    </w:p>
    <w:p w14:paraId="6E27E9F6" w14:textId="0C4761C1" w:rsidR="00A6640B" w:rsidRDefault="00A6640B" w:rsidP="00166435">
      <w:pPr>
        <w:rPr>
          <w:b/>
          <w:sz w:val="24"/>
          <w:szCs w:val="24"/>
        </w:rPr>
      </w:pPr>
    </w:p>
    <w:p w14:paraId="297DE56F" w14:textId="5DD78F44" w:rsidR="00A6640B" w:rsidRDefault="00A6640B" w:rsidP="00166435">
      <w:pPr>
        <w:rPr>
          <w:b/>
          <w:sz w:val="24"/>
          <w:szCs w:val="24"/>
        </w:rPr>
      </w:pPr>
    </w:p>
    <w:p w14:paraId="31A00988" w14:textId="639A7A79" w:rsidR="00A6640B" w:rsidRDefault="00A6640B" w:rsidP="00166435">
      <w:pPr>
        <w:rPr>
          <w:b/>
          <w:sz w:val="24"/>
          <w:szCs w:val="24"/>
        </w:rPr>
      </w:pPr>
    </w:p>
    <w:p w14:paraId="1F33721C" w14:textId="77777777" w:rsidR="00A6640B" w:rsidRDefault="00A6640B" w:rsidP="00A6640B">
      <w:pPr>
        <w:rPr>
          <w:b/>
          <w:sz w:val="24"/>
          <w:szCs w:val="24"/>
        </w:rPr>
        <w:sectPr w:rsidR="00A6640B" w:rsidSect="00D13EE3">
          <w:footerReference w:type="default" r:id="rId14"/>
          <w:type w:val="continuous"/>
          <w:pgSz w:w="11906" w:h="16838" w:code="9"/>
          <w:pgMar w:top="1418" w:right="1418" w:bottom="1418" w:left="1418" w:header="964" w:footer="850" w:gutter="0"/>
          <w:pgNumType w:start="29"/>
          <w:cols w:space="425"/>
          <w:docGrid w:type="lines" w:linePitch="312"/>
        </w:sectPr>
      </w:pPr>
    </w:p>
    <w:p w14:paraId="69136691" w14:textId="22BBF1AE" w:rsidR="00A6640B" w:rsidRDefault="00A6640B" w:rsidP="00A6640B">
      <w:pPr>
        <w:rPr>
          <w:b/>
          <w:sz w:val="24"/>
          <w:szCs w:val="24"/>
        </w:rPr>
      </w:pPr>
    </w:p>
    <w:p w14:paraId="22C3EBC8" w14:textId="2C2A2D2A" w:rsidR="00A6640B" w:rsidRPr="00A6640B" w:rsidRDefault="00A6640B" w:rsidP="00A6640B">
      <w:pPr>
        <w:rPr>
          <w:b/>
          <w:sz w:val="24"/>
          <w:szCs w:val="24"/>
        </w:rPr>
      </w:pPr>
      <w:r w:rsidRPr="00A6640B">
        <w:rPr>
          <w:rFonts w:hint="eastAsia"/>
          <w:b/>
          <w:sz w:val="24"/>
          <w:szCs w:val="24"/>
        </w:rPr>
        <w:t>乳腺增生病诊断和治疗</w:t>
      </w:r>
      <w:r w:rsidRPr="00A6640B">
        <w:rPr>
          <w:rFonts w:hint="eastAsia"/>
          <w:sz w:val="2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9"/>
        <w:gridCol w:w="657"/>
        <w:gridCol w:w="722"/>
        <w:gridCol w:w="719"/>
        <w:gridCol w:w="719"/>
        <w:gridCol w:w="1442"/>
        <w:gridCol w:w="2736"/>
        <w:gridCol w:w="2303"/>
        <w:gridCol w:w="2701"/>
      </w:tblGrid>
      <w:tr w:rsidR="00A6640B" w:rsidRPr="00A6640B" w14:paraId="1505422C" w14:textId="77777777" w:rsidTr="00A6640B">
        <w:trPr>
          <w:trHeight w:val="454"/>
          <w:jc w:val="center"/>
        </w:trPr>
        <w:tc>
          <w:tcPr>
            <w:tcW w:w="5000" w:type="pct"/>
            <w:gridSpan w:val="9"/>
            <w:vAlign w:val="center"/>
          </w:tcPr>
          <w:p w14:paraId="51390F1A" w14:textId="77777777" w:rsidR="00A6640B" w:rsidRPr="00A6640B" w:rsidRDefault="00A6640B" w:rsidP="00A6640B">
            <w:pPr>
              <w:rPr>
                <w:rFonts w:ascii="Times New Roman" w:eastAsia="宋体" w:hAnsi="Times New Roman" w:cs="Times New Roman"/>
                <w:color w:val="000000"/>
                <w:szCs w:val="21"/>
              </w:rPr>
            </w:pPr>
            <w:r w:rsidRPr="00A6640B">
              <w:rPr>
                <w:rFonts w:ascii="Times New Roman" w:eastAsia="宋体" w:hAnsi="Times New Roman" w:cs="Times New Roman" w:hint="eastAsia"/>
                <w:color w:val="000000"/>
                <w:szCs w:val="21"/>
              </w:rPr>
              <w:t>乳腺增生病确诊日期：</w:t>
            </w:r>
            <w:r w:rsidRPr="00A6640B">
              <w:rPr>
                <w:color w:val="000000"/>
                <w:szCs w:val="21"/>
              </w:rPr>
              <w:t>|_|_|_|_|/|_|_|</w:t>
            </w:r>
          </w:p>
        </w:tc>
      </w:tr>
      <w:tr w:rsidR="00A6640B" w:rsidRPr="00A6640B" w14:paraId="67EDAA03" w14:textId="77777777" w:rsidTr="00A6640B">
        <w:trPr>
          <w:trHeight w:val="454"/>
          <w:jc w:val="center"/>
        </w:trPr>
        <w:tc>
          <w:tcPr>
            <w:tcW w:w="780" w:type="pct"/>
            <w:vAlign w:val="center"/>
          </w:tcPr>
          <w:p w14:paraId="05C850C7" w14:textId="77777777" w:rsidR="00A6640B" w:rsidRPr="00A6640B" w:rsidRDefault="00A6640B" w:rsidP="00A6640B">
            <w:pPr>
              <w:jc w:val="center"/>
              <w:rPr>
                <w:rFonts w:ascii="Times New Roman" w:eastAsia="宋体" w:hAnsi="Times New Roman" w:cs="Times New Roman"/>
                <w:color w:val="000000"/>
                <w:szCs w:val="21"/>
              </w:rPr>
            </w:pPr>
            <w:r w:rsidRPr="00A6640B">
              <w:rPr>
                <w:rFonts w:ascii="Times New Roman" w:eastAsia="宋体" w:hAnsi="Times New Roman" w:cs="Times New Roman" w:hint="eastAsia"/>
                <w:color w:val="000000"/>
                <w:szCs w:val="21"/>
              </w:rPr>
              <w:t>主诉</w:t>
            </w:r>
          </w:p>
        </w:tc>
        <w:tc>
          <w:tcPr>
            <w:tcW w:w="4220" w:type="pct"/>
            <w:gridSpan w:val="8"/>
            <w:vAlign w:val="center"/>
          </w:tcPr>
          <w:p w14:paraId="70CF9E02" w14:textId="77777777" w:rsidR="00A6640B" w:rsidRPr="00A6640B" w:rsidRDefault="00A6640B" w:rsidP="00A6640B">
            <w:pPr>
              <w:spacing w:line="360" w:lineRule="auto"/>
              <w:rPr>
                <w:szCs w:val="21"/>
              </w:rPr>
            </w:pPr>
          </w:p>
        </w:tc>
      </w:tr>
      <w:tr w:rsidR="00A6640B" w:rsidRPr="00A6640B" w14:paraId="2C5D0818" w14:textId="77777777" w:rsidTr="00A6640B">
        <w:trPr>
          <w:trHeight w:val="454"/>
          <w:jc w:val="center"/>
        </w:trPr>
        <w:tc>
          <w:tcPr>
            <w:tcW w:w="780" w:type="pct"/>
            <w:vAlign w:val="center"/>
          </w:tcPr>
          <w:p w14:paraId="23A01586" w14:textId="77777777" w:rsidR="00A6640B" w:rsidRPr="00A6640B" w:rsidRDefault="00A6640B" w:rsidP="00A6640B">
            <w:pPr>
              <w:jc w:val="center"/>
              <w:rPr>
                <w:rFonts w:ascii="Times New Roman" w:eastAsia="宋体" w:hAnsi="Times New Roman" w:cs="Times New Roman"/>
                <w:color w:val="000000"/>
                <w:szCs w:val="21"/>
              </w:rPr>
            </w:pPr>
            <w:r w:rsidRPr="00A6640B">
              <w:rPr>
                <w:rFonts w:ascii="Times New Roman" w:eastAsia="宋体" w:hAnsi="Times New Roman" w:cs="Times New Roman" w:hint="eastAsia"/>
                <w:color w:val="000000"/>
                <w:szCs w:val="21"/>
              </w:rPr>
              <w:t>现病史</w:t>
            </w:r>
          </w:p>
        </w:tc>
        <w:tc>
          <w:tcPr>
            <w:tcW w:w="4220" w:type="pct"/>
            <w:gridSpan w:val="8"/>
            <w:vAlign w:val="center"/>
          </w:tcPr>
          <w:p w14:paraId="4F6686C0" w14:textId="77777777" w:rsidR="00A6640B" w:rsidRPr="00A6640B" w:rsidRDefault="00A6640B" w:rsidP="00A6640B">
            <w:pPr>
              <w:spacing w:line="360" w:lineRule="auto"/>
              <w:rPr>
                <w:szCs w:val="21"/>
              </w:rPr>
            </w:pPr>
          </w:p>
          <w:p w14:paraId="2B4C621F" w14:textId="77777777" w:rsidR="00A6640B" w:rsidRPr="00A6640B" w:rsidRDefault="00A6640B" w:rsidP="00A6640B">
            <w:pPr>
              <w:spacing w:line="360" w:lineRule="auto"/>
              <w:rPr>
                <w:szCs w:val="21"/>
              </w:rPr>
            </w:pPr>
          </w:p>
        </w:tc>
      </w:tr>
      <w:tr w:rsidR="00A6640B" w:rsidRPr="00A6640B" w14:paraId="6B5DEB14" w14:textId="77777777" w:rsidTr="00A6640B">
        <w:trPr>
          <w:trHeight w:val="454"/>
          <w:jc w:val="center"/>
        </w:trPr>
        <w:tc>
          <w:tcPr>
            <w:tcW w:w="780" w:type="pct"/>
            <w:vAlign w:val="center"/>
          </w:tcPr>
          <w:p w14:paraId="080C497A" w14:textId="77777777" w:rsidR="00A6640B" w:rsidRPr="00A6640B" w:rsidRDefault="00A6640B" w:rsidP="00A6640B">
            <w:pPr>
              <w:jc w:val="center"/>
            </w:pPr>
            <w:r w:rsidRPr="00A6640B">
              <w:rPr>
                <w:rFonts w:hint="eastAsia"/>
              </w:rPr>
              <w:t>诊断结果</w:t>
            </w:r>
          </w:p>
        </w:tc>
        <w:tc>
          <w:tcPr>
            <w:tcW w:w="4220" w:type="pct"/>
            <w:gridSpan w:val="8"/>
            <w:vAlign w:val="center"/>
          </w:tcPr>
          <w:p w14:paraId="5A6B8F1B" w14:textId="4807559D" w:rsidR="00A6640B" w:rsidRPr="00A6640B" w:rsidRDefault="00A6640B" w:rsidP="006B40CF">
            <w:pPr>
              <w:spacing w:line="360" w:lineRule="auto"/>
              <w:rPr>
                <w:szCs w:val="21"/>
              </w:rPr>
            </w:pPr>
            <w:r w:rsidRPr="00A6640B">
              <w:rPr>
                <w:rFonts w:ascii="宋体" w:hAnsi="宋体" w:hint="eastAsia"/>
                <w:szCs w:val="21"/>
              </w:rPr>
              <w:t xml:space="preserve">是否诊断为乳腺增生病？ </w:t>
            </w:r>
            <w:r w:rsidRPr="00A6640B">
              <w:rPr>
                <w:rFonts w:ascii="宋体" w:hAnsi="宋体"/>
                <w:szCs w:val="21"/>
              </w:rPr>
              <w:t xml:space="preserve"> </w:t>
            </w:r>
            <w:r w:rsidR="006B40CF" w:rsidRPr="00A6640B">
              <w:rPr>
                <w:rFonts w:ascii="宋体" w:hAnsi="宋体" w:hint="eastAsia"/>
                <w:szCs w:val="21"/>
              </w:rPr>
              <w:t>□ 是</w:t>
            </w:r>
            <w:r w:rsidR="006B40CF">
              <w:rPr>
                <w:rFonts w:ascii="宋体" w:hAnsi="宋体" w:hint="eastAsia"/>
                <w:szCs w:val="21"/>
              </w:rPr>
              <w:t xml:space="preserve"> </w:t>
            </w:r>
            <w:r w:rsidR="006B40CF">
              <w:rPr>
                <w:rFonts w:ascii="宋体" w:hAnsi="宋体"/>
                <w:szCs w:val="21"/>
              </w:rPr>
              <w:t xml:space="preserve">   </w:t>
            </w:r>
            <w:r w:rsidRPr="00A6640B">
              <w:rPr>
                <w:rFonts w:ascii="宋体" w:hAnsi="宋体" w:hint="eastAsia"/>
                <w:szCs w:val="21"/>
              </w:rPr>
              <w:t>□ 否</w:t>
            </w:r>
            <w:r w:rsidR="006B40CF">
              <w:rPr>
                <w:rFonts w:ascii="宋体" w:hAnsi="宋体" w:hint="eastAsia"/>
                <w:szCs w:val="21"/>
              </w:rPr>
              <w:t>，请填写诊断结果：_</w:t>
            </w:r>
            <w:r w:rsidR="006B40CF">
              <w:rPr>
                <w:rFonts w:ascii="宋体" w:hAnsi="宋体"/>
                <w:szCs w:val="21"/>
              </w:rPr>
              <w:t>___________________</w:t>
            </w:r>
            <w:r w:rsidRPr="00A6640B">
              <w:rPr>
                <w:rFonts w:ascii="宋体" w:hAnsi="宋体" w:hint="eastAsia"/>
                <w:szCs w:val="21"/>
              </w:rPr>
              <w:t xml:space="preserve">   </w:t>
            </w:r>
          </w:p>
        </w:tc>
      </w:tr>
      <w:tr w:rsidR="00A6640B" w:rsidRPr="00A6640B" w14:paraId="44F9F650" w14:textId="77777777" w:rsidTr="00A6640B">
        <w:trPr>
          <w:trHeight w:val="454"/>
          <w:jc w:val="center"/>
        </w:trPr>
        <w:tc>
          <w:tcPr>
            <w:tcW w:w="5000" w:type="pct"/>
            <w:gridSpan w:val="9"/>
            <w:tcBorders>
              <w:bottom w:val="single" w:sz="4" w:space="0" w:color="auto"/>
            </w:tcBorders>
            <w:shd w:val="clear" w:color="auto" w:fill="FFFFFF" w:themeFill="background1"/>
            <w:vAlign w:val="center"/>
          </w:tcPr>
          <w:p w14:paraId="0D104A2A" w14:textId="77777777" w:rsidR="00A6640B" w:rsidRPr="00A6640B" w:rsidRDefault="00A6640B" w:rsidP="00A6640B">
            <w:pPr>
              <w:spacing w:line="360" w:lineRule="auto"/>
              <w:rPr>
                <w:rFonts w:ascii="宋体" w:hAnsi="宋体"/>
                <w:szCs w:val="21"/>
              </w:rPr>
            </w:pPr>
            <w:r w:rsidRPr="00A6640B">
              <w:rPr>
                <w:rFonts w:ascii="宋体" w:hAnsi="宋体" w:hint="eastAsia"/>
                <w:szCs w:val="21"/>
              </w:rPr>
              <w:t xml:space="preserve">乳腺增生病既往治疗情况： </w:t>
            </w:r>
            <w:r w:rsidRPr="00A6640B">
              <w:rPr>
                <w:rFonts w:ascii="宋体" w:hAnsi="宋体"/>
                <w:szCs w:val="21"/>
              </w:rPr>
              <w:t>□</w:t>
            </w:r>
            <w:r w:rsidRPr="00A6640B">
              <w:rPr>
                <w:sz w:val="22"/>
              </w:rPr>
              <w:t>否</w:t>
            </w:r>
            <w:r w:rsidRPr="00A6640B">
              <w:rPr>
                <w:sz w:val="22"/>
              </w:rPr>
              <w:t xml:space="preserve">  </w:t>
            </w:r>
            <w:r w:rsidRPr="00A6640B">
              <w:rPr>
                <w:rFonts w:ascii="宋体" w:hAnsi="宋体"/>
                <w:szCs w:val="21"/>
              </w:rPr>
              <w:t>□</w:t>
            </w:r>
            <w:r w:rsidRPr="00A6640B">
              <w:rPr>
                <w:sz w:val="22"/>
              </w:rPr>
              <w:t>是</w:t>
            </w:r>
            <w:r w:rsidRPr="00A6640B">
              <w:rPr>
                <w:rFonts w:hint="eastAsia"/>
                <w:sz w:val="22"/>
              </w:rPr>
              <w:t>，</w:t>
            </w:r>
            <w:r w:rsidRPr="00A6640B">
              <w:rPr>
                <w:szCs w:val="21"/>
              </w:rPr>
              <w:t>请填写下列表格</w:t>
            </w:r>
            <w:r w:rsidRPr="00A6640B">
              <w:rPr>
                <w:rFonts w:hint="eastAsia"/>
                <w:szCs w:val="21"/>
              </w:rPr>
              <w:t>：</w:t>
            </w:r>
          </w:p>
        </w:tc>
      </w:tr>
      <w:tr w:rsidR="00D35D7E" w:rsidRPr="00A6640B" w14:paraId="6E94642E" w14:textId="77777777" w:rsidTr="008C3843">
        <w:trPr>
          <w:trHeight w:val="454"/>
          <w:jc w:val="center"/>
        </w:trPr>
        <w:tc>
          <w:tcPr>
            <w:tcW w:w="1011" w:type="pct"/>
            <w:gridSpan w:val="2"/>
            <w:vAlign w:val="center"/>
          </w:tcPr>
          <w:p w14:paraId="1D05522F" w14:textId="4D39DBCF"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药物</w:t>
            </w:r>
            <w:r w:rsidRPr="00A6640B">
              <w:rPr>
                <w:rFonts w:asciiTheme="majorEastAsia" w:eastAsiaTheme="majorEastAsia" w:hAnsiTheme="majorEastAsia"/>
              </w:rPr>
              <w:t>通用名</w:t>
            </w:r>
          </w:p>
        </w:tc>
        <w:tc>
          <w:tcPr>
            <w:tcW w:w="254" w:type="pct"/>
            <w:vAlign w:val="center"/>
          </w:tcPr>
          <w:p w14:paraId="702E8C98" w14:textId="3FB26413"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rPr>
              <w:t>剂量</w:t>
            </w:r>
          </w:p>
        </w:tc>
        <w:tc>
          <w:tcPr>
            <w:tcW w:w="253" w:type="pct"/>
            <w:vAlign w:val="center"/>
          </w:tcPr>
          <w:p w14:paraId="44D493E9" w14:textId="39B5F881"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单位</w:t>
            </w:r>
          </w:p>
        </w:tc>
        <w:tc>
          <w:tcPr>
            <w:tcW w:w="253" w:type="pct"/>
            <w:vAlign w:val="center"/>
          </w:tcPr>
          <w:p w14:paraId="2A3B32AE" w14:textId="150B5145"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频率</w:t>
            </w:r>
          </w:p>
        </w:tc>
        <w:tc>
          <w:tcPr>
            <w:tcW w:w="507" w:type="pct"/>
            <w:vAlign w:val="center"/>
          </w:tcPr>
          <w:p w14:paraId="3C13F94E" w14:textId="6E3986D3"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用药</w:t>
            </w:r>
            <w:r w:rsidRPr="00A6640B">
              <w:rPr>
                <w:rFonts w:asciiTheme="majorEastAsia" w:eastAsiaTheme="majorEastAsia" w:hAnsiTheme="majorEastAsia"/>
              </w:rPr>
              <w:t>途径</w:t>
            </w:r>
          </w:p>
        </w:tc>
        <w:tc>
          <w:tcPr>
            <w:tcW w:w="962" w:type="pct"/>
            <w:vAlign w:val="center"/>
          </w:tcPr>
          <w:p w14:paraId="654FF2BC" w14:textId="2FF646C9"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开始</w:t>
            </w:r>
            <w:r w:rsidRPr="00A6640B">
              <w:rPr>
                <w:rFonts w:asciiTheme="majorEastAsia" w:eastAsiaTheme="majorEastAsia" w:hAnsiTheme="majorEastAsia"/>
              </w:rPr>
              <w:t>用药时间</w:t>
            </w:r>
          </w:p>
        </w:tc>
        <w:tc>
          <w:tcPr>
            <w:tcW w:w="810" w:type="pct"/>
            <w:vAlign w:val="center"/>
          </w:tcPr>
          <w:p w14:paraId="4720087D" w14:textId="160669DC" w:rsidR="00D35D7E" w:rsidRPr="00A6640B" w:rsidRDefault="00D35D7E" w:rsidP="008C3843">
            <w:pPr>
              <w:spacing w:line="276" w:lineRule="auto"/>
              <w:jc w:val="center"/>
              <w:rPr>
                <w:rFonts w:ascii="宋体" w:hAnsi="宋体"/>
                <w:szCs w:val="21"/>
              </w:rPr>
            </w:pPr>
            <w:r w:rsidRPr="00A6640B">
              <w:rPr>
                <w:rFonts w:asciiTheme="majorEastAsia" w:eastAsiaTheme="majorEastAsia" w:hAnsiTheme="majorEastAsia" w:hint="eastAsia"/>
              </w:rPr>
              <w:t>是否</w:t>
            </w:r>
            <w:r w:rsidRPr="00A6640B">
              <w:rPr>
                <w:rFonts w:asciiTheme="majorEastAsia" w:eastAsiaTheme="majorEastAsia" w:hAnsiTheme="majorEastAsia"/>
              </w:rPr>
              <w:t>仍在使用，如否，请填写终止日期</w:t>
            </w:r>
          </w:p>
        </w:tc>
        <w:tc>
          <w:tcPr>
            <w:tcW w:w="950" w:type="pct"/>
            <w:vAlign w:val="center"/>
          </w:tcPr>
          <w:p w14:paraId="688C6F3D" w14:textId="0F17D26D"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终止日期</w:t>
            </w:r>
          </w:p>
        </w:tc>
      </w:tr>
      <w:tr w:rsidR="008E3838" w:rsidRPr="00A6640B" w14:paraId="0A440988" w14:textId="77777777" w:rsidTr="008C3843">
        <w:trPr>
          <w:trHeight w:val="454"/>
          <w:jc w:val="center"/>
        </w:trPr>
        <w:tc>
          <w:tcPr>
            <w:tcW w:w="1011" w:type="pct"/>
            <w:gridSpan w:val="2"/>
            <w:vAlign w:val="center"/>
          </w:tcPr>
          <w:p w14:paraId="56D99A3A"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74FE85F9"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636698AB"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71FBB1A8"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5FDB7C8E"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02463D9D" w14:textId="7436E498" w:rsidR="008E3838" w:rsidRPr="00A6640B" w:rsidRDefault="008E3838" w:rsidP="008C3843">
            <w:pPr>
              <w:spacing w:line="360" w:lineRule="auto"/>
              <w:jc w:val="center"/>
              <w:rPr>
                <w:rFonts w:asciiTheme="majorEastAsia" w:eastAsiaTheme="majorEastAsia" w:hAnsiTheme="majorEastAsia"/>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5BB66455" w14:textId="25FFD3B4" w:rsidR="008E3838" w:rsidRPr="00A6640B" w:rsidRDefault="008E3838" w:rsidP="008C3843">
            <w:pPr>
              <w:spacing w:line="276" w:lineRule="auto"/>
              <w:jc w:val="center"/>
              <w:rPr>
                <w:rFonts w:asciiTheme="majorEastAsia" w:eastAsiaTheme="majorEastAsia" w:hAnsiTheme="majorEastAsia"/>
              </w:rPr>
            </w:pPr>
            <w:r w:rsidRPr="00A6640B">
              <w:rPr>
                <w:rFonts w:ascii="宋体" w:eastAsia="宋体" w:hAnsi="宋体" w:cs="Times New Roman"/>
              </w:rPr>
              <w:t>□是  □否</w:t>
            </w:r>
          </w:p>
        </w:tc>
        <w:tc>
          <w:tcPr>
            <w:tcW w:w="950" w:type="pct"/>
            <w:vAlign w:val="center"/>
          </w:tcPr>
          <w:p w14:paraId="7F3408D7" w14:textId="038647AE" w:rsidR="008E3838" w:rsidRPr="00A6640B" w:rsidRDefault="008E3838" w:rsidP="008C3843">
            <w:pPr>
              <w:spacing w:line="360" w:lineRule="auto"/>
              <w:jc w:val="center"/>
              <w:rPr>
                <w:rFonts w:asciiTheme="majorEastAsia" w:eastAsiaTheme="majorEastAsia" w:hAnsiTheme="majorEastAsia"/>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4869FB3F" w14:textId="77777777" w:rsidTr="008C3843">
        <w:trPr>
          <w:trHeight w:val="454"/>
          <w:jc w:val="center"/>
        </w:trPr>
        <w:tc>
          <w:tcPr>
            <w:tcW w:w="1011" w:type="pct"/>
            <w:gridSpan w:val="2"/>
            <w:vAlign w:val="center"/>
          </w:tcPr>
          <w:p w14:paraId="129C7BC0"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184438B6"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0C406E4B"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1ED3F45C"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44524157"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22A1913B" w14:textId="40DEA13D"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2B4D4A1E" w14:textId="54FDC79A"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4F2137E4" w14:textId="1A9C318D"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2D94BA67" w14:textId="77777777" w:rsidTr="008C3843">
        <w:trPr>
          <w:trHeight w:val="454"/>
          <w:jc w:val="center"/>
        </w:trPr>
        <w:tc>
          <w:tcPr>
            <w:tcW w:w="1011" w:type="pct"/>
            <w:gridSpan w:val="2"/>
            <w:vAlign w:val="center"/>
          </w:tcPr>
          <w:p w14:paraId="059E9320"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2F7EF59D"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34A14A59"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2AAE08A8"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718EE414"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11D0C54F" w14:textId="20284385"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112E2CDC" w14:textId="1DCC09F4"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337BC080" w14:textId="40853884"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10B2E89B" w14:textId="77777777" w:rsidTr="008C3843">
        <w:trPr>
          <w:trHeight w:val="454"/>
          <w:jc w:val="center"/>
        </w:trPr>
        <w:tc>
          <w:tcPr>
            <w:tcW w:w="1011" w:type="pct"/>
            <w:gridSpan w:val="2"/>
            <w:vAlign w:val="center"/>
          </w:tcPr>
          <w:p w14:paraId="58271F13"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6FE0058C"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0041D069"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77E50C0E"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290C72F8"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5DA35BF3" w14:textId="4604BE24"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5F0B5A88" w14:textId="55FC39A3"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519D0AC4" w14:textId="1AF35A5E"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7AA0C1CE" w14:textId="77777777" w:rsidTr="008C3843">
        <w:trPr>
          <w:trHeight w:val="454"/>
          <w:jc w:val="center"/>
        </w:trPr>
        <w:tc>
          <w:tcPr>
            <w:tcW w:w="1011" w:type="pct"/>
            <w:gridSpan w:val="2"/>
            <w:vAlign w:val="center"/>
          </w:tcPr>
          <w:p w14:paraId="06A2631A"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1EC08176"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5A335B5D"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7F44F445"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135BF414"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49AF643A" w14:textId="60041410"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68A4F16A" w14:textId="2FEC3BD8"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1ACE6260" w14:textId="6644FA47"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01B823AC" w14:textId="77777777" w:rsidTr="008C3843">
        <w:trPr>
          <w:trHeight w:val="454"/>
          <w:jc w:val="center"/>
        </w:trPr>
        <w:tc>
          <w:tcPr>
            <w:tcW w:w="1011" w:type="pct"/>
            <w:gridSpan w:val="2"/>
            <w:vAlign w:val="center"/>
          </w:tcPr>
          <w:p w14:paraId="634B887D"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63C01A78"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5BC45F7C"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178FF57C"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08C95CEF"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2FFEE9DC" w14:textId="05A2681A"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615E56C4" w14:textId="7894C9B2"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7B337FBB" w14:textId="312BE68A"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9A2320" w:rsidRPr="00A6640B" w14:paraId="3D57D286" w14:textId="77777777" w:rsidTr="008E3838">
        <w:trPr>
          <w:trHeight w:val="454"/>
          <w:jc w:val="center"/>
        </w:trPr>
        <w:tc>
          <w:tcPr>
            <w:tcW w:w="5000" w:type="pct"/>
            <w:gridSpan w:val="9"/>
            <w:vAlign w:val="center"/>
          </w:tcPr>
          <w:p w14:paraId="768C99E1" w14:textId="002A644C" w:rsidR="009A2320" w:rsidRPr="007D63DB" w:rsidRDefault="009A2320" w:rsidP="009A2320">
            <w:pPr>
              <w:jc w:val="left"/>
              <w:rPr>
                <w:rFonts w:asciiTheme="majorEastAsia" w:eastAsiaTheme="majorEastAsia" w:hAnsiTheme="majorEastAsia"/>
              </w:rPr>
            </w:pPr>
            <w:r w:rsidRPr="007D63DB">
              <w:rPr>
                <w:rFonts w:asciiTheme="majorEastAsia" w:eastAsiaTheme="majorEastAsia" w:hAnsiTheme="majorEastAsia" w:hint="eastAsia"/>
              </w:rPr>
              <w:t>受试者是否存在</w:t>
            </w:r>
            <w:r w:rsidRPr="007D63DB">
              <w:rPr>
                <w:rFonts w:asciiTheme="majorEastAsia" w:eastAsiaTheme="majorEastAsia" w:hAnsiTheme="majorEastAsia"/>
              </w:rPr>
              <w:t>非药物治疗？</w:t>
            </w:r>
            <w:r w:rsidRPr="007D63DB">
              <w:rPr>
                <w:rFonts w:asciiTheme="majorEastAsia" w:eastAsiaTheme="majorEastAsia" w:hAnsiTheme="majorEastAsia" w:hint="eastAsia"/>
              </w:rPr>
              <w:t xml:space="preserve"> </w:t>
            </w:r>
            <w:r w:rsidRPr="007D63DB">
              <w:rPr>
                <w:rFonts w:asciiTheme="majorEastAsia" w:eastAsiaTheme="majorEastAsia" w:hAnsiTheme="majorEastAsia"/>
              </w:rPr>
              <w:t xml:space="preserve">    □ 否      □ 是</w:t>
            </w:r>
            <w:r w:rsidRPr="007D63DB">
              <w:rPr>
                <w:rFonts w:asciiTheme="majorEastAsia" w:eastAsiaTheme="majorEastAsia" w:hAnsiTheme="majorEastAsia" w:hint="eastAsia"/>
              </w:rPr>
              <w:t>，</w:t>
            </w:r>
            <w:r w:rsidRPr="007D63DB">
              <w:rPr>
                <w:rFonts w:asciiTheme="majorEastAsia" w:eastAsiaTheme="majorEastAsia" w:hAnsiTheme="majorEastAsia"/>
              </w:rPr>
              <w:t>如是，请注明：</w:t>
            </w:r>
          </w:p>
          <w:p w14:paraId="711CFD32" w14:textId="77777777" w:rsidR="009A2320" w:rsidRDefault="009A2320" w:rsidP="008C3843">
            <w:pPr>
              <w:spacing w:line="360" w:lineRule="auto"/>
              <w:jc w:val="center"/>
              <w:rPr>
                <w:rFonts w:ascii="Times New Roman" w:hAnsi="Times New Roman" w:cs="Times New Roman"/>
              </w:rPr>
            </w:pPr>
          </w:p>
          <w:p w14:paraId="0EC1D6BD" w14:textId="0AF84287" w:rsidR="009A2320" w:rsidRPr="009A2320" w:rsidRDefault="009A2320" w:rsidP="008C3843">
            <w:pPr>
              <w:spacing w:line="360" w:lineRule="auto"/>
              <w:jc w:val="center"/>
              <w:rPr>
                <w:rFonts w:ascii="Times New Roman" w:hAnsi="Times New Roman" w:cs="Times New Roman"/>
              </w:rPr>
            </w:pPr>
          </w:p>
        </w:tc>
      </w:tr>
    </w:tbl>
    <w:p w14:paraId="38596C84" w14:textId="59A4E7C2" w:rsidR="00A6640B" w:rsidRDefault="00A6640B" w:rsidP="00166435">
      <w:pPr>
        <w:rPr>
          <w:b/>
          <w:sz w:val="24"/>
          <w:szCs w:val="24"/>
        </w:rPr>
      </w:pPr>
    </w:p>
    <w:p w14:paraId="7DE621AB" w14:textId="77777777" w:rsidR="00A6640B" w:rsidRDefault="00A6640B" w:rsidP="00166435">
      <w:pPr>
        <w:rPr>
          <w:b/>
          <w:sz w:val="24"/>
          <w:szCs w:val="24"/>
        </w:rPr>
        <w:sectPr w:rsidR="00A6640B" w:rsidSect="00D13EE3">
          <w:headerReference w:type="default" r:id="rId15"/>
          <w:footerReference w:type="default" r:id="rId16"/>
          <w:pgSz w:w="16838" w:h="11906" w:orient="landscape" w:code="9"/>
          <w:pgMar w:top="1418" w:right="1418" w:bottom="1418" w:left="1418" w:header="964" w:footer="850" w:gutter="0"/>
          <w:pgNumType w:start="29"/>
          <w:cols w:space="425"/>
          <w:docGrid w:type="linesAndChars" w:linePitch="312"/>
        </w:sectPr>
      </w:pPr>
    </w:p>
    <w:p w14:paraId="235056C6" w14:textId="36478DE3" w:rsidR="00CE49D5" w:rsidRDefault="00CE49D5" w:rsidP="007D63DB">
      <w:pPr>
        <w:rPr>
          <w:rFonts w:asciiTheme="majorEastAsia" w:eastAsiaTheme="majorEastAsia" w:hAnsiTheme="majorEastAsia"/>
          <w:b/>
          <w:sz w:val="24"/>
        </w:rPr>
      </w:pPr>
    </w:p>
    <w:p w14:paraId="3ED06AB3" w14:textId="3767C72A" w:rsidR="007D63DB" w:rsidRPr="007D63DB" w:rsidRDefault="007D63DB" w:rsidP="007D63DB">
      <w:pPr>
        <w:rPr>
          <w:rFonts w:asciiTheme="majorEastAsia" w:eastAsiaTheme="majorEastAsia" w:hAnsiTheme="majorEastAsia"/>
          <w:b/>
          <w:sz w:val="24"/>
        </w:rPr>
      </w:pPr>
      <w:r w:rsidRPr="007D63DB">
        <w:rPr>
          <w:rFonts w:asciiTheme="majorEastAsia" w:eastAsiaTheme="majorEastAsia" w:hAnsiTheme="majorEastAsia" w:hint="eastAsia"/>
          <w:b/>
          <w:sz w:val="24"/>
        </w:rPr>
        <w:t>疾病史（包括既往重大</w:t>
      </w:r>
      <w:r w:rsidRPr="007D63DB">
        <w:rPr>
          <w:rFonts w:asciiTheme="majorEastAsia" w:eastAsiaTheme="majorEastAsia" w:hAnsiTheme="majorEastAsia"/>
          <w:b/>
          <w:sz w:val="24"/>
        </w:rPr>
        <w:t>疾病史和目前合并疾病情况</w:t>
      </w:r>
      <w:r w:rsidRPr="007D63DB">
        <w:rPr>
          <w:rFonts w:asciiTheme="majorEastAsia" w:eastAsiaTheme="majorEastAsia" w:hAnsiTheme="majorEastAsia" w:hint="eastAsia"/>
          <w:b/>
          <w:sz w:val="24"/>
        </w:rPr>
        <w:t>）</w:t>
      </w:r>
      <w:r w:rsidRPr="007D63DB">
        <w:rPr>
          <w:rFonts w:asciiTheme="majorEastAsia" w:eastAsiaTheme="majorEastAsia" w:hAnsiTheme="majorEastAsia" w:hint="eastAsia"/>
          <w:b/>
          <w:sz w:val="24"/>
          <w:szCs w:val="24"/>
        </w:rPr>
        <w:t xml:space="preserve">    </w:t>
      </w:r>
      <w:r w:rsidRPr="007D63DB">
        <w:rPr>
          <w:rFonts w:asciiTheme="majorEastAsia" w:eastAsiaTheme="majorEastAsia" w:hAnsiTheme="majorEastAsia" w:hint="eastAsia"/>
          <w:b/>
          <w:sz w:val="24"/>
        </w:rPr>
        <w:t>□无</w:t>
      </w:r>
      <w:r w:rsidRPr="007D63DB">
        <w:rPr>
          <w:rFonts w:asciiTheme="majorEastAsia" w:eastAsiaTheme="majorEastAsia" w:hAnsiTheme="majorEastAsia"/>
          <w:b/>
          <w:sz w:val="24"/>
        </w:rPr>
        <w:t xml:space="preserve">  </w:t>
      </w:r>
      <w:r w:rsidRPr="007D63DB">
        <w:rPr>
          <w:rFonts w:asciiTheme="majorEastAsia" w:eastAsiaTheme="majorEastAsia" w:hAnsiTheme="majorEastAsia" w:hint="eastAsia"/>
          <w:b/>
          <w:sz w:val="24"/>
        </w:rPr>
        <w:t>□有</w:t>
      </w:r>
      <w:r w:rsidRPr="007D63DB">
        <w:rPr>
          <w:rFonts w:asciiTheme="majorEastAsia" w:eastAsiaTheme="majorEastAsia" w:hAnsiTheme="majorEastAsia"/>
          <w:b/>
          <w:sz w:val="24"/>
        </w:rPr>
        <w:t xml:space="preserve"> </w:t>
      </w:r>
      <w:r w:rsidRPr="007D63DB">
        <w:rPr>
          <w:rFonts w:asciiTheme="majorEastAsia" w:eastAsiaTheme="majorEastAsia" w:hAnsiTheme="majorEastAsia" w:hint="eastAsia"/>
          <w:b/>
          <w:sz w:val="24"/>
        </w:rPr>
        <w:t>（如有请填下表）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7"/>
        <w:gridCol w:w="191"/>
        <w:gridCol w:w="2016"/>
        <w:gridCol w:w="719"/>
        <w:gridCol w:w="719"/>
        <w:gridCol w:w="455"/>
        <w:gridCol w:w="555"/>
        <w:gridCol w:w="1149"/>
        <w:gridCol w:w="2306"/>
        <w:gridCol w:w="660"/>
        <w:gridCol w:w="1499"/>
        <w:gridCol w:w="2272"/>
      </w:tblGrid>
      <w:tr w:rsidR="007D63DB" w:rsidRPr="007D63DB" w14:paraId="2705FB62" w14:textId="77777777" w:rsidTr="000D5A32">
        <w:trPr>
          <w:trHeight w:val="454"/>
          <w:jc w:val="center"/>
        </w:trPr>
        <w:tc>
          <w:tcPr>
            <w:tcW w:w="590" w:type="pct"/>
            <w:shd w:val="clear" w:color="auto" w:fill="auto"/>
            <w:vAlign w:val="center"/>
          </w:tcPr>
          <w:p w14:paraId="5C9A1CE2"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疾病名称</w:t>
            </w:r>
          </w:p>
        </w:tc>
        <w:tc>
          <w:tcPr>
            <w:tcW w:w="1442" w:type="pct"/>
            <w:gridSpan w:val="5"/>
            <w:shd w:val="clear" w:color="auto" w:fill="auto"/>
            <w:vAlign w:val="center"/>
          </w:tcPr>
          <w:p w14:paraId="1F52EB5C"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确诊年月</w:t>
            </w:r>
            <w:r w:rsidRPr="007D63DB">
              <w:rPr>
                <w:rFonts w:ascii="Times New Roman" w:eastAsia="宋体" w:hAnsi="Times New Roman" w:cs="Times New Roman"/>
                <w:bCs/>
                <w:szCs w:val="21"/>
              </w:rPr>
              <w:t>(</w:t>
            </w:r>
            <w:r w:rsidRPr="007D63DB">
              <w:rPr>
                <w:rFonts w:ascii="Times New Roman" w:eastAsia="宋体" w:hAnsi="Times New Roman" w:cs="Times New Roman" w:hint="eastAsia"/>
                <w:bCs/>
                <w:szCs w:val="21"/>
              </w:rPr>
              <w:t>年</w:t>
            </w:r>
            <w:r w:rsidRPr="007D63DB">
              <w:rPr>
                <w:rFonts w:ascii="Times New Roman" w:eastAsia="宋体" w:hAnsi="Times New Roman" w:cs="Times New Roman"/>
                <w:bCs/>
                <w:szCs w:val="21"/>
              </w:rPr>
              <w:t>/</w:t>
            </w:r>
            <w:r w:rsidRPr="007D63DB">
              <w:rPr>
                <w:rFonts w:ascii="Times New Roman" w:eastAsia="宋体" w:hAnsi="Times New Roman" w:cs="Times New Roman" w:hint="eastAsia"/>
                <w:bCs/>
                <w:szCs w:val="21"/>
              </w:rPr>
              <w:t>月</w:t>
            </w:r>
            <w:r w:rsidRPr="007D63DB">
              <w:rPr>
                <w:rFonts w:ascii="Times New Roman" w:eastAsia="宋体" w:hAnsi="Times New Roman" w:cs="Times New Roman"/>
                <w:bCs/>
                <w:szCs w:val="21"/>
              </w:rPr>
              <w:t>)</w:t>
            </w:r>
          </w:p>
        </w:tc>
        <w:tc>
          <w:tcPr>
            <w:tcW w:w="1642" w:type="pct"/>
            <w:gridSpan w:val="4"/>
            <w:shd w:val="clear" w:color="auto" w:fill="auto"/>
            <w:vAlign w:val="center"/>
          </w:tcPr>
          <w:p w14:paraId="4B1BF96B"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目前状况</w:t>
            </w:r>
          </w:p>
        </w:tc>
        <w:tc>
          <w:tcPr>
            <w:tcW w:w="1326" w:type="pct"/>
            <w:gridSpan w:val="2"/>
            <w:shd w:val="clear" w:color="auto" w:fill="auto"/>
            <w:vAlign w:val="center"/>
          </w:tcPr>
          <w:p w14:paraId="0B3C6547"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是否</w:t>
            </w:r>
            <w:r w:rsidRPr="007D63DB">
              <w:rPr>
                <w:rFonts w:ascii="Times New Roman" w:eastAsia="宋体" w:hAnsi="Times New Roman" w:cs="Times New Roman"/>
                <w:bCs/>
                <w:szCs w:val="21"/>
              </w:rPr>
              <w:t>正在治疗</w:t>
            </w:r>
            <w:r w:rsidRPr="007D63DB">
              <w:rPr>
                <w:rFonts w:ascii="Times New Roman" w:eastAsia="宋体" w:hAnsi="Times New Roman" w:cs="Times New Roman" w:hint="eastAsia"/>
                <w:bCs/>
                <w:szCs w:val="21"/>
              </w:rPr>
              <w:t>（如</w:t>
            </w:r>
            <w:r w:rsidRPr="007D63DB">
              <w:rPr>
                <w:rFonts w:ascii="Times New Roman" w:eastAsia="宋体" w:hAnsi="Times New Roman" w:cs="Times New Roman"/>
                <w:bCs/>
                <w:szCs w:val="21"/>
              </w:rPr>
              <w:t>是，填写治疗</w:t>
            </w:r>
            <w:r w:rsidRPr="007D63DB">
              <w:rPr>
                <w:rFonts w:ascii="Times New Roman" w:eastAsia="宋体" w:hAnsi="Times New Roman" w:cs="Times New Roman" w:hint="eastAsia"/>
                <w:bCs/>
                <w:szCs w:val="21"/>
              </w:rPr>
              <w:t>史</w:t>
            </w:r>
            <w:r w:rsidRPr="007D63DB">
              <w:rPr>
                <w:rFonts w:ascii="Times New Roman" w:eastAsia="宋体" w:hAnsi="Times New Roman" w:cs="Times New Roman"/>
                <w:bCs/>
                <w:szCs w:val="21"/>
              </w:rPr>
              <w:t>表</w:t>
            </w:r>
            <w:r w:rsidRPr="007D63DB">
              <w:rPr>
                <w:rFonts w:ascii="Times New Roman" w:eastAsia="宋体" w:hAnsi="Times New Roman" w:cs="Times New Roman" w:hint="eastAsia"/>
                <w:bCs/>
                <w:szCs w:val="21"/>
              </w:rPr>
              <w:t>）</w:t>
            </w:r>
          </w:p>
        </w:tc>
      </w:tr>
      <w:tr w:rsidR="007D63DB" w:rsidRPr="007D63DB" w14:paraId="6B3554F9" w14:textId="77777777" w:rsidTr="000D5A32">
        <w:trPr>
          <w:trHeight w:val="454"/>
          <w:jc w:val="center"/>
        </w:trPr>
        <w:tc>
          <w:tcPr>
            <w:tcW w:w="590" w:type="pct"/>
            <w:vAlign w:val="center"/>
          </w:tcPr>
          <w:p w14:paraId="2B89A6FC" w14:textId="77777777" w:rsidR="007D63DB" w:rsidRPr="007D63DB" w:rsidRDefault="007D63DB" w:rsidP="007D63DB">
            <w:pPr>
              <w:jc w:val="center"/>
            </w:pPr>
          </w:p>
        </w:tc>
        <w:tc>
          <w:tcPr>
            <w:tcW w:w="1442" w:type="pct"/>
            <w:gridSpan w:val="5"/>
            <w:vAlign w:val="center"/>
          </w:tcPr>
          <w:p w14:paraId="5AD7D6DB"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255A6A13"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18A41E91"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7D63DB" w:rsidRPr="007D63DB" w14:paraId="6F011B2C" w14:textId="77777777" w:rsidTr="000D5A32">
        <w:trPr>
          <w:trHeight w:val="454"/>
          <w:jc w:val="center"/>
        </w:trPr>
        <w:tc>
          <w:tcPr>
            <w:tcW w:w="590" w:type="pct"/>
            <w:vAlign w:val="center"/>
          </w:tcPr>
          <w:p w14:paraId="7809CC6A" w14:textId="77777777" w:rsidR="007D63DB" w:rsidRPr="007D63DB" w:rsidRDefault="007D63DB" w:rsidP="007D63DB">
            <w:pPr>
              <w:jc w:val="center"/>
            </w:pPr>
          </w:p>
        </w:tc>
        <w:tc>
          <w:tcPr>
            <w:tcW w:w="1442" w:type="pct"/>
            <w:gridSpan w:val="5"/>
            <w:vAlign w:val="center"/>
          </w:tcPr>
          <w:p w14:paraId="2AF3F75E"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6C65AA89"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134C3E5C"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7D63DB" w:rsidRPr="007D63DB" w14:paraId="65CB99C4" w14:textId="77777777" w:rsidTr="000D5A32">
        <w:trPr>
          <w:trHeight w:val="454"/>
          <w:jc w:val="center"/>
        </w:trPr>
        <w:tc>
          <w:tcPr>
            <w:tcW w:w="590" w:type="pct"/>
            <w:vAlign w:val="center"/>
          </w:tcPr>
          <w:p w14:paraId="187C5954" w14:textId="77777777" w:rsidR="007D63DB" w:rsidRPr="007D63DB" w:rsidRDefault="007D63DB" w:rsidP="007D63DB">
            <w:pPr>
              <w:jc w:val="center"/>
            </w:pPr>
          </w:p>
        </w:tc>
        <w:tc>
          <w:tcPr>
            <w:tcW w:w="1442" w:type="pct"/>
            <w:gridSpan w:val="5"/>
            <w:vAlign w:val="center"/>
          </w:tcPr>
          <w:p w14:paraId="757BA62E"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23A33B88"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482F9DF5"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7D63DB" w:rsidRPr="007D63DB" w14:paraId="403DBF11" w14:textId="77777777" w:rsidTr="000D5A32">
        <w:trPr>
          <w:trHeight w:val="454"/>
          <w:jc w:val="center"/>
        </w:trPr>
        <w:tc>
          <w:tcPr>
            <w:tcW w:w="590" w:type="pct"/>
            <w:vAlign w:val="center"/>
          </w:tcPr>
          <w:p w14:paraId="4ED6E545" w14:textId="77777777" w:rsidR="007D63DB" w:rsidRPr="007D63DB" w:rsidRDefault="007D63DB" w:rsidP="007D63DB">
            <w:pPr>
              <w:jc w:val="center"/>
            </w:pPr>
          </w:p>
        </w:tc>
        <w:tc>
          <w:tcPr>
            <w:tcW w:w="1442" w:type="pct"/>
            <w:gridSpan w:val="5"/>
            <w:vAlign w:val="center"/>
          </w:tcPr>
          <w:p w14:paraId="25266594"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4D13AC9E"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06D1F8AD"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B22BBE" w:rsidRPr="007D63DB" w14:paraId="5BE3E4F6" w14:textId="77777777" w:rsidTr="00B22BBE">
        <w:trPr>
          <w:trHeight w:val="454"/>
          <w:jc w:val="center"/>
        </w:trPr>
        <w:tc>
          <w:tcPr>
            <w:tcW w:w="5000" w:type="pct"/>
            <w:gridSpan w:val="12"/>
            <w:vAlign w:val="center"/>
          </w:tcPr>
          <w:p w14:paraId="71C2DEA2" w14:textId="212CAA8B" w:rsidR="00B22BBE" w:rsidRPr="007D63DB" w:rsidRDefault="00B22BBE" w:rsidP="00B22BBE">
            <w:pPr>
              <w:jc w:val="left"/>
              <w:rPr>
                <w:rFonts w:asciiTheme="majorEastAsia" w:eastAsiaTheme="majorEastAsia" w:hAnsiTheme="majorEastAsia"/>
              </w:rPr>
            </w:pPr>
            <w:r w:rsidRPr="007D63DB">
              <w:rPr>
                <w:rFonts w:asciiTheme="majorEastAsia" w:eastAsiaTheme="majorEastAsia" w:hAnsiTheme="majorEastAsia"/>
              </w:rPr>
              <w:t>受试者</w:t>
            </w:r>
            <w:r w:rsidRPr="007D63DB">
              <w:rPr>
                <w:rFonts w:asciiTheme="majorEastAsia" w:eastAsiaTheme="majorEastAsia" w:hAnsiTheme="majorEastAsia" w:hint="eastAsia"/>
              </w:rPr>
              <w:t>筛选前</w:t>
            </w:r>
            <w:r w:rsidRPr="007D63DB">
              <w:rPr>
                <w:rFonts w:ascii="Times New Roman" w:eastAsiaTheme="majorEastAsia" w:hAnsi="Times New Roman" w:cs="Times New Roman"/>
              </w:rPr>
              <w:t>6</w:t>
            </w:r>
            <w:r w:rsidRPr="007D63DB">
              <w:rPr>
                <w:rFonts w:asciiTheme="majorEastAsia" w:eastAsiaTheme="majorEastAsia" w:hAnsiTheme="majorEastAsia" w:hint="eastAsia"/>
              </w:rPr>
              <w:t>个月</w:t>
            </w:r>
            <w:r w:rsidRPr="007D63DB">
              <w:rPr>
                <w:rFonts w:asciiTheme="majorEastAsia" w:eastAsiaTheme="majorEastAsia" w:hAnsiTheme="majorEastAsia"/>
              </w:rPr>
              <w:t>是否</w:t>
            </w:r>
            <w:r w:rsidRPr="007D63DB">
              <w:rPr>
                <w:rFonts w:asciiTheme="majorEastAsia" w:eastAsiaTheme="majorEastAsia" w:hAnsiTheme="majorEastAsia" w:hint="eastAsia"/>
              </w:rPr>
              <w:t>存在</w:t>
            </w:r>
            <w:r w:rsidRPr="007D63DB">
              <w:rPr>
                <w:rFonts w:asciiTheme="majorEastAsia" w:eastAsiaTheme="majorEastAsia" w:hAnsiTheme="majorEastAsia"/>
              </w:rPr>
              <w:t>其他药物治疗？</w:t>
            </w:r>
            <w:r w:rsidRPr="007D63DB">
              <w:rPr>
                <w:rFonts w:asciiTheme="majorEastAsia" w:eastAsiaTheme="majorEastAsia" w:hAnsiTheme="majorEastAsia" w:hint="eastAsia"/>
              </w:rPr>
              <w:t xml:space="preserve"> </w:t>
            </w:r>
            <w:r w:rsidRPr="007D63DB">
              <w:rPr>
                <w:rFonts w:asciiTheme="majorEastAsia" w:eastAsiaTheme="majorEastAsia" w:hAnsiTheme="majorEastAsia"/>
              </w:rPr>
              <w:t xml:space="preserve">   □ 否     □ 是</w:t>
            </w:r>
            <w:r w:rsidRPr="007D63DB">
              <w:rPr>
                <w:rFonts w:asciiTheme="majorEastAsia" w:eastAsiaTheme="majorEastAsia" w:hAnsiTheme="majorEastAsia" w:hint="eastAsia"/>
              </w:rPr>
              <w:t>，如</w:t>
            </w:r>
            <w:r w:rsidRPr="007D63DB">
              <w:rPr>
                <w:rFonts w:asciiTheme="majorEastAsia" w:eastAsiaTheme="majorEastAsia" w:hAnsiTheme="majorEastAsia"/>
              </w:rPr>
              <w:t>是，请填写</w:t>
            </w:r>
            <w:r w:rsidRPr="007D63DB">
              <w:rPr>
                <w:rFonts w:asciiTheme="majorEastAsia" w:eastAsiaTheme="majorEastAsia" w:hAnsiTheme="majorEastAsia" w:hint="eastAsia"/>
              </w:rPr>
              <w:t>下表</w:t>
            </w:r>
          </w:p>
        </w:tc>
      </w:tr>
      <w:tr w:rsidR="00B22BBE" w:rsidRPr="007D63DB" w14:paraId="44F7A28B" w14:textId="77777777" w:rsidTr="009F17ED">
        <w:trPr>
          <w:trHeight w:val="454"/>
          <w:jc w:val="center"/>
        </w:trPr>
        <w:tc>
          <w:tcPr>
            <w:tcW w:w="657" w:type="pct"/>
            <w:gridSpan w:val="2"/>
            <w:vAlign w:val="center"/>
          </w:tcPr>
          <w:p w14:paraId="7D936239" w14:textId="6941D192"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药物</w:t>
            </w:r>
            <w:r w:rsidRPr="007D63DB">
              <w:rPr>
                <w:rFonts w:asciiTheme="majorEastAsia" w:eastAsiaTheme="majorEastAsia" w:hAnsiTheme="majorEastAsia"/>
              </w:rPr>
              <w:t>通用名</w:t>
            </w:r>
          </w:p>
        </w:tc>
        <w:tc>
          <w:tcPr>
            <w:tcW w:w="709" w:type="pct"/>
            <w:vAlign w:val="center"/>
          </w:tcPr>
          <w:p w14:paraId="1A2C2224" w14:textId="1D11B6CB"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适应症</w:t>
            </w:r>
          </w:p>
        </w:tc>
        <w:tc>
          <w:tcPr>
            <w:tcW w:w="253" w:type="pct"/>
            <w:vAlign w:val="center"/>
          </w:tcPr>
          <w:p w14:paraId="2A267541" w14:textId="4B9E3AAD"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rPr>
              <w:t>剂量</w:t>
            </w:r>
          </w:p>
        </w:tc>
        <w:tc>
          <w:tcPr>
            <w:tcW w:w="253" w:type="pct"/>
            <w:vAlign w:val="center"/>
          </w:tcPr>
          <w:p w14:paraId="206CFE9B" w14:textId="103DC9C7"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单位</w:t>
            </w:r>
          </w:p>
        </w:tc>
        <w:tc>
          <w:tcPr>
            <w:tcW w:w="355" w:type="pct"/>
            <w:gridSpan w:val="2"/>
            <w:vAlign w:val="center"/>
          </w:tcPr>
          <w:p w14:paraId="1070386F" w14:textId="2D72A359"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频率</w:t>
            </w:r>
          </w:p>
        </w:tc>
        <w:tc>
          <w:tcPr>
            <w:tcW w:w="404" w:type="pct"/>
            <w:vAlign w:val="center"/>
          </w:tcPr>
          <w:p w14:paraId="3C31AFAC" w14:textId="0BD107FF"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用药途径</w:t>
            </w:r>
            <w:r w:rsidR="00C47565" w:rsidRPr="00C47565">
              <w:rPr>
                <w:rFonts w:asciiTheme="majorEastAsia" w:eastAsiaTheme="majorEastAsia" w:hAnsiTheme="majorEastAsia" w:hint="eastAsia"/>
                <w:vertAlign w:val="superscript"/>
              </w:rPr>
              <w:t>*</w:t>
            </w:r>
          </w:p>
        </w:tc>
        <w:tc>
          <w:tcPr>
            <w:tcW w:w="811" w:type="pct"/>
            <w:vAlign w:val="center"/>
          </w:tcPr>
          <w:p w14:paraId="592D3FE9" w14:textId="41699EB0"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开始</w:t>
            </w:r>
            <w:r w:rsidRPr="007D63DB">
              <w:rPr>
                <w:rFonts w:asciiTheme="majorEastAsia" w:eastAsiaTheme="majorEastAsia" w:hAnsiTheme="majorEastAsia"/>
              </w:rPr>
              <w:t>用药时间</w:t>
            </w:r>
          </w:p>
        </w:tc>
        <w:tc>
          <w:tcPr>
            <w:tcW w:w="759" w:type="pct"/>
            <w:gridSpan w:val="2"/>
            <w:vAlign w:val="center"/>
          </w:tcPr>
          <w:p w14:paraId="37F9B319" w14:textId="0BF99BF5"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是否</w:t>
            </w:r>
            <w:r w:rsidRPr="007D63DB">
              <w:rPr>
                <w:rFonts w:asciiTheme="majorEastAsia" w:eastAsiaTheme="majorEastAsia" w:hAnsiTheme="majorEastAsia"/>
              </w:rPr>
              <w:t>仍在使用，如否，请填写终止日期</w:t>
            </w:r>
          </w:p>
        </w:tc>
        <w:tc>
          <w:tcPr>
            <w:tcW w:w="799" w:type="pct"/>
            <w:vAlign w:val="center"/>
          </w:tcPr>
          <w:p w14:paraId="4E704AEF" w14:textId="01E0CD91"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终止日期</w:t>
            </w:r>
          </w:p>
        </w:tc>
      </w:tr>
      <w:tr w:rsidR="00B22BBE" w:rsidRPr="007D63DB" w14:paraId="18245D81" w14:textId="77777777" w:rsidTr="009F17ED">
        <w:trPr>
          <w:trHeight w:val="454"/>
          <w:jc w:val="center"/>
        </w:trPr>
        <w:tc>
          <w:tcPr>
            <w:tcW w:w="657" w:type="pct"/>
            <w:gridSpan w:val="2"/>
            <w:vAlign w:val="center"/>
          </w:tcPr>
          <w:p w14:paraId="19176B6C"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3280D232"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130C9857"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653D02B7"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709E20C3"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7D5BC376"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446671FD" w14:textId="13370B96" w:rsidR="00B22BBE" w:rsidRPr="007D63DB" w:rsidRDefault="00B22BBE" w:rsidP="00B22BBE">
            <w:pPr>
              <w:jc w:val="center"/>
              <w:rPr>
                <w:rFonts w:asciiTheme="majorEastAsia" w:eastAsiaTheme="majorEastAsia" w:hAnsiTheme="majorEastAsia"/>
              </w:rPr>
            </w:pPr>
            <w:r w:rsidRPr="007D63DB">
              <w:rPr>
                <w:rFonts w:ascii="Times New Roman" w:hAnsi="Times New Roman" w:cs="Times New Roman"/>
              </w:rPr>
              <w:t>20|__|__|/|__|__|/|__|__|</w:t>
            </w:r>
          </w:p>
        </w:tc>
        <w:tc>
          <w:tcPr>
            <w:tcW w:w="759" w:type="pct"/>
            <w:gridSpan w:val="2"/>
            <w:vAlign w:val="center"/>
          </w:tcPr>
          <w:p w14:paraId="292FD4F2" w14:textId="41C4325D" w:rsidR="00B22BBE" w:rsidRPr="007D63DB" w:rsidRDefault="00B22BBE" w:rsidP="00B22BBE">
            <w:pPr>
              <w:jc w:val="center"/>
              <w:rPr>
                <w:rFonts w:asciiTheme="majorEastAsia" w:eastAsiaTheme="majorEastAsia" w:hAnsiTheme="majorEastAsia"/>
              </w:rPr>
            </w:pPr>
            <w:r w:rsidRPr="007D63DB">
              <w:rPr>
                <w:rFonts w:ascii="宋体" w:eastAsia="宋体" w:hAnsi="宋体" w:cs="Times New Roman"/>
              </w:rPr>
              <w:t>□是  □否</w:t>
            </w:r>
          </w:p>
        </w:tc>
        <w:tc>
          <w:tcPr>
            <w:tcW w:w="799" w:type="pct"/>
            <w:vAlign w:val="center"/>
          </w:tcPr>
          <w:p w14:paraId="2B09202E" w14:textId="1ECCEE75" w:rsidR="00B22BBE" w:rsidRPr="007D63DB" w:rsidRDefault="00B22BBE" w:rsidP="00B22BBE">
            <w:pPr>
              <w:jc w:val="center"/>
              <w:rPr>
                <w:rFonts w:asciiTheme="majorEastAsia" w:eastAsiaTheme="majorEastAsia" w:hAnsiTheme="majorEastAsia"/>
              </w:rPr>
            </w:pPr>
            <w:r w:rsidRPr="007D63DB">
              <w:rPr>
                <w:rFonts w:ascii="Times New Roman" w:hAnsi="Times New Roman" w:cs="Times New Roman"/>
              </w:rPr>
              <w:t>20|__|__|/|__|__|/|__|__|</w:t>
            </w:r>
          </w:p>
        </w:tc>
      </w:tr>
      <w:tr w:rsidR="00B22BBE" w:rsidRPr="007D63DB" w14:paraId="20713937" w14:textId="77777777" w:rsidTr="009F17ED">
        <w:trPr>
          <w:trHeight w:val="454"/>
          <w:jc w:val="center"/>
        </w:trPr>
        <w:tc>
          <w:tcPr>
            <w:tcW w:w="657" w:type="pct"/>
            <w:gridSpan w:val="2"/>
            <w:vAlign w:val="center"/>
          </w:tcPr>
          <w:p w14:paraId="5225F513"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1537B2D8"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14D4D340"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43B8FC5E"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2AB66BE1"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33556663"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6E45C106" w14:textId="526559B5"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050AF3F3" w14:textId="152F642D"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103D72FE" w14:textId="5622C9A5"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3B651DCE" w14:textId="77777777" w:rsidTr="009F17ED">
        <w:trPr>
          <w:trHeight w:val="454"/>
          <w:jc w:val="center"/>
        </w:trPr>
        <w:tc>
          <w:tcPr>
            <w:tcW w:w="657" w:type="pct"/>
            <w:gridSpan w:val="2"/>
            <w:vAlign w:val="center"/>
          </w:tcPr>
          <w:p w14:paraId="712C8086"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534B89A4"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13EC4740"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6A762097"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50CD1F7D"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683DE80F"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29FC65A3" w14:textId="0F9E9ABB"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52D3DE0E" w14:textId="52A2BEF7"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24FA8FA3" w14:textId="4884EB10"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0EF55144" w14:textId="77777777" w:rsidTr="009F17ED">
        <w:trPr>
          <w:trHeight w:val="454"/>
          <w:jc w:val="center"/>
        </w:trPr>
        <w:tc>
          <w:tcPr>
            <w:tcW w:w="657" w:type="pct"/>
            <w:gridSpan w:val="2"/>
            <w:vAlign w:val="center"/>
          </w:tcPr>
          <w:p w14:paraId="31354D84"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64EB8716"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3AAA316E"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2E372C04"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15A0743E"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47981962"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31129A8C" w14:textId="2E3A9CC8"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31BFAD73" w14:textId="199D6193"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216DDE49" w14:textId="45B511BA"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0E444AAF" w14:textId="77777777" w:rsidTr="009F17ED">
        <w:trPr>
          <w:trHeight w:val="454"/>
          <w:jc w:val="center"/>
        </w:trPr>
        <w:tc>
          <w:tcPr>
            <w:tcW w:w="657" w:type="pct"/>
            <w:gridSpan w:val="2"/>
            <w:vAlign w:val="center"/>
          </w:tcPr>
          <w:p w14:paraId="743B60C3"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24FC087C"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73DE4965"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31B2AB6B"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2E66E7F0"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3CDCA147"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7723F862" w14:textId="4E75F7CB"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39FCAE67" w14:textId="1EAFFDD1"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2DBB875A" w14:textId="60A8F0F3"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4712D2BF" w14:textId="77777777" w:rsidTr="00B22BBE">
        <w:trPr>
          <w:trHeight w:val="454"/>
          <w:jc w:val="center"/>
        </w:trPr>
        <w:tc>
          <w:tcPr>
            <w:tcW w:w="5000" w:type="pct"/>
            <w:gridSpan w:val="12"/>
            <w:vAlign w:val="center"/>
          </w:tcPr>
          <w:p w14:paraId="668DDD85" w14:textId="77777777" w:rsidR="00B22BBE" w:rsidRPr="007D63DB" w:rsidRDefault="00B22BBE" w:rsidP="00B22BBE">
            <w:pPr>
              <w:jc w:val="left"/>
              <w:rPr>
                <w:rFonts w:asciiTheme="majorEastAsia" w:eastAsiaTheme="majorEastAsia" w:hAnsiTheme="majorEastAsia"/>
              </w:rPr>
            </w:pPr>
            <w:r w:rsidRPr="007D63DB">
              <w:rPr>
                <w:rFonts w:asciiTheme="majorEastAsia" w:eastAsiaTheme="majorEastAsia" w:hAnsiTheme="majorEastAsia" w:hint="eastAsia"/>
              </w:rPr>
              <w:t>受试者筛选</w:t>
            </w:r>
            <w:r w:rsidRPr="007D63DB">
              <w:rPr>
                <w:rFonts w:ascii="Times New Roman" w:eastAsiaTheme="majorEastAsia" w:hAnsi="Times New Roman" w:cs="Times New Roman"/>
              </w:rPr>
              <w:t>前</w:t>
            </w:r>
            <w:r w:rsidRPr="007D63DB">
              <w:rPr>
                <w:rFonts w:ascii="Times New Roman" w:eastAsiaTheme="majorEastAsia" w:hAnsi="Times New Roman" w:cs="Times New Roman"/>
              </w:rPr>
              <w:t>6</w:t>
            </w:r>
            <w:r w:rsidRPr="007D63DB">
              <w:rPr>
                <w:rFonts w:asciiTheme="majorEastAsia" w:eastAsiaTheme="majorEastAsia" w:hAnsiTheme="majorEastAsia" w:hint="eastAsia"/>
              </w:rPr>
              <w:t>个月是否存在</w:t>
            </w:r>
            <w:r w:rsidRPr="007D63DB">
              <w:rPr>
                <w:rFonts w:asciiTheme="majorEastAsia" w:eastAsiaTheme="majorEastAsia" w:hAnsiTheme="majorEastAsia"/>
              </w:rPr>
              <w:t>非药物治疗？</w:t>
            </w:r>
            <w:r w:rsidRPr="007D63DB">
              <w:rPr>
                <w:rFonts w:asciiTheme="majorEastAsia" w:eastAsiaTheme="majorEastAsia" w:hAnsiTheme="majorEastAsia" w:hint="eastAsia"/>
              </w:rPr>
              <w:t xml:space="preserve"> </w:t>
            </w:r>
            <w:r w:rsidRPr="007D63DB">
              <w:rPr>
                <w:rFonts w:asciiTheme="majorEastAsia" w:eastAsiaTheme="majorEastAsia" w:hAnsiTheme="majorEastAsia"/>
              </w:rPr>
              <w:t xml:space="preserve">    □ 否      □ 是</w:t>
            </w:r>
            <w:r w:rsidRPr="007D63DB">
              <w:rPr>
                <w:rFonts w:asciiTheme="majorEastAsia" w:eastAsiaTheme="majorEastAsia" w:hAnsiTheme="majorEastAsia" w:hint="eastAsia"/>
              </w:rPr>
              <w:t>，</w:t>
            </w:r>
            <w:r w:rsidRPr="007D63DB">
              <w:rPr>
                <w:rFonts w:asciiTheme="majorEastAsia" w:eastAsiaTheme="majorEastAsia" w:hAnsiTheme="majorEastAsia"/>
              </w:rPr>
              <w:t>如是，请注明：</w:t>
            </w:r>
          </w:p>
          <w:p w14:paraId="79539066" w14:textId="77777777" w:rsidR="00B22BBE" w:rsidRDefault="00B22BBE" w:rsidP="00B22BBE">
            <w:pPr>
              <w:jc w:val="left"/>
              <w:rPr>
                <w:rFonts w:ascii="Times New Roman" w:hAnsi="Times New Roman" w:cs="Times New Roman"/>
              </w:rPr>
            </w:pPr>
          </w:p>
          <w:p w14:paraId="66F10327" w14:textId="23BDFBA6" w:rsidR="00B22BBE" w:rsidRPr="00B22BBE" w:rsidRDefault="00B22BBE" w:rsidP="00B22BBE">
            <w:pPr>
              <w:jc w:val="left"/>
              <w:rPr>
                <w:rFonts w:ascii="Times New Roman" w:hAnsi="Times New Roman" w:cs="Times New Roman"/>
              </w:rPr>
            </w:pPr>
          </w:p>
        </w:tc>
      </w:tr>
    </w:tbl>
    <w:p w14:paraId="602792A7" w14:textId="4C8BAEC3" w:rsidR="00E96837" w:rsidRDefault="007D63DB" w:rsidP="00166435">
      <w:pPr>
        <w:rPr>
          <w:sz w:val="24"/>
          <w:szCs w:val="24"/>
        </w:rPr>
      </w:pPr>
      <w:r w:rsidRPr="007D63DB">
        <w:rPr>
          <w:rFonts w:ascii="TimesNewRomanPS-BoldMT" w:hAnsi="TimesNewRomanPS-BoldMT"/>
          <w:color w:val="000000"/>
        </w:rPr>
        <w:t>*</w:t>
      </w:r>
      <w:r w:rsidRPr="007D63DB">
        <w:rPr>
          <w:rFonts w:hint="eastAsia"/>
          <w:color w:val="000000"/>
        </w:rPr>
        <w:t>注：</w:t>
      </w:r>
      <w:r w:rsidRPr="007D63DB">
        <w:rPr>
          <w:rFonts w:ascii="Times New Roman" w:hAnsi="Times New Roman" w:cs="Times New Roman"/>
          <w:bCs/>
          <w:color w:val="000000"/>
        </w:rPr>
        <w:t xml:space="preserve">1 </w:t>
      </w:r>
      <w:r w:rsidRPr="007D63DB">
        <w:rPr>
          <w:rFonts w:ascii="Times New Roman" w:hAnsi="Times New Roman" w:cs="Times New Roman"/>
          <w:bCs/>
          <w:color w:val="000000"/>
        </w:rPr>
        <w:t>用药途径：</w:t>
      </w:r>
      <w:r w:rsidRPr="007D63DB">
        <w:rPr>
          <w:rFonts w:ascii="Times New Roman" w:hAnsi="Times New Roman" w:cs="Times New Roman"/>
          <w:color w:val="000000"/>
        </w:rPr>
        <w:t xml:space="preserve">01. </w:t>
      </w:r>
      <w:r w:rsidRPr="007D63DB">
        <w:rPr>
          <w:rFonts w:ascii="Times New Roman" w:hAnsi="Times New Roman" w:cs="Times New Roman"/>
          <w:color w:val="000000"/>
        </w:rPr>
        <w:t>口服给药，</w:t>
      </w:r>
      <w:r w:rsidRPr="007D63DB">
        <w:rPr>
          <w:rFonts w:ascii="Times New Roman" w:hAnsi="Times New Roman" w:cs="Times New Roman"/>
          <w:color w:val="000000"/>
        </w:rPr>
        <w:t xml:space="preserve">02. </w:t>
      </w:r>
      <w:r w:rsidRPr="007D63DB">
        <w:rPr>
          <w:rFonts w:ascii="Times New Roman" w:hAnsi="Times New Roman" w:cs="Times New Roman"/>
          <w:color w:val="000000"/>
        </w:rPr>
        <w:t>静脉给药，</w:t>
      </w:r>
      <w:r w:rsidRPr="007D63DB">
        <w:rPr>
          <w:rFonts w:ascii="Times New Roman" w:hAnsi="Times New Roman" w:cs="Times New Roman"/>
          <w:color w:val="000000"/>
        </w:rPr>
        <w:t xml:space="preserve">03. </w:t>
      </w:r>
      <w:r w:rsidRPr="007D63DB">
        <w:rPr>
          <w:rFonts w:ascii="Times New Roman" w:hAnsi="Times New Roman" w:cs="Times New Roman"/>
          <w:color w:val="000000"/>
        </w:rPr>
        <w:t>肌内给药，</w:t>
      </w:r>
      <w:r w:rsidRPr="007D63DB">
        <w:rPr>
          <w:rFonts w:ascii="Times New Roman" w:hAnsi="Times New Roman" w:cs="Times New Roman"/>
          <w:color w:val="000000"/>
        </w:rPr>
        <w:t xml:space="preserve">04. </w:t>
      </w:r>
      <w:r w:rsidRPr="007D63DB">
        <w:rPr>
          <w:rFonts w:ascii="Times New Roman" w:hAnsi="Times New Roman" w:cs="Times New Roman"/>
          <w:color w:val="000000"/>
        </w:rPr>
        <w:t>皮下给药，</w:t>
      </w:r>
      <w:r w:rsidRPr="007D63DB">
        <w:rPr>
          <w:rFonts w:ascii="Times New Roman" w:hAnsi="Times New Roman" w:cs="Times New Roman"/>
          <w:color w:val="000000"/>
        </w:rPr>
        <w:t xml:space="preserve">05. </w:t>
      </w:r>
      <w:r w:rsidRPr="007D63DB">
        <w:rPr>
          <w:rFonts w:ascii="Times New Roman" w:hAnsi="Times New Roman" w:cs="Times New Roman"/>
          <w:color w:val="000000"/>
        </w:rPr>
        <w:t>局部给药，</w:t>
      </w:r>
      <w:r w:rsidRPr="007D63DB">
        <w:rPr>
          <w:rFonts w:ascii="Times New Roman" w:hAnsi="Times New Roman" w:cs="Times New Roman"/>
          <w:color w:val="000000"/>
        </w:rPr>
        <w:t xml:space="preserve">06. </w:t>
      </w:r>
      <w:r w:rsidRPr="007D63DB">
        <w:rPr>
          <w:rFonts w:ascii="Times New Roman" w:hAnsi="Times New Roman" w:cs="Times New Roman"/>
          <w:color w:val="000000"/>
        </w:rPr>
        <w:t>鼻内给药，</w:t>
      </w:r>
      <w:r w:rsidRPr="007D63DB">
        <w:rPr>
          <w:rFonts w:ascii="Times New Roman" w:hAnsi="Times New Roman" w:cs="Times New Roman"/>
          <w:color w:val="000000"/>
        </w:rPr>
        <w:t xml:space="preserve">07. </w:t>
      </w:r>
      <w:r w:rsidRPr="007D63DB">
        <w:rPr>
          <w:rFonts w:ascii="Times New Roman" w:hAnsi="Times New Roman" w:cs="Times New Roman"/>
          <w:color w:val="000000"/>
        </w:rPr>
        <w:t>吸入给药，</w:t>
      </w:r>
      <w:r w:rsidRPr="007D63DB">
        <w:rPr>
          <w:rFonts w:ascii="Times New Roman" w:hAnsi="Times New Roman" w:cs="Times New Roman"/>
          <w:color w:val="000000"/>
        </w:rPr>
        <w:t xml:space="preserve">08. </w:t>
      </w:r>
      <w:r w:rsidRPr="007D63DB">
        <w:rPr>
          <w:rFonts w:ascii="Times New Roman" w:hAnsi="Times New Roman" w:cs="Times New Roman"/>
          <w:color w:val="000000"/>
        </w:rPr>
        <w:t>经皮给药，</w:t>
      </w:r>
      <w:r w:rsidRPr="007D63DB">
        <w:rPr>
          <w:rFonts w:ascii="Times New Roman" w:hAnsi="Times New Roman" w:cs="Times New Roman"/>
          <w:color w:val="000000"/>
        </w:rPr>
        <w:t xml:space="preserve">09. </w:t>
      </w:r>
      <w:r w:rsidRPr="007D63DB">
        <w:rPr>
          <w:rFonts w:ascii="Times New Roman" w:hAnsi="Times New Roman" w:cs="Times New Roman"/>
          <w:color w:val="000000"/>
        </w:rPr>
        <w:t>直肠给药，</w:t>
      </w:r>
      <w:r w:rsidRPr="007D63DB">
        <w:rPr>
          <w:rFonts w:ascii="Times New Roman" w:hAnsi="Times New Roman" w:cs="Times New Roman"/>
          <w:color w:val="000000"/>
        </w:rPr>
        <w:t xml:space="preserve">10. </w:t>
      </w:r>
      <w:r w:rsidRPr="007D63DB">
        <w:rPr>
          <w:rFonts w:ascii="Times New Roman" w:hAnsi="Times New Roman" w:cs="Times New Roman"/>
          <w:color w:val="000000"/>
        </w:rPr>
        <w:t>眼部给药</w:t>
      </w:r>
      <w:r w:rsidRPr="007D63DB">
        <w:rPr>
          <w:rFonts w:ascii="Times New Roman" w:hAnsi="Times New Roman" w:cs="Times New Roman" w:hint="eastAsia"/>
          <w:color w:val="000000"/>
        </w:rPr>
        <w:t>，</w:t>
      </w:r>
      <w:r w:rsidRPr="007D63DB">
        <w:rPr>
          <w:rFonts w:ascii="Times New Roman" w:hAnsi="Times New Roman" w:cs="Times New Roman" w:hint="eastAsia"/>
          <w:color w:val="000000"/>
        </w:rPr>
        <w:t>1</w:t>
      </w:r>
      <w:r w:rsidRPr="007D63DB">
        <w:rPr>
          <w:rFonts w:ascii="Times New Roman" w:hAnsi="Times New Roman" w:cs="Times New Roman"/>
          <w:color w:val="000000"/>
        </w:rPr>
        <w:t>1.</w:t>
      </w:r>
      <w:r w:rsidRPr="007D63DB">
        <w:rPr>
          <w:rFonts w:ascii="Times New Roman" w:hAnsi="Times New Roman" w:cs="Times New Roman"/>
          <w:color w:val="000000"/>
        </w:rPr>
        <w:t>如果是其他给药途径</w:t>
      </w:r>
      <w:r w:rsidRPr="007D63DB">
        <w:rPr>
          <w:rFonts w:ascii="Times New Roman" w:hAnsi="Times New Roman" w:cs="Times New Roman" w:hint="eastAsia"/>
          <w:color w:val="000000"/>
        </w:rPr>
        <w:t>，</w:t>
      </w:r>
      <w:r w:rsidRPr="007D63DB">
        <w:rPr>
          <w:rFonts w:ascii="Times New Roman" w:hAnsi="Times New Roman" w:cs="Times New Roman"/>
          <w:color w:val="000000"/>
        </w:rPr>
        <w:t>请写出具体给药途径</w:t>
      </w:r>
      <w:r w:rsidRPr="007D63DB">
        <w:rPr>
          <w:rFonts w:ascii="Times New Roman" w:hAnsi="Times New Roman" w:cs="Times New Roman" w:hint="eastAsia"/>
          <w:color w:val="000000"/>
        </w:rPr>
        <w:t>名称。</w:t>
      </w:r>
    </w:p>
    <w:p w14:paraId="777F71CC" w14:textId="77777777" w:rsidR="007D63DB" w:rsidRDefault="007D63DB" w:rsidP="00166435">
      <w:pPr>
        <w:rPr>
          <w:sz w:val="24"/>
          <w:szCs w:val="24"/>
        </w:rPr>
        <w:sectPr w:rsidR="007D63DB" w:rsidSect="00D13EE3">
          <w:headerReference w:type="default" r:id="rId17"/>
          <w:footerReference w:type="default" r:id="rId18"/>
          <w:type w:val="continuous"/>
          <w:pgSz w:w="16838" w:h="11906" w:orient="landscape" w:code="9"/>
          <w:pgMar w:top="1418" w:right="1418" w:bottom="1418" w:left="1418" w:header="964" w:footer="850" w:gutter="0"/>
          <w:pgNumType w:start="29"/>
          <w:cols w:space="425"/>
          <w:docGrid w:type="linesAndChars" w:linePitch="312"/>
        </w:sectPr>
      </w:pPr>
    </w:p>
    <w:p w14:paraId="628FF763" w14:textId="5C2CF978" w:rsidR="00A64CCD" w:rsidRDefault="004E389E" w:rsidP="004E389E">
      <w:pPr>
        <w:rPr>
          <w:rFonts w:ascii="宋体" w:hAnsi="宋体"/>
          <w:position w:val="-2"/>
          <w:sz w:val="24"/>
          <w:szCs w:val="24"/>
        </w:rPr>
      </w:pPr>
      <w:r w:rsidRPr="004E389E">
        <w:rPr>
          <w:rFonts w:ascii="Times New Roman" w:eastAsia="宋体" w:hAnsi="Times New Roman" w:cs="Times New Roman" w:hint="eastAsia"/>
          <w:b/>
          <w:sz w:val="24"/>
          <w:szCs w:val="24"/>
        </w:rPr>
        <w:lastRenderedPageBreak/>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4A3813" w:rsidRPr="004E389E" w14:paraId="1D2FA2AE" w14:textId="77777777" w:rsidTr="00A64CCD">
        <w:trPr>
          <w:trHeight w:val="425"/>
          <w:jc w:val="center"/>
        </w:trPr>
        <w:tc>
          <w:tcPr>
            <w:tcW w:w="9095" w:type="dxa"/>
            <w:gridSpan w:val="3"/>
            <w:vAlign w:val="center"/>
          </w:tcPr>
          <w:p w14:paraId="39814D3A" w14:textId="77777777" w:rsidR="004A3813" w:rsidRDefault="004A3813" w:rsidP="004E389E">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707A10DF" w14:textId="5B0EBE4A" w:rsidR="004A3813" w:rsidRPr="00640CD8" w:rsidRDefault="004A3813" w:rsidP="004A3813">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15E61BBF" w14:textId="79712194" w:rsidR="004A3813" w:rsidRDefault="00FF0C4E" w:rsidP="004A3813">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15584" behindDoc="0" locked="0" layoutInCell="1" allowOverlap="1" wp14:anchorId="4645E063" wp14:editId="05CF9A13">
                      <wp:simplePos x="0" y="0"/>
                      <wp:positionH relativeFrom="column">
                        <wp:posOffset>1368425</wp:posOffset>
                      </wp:positionH>
                      <wp:positionV relativeFrom="paragraph">
                        <wp:posOffset>315595</wp:posOffset>
                      </wp:positionV>
                      <wp:extent cx="777875" cy="478790"/>
                      <wp:effectExtent l="0" t="0" r="22225" b="35560"/>
                      <wp:wrapNone/>
                      <wp:docPr id="17" name="直接连接符 17"/>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1A8523" id="直接连接符 17"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13536" behindDoc="0" locked="0" layoutInCell="1" allowOverlap="1" wp14:anchorId="34D115C9" wp14:editId="04221F22">
                      <wp:simplePos x="0" y="0"/>
                      <wp:positionH relativeFrom="column">
                        <wp:posOffset>1543685</wp:posOffset>
                      </wp:positionH>
                      <wp:positionV relativeFrom="paragraph">
                        <wp:posOffset>150495</wp:posOffset>
                      </wp:positionV>
                      <wp:extent cx="400050" cy="799465"/>
                      <wp:effectExtent l="0" t="0" r="19050" b="19685"/>
                      <wp:wrapNone/>
                      <wp:docPr id="16" name="直接连接符 16"/>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29013C" id="直接连接符 16"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29920" behindDoc="0" locked="0" layoutInCell="1" allowOverlap="1" wp14:anchorId="034513D9" wp14:editId="561C02B4">
                      <wp:simplePos x="0" y="0"/>
                      <wp:positionH relativeFrom="column">
                        <wp:posOffset>2973070</wp:posOffset>
                      </wp:positionH>
                      <wp:positionV relativeFrom="paragraph">
                        <wp:posOffset>286385</wp:posOffset>
                      </wp:positionV>
                      <wp:extent cx="757555" cy="508000"/>
                      <wp:effectExtent l="0" t="0" r="23495" b="25400"/>
                      <wp:wrapNone/>
                      <wp:docPr id="31" name="直接连接符 31"/>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30D594" id="直接连接符 31"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&#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A1MAHX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27872" behindDoc="0" locked="0" layoutInCell="1" allowOverlap="1" wp14:anchorId="2E818A6B" wp14:editId="7B0290C3">
                      <wp:simplePos x="0" y="0"/>
                      <wp:positionH relativeFrom="column">
                        <wp:posOffset>3143250</wp:posOffset>
                      </wp:positionH>
                      <wp:positionV relativeFrom="paragraph">
                        <wp:posOffset>153670</wp:posOffset>
                      </wp:positionV>
                      <wp:extent cx="437515" cy="789940"/>
                      <wp:effectExtent l="0" t="0" r="19685" b="29210"/>
                      <wp:wrapNone/>
                      <wp:docPr id="30" name="直接连接符 30"/>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E316B" id="直接连接符 30"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25824" behindDoc="0" locked="0" layoutInCell="1" allowOverlap="1" wp14:anchorId="76A75B3F" wp14:editId="735369C8">
                      <wp:simplePos x="0" y="0"/>
                      <wp:positionH relativeFrom="column">
                        <wp:posOffset>2967990</wp:posOffset>
                      </wp:positionH>
                      <wp:positionV relativeFrom="paragraph">
                        <wp:posOffset>314325</wp:posOffset>
                      </wp:positionV>
                      <wp:extent cx="758190" cy="447675"/>
                      <wp:effectExtent l="0" t="0" r="22860" b="28575"/>
                      <wp:wrapNone/>
                      <wp:docPr id="29" name="直接连接符 29"/>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9EB323" id="直接连接符 29"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23776" behindDoc="0" locked="0" layoutInCell="1" allowOverlap="1" wp14:anchorId="1C5FC36A" wp14:editId="39946757">
                      <wp:simplePos x="0" y="0"/>
                      <wp:positionH relativeFrom="column">
                        <wp:posOffset>3148330</wp:posOffset>
                      </wp:positionH>
                      <wp:positionV relativeFrom="paragraph">
                        <wp:posOffset>160020</wp:posOffset>
                      </wp:positionV>
                      <wp:extent cx="437515" cy="757555"/>
                      <wp:effectExtent l="0" t="0" r="19685" b="23495"/>
                      <wp:wrapNone/>
                      <wp:docPr id="28" name="直接连接符 28"/>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DE1825" id="直接连接符 2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lrxFr+0BAACVAwAADgAAAAAAAAAAAAAAAAAuAgAAZHJzL2Uy&#10;b0RvYy54bWxQSwECLQAUAAYACAAAACEAdK/m0OEAAAAKAQAADwAAAAAAAAAAAAAAAABHBAAAZHJz&#10;L2Rvd25yZXYueG1sUEsFBgAAAAAEAAQA8wAAAFUFA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17632" behindDoc="0" locked="0" layoutInCell="1" allowOverlap="1" wp14:anchorId="1D9CC150" wp14:editId="29AE8DD5">
                      <wp:simplePos x="0" y="0"/>
                      <wp:positionH relativeFrom="column">
                        <wp:posOffset>3080385</wp:posOffset>
                      </wp:positionH>
                      <wp:positionV relativeFrom="paragraph">
                        <wp:posOffset>257175</wp:posOffset>
                      </wp:positionV>
                      <wp:extent cx="559435" cy="573405"/>
                      <wp:effectExtent l="0" t="0" r="12065" b="17145"/>
                      <wp:wrapNone/>
                      <wp:docPr id="25"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FC699" id="_x0000_t120" coordsize="21600,21600" o:spt="120" path="m10800,qx,10800,10800,21600,21600,10800,10800,xe">
                      <v:path gradientshapeok="t" o:connecttype="custom" o:connectlocs="10800,0;3163,3163;0,10800;3163,18437;10800,21600;18437,18437;21600,10800;18437,3163" textboxrect="3163,3163,18437,18437"/>
                    </v:shapetype>
                    <v:shape id="流程图: 接点 8" o:spid="_x0000_s1026" type="#_x0000_t120" style="position:absolute;left:0;text-align:left;margin-left:242.55pt;margin-top:20.25pt;width:44.05pt;height:4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" filled="f" strokecolor="windowText" strokeweight="1pt">
                      <v:stroke joinstyle="miter"/>
                    </v:shape>
                  </w:pict>
                </mc:Fallback>
              </mc:AlternateContent>
            </w:r>
            <w:r w:rsidR="009E3CBC">
              <w:rPr>
                <w:b/>
                <w:noProof/>
                <w:sz w:val="28"/>
                <w:szCs w:val="28"/>
              </w:rPr>
              <mc:AlternateContent>
                <mc:Choice Requires="wps">
                  <w:drawing>
                    <wp:anchor distT="0" distB="0" distL="114300" distR="114300" simplePos="0" relativeHeight="251707392" behindDoc="0" locked="0" layoutInCell="1" allowOverlap="1" wp14:anchorId="08CDBE32" wp14:editId="17FCE8F5">
                      <wp:simplePos x="0" y="0"/>
                      <wp:positionH relativeFrom="column">
                        <wp:posOffset>1621155</wp:posOffset>
                      </wp:positionH>
                      <wp:positionV relativeFrom="paragraph">
                        <wp:posOffset>412750</wp:posOffset>
                      </wp:positionV>
                      <wp:extent cx="271780" cy="262255"/>
                      <wp:effectExtent l="0" t="0" r="13970" b="23495"/>
                      <wp:wrapNone/>
                      <wp:docPr id="12"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FC056" id="流程图: 接点 9" o:spid="_x0000_s1026" type="#_x0000_t120" style="position:absolute;left:0;text-align:left;margin-left:127.65pt;margin-top:32.5pt;width:21.4pt;height:20.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" filled="f" strokecolor="windowText" strokeweight="1pt">
                      <v:stroke joinstyle="miter"/>
                    </v:shape>
                  </w:pict>
                </mc:Fallback>
              </mc:AlternateContent>
            </w:r>
            <w:r w:rsidR="009E3CBC">
              <w:rPr>
                <w:rFonts w:hint="eastAsia"/>
                <w:b/>
                <w:noProof/>
                <w:sz w:val="28"/>
                <w:szCs w:val="28"/>
              </w:rPr>
              <mc:AlternateContent>
                <mc:Choice Requires="wps">
                  <w:drawing>
                    <wp:anchor distT="0" distB="0" distL="114300" distR="114300" simplePos="0" relativeHeight="251661824" behindDoc="0" locked="0" layoutInCell="1" allowOverlap="1" wp14:anchorId="3630469B" wp14:editId="1FA70EAC">
                      <wp:simplePos x="0" y="0"/>
                      <wp:positionH relativeFrom="column">
                        <wp:posOffset>1290320</wp:posOffset>
                      </wp:positionH>
                      <wp:positionV relativeFrom="paragraph">
                        <wp:posOffset>539750</wp:posOffset>
                      </wp:positionV>
                      <wp:extent cx="2527300" cy="0"/>
                      <wp:effectExtent l="0" t="0" r="25400" b="19050"/>
                      <wp:wrapNone/>
                      <wp:docPr id="10" name="直接连接符 10"/>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DBB1F0" id="直接连接符 10"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" strokecolor="windowText" strokeweight=".5pt">
                      <v:stroke joinstyle="miter"/>
                    </v:line>
                  </w:pict>
                </mc:Fallback>
              </mc:AlternateContent>
            </w:r>
            <w:r w:rsidR="00E925BD">
              <w:rPr>
                <w:b/>
                <w:noProof/>
                <w:sz w:val="28"/>
                <w:szCs w:val="28"/>
              </w:rPr>
              <mc:AlternateContent>
                <mc:Choice Requires="wps">
                  <w:drawing>
                    <wp:anchor distT="0" distB="0" distL="114300" distR="114300" simplePos="0" relativeHeight="251711488" behindDoc="0" locked="0" layoutInCell="1" allowOverlap="1" wp14:anchorId="133D8FFE" wp14:editId="04D0AFF3">
                      <wp:simplePos x="0" y="0"/>
                      <wp:positionH relativeFrom="column">
                        <wp:posOffset>1348740</wp:posOffset>
                      </wp:positionH>
                      <wp:positionV relativeFrom="paragraph">
                        <wp:posOffset>315595</wp:posOffset>
                      </wp:positionV>
                      <wp:extent cx="797560" cy="437515"/>
                      <wp:effectExtent l="0" t="0" r="21590" b="19685"/>
                      <wp:wrapNone/>
                      <wp:docPr id="15" name="直接连接符 15"/>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EFE2DB" id="直接连接符 15" o:spid="_x0000_s1026" style="position:absolute;left:0;text-align:lef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" strokecolor="windowText" strokeweight=".5pt">
                      <v:stroke joinstyle="miter"/>
                    </v:line>
                  </w:pict>
                </mc:Fallback>
              </mc:AlternateContent>
            </w:r>
            <w:r w:rsidR="008C791B">
              <w:rPr>
                <w:b/>
                <w:noProof/>
                <w:sz w:val="28"/>
                <w:szCs w:val="28"/>
              </w:rPr>
              <mc:AlternateContent>
                <mc:Choice Requires="wps">
                  <w:drawing>
                    <wp:anchor distT="0" distB="0" distL="114300" distR="114300" simplePos="0" relativeHeight="251709440" behindDoc="0" locked="0" layoutInCell="1" allowOverlap="1" wp14:anchorId="105F5C3E" wp14:editId="2EAF610E">
                      <wp:simplePos x="0" y="0"/>
                      <wp:positionH relativeFrom="column">
                        <wp:posOffset>1514475</wp:posOffset>
                      </wp:positionH>
                      <wp:positionV relativeFrom="paragraph">
                        <wp:posOffset>160020</wp:posOffset>
                      </wp:positionV>
                      <wp:extent cx="436245" cy="758190"/>
                      <wp:effectExtent l="0" t="0" r="20955" b="22860"/>
                      <wp:wrapNone/>
                      <wp:docPr id="13" name="直接连接符 13"/>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963095" id="直接连接符 13" o:spid="_x0000_s1026" style="position:absolute;left:0;text-align:lef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" strokecolor="windowText" strokeweight=".5pt">
                      <v:stroke joinstyle="miter"/>
                    </v:line>
                  </w:pict>
                </mc:Fallback>
              </mc:AlternateContent>
            </w:r>
            <w:r w:rsidR="003614E3">
              <w:rPr>
                <w:b/>
                <w:noProof/>
                <w:sz w:val="28"/>
                <w:szCs w:val="28"/>
              </w:rPr>
              <mc:AlternateContent>
                <mc:Choice Requires="wps">
                  <w:drawing>
                    <wp:anchor distT="0" distB="0" distL="114300" distR="114300" simplePos="0" relativeHeight="251705344" behindDoc="0" locked="0" layoutInCell="1" allowOverlap="1" wp14:anchorId="4F07E894" wp14:editId="28D1C929">
                      <wp:simplePos x="0" y="0"/>
                      <wp:positionH relativeFrom="column">
                        <wp:posOffset>1456055</wp:posOffset>
                      </wp:positionH>
                      <wp:positionV relativeFrom="paragraph">
                        <wp:posOffset>238125</wp:posOffset>
                      </wp:positionV>
                      <wp:extent cx="563880" cy="593090"/>
                      <wp:effectExtent l="0" t="0" r="26670" b="16510"/>
                      <wp:wrapNone/>
                      <wp:docPr id="1"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7F60C" id="流程图: 接点 9" o:spid="_x0000_s1026" type="#_x0000_t120" style="position:absolute;left:0;text-align:left;margin-left:114.65pt;margin-top:18.75pt;width:44.4pt;height:46.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" filled="f" strokecolor="windowText" strokeweight="1pt">
                      <v:stroke joinstyle="miter"/>
                    </v:shape>
                  </w:pict>
                </mc:Fallback>
              </mc:AlternateContent>
            </w:r>
            <w:r w:rsidR="004A3813">
              <w:rPr>
                <w:b/>
                <w:noProof/>
                <w:sz w:val="28"/>
                <w:szCs w:val="28"/>
              </w:rPr>
              <mc:AlternateContent>
                <mc:Choice Requires="wps">
                  <w:drawing>
                    <wp:anchor distT="0" distB="0" distL="114300" distR="114300" simplePos="0" relativeHeight="251666944" behindDoc="0" locked="0" layoutInCell="1" allowOverlap="1" wp14:anchorId="56D6CBD9" wp14:editId="24CF9DEF">
                      <wp:simplePos x="0" y="0"/>
                      <wp:positionH relativeFrom="column">
                        <wp:posOffset>3347720</wp:posOffset>
                      </wp:positionH>
                      <wp:positionV relativeFrom="paragraph">
                        <wp:posOffset>82550</wp:posOffset>
                      </wp:positionV>
                      <wp:extent cx="0" cy="901700"/>
                      <wp:effectExtent l="0" t="0" r="38100" b="31750"/>
                      <wp:wrapNone/>
                      <wp:docPr id="6" name="直接连接符 6"/>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02B3E6" id="直接连接符 6"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" strokecolor="windowText" strokeweight=".5pt">
                      <v:stroke joinstyle="miter"/>
                    </v:line>
                  </w:pict>
                </mc:Fallback>
              </mc:AlternateContent>
            </w:r>
            <w:r w:rsidR="004A3813">
              <w:rPr>
                <w:b/>
                <w:noProof/>
                <w:sz w:val="28"/>
                <w:szCs w:val="28"/>
              </w:rPr>
              <mc:AlternateContent>
                <mc:Choice Requires="wps">
                  <w:drawing>
                    <wp:anchor distT="0" distB="0" distL="114300" distR="114300" simplePos="0" relativeHeight="251655680" behindDoc="0" locked="0" layoutInCell="1" allowOverlap="1" wp14:anchorId="70E8C0D2" wp14:editId="4BEAA50D">
                      <wp:simplePos x="0" y="0"/>
                      <wp:positionH relativeFrom="column">
                        <wp:posOffset>1735455</wp:posOffset>
                      </wp:positionH>
                      <wp:positionV relativeFrom="paragraph">
                        <wp:posOffset>97790</wp:posOffset>
                      </wp:positionV>
                      <wp:extent cx="0" cy="895350"/>
                      <wp:effectExtent l="0" t="0" r="38100" b="19050"/>
                      <wp:wrapNone/>
                      <wp:docPr id="7" name="直接连接符 7"/>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D90FBB" id="直接连接符 7"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" strokecolor="windowText" strokeweight=".5pt">
                      <v:stroke joinstyle="miter"/>
                    </v:line>
                  </w:pict>
                </mc:Fallback>
              </mc:AlternateContent>
            </w:r>
            <w:r w:rsidR="004A3813">
              <w:rPr>
                <w:b/>
                <w:noProof/>
                <w:sz w:val="28"/>
                <w:szCs w:val="28"/>
              </w:rPr>
              <mc:AlternateContent>
                <mc:Choice Requires="wps">
                  <w:drawing>
                    <wp:anchor distT="0" distB="0" distL="114300" distR="114300" simplePos="0" relativeHeight="251651584" behindDoc="0" locked="0" layoutInCell="1" allowOverlap="1" wp14:anchorId="515982BA" wp14:editId="03CACBA7">
                      <wp:simplePos x="0" y="0"/>
                      <wp:positionH relativeFrom="column">
                        <wp:posOffset>2897505</wp:posOffset>
                      </wp:positionH>
                      <wp:positionV relativeFrom="paragraph">
                        <wp:posOffset>81280</wp:posOffset>
                      </wp:positionV>
                      <wp:extent cx="908050" cy="901700"/>
                      <wp:effectExtent l="0" t="0" r="25400" b="12700"/>
                      <wp:wrapNone/>
                      <wp:docPr id="8"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C5B67" id="流程图: 接点 8" o:spid="_x0000_s1026" type="#_x0000_t120" style="position:absolute;left:0;text-align:left;margin-left:228.15pt;margin-top:6.4pt;width:71.5pt;height:7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" filled="f" strokecolor="windowText" strokeweight="1pt">
                      <v:stroke joinstyle="miter"/>
                    </v:shape>
                  </w:pict>
                </mc:Fallback>
              </mc:AlternateContent>
            </w:r>
            <w:r w:rsidR="004A3813">
              <w:rPr>
                <w:b/>
                <w:noProof/>
                <w:sz w:val="28"/>
                <w:szCs w:val="28"/>
              </w:rPr>
              <mc:AlternateContent>
                <mc:Choice Requires="wps">
                  <w:drawing>
                    <wp:anchor distT="0" distB="0" distL="114300" distR="114300" simplePos="0" relativeHeight="251647488" behindDoc="0" locked="0" layoutInCell="1" allowOverlap="1" wp14:anchorId="75D87DBD" wp14:editId="23E8629F">
                      <wp:simplePos x="0" y="0"/>
                      <wp:positionH relativeFrom="column">
                        <wp:posOffset>1290955</wp:posOffset>
                      </wp:positionH>
                      <wp:positionV relativeFrom="paragraph">
                        <wp:posOffset>91440</wp:posOffset>
                      </wp:positionV>
                      <wp:extent cx="908050" cy="901700"/>
                      <wp:effectExtent l="0" t="0" r="25400" b="12700"/>
                      <wp:wrapNone/>
                      <wp:docPr id="9"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BF34" id="流程图: 接点 9" o:spid="_x0000_s1026" type="#_x0000_t120" style="position:absolute;left:0;text-align:left;margin-left:101.65pt;margin-top:7.2pt;width:71.5pt;height: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" filled="f" strokecolor="windowText" strokeweight="1pt">
                      <v:stroke joinstyle="miter"/>
                    </v:shape>
                  </w:pict>
                </mc:Fallback>
              </mc:AlternateContent>
            </w:r>
          </w:p>
          <w:p w14:paraId="37C3350C" w14:textId="619BDBBD" w:rsidR="004A3813" w:rsidRDefault="00757CCD" w:rsidP="004A3813">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19680" behindDoc="0" locked="0" layoutInCell="1" allowOverlap="1" wp14:anchorId="3349CE4F" wp14:editId="7C38639E">
                      <wp:simplePos x="0" y="0"/>
                      <wp:positionH relativeFrom="column">
                        <wp:posOffset>3211195</wp:posOffset>
                      </wp:positionH>
                      <wp:positionV relativeFrom="paragraph">
                        <wp:posOffset>16510</wp:posOffset>
                      </wp:positionV>
                      <wp:extent cx="296545" cy="262255"/>
                      <wp:effectExtent l="0" t="0" r="27305" b="23495"/>
                      <wp:wrapNone/>
                      <wp:docPr id="26"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E8C2B" id="流程图: 接点 8" o:spid="_x0000_s1026" type="#_x0000_t120" style="position:absolute;left:0;text-align:left;margin-left:252.85pt;margin-top:1.3pt;width:23.35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" filled="f" strokecolor="windowText" strokeweight="1pt">
                      <v:stroke joinstyle="miter"/>
                    </v:shape>
                  </w:pict>
                </mc:Fallback>
              </mc:AlternateContent>
            </w:r>
          </w:p>
          <w:p w14:paraId="256A940B" w14:textId="77777777" w:rsidR="00F465CE" w:rsidRDefault="00F465CE" w:rsidP="004E389E">
            <w:pPr>
              <w:jc w:val="left"/>
              <w:rPr>
                <w:rFonts w:ascii="Times New Roman" w:hAnsi="Times New Roman" w:cs="Times New Roman"/>
                <w:position w:val="-2"/>
                <w:szCs w:val="21"/>
              </w:rPr>
            </w:pPr>
          </w:p>
          <w:p w14:paraId="5DE650B4" w14:textId="77777777" w:rsidR="008C791B" w:rsidRDefault="008C791B" w:rsidP="004E389E">
            <w:pPr>
              <w:jc w:val="left"/>
              <w:rPr>
                <w:rFonts w:ascii="Times New Roman" w:hAnsi="Times New Roman" w:cs="Times New Roman"/>
                <w:position w:val="-2"/>
                <w:szCs w:val="21"/>
              </w:rPr>
            </w:pPr>
          </w:p>
          <w:p w14:paraId="72E02D1D" w14:textId="4C878970" w:rsidR="009A7239" w:rsidRPr="004E389E" w:rsidRDefault="008C791B" w:rsidP="00EB1D46">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sidR="009E3CBC">
              <w:rPr>
                <w:rFonts w:ascii="Times New Roman" w:hAnsi="Times New Roman" w:cs="Times New Roman" w:hint="eastAsia"/>
                <w:position w:val="-2"/>
                <w:szCs w:val="21"/>
              </w:rPr>
              <w:t>，</w:t>
            </w:r>
            <w:r w:rsidR="00EB1D46" w:rsidRPr="006C772F">
              <w:rPr>
                <w:rFonts w:ascii="Times New Roman" w:hAnsi="Times New Roman" w:cs="Times New Roman"/>
              </w:rPr>
              <w:t>A</w:t>
            </w:r>
            <w:r w:rsidR="00EB1D46" w:rsidRPr="006C772F">
              <w:rPr>
                <w:rFonts w:ascii="Times New Roman" w:hAnsi="Times New Roman" w:cs="Times New Roman"/>
              </w:rPr>
              <w:t>区为中心</w:t>
            </w:r>
            <w:r w:rsidR="00EB1D46" w:rsidRPr="006C772F">
              <w:rPr>
                <w:rFonts w:ascii="Times New Roman" w:hAnsi="Times New Roman" w:cs="Times New Roman"/>
              </w:rPr>
              <w:t>1/3</w:t>
            </w:r>
            <w:r w:rsidR="00EB1D46" w:rsidRPr="006C772F">
              <w:rPr>
                <w:rFonts w:ascii="Times New Roman" w:hAnsi="Times New Roman" w:cs="Times New Roman"/>
              </w:rPr>
              <w:t>乳房半径，</w:t>
            </w:r>
            <w:r w:rsidR="00EB1D46" w:rsidRPr="006C772F">
              <w:rPr>
                <w:rFonts w:ascii="Times New Roman" w:hAnsi="Times New Roman" w:cs="Times New Roman"/>
              </w:rPr>
              <w:t>B</w:t>
            </w:r>
            <w:r w:rsidR="00EB1D46" w:rsidRPr="006C772F">
              <w:rPr>
                <w:rFonts w:ascii="Times New Roman" w:hAnsi="Times New Roman" w:cs="Times New Roman"/>
              </w:rPr>
              <w:t>区为中间</w:t>
            </w:r>
            <w:r w:rsidR="00EB1D46" w:rsidRPr="006C772F">
              <w:rPr>
                <w:rFonts w:ascii="Times New Roman" w:hAnsi="Times New Roman" w:cs="Times New Roman"/>
              </w:rPr>
              <w:t>1/3</w:t>
            </w:r>
            <w:r w:rsidR="00457CD6" w:rsidRPr="006C772F">
              <w:rPr>
                <w:rFonts w:ascii="Times New Roman" w:hAnsi="Times New Roman" w:cs="Times New Roman" w:hint="eastAsia"/>
              </w:rPr>
              <w:t>乳房半径</w:t>
            </w:r>
            <w:r w:rsidR="00EB1D46" w:rsidRPr="006C772F">
              <w:rPr>
                <w:rFonts w:ascii="Times New Roman" w:hAnsi="Times New Roman" w:cs="Times New Roman"/>
              </w:rPr>
              <w:t>，</w:t>
            </w:r>
            <w:r w:rsidR="00EB1D46" w:rsidRPr="006C772F">
              <w:rPr>
                <w:rFonts w:ascii="Times New Roman" w:hAnsi="Times New Roman" w:cs="Times New Roman"/>
              </w:rPr>
              <w:t>C</w:t>
            </w:r>
            <w:r w:rsidR="00EB1D46" w:rsidRPr="006C772F">
              <w:rPr>
                <w:rFonts w:ascii="Times New Roman" w:hAnsi="Times New Roman" w:cs="Times New Roman"/>
              </w:rPr>
              <w:t>区为外</w:t>
            </w:r>
            <w:r w:rsidR="00EB1D46" w:rsidRPr="006C772F">
              <w:rPr>
                <w:rFonts w:ascii="Times New Roman" w:hAnsi="Times New Roman" w:cs="Times New Roman"/>
              </w:rPr>
              <w:t>1/3</w:t>
            </w:r>
            <w:r w:rsidR="00EB1D46" w:rsidRPr="006C772F">
              <w:rPr>
                <w:rFonts w:ascii="Times New Roman" w:hAnsi="Times New Roman" w:cs="Times New Roman"/>
              </w:rPr>
              <w:t>乳房半径</w:t>
            </w:r>
            <w:r w:rsidR="00501753" w:rsidRPr="006C772F">
              <w:rPr>
                <w:rFonts w:ascii="Times New Roman" w:hAnsi="Times New Roman" w:cs="Times New Roman" w:hint="eastAsia"/>
                <w:position w:val="-2"/>
                <w:szCs w:val="21"/>
              </w:rPr>
              <w:t>。</w:t>
            </w:r>
          </w:p>
        </w:tc>
      </w:tr>
      <w:tr w:rsidR="00E75BEE" w:rsidRPr="004E389E" w14:paraId="7F07583E" w14:textId="77777777" w:rsidTr="00A64CCD">
        <w:trPr>
          <w:trHeight w:val="425"/>
          <w:jc w:val="center"/>
        </w:trPr>
        <w:tc>
          <w:tcPr>
            <w:tcW w:w="707" w:type="dxa"/>
            <w:vMerge w:val="restart"/>
            <w:vAlign w:val="center"/>
          </w:tcPr>
          <w:p w14:paraId="36489399" w14:textId="77777777" w:rsidR="00E75BE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27F1EDDB" w14:textId="77777777" w:rsidR="00E75BE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0AF371E8" w14:textId="77777777" w:rsidR="00E75BE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28CB4889" w14:textId="7F32D33E" w:rsidR="00E75BEE" w:rsidRPr="004E389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370FEF57" w14:textId="742FA126" w:rsidR="00E75BEE" w:rsidRPr="004E389E" w:rsidRDefault="00E75BEE" w:rsidP="00B12005">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67C155D9" w14:textId="50E7454D" w:rsidR="00E75BEE" w:rsidRPr="00302138" w:rsidRDefault="00E75BEE" w:rsidP="00B12005">
            <w:pPr>
              <w:jc w:val="center"/>
              <w:rPr>
                <w:b/>
              </w:rPr>
            </w:pPr>
            <w:r>
              <w:rPr>
                <w:rFonts w:ascii="Times New Roman" w:hAnsi="Times New Roman" w:cs="Times New Roman" w:hint="eastAsia"/>
                <w:position w:val="-2"/>
                <w:szCs w:val="21"/>
              </w:rPr>
              <w:t>左侧乳房</w:t>
            </w:r>
          </w:p>
        </w:tc>
      </w:tr>
      <w:tr w:rsidR="00D92EBA" w:rsidRPr="000F5B74" w14:paraId="3D05412D" w14:textId="77777777" w:rsidTr="00A64CCD">
        <w:trPr>
          <w:trHeight w:val="425"/>
          <w:jc w:val="center"/>
        </w:trPr>
        <w:tc>
          <w:tcPr>
            <w:tcW w:w="707" w:type="dxa"/>
            <w:vMerge/>
            <w:vAlign w:val="center"/>
          </w:tcPr>
          <w:p w14:paraId="03C9A011" w14:textId="77777777" w:rsidR="00D92EBA" w:rsidRPr="004E389E" w:rsidRDefault="00D92EBA" w:rsidP="004E389E">
            <w:pPr>
              <w:jc w:val="center"/>
              <w:rPr>
                <w:rFonts w:ascii="Times New Roman" w:eastAsia="宋体" w:hAnsi="Times New Roman" w:cs="Times New Roman"/>
                <w:szCs w:val="21"/>
              </w:rPr>
            </w:pPr>
          </w:p>
        </w:tc>
        <w:tc>
          <w:tcPr>
            <w:tcW w:w="4193" w:type="dxa"/>
            <w:vAlign w:val="center"/>
          </w:tcPr>
          <w:p w14:paraId="690E4FC4" w14:textId="14FD8216" w:rsidR="00D92EBA" w:rsidRDefault="00D92EBA" w:rsidP="00D04EC2">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00D04EC2" w:rsidRPr="004E389E">
              <w:rPr>
                <w:rFonts w:ascii="宋体" w:hAnsi="宋体" w:hint="eastAsia"/>
                <w:position w:val="-2"/>
                <w:szCs w:val="21"/>
              </w:rPr>
              <w:t>□</w:t>
            </w:r>
            <w:r w:rsidR="00D04EC2">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w:t>
            </w:r>
            <w:r w:rsidR="00635AFE">
              <w:rPr>
                <w:rFonts w:ascii="宋体" w:hAnsi="宋体" w:hint="eastAsia"/>
                <w:position w:val="-2"/>
                <w:szCs w:val="21"/>
              </w:rPr>
              <w:t>_____</w:t>
            </w:r>
            <w:r w:rsidR="00635AFE" w:rsidRPr="00635AFE">
              <w:rPr>
                <w:rFonts w:ascii="宋体" w:hAnsi="宋体" w:hint="eastAsia"/>
                <w:position w:val="-2"/>
                <w:szCs w:val="21"/>
              </w:rPr>
              <w:t>个</w:t>
            </w:r>
          </w:p>
        </w:tc>
        <w:tc>
          <w:tcPr>
            <w:tcW w:w="4195" w:type="dxa"/>
            <w:vAlign w:val="center"/>
          </w:tcPr>
          <w:p w14:paraId="6516F6C1" w14:textId="39A3F16A" w:rsidR="00D92EBA" w:rsidRDefault="00D92EBA" w:rsidP="00B12005">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00D04EC2" w:rsidRPr="004E389E">
              <w:rPr>
                <w:rFonts w:ascii="宋体" w:hAnsi="宋体" w:hint="eastAsia"/>
                <w:position w:val="-2"/>
                <w:szCs w:val="21"/>
              </w:rPr>
              <w:t>□</w:t>
            </w:r>
            <w:r w:rsidR="00D04EC2">
              <w:rPr>
                <w:rFonts w:ascii="宋体" w:hAnsi="宋体" w:hint="eastAsia"/>
                <w:position w:val="-2"/>
                <w:szCs w:val="21"/>
              </w:rPr>
              <w:t>无；</w:t>
            </w:r>
            <w:r w:rsidR="00D04EC2" w:rsidRPr="004E389E">
              <w:rPr>
                <w:rFonts w:ascii="宋体" w:hAnsi="宋体" w:hint="eastAsia"/>
                <w:position w:val="-2"/>
                <w:szCs w:val="21"/>
              </w:rPr>
              <w:t>□</w:t>
            </w:r>
            <w:r w:rsidR="00D04EC2">
              <w:rPr>
                <w:rFonts w:ascii="宋体" w:hAnsi="宋体" w:hint="eastAsia"/>
                <w:position w:val="-2"/>
                <w:szCs w:val="21"/>
              </w:rPr>
              <w:t>有_____</w:t>
            </w:r>
            <w:r w:rsidR="00D04EC2" w:rsidRPr="00635AFE">
              <w:rPr>
                <w:rFonts w:ascii="宋体" w:hAnsi="宋体" w:hint="eastAsia"/>
                <w:position w:val="-2"/>
                <w:szCs w:val="21"/>
              </w:rPr>
              <w:t>个</w:t>
            </w:r>
          </w:p>
        </w:tc>
      </w:tr>
      <w:tr w:rsidR="0017325C" w:rsidRPr="000F5B74" w14:paraId="2F8BF0F5" w14:textId="77777777" w:rsidTr="001A34A8">
        <w:trPr>
          <w:trHeight w:val="425"/>
          <w:jc w:val="center"/>
        </w:trPr>
        <w:tc>
          <w:tcPr>
            <w:tcW w:w="707" w:type="dxa"/>
            <w:vMerge/>
            <w:vAlign w:val="center"/>
          </w:tcPr>
          <w:p w14:paraId="3725BB6C" w14:textId="77777777" w:rsidR="0017325C" w:rsidRPr="004E389E" w:rsidRDefault="0017325C" w:rsidP="004E389E">
            <w:pPr>
              <w:jc w:val="center"/>
              <w:rPr>
                <w:rFonts w:ascii="Times New Roman" w:eastAsia="宋体" w:hAnsi="Times New Roman" w:cs="Times New Roman"/>
                <w:szCs w:val="21"/>
              </w:rPr>
            </w:pPr>
          </w:p>
        </w:tc>
        <w:tc>
          <w:tcPr>
            <w:tcW w:w="7148" w:type="dxa"/>
            <w:gridSpan w:val="2"/>
            <w:vAlign w:val="center"/>
          </w:tcPr>
          <w:p w14:paraId="137E6FD5" w14:textId="77777777" w:rsidR="0017325C" w:rsidRDefault="0017325C" w:rsidP="000F5B74">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74950AF4" w14:textId="77777777" w:rsidR="0017325C" w:rsidRDefault="0017325C" w:rsidP="000F5B74">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14D224E9" w14:textId="77777777" w:rsidR="0017325C" w:rsidRPr="004E389E" w:rsidRDefault="0017325C" w:rsidP="000F5B74">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6E257F27" w14:textId="5CDEB245" w:rsidR="0017325C" w:rsidRDefault="0017325C" w:rsidP="0017325C">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EE1306" w:rsidRPr="004E389E" w14:paraId="5308C9FB" w14:textId="77777777" w:rsidTr="0017325C">
        <w:trPr>
          <w:trHeight w:val="425"/>
          <w:jc w:val="center"/>
        </w:trPr>
        <w:tc>
          <w:tcPr>
            <w:tcW w:w="1947" w:type="dxa"/>
            <w:vMerge/>
            <w:vAlign w:val="center"/>
          </w:tcPr>
          <w:p w14:paraId="77C602A2" w14:textId="77777777" w:rsidR="00EE1306" w:rsidRPr="004E389E" w:rsidRDefault="00EE1306" w:rsidP="00EE1306">
            <w:pPr>
              <w:jc w:val="center"/>
              <w:rPr>
                <w:rFonts w:ascii="Times New Roman" w:eastAsia="宋体" w:hAnsi="Times New Roman" w:cs="Times New Roman"/>
                <w:szCs w:val="21"/>
              </w:rPr>
            </w:pPr>
          </w:p>
        </w:tc>
        <w:tc>
          <w:tcPr>
            <w:tcW w:w="3814" w:type="dxa"/>
            <w:vAlign w:val="center"/>
          </w:tcPr>
          <w:p w14:paraId="025FF3DF" w14:textId="4FB8CACE" w:rsidR="00EE1306" w:rsidRDefault="00EE1306" w:rsidP="0018342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sidR="00B12005">
              <w:rPr>
                <w:rFonts w:ascii="Times New Roman" w:hAnsi="Times New Roman" w:cs="Times New Roman" w:hint="eastAsia"/>
                <w:bCs/>
                <w:szCs w:val="21"/>
              </w:rPr>
              <w:t>靶肿块</w:t>
            </w:r>
            <w:r>
              <w:rPr>
                <w:rFonts w:ascii="Times New Roman" w:hAnsi="Times New Roman" w:cs="Times New Roman" w:hint="eastAsia"/>
                <w:bCs/>
                <w:szCs w:val="21"/>
              </w:rPr>
              <w:t>位置：</w:t>
            </w:r>
            <w:r w:rsidR="00183428"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00183428"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3334" w:type="dxa"/>
            <w:vAlign w:val="center"/>
          </w:tcPr>
          <w:p w14:paraId="361B5E98" w14:textId="326AFC46" w:rsidR="00EE1306" w:rsidRDefault="00EE1306" w:rsidP="00EE1306">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sidR="00B12005">
              <w:rPr>
                <w:rFonts w:ascii="Times New Roman" w:hAnsi="Times New Roman" w:cs="Times New Roman" w:hint="eastAsia"/>
                <w:bCs/>
                <w:szCs w:val="21"/>
              </w:rPr>
              <w:t>靶肿块</w:t>
            </w:r>
            <w:r>
              <w:rPr>
                <w:rFonts w:ascii="Times New Roman" w:hAnsi="Times New Roman" w:cs="Times New Roman" w:hint="eastAsia"/>
                <w:bCs/>
                <w:szCs w:val="21"/>
              </w:rPr>
              <w:t>位置：</w:t>
            </w:r>
            <w:r w:rsidR="00183428" w:rsidRPr="00183428">
              <w:rPr>
                <w:rFonts w:ascii="Times New Roman" w:hAnsi="Times New Roman" w:cs="Times New Roman" w:hint="eastAsia"/>
                <w:bCs/>
                <w:szCs w:val="21"/>
                <w:u w:val="single"/>
              </w:rPr>
              <w:t xml:space="preserve">      </w:t>
            </w:r>
            <w:r w:rsidR="00183428">
              <w:rPr>
                <w:rFonts w:ascii="Times New Roman" w:hAnsi="Times New Roman" w:cs="Times New Roman" w:hint="eastAsia"/>
                <w:bCs/>
                <w:szCs w:val="21"/>
              </w:rPr>
              <w:t>点方向，</w:t>
            </w:r>
            <w:r w:rsidR="00183428" w:rsidRPr="00183428">
              <w:rPr>
                <w:rFonts w:ascii="Times New Roman" w:hAnsi="Times New Roman" w:cs="Times New Roman" w:hint="eastAsia"/>
                <w:bCs/>
                <w:szCs w:val="21"/>
                <w:u w:val="single"/>
              </w:rPr>
              <w:t xml:space="preserve">     </w:t>
            </w:r>
            <w:r w:rsidR="00183428">
              <w:rPr>
                <w:rFonts w:ascii="Times New Roman" w:hAnsi="Times New Roman" w:cs="Times New Roman" w:hint="eastAsia"/>
                <w:bCs/>
                <w:szCs w:val="21"/>
              </w:rPr>
              <w:t>区域</w:t>
            </w:r>
          </w:p>
        </w:tc>
      </w:tr>
      <w:tr w:rsidR="00EE1306" w:rsidRPr="004E389E" w14:paraId="7350B6EC" w14:textId="77777777" w:rsidTr="0017325C">
        <w:trPr>
          <w:trHeight w:val="425"/>
          <w:jc w:val="center"/>
        </w:trPr>
        <w:tc>
          <w:tcPr>
            <w:tcW w:w="1947" w:type="dxa"/>
            <w:vMerge/>
            <w:vAlign w:val="center"/>
          </w:tcPr>
          <w:p w14:paraId="511945C9" w14:textId="77777777" w:rsidR="00EE1306" w:rsidRPr="004E389E" w:rsidRDefault="00EE1306" w:rsidP="00EE1306">
            <w:pPr>
              <w:jc w:val="center"/>
              <w:rPr>
                <w:rFonts w:ascii="Times New Roman" w:eastAsia="宋体" w:hAnsi="Times New Roman" w:cs="Times New Roman"/>
                <w:szCs w:val="21"/>
              </w:rPr>
            </w:pPr>
          </w:p>
        </w:tc>
        <w:tc>
          <w:tcPr>
            <w:tcW w:w="3814" w:type="dxa"/>
            <w:vAlign w:val="center"/>
          </w:tcPr>
          <w:p w14:paraId="0344B7F6" w14:textId="0FC176AE" w:rsidR="00EE1306" w:rsidRDefault="00EE1306" w:rsidP="00EE1306">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sidR="00661220">
              <w:rPr>
                <w:rFonts w:ascii="Times New Roman" w:hAnsi="Times New Roman" w:cs="Times New Roman" w:hint="eastAsia"/>
                <w:bCs/>
                <w:szCs w:val="21"/>
              </w:rPr>
              <w:t>靶肿块</w:t>
            </w:r>
            <w:r w:rsidR="00B12005">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7E520685" w14:textId="40484823"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□无触痛</w:t>
            </w:r>
          </w:p>
          <w:p w14:paraId="2BD11854" w14:textId="44645E08"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□重压有触痛</w:t>
            </w:r>
          </w:p>
          <w:p w14:paraId="0F9F0A3D" w14:textId="77777777" w:rsidR="00EE1306" w:rsidRDefault="00EE1306" w:rsidP="00EE1306">
            <w:pPr>
              <w:jc w:val="left"/>
              <w:rPr>
                <w:rFonts w:ascii="宋体" w:hAnsi="宋体"/>
                <w:position w:val="-2"/>
                <w:szCs w:val="21"/>
              </w:rPr>
            </w:pPr>
            <w:r w:rsidRPr="004E389E">
              <w:rPr>
                <w:rFonts w:ascii="宋体" w:hAnsi="宋体" w:hint="eastAsia"/>
                <w:position w:val="-2"/>
                <w:szCs w:val="21"/>
              </w:rPr>
              <w:t>□轻压有触痛，触痛不明显</w:t>
            </w:r>
          </w:p>
          <w:p w14:paraId="2B1A0652" w14:textId="635870B8" w:rsidR="00EE1306" w:rsidRPr="004E389E" w:rsidRDefault="00EE1306" w:rsidP="00EE1306">
            <w:pPr>
              <w:jc w:val="left"/>
              <w:rPr>
                <w:rFonts w:ascii="Times New Roman" w:hAnsi="Times New Roman" w:cs="Times New Roman"/>
                <w:position w:val="-2"/>
                <w:szCs w:val="21"/>
              </w:rPr>
            </w:pPr>
            <w:r w:rsidRPr="004E389E">
              <w:rPr>
                <w:rFonts w:hint="eastAsia"/>
              </w:rPr>
              <w:t>□轻压有触痛，触痛明显</w:t>
            </w:r>
          </w:p>
        </w:tc>
        <w:tc>
          <w:tcPr>
            <w:tcW w:w="3334" w:type="dxa"/>
            <w:vAlign w:val="center"/>
          </w:tcPr>
          <w:p w14:paraId="54FB2BDD" w14:textId="37402227" w:rsidR="00EE1306" w:rsidRDefault="00EE1306" w:rsidP="00EE1306">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sidR="00661220">
              <w:rPr>
                <w:rFonts w:ascii="Times New Roman" w:hAnsi="Times New Roman" w:cs="Times New Roman" w:hint="eastAsia"/>
                <w:bCs/>
                <w:szCs w:val="21"/>
              </w:rPr>
              <w:t>靶肿块</w:t>
            </w:r>
            <w:r w:rsidR="00B12005">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42CEABA8" w14:textId="61A36AA4"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□无触痛</w:t>
            </w:r>
          </w:p>
          <w:p w14:paraId="0D9C14DD" w14:textId="4B565853"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□重压有触痛</w:t>
            </w:r>
          </w:p>
          <w:p w14:paraId="37D92B0B" w14:textId="77777777" w:rsidR="00EE1306" w:rsidRDefault="00EE1306" w:rsidP="00EE1306">
            <w:pPr>
              <w:jc w:val="left"/>
              <w:rPr>
                <w:rFonts w:ascii="宋体" w:hAnsi="宋体"/>
                <w:position w:val="-2"/>
                <w:szCs w:val="21"/>
              </w:rPr>
            </w:pPr>
            <w:r w:rsidRPr="004E389E">
              <w:rPr>
                <w:rFonts w:ascii="宋体" w:hAnsi="宋体" w:hint="eastAsia"/>
                <w:position w:val="-2"/>
                <w:szCs w:val="21"/>
              </w:rPr>
              <w:t>□轻压有触痛，触痛不明显</w:t>
            </w:r>
          </w:p>
          <w:p w14:paraId="313C59E0" w14:textId="215506C9" w:rsidR="00EE1306" w:rsidRPr="004E389E" w:rsidRDefault="00EE1306" w:rsidP="00EE1306">
            <w:pPr>
              <w:jc w:val="left"/>
              <w:rPr>
                <w:rFonts w:ascii="Times New Roman" w:hAnsi="Times New Roman" w:cs="Times New Roman"/>
                <w:position w:val="-2"/>
                <w:szCs w:val="21"/>
              </w:rPr>
            </w:pPr>
            <w:r w:rsidRPr="004E389E">
              <w:rPr>
                <w:rFonts w:hint="eastAsia"/>
              </w:rPr>
              <w:t>□轻压有触痛，触痛明显</w:t>
            </w:r>
          </w:p>
        </w:tc>
      </w:tr>
      <w:tr w:rsidR="00187DBA" w:rsidRPr="004E389E" w14:paraId="33901E84" w14:textId="77777777" w:rsidTr="0017325C">
        <w:trPr>
          <w:trHeight w:val="425"/>
          <w:jc w:val="center"/>
        </w:trPr>
        <w:tc>
          <w:tcPr>
            <w:tcW w:w="1947" w:type="dxa"/>
            <w:vMerge/>
            <w:vAlign w:val="center"/>
          </w:tcPr>
          <w:p w14:paraId="40BD419E" w14:textId="77777777" w:rsidR="00187DBA" w:rsidRPr="004E389E" w:rsidRDefault="00187DBA" w:rsidP="00EE1306">
            <w:pPr>
              <w:jc w:val="center"/>
              <w:rPr>
                <w:rFonts w:ascii="Times New Roman" w:eastAsia="宋体" w:hAnsi="Times New Roman" w:cs="Times New Roman"/>
                <w:szCs w:val="21"/>
              </w:rPr>
            </w:pPr>
          </w:p>
        </w:tc>
        <w:tc>
          <w:tcPr>
            <w:tcW w:w="3814" w:type="dxa"/>
            <w:vAlign w:val="center"/>
          </w:tcPr>
          <w:p w14:paraId="7A2EEB71" w14:textId="382E4993" w:rsidR="00187DBA" w:rsidRPr="00A00CA2" w:rsidRDefault="00F342DD" w:rsidP="00A00CA2">
            <w:pPr>
              <w:jc w:val="left"/>
              <w:rPr>
                <w:rFonts w:ascii="Times New Roman" w:hAnsi="Times New Roman" w:cs="Times New Roman"/>
                <w:position w:val="-2"/>
                <w:szCs w:val="21"/>
              </w:rPr>
            </w:pPr>
            <w:r>
              <w:rPr>
                <w:rFonts w:ascii="Times New Roman" w:hAnsi="Times New Roman" w:cs="Times New Roman" w:hint="eastAsia"/>
                <w:position w:val="-2"/>
                <w:szCs w:val="21"/>
              </w:rPr>
              <w:t>3</w:t>
            </w:r>
            <w:r w:rsidR="00187DBA" w:rsidRPr="004E389E">
              <w:rPr>
                <w:rFonts w:ascii="Times New Roman" w:hAnsi="Times New Roman" w:cs="Times New Roman"/>
                <w:position w:val="-2"/>
                <w:szCs w:val="21"/>
              </w:rPr>
              <w:t>.</w:t>
            </w:r>
            <w:r w:rsidR="00187DBA">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position w:val="-2"/>
                <w:szCs w:val="21"/>
              </w:rPr>
              <w:t>：</w:t>
            </w:r>
            <w:r w:rsidR="00187DBA" w:rsidRPr="006637CF">
              <w:rPr>
                <w:rFonts w:ascii="Times New Roman" w:hAnsi="Times New Roman" w:cs="Times New Roman"/>
                <w:bCs/>
                <w:szCs w:val="21"/>
              </w:rPr>
              <w:t>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sidRPr="006637CF">
              <w:rPr>
                <w:rFonts w:ascii="Times New Roman" w:hAnsi="Times New Roman" w:cs="Times New Roman"/>
                <w:bCs/>
                <w:szCs w:val="21"/>
              </w:rPr>
              <w:t>m×_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Pr>
                <w:rFonts w:ascii="Times New Roman" w:hAnsi="Times New Roman" w:cs="Times New Roman"/>
                <w:bCs/>
                <w:szCs w:val="21"/>
              </w:rPr>
              <w:t>m</w:t>
            </w:r>
          </w:p>
          <w:p w14:paraId="30A9B91A" w14:textId="750B3573" w:rsidR="00187DBA" w:rsidRPr="004E389E" w:rsidRDefault="00187DBA" w:rsidP="00A00CA2">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0F9778BE" w14:textId="28963312" w:rsidR="00187DBA" w:rsidRDefault="00B76022" w:rsidP="00ED636A">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hint="eastAsia"/>
                <w:position w:val="-2"/>
                <w:szCs w:val="21"/>
              </w:rPr>
              <w:t>分级</w:t>
            </w:r>
            <w:r w:rsidR="00187DBA" w:rsidRPr="004E389E">
              <w:rPr>
                <w:rFonts w:ascii="Times New Roman" w:hAnsi="Times New Roman" w:cs="Times New Roman"/>
                <w:position w:val="-2"/>
                <w:szCs w:val="21"/>
              </w:rPr>
              <w:t>：</w:t>
            </w:r>
          </w:p>
          <w:p w14:paraId="1ECC46B2" w14:textId="00C5690B" w:rsidR="00187DBA" w:rsidRPr="004E389E" w:rsidRDefault="00187DBA" w:rsidP="00ED636A">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sidR="008A7331">
              <w:rPr>
                <w:rFonts w:ascii="Times New Roman" w:hAnsi="Times New Roman" w:cs="Times New Roman"/>
                <w:position w:val="-2"/>
                <w:szCs w:val="21"/>
              </w:rPr>
              <w:t>级，肿块最</w:t>
            </w:r>
            <w:r w:rsidR="008A7331">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sidR="000F5DEE">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1DC0CF91" w14:textId="3EC5BB61" w:rsidR="00187DBA" w:rsidRPr="004E389E" w:rsidRDefault="00187DBA" w:rsidP="00ED636A">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w:t>
            </w:r>
            <w:r w:rsidR="008A7331">
              <w:rPr>
                <w:rFonts w:ascii="Times New Roman" w:hAnsi="Times New Roman" w:cs="Times New Roman" w:hint="eastAsia"/>
                <w:position w:val="-2"/>
                <w:szCs w:val="21"/>
              </w:rPr>
              <w:t>长</w:t>
            </w:r>
            <w:r w:rsidR="008A7331"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FB50CEF" w14:textId="1201F086" w:rsidR="00187DBA" w:rsidRPr="00187DBA" w:rsidRDefault="00187DBA" w:rsidP="00ED636A">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sidR="008A7331">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3334" w:type="dxa"/>
            <w:vAlign w:val="center"/>
          </w:tcPr>
          <w:p w14:paraId="14C9CC2D" w14:textId="1F0208C0" w:rsidR="00187DBA" w:rsidRPr="00A00CA2" w:rsidRDefault="00F342DD" w:rsidP="00F342DD">
            <w:pPr>
              <w:jc w:val="left"/>
              <w:rPr>
                <w:rFonts w:ascii="Times New Roman" w:hAnsi="Times New Roman" w:cs="Times New Roman"/>
                <w:position w:val="-2"/>
                <w:szCs w:val="21"/>
              </w:rPr>
            </w:pPr>
            <w:r>
              <w:rPr>
                <w:rFonts w:ascii="Times New Roman" w:hAnsi="Times New Roman" w:cs="Times New Roman" w:hint="eastAsia"/>
                <w:position w:val="-2"/>
                <w:szCs w:val="21"/>
              </w:rPr>
              <w:t>3</w:t>
            </w:r>
            <w:r w:rsidR="00187DBA" w:rsidRPr="004E389E">
              <w:rPr>
                <w:rFonts w:ascii="Times New Roman" w:hAnsi="Times New Roman" w:cs="Times New Roman"/>
                <w:position w:val="-2"/>
                <w:szCs w:val="21"/>
              </w:rPr>
              <w:t>.</w:t>
            </w:r>
            <w:r w:rsidR="00187DBA">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position w:val="-2"/>
                <w:szCs w:val="21"/>
              </w:rPr>
              <w:t>：</w:t>
            </w:r>
            <w:r w:rsidR="00187DBA" w:rsidRPr="006637CF">
              <w:rPr>
                <w:rFonts w:ascii="Times New Roman" w:hAnsi="Times New Roman" w:cs="Times New Roman"/>
                <w:bCs/>
                <w:szCs w:val="21"/>
              </w:rPr>
              <w:t>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sidRPr="006637CF">
              <w:rPr>
                <w:rFonts w:ascii="Times New Roman" w:hAnsi="Times New Roman" w:cs="Times New Roman"/>
                <w:bCs/>
                <w:szCs w:val="21"/>
              </w:rPr>
              <w:t>m×_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Pr>
                <w:rFonts w:ascii="Times New Roman" w:hAnsi="Times New Roman" w:cs="Times New Roman"/>
                <w:bCs/>
                <w:szCs w:val="21"/>
              </w:rPr>
              <w:t>m</w:t>
            </w:r>
          </w:p>
          <w:p w14:paraId="1CAAA128" w14:textId="77777777" w:rsidR="00187DBA" w:rsidRPr="004E389E" w:rsidRDefault="00187DBA" w:rsidP="00F342DD">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58F547F5" w14:textId="2531FB7A" w:rsidR="00187DBA" w:rsidRDefault="00B76022" w:rsidP="00ED636A">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hint="eastAsia"/>
                <w:position w:val="-2"/>
                <w:szCs w:val="21"/>
              </w:rPr>
              <w:t>分级</w:t>
            </w:r>
            <w:r w:rsidR="00187DBA" w:rsidRPr="004E389E">
              <w:rPr>
                <w:rFonts w:ascii="Times New Roman" w:hAnsi="Times New Roman" w:cs="Times New Roman"/>
                <w:position w:val="-2"/>
                <w:szCs w:val="21"/>
              </w:rPr>
              <w:t>：</w:t>
            </w:r>
          </w:p>
          <w:p w14:paraId="4C14A1E3" w14:textId="305B751B" w:rsidR="00F96824" w:rsidRPr="004E389E" w:rsidRDefault="00F96824" w:rsidP="00F96824">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sidR="000F5DEE">
              <w:rPr>
                <w:rFonts w:ascii="Times New Roman" w:hAnsi="Times New Roman" w:cs="Times New Roman"/>
                <w:position w:val="-2"/>
                <w:szCs w:val="21"/>
              </w:rPr>
              <w:t>.0</w:t>
            </w:r>
            <w:r w:rsidRPr="004E389E">
              <w:rPr>
                <w:rFonts w:ascii="Times New Roman" w:hAnsi="Times New Roman" w:cs="Times New Roman"/>
                <w:position w:val="-2"/>
                <w:szCs w:val="21"/>
              </w:rPr>
              <w:t>cm</w:t>
            </w:r>
          </w:p>
          <w:p w14:paraId="4E935682" w14:textId="77777777" w:rsidR="00F96824" w:rsidRPr="004E389E" w:rsidRDefault="00F96824" w:rsidP="00F96824">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0B541401" w14:textId="056A994A" w:rsidR="00187DBA" w:rsidRPr="00187DBA" w:rsidRDefault="00F96824" w:rsidP="00F96824">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ED636A" w:rsidRPr="004E389E" w14:paraId="4BFF3C27" w14:textId="77777777" w:rsidTr="0017325C">
        <w:trPr>
          <w:trHeight w:val="425"/>
          <w:jc w:val="center"/>
        </w:trPr>
        <w:tc>
          <w:tcPr>
            <w:tcW w:w="1947" w:type="dxa"/>
            <w:vMerge/>
            <w:vAlign w:val="center"/>
          </w:tcPr>
          <w:p w14:paraId="0211AB4B" w14:textId="77777777" w:rsidR="00ED636A" w:rsidRPr="004E389E" w:rsidRDefault="00ED636A" w:rsidP="00EE1306">
            <w:pPr>
              <w:jc w:val="center"/>
              <w:rPr>
                <w:rFonts w:ascii="Times New Roman" w:eastAsia="宋体" w:hAnsi="Times New Roman" w:cs="Times New Roman"/>
                <w:szCs w:val="21"/>
              </w:rPr>
            </w:pPr>
          </w:p>
        </w:tc>
        <w:tc>
          <w:tcPr>
            <w:tcW w:w="3814" w:type="dxa"/>
            <w:vAlign w:val="center"/>
          </w:tcPr>
          <w:p w14:paraId="7F48297D" w14:textId="1567EAEA" w:rsidR="00ED636A" w:rsidRDefault="00F342DD" w:rsidP="00187DBA">
            <w:pPr>
              <w:jc w:val="left"/>
              <w:rPr>
                <w:rFonts w:ascii="Times New Roman" w:hAnsi="Times New Roman" w:cs="Times New Roman"/>
                <w:position w:val="-2"/>
                <w:szCs w:val="21"/>
              </w:rPr>
            </w:pPr>
            <w:r>
              <w:rPr>
                <w:rFonts w:ascii="Times New Roman" w:hAnsi="Times New Roman" w:cs="Times New Roman" w:hint="eastAsia"/>
                <w:position w:val="-2"/>
                <w:szCs w:val="21"/>
              </w:rPr>
              <w:t>4</w:t>
            </w:r>
            <w:r w:rsidR="00ED636A">
              <w:rPr>
                <w:rFonts w:ascii="Times New Roman" w:hAnsi="Times New Roman" w:cs="Times New Roman" w:hint="eastAsia"/>
                <w:position w:val="-2"/>
                <w:szCs w:val="21"/>
              </w:rPr>
              <w:t>.</w:t>
            </w:r>
            <w:r w:rsidR="00ED636A">
              <w:rPr>
                <w:rFonts w:ascii="Times New Roman" w:hAnsi="Times New Roman" w:cs="Times New Roman" w:hint="eastAsia"/>
                <w:position w:val="-2"/>
                <w:szCs w:val="21"/>
              </w:rPr>
              <w:t>靶</w:t>
            </w:r>
            <w:r w:rsidR="00ED636A" w:rsidRPr="004E389E">
              <w:rPr>
                <w:rFonts w:ascii="Times New Roman" w:hAnsi="Times New Roman" w:cs="Times New Roman"/>
                <w:position w:val="-2"/>
                <w:szCs w:val="21"/>
              </w:rPr>
              <w:t>肿块</w:t>
            </w:r>
            <w:r w:rsidR="00D307CE">
              <w:rPr>
                <w:rFonts w:ascii="Times New Roman" w:hAnsi="Times New Roman" w:cs="Times New Roman" w:hint="eastAsia"/>
                <w:position w:val="-2"/>
                <w:szCs w:val="21"/>
              </w:rPr>
              <w:t>质地</w:t>
            </w:r>
            <w:r w:rsidR="00ED636A" w:rsidRPr="004E389E">
              <w:rPr>
                <w:rFonts w:ascii="Times New Roman" w:hAnsi="Times New Roman" w:cs="Times New Roman"/>
                <w:position w:val="-2"/>
                <w:szCs w:val="21"/>
              </w:rPr>
              <w:t>：</w:t>
            </w:r>
          </w:p>
          <w:p w14:paraId="0E6CA689" w14:textId="77777777" w:rsidR="00ED636A" w:rsidRPr="004E389E" w:rsidRDefault="00ED636A" w:rsidP="00ED636A">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793D8EA3" w14:textId="77777777" w:rsidR="00ED636A" w:rsidRPr="004E389E" w:rsidRDefault="00ED636A" w:rsidP="00ED636A">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7AE519FC" w14:textId="4995FE3F" w:rsidR="00ED636A" w:rsidRDefault="00ED636A" w:rsidP="00ED636A">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3334" w:type="dxa"/>
            <w:vAlign w:val="center"/>
          </w:tcPr>
          <w:p w14:paraId="5E0CDE4C" w14:textId="4C3C9949" w:rsidR="00ED636A" w:rsidRDefault="00F342DD" w:rsidP="00F342DD">
            <w:pPr>
              <w:jc w:val="left"/>
              <w:rPr>
                <w:rFonts w:ascii="Times New Roman" w:hAnsi="Times New Roman" w:cs="Times New Roman"/>
                <w:position w:val="-2"/>
                <w:szCs w:val="21"/>
              </w:rPr>
            </w:pPr>
            <w:r>
              <w:rPr>
                <w:rFonts w:ascii="Times New Roman" w:hAnsi="Times New Roman" w:cs="Times New Roman" w:hint="eastAsia"/>
                <w:position w:val="-2"/>
                <w:szCs w:val="21"/>
              </w:rPr>
              <w:t>4</w:t>
            </w:r>
            <w:r w:rsidR="00ED636A">
              <w:rPr>
                <w:rFonts w:ascii="Times New Roman" w:hAnsi="Times New Roman" w:cs="Times New Roman" w:hint="eastAsia"/>
                <w:position w:val="-2"/>
                <w:szCs w:val="21"/>
              </w:rPr>
              <w:t>.</w:t>
            </w:r>
            <w:r w:rsidR="00ED636A">
              <w:rPr>
                <w:rFonts w:ascii="Times New Roman" w:hAnsi="Times New Roman" w:cs="Times New Roman" w:hint="eastAsia"/>
                <w:position w:val="-2"/>
                <w:szCs w:val="21"/>
              </w:rPr>
              <w:t>靶</w:t>
            </w:r>
            <w:r w:rsidR="00D307CE">
              <w:rPr>
                <w:rFonts w:ascii="Times New Roman" w:hAnsi="Times New Roman" w:cs="Times New Roman"/>
                <w:position w:val="-2"/>
                <w:szCs w:val="21"/>
              </w:rPr>
              <w:t>肿块</w:t>
            </w:r>
            <w:r w:rsidR="00D307CE">
              <w:rPr>
                <w:rFonts w:ascii="Times New Roman" w:hAnsi="Times New Roman" w:cs="Times New Roman" w:hint="eastAsia"/>
                <w:position w:val="-2"/>
                <w:szCs w:val="21"/>
              </w:rPr>
              <w:t>质地</w:t>
            </w:r>
            <w:r w:rsidR="00ED636A" w:rsidRPr="004E389E">
              <w:rPr>
                <w:rFonts w:ascii="Times New Roman" w:hAnsi="Times New Roman" w:cs="Times New Roman"/>
                <w:position w:val="-2"/>
                <w:szCs w:val="21"/>
              </w:rPr>
              <w:t>：</w:t>
            </w:r>
          </w:p>
          <w:p w14:paraId="2EB8FAFA" w14:textId="77777777" w:rsidR="00ED636A" w:rsidRPr="004E389E" w:rsidRDefault="00ED636A" w:rsidP="00F342DD">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09811BD8" w14:textId="77777777" w:rsidR="00ED636A" w:rsidRPr="004E389E" w:rsidRDefault="00ED636A" w:rsidP="00F342DD">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4222CC2A" w14:textId="3915EAD6" w:rsidR="00ED636A" w:rsidRDefault="00ED636A" w:rsidP="00187DBA">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582647" w:rsidRPr="004E389E" w14:paraId="25C6DFCE" w14:textId="77777777" w:rsidTr="001A34A8">
        <w:trPr>
          <w:trHeight w:val="425"/>
          <w:jc w:val="center"/>
        </w:trPr>
        <w:tc>
          <w:tcPr>
            <w:tcW w:w="1947" w:type="dxa"/>
            <w:vMerge/>
            <w:vAlign w:val="center"/>
          </w:tcPr>
          <w:p w14:paraId="1EDF76F1" w14:textId="77777777" w:rsidR="00582647" w:rsidRPr="004E389E" w:rsidRDefault="00582647" w:rsidP="00EE1306">
            <w:pPr>
              <w:jc w:val="center"/>
              <w:rPr>
                <w:rFonts w:ascii="Times New Roman" w:eastAsia="宋体" w:hAnsi="Times New Roman" w:cs="Times New Roman"/>
                <w:szCs w:val="21"/>
              </w:rPr>
            </w:pPr>
          </w:p>
        </w:tc>
        <w:tc>
          <w:tcPr>
            <w:tcW w:w="8388" w:type="dxa"/>
            <w:gridSpan w:val="2"/>
            <w:vAlign w:val="center"/>
          </w:tcPr>
          <w:p w14:paraId="7BD4978C" w14:textId="3C9DBE84" w:rsidR="00582647" w:rsidRDefault="00582647" w:rsidP="00CE09BC">
            <w:pPr>
              <w:jc w:val="left"/>
              <w:rPr>
                <w:rFonts w:ascii="Times New Roman" w:hAnsi="Times New Roman" w:cs="Times New Roman"/>
                <w:position w:val="-2"/>
                <w:szCs w:val="21"/>
              </w:rPr>
            </w:pPr>
            <w:r w:rsidRPr="00582647">
              <w:rPr>
                <w:rFonts w:ascii="Times New Roman" w:hAnsi="Times New Roman" w:cs="Times New Roman" w:hint="eastAsia"/>
                <w:position w:val="-2"/>
                <w:szCs w:val="21"/>
              </w:rPr>
              <w:t>若两侧乳房均有靶肿块，</w:t>
            </w:r>
            <w:r>
              <w:rPr>
                <w:rFonts w:ascii="Times New Roman" w:hAnsi="Times New Roman" w:cs="Times New Roman" w:hint="eastAsia"/>
                <w:position w:val="-2"/>
                <w:szCs w:val="21"/>
              </w:rPr>
              <w:t>请填写</w:t>
            </w:r>
            <w:r w:rsidRPr="00582647">
              <w:rPr>
                <w:rFonts w:ascii="Times New Roman" w:hAnsi="Times New Roman" w:cs="Times New Roman" w:hint="eastAsia"/>
                <w:position w:val="-2"/>
                <w:szCs w:val="21"/>
              </w:rPr>
              <w:t>较严重侧</w:t>
            </w:r>
            <w:r>
              <w:rPr>
                <w:rFonts w:ascii="Times New Roman" w:hAnsi="Times New Roman" w:cs="Times New Roman" w:hint="eastAsia"/>
                <w:position w:val="-2"/>
                <w:szCs w:val="21"/>
              </w:rPr>
              <w:t>：</w:t>
            </w:r>
            <w:r w:rsidRPr="004E389E">
              <w:rPr>
                <w:rFonts w:ascii="宋体" w:hAnsi="宋体" w:hint="eastAsia"/>
                <w:position w:val="-2"/>
                <w:szCs w:val="21"/>
              </w:rPr>
              <w:t>□</w:t>
            </w:r>
            <w:r>
              <w:rPr>
                <w:rFonts w:ascii="宋体" w:hAnsi="宋体" w:hint="eastAsia"/>
                <w:position w:val="-2"/>
                <w:szCs w:val="21"/>
              </w:rPr>
              <w:t xml:space="preserve">左侧   </w:t>
            </w:r>
            <w:r w:rsidRPr="004E389E">
              <w:rPr>
                <w:rFonts w:ascii="宋体" w:hAnsi="宋体" w:hint="eastAsia"/>
                <w:position w:val="-2"/>
                <w:szCs w:val="21"/>
              </w:rPr>
              <w:t>□</w:t>
            </w:r>
            <w:r>
              <w:rPr>
                <w:rFonts w:ascii="宋体" w:hAnsi="宋体" w:hint="eastAsia"/>
                <w:position w:val="-2"/>
                <w:szCs w:val="21"/>
              </w:rPr>
              <w:t>右侧</w:t>
            </w:r>
          </w:p>
        </w:tc>
      </w:tr>
      <w:tr w:rsidR="00A64CCD" w:rsidRPr="004E389E" w14:paraId="1B7DFA3B" w14:textId="77777777" w:rsidTr="00582647">
        <w:trPr>
          <w:trHeight w:val="425"/>
          <w:jc w:val="center"/>
        </w:trPr>
        <w:tc>
          <w:tcPr>
            <w:tcW w:w="707" w:type="dxa"/>
            <w:vMerge/>
            <w:vAlign w:val="center"/>
          </w:tcPr>
          <w:p w14:paraId="3588FDA9" w14:textId="77777777" w:rsidR="00A64CCD" w:rsidRPr="004E389E" w:rsidRDefault="00A64CCD" w:rsidP="00EE1306">
            <w:pPr>
              <w:jc w:val="center"/>
              <w:rPr>
                <w:rFonts w:ascii="Times New Roman" w:eastAsia="宋体" w:hAnsi="Times New Roman" w:cs="Times New Roman"/>
                <w:szCs w:val="21"/>
              </w:rPr>
            </w:pPr>
          </w:p>
        </w:tc>
        <w:tc>
          <w:tcPr>
            <w:tcW w:w="8388" w:type="dxa"/>
            <w:gridSpan w:val="2"/>
            <w:vAlign w:val="center"/>
          </w:tcPr>
          <w:p w14:paraId="0FB7DBF5" w14:textId="3192F36B" w:rsidR="00DB7BBE" w:rsidRPr="002C4223" w:rsidRDefault="007A3633" w:rsidP="005430F0">
            <w:pPr>
              <w:jc w:val="left"/>
              <w:rPr>
                <w:sz w:val="18"/>
                <w:szCs w:val="18"/>
              </w:rPr>
            </w:pPr>
            <w:r>
              <w:rPr>
                <w:rFonts w:hint="eastAsia"/>
                <w:sz w:val="18"/>
                <w:szCs w:val="18"/>
              </w:rPr>
              <w:t>注：</w:t>
            </w:r>
            <w:r w:rsidR="00823239" w:rsidRPr="006C772F">
              <w:rPr>
                <w:rFonts w:hint="eastAsia"/>
                <w:sz w:val="18"/>
                <w:szCs w:val="18"/>
              </w:rPr>
              <w:t>若双侧乳房均有肿块，则靶肿块为左、右乳房各一，以单侧乳房最可疑肿块（由临床医师决定，一般为最大或最硬肿块）确定为此侧乳房靶肿块。即：左侧乳房</w:t>
            </w:r>
            <w:r w:rsidR="007D0083" w:rsidRPr="006C772F">
              <w:rPr>
                <w:rFonts w:hint="eastAsia"/>
                <w:sz w:val="18"/>
                <w:szCs w:val="18"/>
              </w:rPr>
              <w:t>最</w:t>
            </w:r>
            <w:r w:rsidR="00823239" w:rsidRPr="006C772F">
              <w:rPr>
                <w:rFonts w:hint="eastAsia"/>
                <w:sz w:val="18"/>
                <w:szCs w:val="18"/>
              </w:rPr>
              <w:t>可疑肿块为左侧乳房靶肿块，右侧乳房</w:t>
            </w:r>
            <w:r w:rsidR="007D0083" w:rsidRPr="006C772F">
              <w:rPr>
                <w:rFonts w:hint="eastAsia"/>
                <w:sz w:val="18"/>
                <w:szCs w:val="18"/>
              </w:rPr>
              <w:t>最</w:t>
            </w:r>
            <w:r w:rsidR="00823239" w:rsidRPr="006C772F">
              <w:rPr>
                <w:rFonts w:hint="eastAsia"/>
                <w:sz w:val="18"/>
                <w:szCs w:val="18"/>
              </w:rPr>
              <w:t>可疑肿块为右侧乳房靶肿块。</w:t>
            </w:r>
          </w:p>
        </w:tc>
      </w:tr>
    </w:tbl>
    <w:p w14:paraId="381AF2FF" w14:textId="433908D5" w:rsidR="006201E3" w:rsidRDefault="006201E3" w:rsidP="00166435">
      <w:pPr>
        <w:rPr>
          <w:sz w:val="24"/>
          <w:szCs w:val="24"/>
        </w:rPr>
        <w:sectPr w:rsidR="006201E3" w:rsidSect="00D13EE3">
          <w:headerReference w:type="default" r:id="rId19"/>
          <w:footerReference w:type="default" r:id="rId20"/>
          <w:pgSz w:w="11906" w:h="16838" w:code="9"/>
          <w:pgMar w:top="1418" w:right="1418" w:bottom="1418" w:left="1418" w:header="964" w:footer="850" w:gutter="0"/>
          <w:pgNumType w:start="29"/>
          <w:cols w:space="425"/>
          <w:docGrid w:type="lines" w:linePitch="312"/>
        </w:sectPr>
      </w:pPr>
    </w:p>
    <w:p w14:paraId="7502CCCB" w14:textId="77777777" w:rsidR="00247CAB" w:rsidRDefault="00247CAB" w:rsidP="008A05F1">
      <w:pPr>
        <w:rPr>
          <w:b/>
          <w:sz w:val="24"/>
          <w:szCs w:val="24"/>
        </w:rPr>
      </w:pPr>
    </w:p>
    <w:p w14:paraId="0777875A" w14:textId="77777777" w:rsidR="00247CAB" w:rsidRDefault="00247CAB" w:rsidP="008A05F1">
      <w:pPr>
        <w:rPr>
          <w:b/>
          <w:sz w:val="24"/>
          <w:szCs w:val="24"/>
        </w:rPr>
      </w:pPr>
    </w:p>
    <w:p w14:paraId="0C651C2C" w14:textId="77777777" w:rsidR="006C772F" w:rsidRDefault="006C772F" w:rsidP="008A05F1">
      <w:pPr>
        <w:rPr>
          <w:b/>
          <w:sz w:val="24"/>
          <w:szCs w:val="24"/>
        </w:rPr>
      </w:pPr>
    </w:p>
    <w:p w14:paraId="49F68DF0" w14:textId="0621A90F" w:rsidR="008A05F1" w:rsidRPr="008A05F1" w:rsidRDefault="008A05F1" w:rsidP="008A05F1">
      <w:pPr>
        <w:rPr>
          <w:b/>
          <w:sz w:val="28"/>
        </w:rPr>
      </w:pPr>
      <w:r w:rsidRPr="008A05F1">
        <w:rPr>
          <w:b/>
          <w:sz w:val="24"/>
          <w:szCs w:val="24"/>
        </w:rPr>
        <w:lastRenderedPageBreak/>
        <w:t>生命体征</w:t>
      </w:r>
      <w:r w:rsidRPr="008A05F1">
        <w:rPr>
          <w:rFonts w:hint="eastAsia"/>
          <w:b/>
          <w:sz w:val="28"/>
        </w:rPr>
        <w:t xml:space="preserve">                                                  </w:t>
      </w:r>
      <w:r w:rsidRPr="008A05F1">
        <w:rPr>
          <w:rFonts w:ascii="宋体" w:hAnsi="宋体"/>
          <w:sz w:val="24"/>
          <w:szCs w:val="24"/>
        </w:rPr>
        <w:t>未查</w:t>
      </w:r>
      <w:r w:rsidRPr="008A05F1">
        <w:rPr>
          <w:rFonts w:ascii="宋体" w:hAnsi="宋体"/>
          <w:bCs/>
          <w:sz w:val="24"/>
          <w:szCs w:val="24"/>
        </w:rPr>
        <w:t xml:space="preserve"> </w:t>
      </w:r>
      <w:r w:rsidRPr="008A05F1">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8A05F1" w:rsidRPr="008A05F1" w14:paraId="66101B4E" w14:textId="77777777" w:rsidTr="00CD1012">
        <w:trPr>
          <w:cantSplit/>
          <w:trHeight w:val="454"/>
          <w:jc w:val="center"/>
        </w:trPr>
        <w:tc>
          <w:tcPr>
            <w:tcW w:w="1100" w:type="pct"/>
            <w:shd w:val="clear" w:color="auto" w:fill="CCCCCC"/>
            <w:vAlign w:val="center"/>
          </w:tcPr>
          <w:p w14:paraId="12B017D1" w14:textId="74F9D296" w:rsidR="008A05F1" w:rsidRPr="008A05F1" w:rsidRDefault="00EF47D1" w:rsidP="00CD1012">
            <w:pPr>
              <w:adjustRightInd w:val="0"/>
              <w:jc w:val="center"/>
              <w:textAlignment w:val="baseline"/>
              <w:rPr>
                <w:rFonts w:ascii="Times New Roman" w:eastAsia="宋体" w:hAnsi="Times New Roman" w:cs="Times New Roman"/>
                <w:bCs/>
                <w:szCs w:val="21"/>
              </w:rPr>
            </w:pPr>
            <w:r>
              <w:rPr>
                <w:rFonts w:asciiTheme="majorEastAsia" w:eastAsiaTheme="majorEastAsia" w:hAnsiTheme="majorEastAsia" w:hint="eastAsia"/>
              </w:rPr>
              <w:t>日期</w:t>
            </w:r>
            <w:r w:rsidRPr="00B96498">
              <w:rPr>
                <w:rFonts w:asciiTheme="majorEastAsia" w:eastAsiaTheme="majorEastAsia" w:hAnsiTheme="majorEastAsia" w:hint="eastAsia"/>
              </w:rPr>
              <w:t>（年/月/日）</w:t>
            </w:r>
          </w:p>
        </w:tc>
        <w:tc>
          <w:tcPr>
            <w:tcW w:w="997" w:type="pct"/>
            <w:shd w:val="clear" w:color="auto" w:fill="CCCCCC"/>
            <w:vAlign w:val="center"/>
          </w:tcPr>
          <w:p w14:paraId="088E686C" w14:textId="77777777" w:rsidR="008A05F1" w:rsidRPr="008A05F1" w:rsidRDefault="008A05F1" w:rsidP="008A05F1">
            <w:pPr>
              <w:adjustRightInd w:val="0"/>
              <w:jc w:val="center"/>
              <w:textAlignment w:val="baseline"/>
              <w:rPr>
                <w:rFonts w:ascii="Times New Roman" w:eastAsia="宋体" w:hAnsi="Times New Roman" w:cs="Times New Roman"/>
                <w:bCs/>
                <w:szCs w:val="21"/>
              </w:rPr>
            </w:pPr>
            <w:r w:rsidRPr="008A05F1">
              <w:rPr>
                <w:rFonts w:ascii="Times New Roman" w:eastAsia="宋体" w:hAnsi="Times New Roman" w:cs="Times New Roman" w:hint="eastAsia"/>
                <w:bCs/>
                <w:szCs w:val="21"/>
              </w:rPr>
              <w:t>腋下</w:t>
            </w:r>
            <w:r w:rsidRPr="008A05F1">
              <w:rPr>
                <w:rFonts w:ascii="Times New Roman" w:eastAsia="宋体" w:hAnsi="Times New Roman" w:cs="Times New Roman"/>
                <w:bCs/>
                <w:szCs w:val="21"/>
              </w:rPr>
              <w:t>体温</w:t>
            </w:r>
            <w:r w:rsidRPr="008A05F1">
              <w:rPr>
                <w:rFonts w:ascii="Times New Roman" w:eastAsia="宋体" w:hAnsi="Times New Roman" w:cs="Times New Roman"/>
                <w:bCs/>
                <w:szCs w:val="21"/>
              </w:rPr>
              <w:t>(℃)</w:t>
            </w:r>
          </w:p>
        </w:tc>
        <w:tc>
          <w:tcPr>
            <w:tcW w:w="1108" w:type="pct"/>
            <w:shd w:val="clear" w:color="auto" w:fill="CCCCCC"/>
            <w:vAlign w:val="center"/>
          </w:tcPr>
          <w:p w14:paraId="5A48B340" w14:textId="77777777" w:rsidR="008A05F1" w:rsidRPr="008A05F1" w:rsidRDefault="008A05F1" w:rsidP="008A05F1">
            <w:pPr>
              <w:adjustRightInd w:val="0"/>
              <w:jc w:val="center"/>
              <w:textAlignment w:val="baseline"/>
              <w:rPr>
                <w:rFonts w:ascii="Times New Roman" w:eastAsia="宋体" w:hAnsi="Times New Roman" w:cs="Times New Roman"/>
                <w:bCs/>
                <w:szCs w:val="21"/>
              </w:rPr>
            </w:pPr>
            <w:r w:rsidRPr="008A05F1">
              <w:rPr>
                <w:rFonts w:ascii="Times New Roman" w:eastAsia="宋体" w:hAnsi="Times New Roman" w:cs="Times New Roman" w:hint="eastAsia"/>
                <w:bCs/>
                <w:szCs w:val="21"/>
              </w:rPr>
              <w:t>心</w:t>
            </w:r>
            <w:r w:rsidRPr="008A05F1">
              <w:rPr>
                <w:rFonts w:ascii="Times New Roman" w:eastAsia="宋体" w:hAnsi="Times New Roman" w:cs="Times New Roman"/>
                <w:bCs/>
                <w:szCs w:val="21"/>
              </w:rPr>
              <w:t>率</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次</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分钟</w:t>
            </w:r>
            <w:r w:rsidRPr="008A05F1">
              <w:rPr>
                <w:rFonts w:ascii="Times New Roman" w:eastAsia="宋体" w:hAnsi="Times New Roman" w:cs="Times New Roman"/>
                <w:bCs/>
                <w:szCs w:val="21"/>
              </w:rPr>
              <w:t>)</w:t>
            </w:r>
          </w:p>
        </w:tc>
        <w:tc>
          <w:tcPr>
            <w:tcW w:w="1795" w:type="pct"/>
            <w:shd w:val="clear" w:color="auto" w:fill="CCCCCC"/>
            <w:vAlign w:val="center"/>
          </w:tcPr>
          <w:p w14:paraId="32118B0C" w14:textId="77777777" w:rsidR="008A05F1" w:rsidRPr="008A05F1" w:rsidRDefault="008A05F1" w:rsidP="008A05F1">
            <w:pPr>
              <w:adjustRightInd w:val="0"/>
              <w:jc w:val="center"/>
              <w:textAlignment w:val="baseline"/>
              <w:rPr>
                <w:rFonts w:ascii="Times New Roman" w:eastAsia="宋体" w:hAnsi="Times New Roman" w:cs="Times New Roman"/>
                <w:bCs/>
                <w:szCs w:val="21"/>
              </w:rPr>
            </w:pPr>
            <w:r w:rsidRPr="008A05F1">
              <w:rPr>
                <w:rFonts w:ascii="Times New Roman" w:eastAsia="宋体" w:hAnsi="Times New Roman" w:cs="Times New Roman"/>
                <w:bCs/>
                <w:szCs w:val="21"/>
              </w:rPr>
              <w:t>血压</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收缩压</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舒张压</w:t>
            </w:r>
            <w:r w:rsidRPr="008A05F1">
              <w:rPr>
                <w:rFonts w:ascii="Times New Roman" w:eastAsia="宋体" w:hAnsi="Times New Roman" w:cs="Times New Roman"/>
                <w:bCs/>
                <w:szCs w:val="21"/>
              </w:rPr>
              <w:t>mmHg)</w:t>
            </w:r>
          </w:p>
        </w:tc>
      </w:tr>
      <w:tr w:rsidR="008A05F1" w:rsidRPr="008A05F1" w14:paraId="1C8F5992" w14:textId="77777777" w:rsidTr="000D5A32">
        <w:trPr>
          <w:cantSplit/>
          <w:trHeight w:val="454"/>
          <w:jc w:val="center"/>
        </w:trPr>
        <w:tc>
          <w:tcPr>
            <w:tcW w:w="1100" w:type="pct"/>
            <w:vAlign w:val="center"/>
          </w:tcPr>
          <w:p w14:paraId="12F47846" w14:textId="17E1E0BC" w:rsidR="008A05F1" w:rsidRPr="008A05F1" w:rsidRDefault="00CD1012" w:rsidP="008A05F1">
            <w:pPr>
              <w:spacing w:line="500" w:lineRule="exact"/>
              <w:jc w:val="center"/>
              <w:rPr>
                <w:position w:val="-2"/>
                <w:szCs w:val="21"/>
              </w:rPr>
            </w:pPr>
            <w:r w:rsidRPr="008A05F1">
              <w:rPr>
                <w:szCs w:val="21"/>
              </w:rPr>
              <w:t>|_|_|_|_|/|_|_|/|_|_|</w:t>
            </w:r>
          </w:p>
        </w:tc>
        <w:tc>
          <w:tcPr>
            <w:tcW w:w="997" w:type="pct"/>
          </w:tcPr>
          <w:p w14:paraId="47B6CF59" w14:textId="77777777" w:rsidR="008A05F1" w:rsidRPr="008A05F1" w:rsidRDefault="008A05F1" w:rsidP="008A05F1">
            <w:pPr>
              <w:spacing w:line="500" w:lineRule="exact"/>
              <w:jc w:val="center"/>
              <w:rPr>
                <w:rFonts w:ascii="宋体" w:hAnsi="宋体"/>
                <w:bCs/>
                <w:sz w:val="24"/>
                <w:szCs w:val="24"/>
              </w:rPr>
            </w:pPr>
            <w:r w:rsidRPr="008A05F1">
              <w:rPr>
                <w:rFonts w:ascii="宋体" w:hAnsi="宋体"/>
                <w:position w:val="-2"/>
                <w:sz w:val="24"/>
                <w:szCs w:val="24"/>
              </w:rPr>
              <w:t>□□.□</w:t>
            </w:r>
          </w:p>
        </w:tc>
        <w:tc>
          <w:tcPr>
            <w:tcW w:w="1108" w:type="pct"/>
          </w:tcPr>
          <w:p w14:paraId="4B3D72D5" w14:textId="77777777" w:rsidR="008A05F1" w:rsidRPr="008A05F1" w:rsidRDefault="008A05F1" w:rsidP="008A05F1">
            <w:pPr>
              <w:spacing w:line="500" w:lineRule="exact"/>
              <w:jc w:val="center"/>
              <w:rPr>
                <w:rFonts w:ascii="宋体" w:hAnsi="宋体"/>
                <w:bCs/>
                <w:sz w:val="24"/>
                <w:szCs w:val="24"/>
              </w:rPr>
            </w:pPr>
            <w:r w:rsidRPr="008A05F1">
              <w:rPr>
                <w:rFonts w:ascii="宋体" w:hAnsi="宋体"/>
                <w:position w:val="-2"/>
                <w:sz w:val="24"/>
                <w:szCs w:val="24"/>
              </w:rPr>
              <w:t>□□□</w:t>
            </w:r>
          </w:p>
        </w:tc>
        <w:tc>
          <w:tcPr>
            <w:tcW w:w="1795" w:type="pct"/>
          </w:tcPr>
          <w:p w14:paraId="0F6B25A1" w14:textId="77777777" w:rsidR="008A05F1" w:rsidRPr="008A05F1" w:rsidRDefault="008A05F1" w:rsidP="008A05F1">
            <w:pPr>
              <w:spacing w:line="500" w:lineRule="exact"/>
              <w:jc w:val="center"/>
              <w:rPr>
                <w:rFonts w:ascii="宋体" w:hAnsi="宋体"/>
                <w:bCs/>
                <w:sz w:val="24"/>
                <w:szCs w:val="24"/>
              </w:rPr>
            </w:pPr>
            <w:r w:rsidRPr="008A05F1">
              <w:rPr>
                <w:rFonts w:ascii="宋体" w:hAnsi="宋体"/>
                <w:position w:val="-2"/>
                <w:sz w:val="24"/>
                <w:szCs w:val="24"/>
              </w:rPr>
              <w:t>□□□/□□□</w:t>
            </w:r>
          </w:p>
        </w:tc>
      </w:tr>
    </w:tbl>
    <w:p w14:paraId="31149A8C" w14:textId="77777777" w:rsidR="009F62DE" w:rsidRDefault="009F62DE" w:rsidP="008A05F1">
      <w:pPr>
        <w:rPr>
          <w:rFonts w:ascii="Times New Roman" w:eastAsia="宋体" w:hAnsi="Times New Roman" w:cs="Times New Roman"/>
          <w:b/>
          <w:sz w:val="24"/>
          <w:szCs w:val="24"/>
        </w:rPr>
      </w:pPr>
    </w:p>
    <w:p w14:paraId="201E0838" w14:textId="2D15CD84" w:rsidR="008A05F1" w:rsidRPr="008A05F1" w:rsidRDefault="008A05F1" w:rsidP="008A05F1">
      <w:pPr>
        <w:rPr>
          <w:b/>
          <w:sz w:val="28"/>
        </w:rPr>
      </w:pPr>
      <w:r w:rsidRPr="008106DA">
        <w:rPr>
          <w:rFonts w:ascii="Times New Roman" w:eastAsia="宋体" w:hAnsi="Times New Roman" w:cs="Times New Roman" w:hint="eastAsia"/>
          <w:b/>
          <w:sz w:val="24"/>
          <w:szCs w:val="24"/>
        </w:rPr>
        <w:t>乳腺</w:t>
      </w:r>
      <w:r w:rsidRPr="008106DA">
        <w:rPr>
          <w:rFonts w:ascii="Times New Roman" w:eastAsia="宋体" w:hAnsi="Times New Roman" w:cs="Times New Roman" w:hint="eastAsia"/>
          <w:b/>
          <w:sz w:val="24"/>
          <w:szCs w:val="24"/>
        </w:rPr>
        <w:t>B</w:t>
      </w:r>
      <w:r w:rsidRPr="008106DA">
        <w:rPr>
          <w:rFonts w:ascii="Times New Roman" w:eastAsia="宋体" w:hAnsi="Times New Roman" w:cs="Times New Roman" w:hint="eastAsia"/>
          <w:b/>
          <w:sz w:val="24"/>
          <w:szCs w:val="24"/>
        </w:rPr>
        <w:t>超检查</w:t>
      </w:r>
      <w:r w:rsidRPr="00391BED">
        <w:rPr>
          <w:rFonts w:ascii="Times New Roman" w:eastAsia="宋体" w:hAnsi="Times New Roman" w:cs="Times New Roman"/>
          <w:szCs w:val="21"/>
        </w:rPr>
        <w:t xml:space="preserve">  </w:t>
      </w:r>
      <w:r w:rsidR="00882BAE">
        <w:rPr>
          <w:rFonts w:ascii="Times New Roman" w:eastAsia="宋体" w:hAnsi="Times New Roman" w:cs="Times New Roman"/>
          <w:szCs w:val="21"/>
        </w:rPr>
        <w:t xml:space="preserve">                                </w:t>
      </w:r>
      <w:r w:rsidRPr="008A05F1">
        <w:rPr>
          <w:rFonts w:ascii="宋体" w:hAnsi="宋体" w:hint="eastAsia"/>
          <w:position w:val="-2"/>
          <w:szCs w:val="21"/>
        </w:rPr>
        <w:t xml:space="preserve"> </w:t>
      </w:r>
      <w:r w:rsidRPr="008A05F1">
        <w:rPr>
          <w:rFonts w:ascii="宋体" w:hAnsi="宋体"/>
          <w:position w:val="-2"/>
          <w:szCs w:val="21"/>
        </w:rPr>
        <w:t xml:space="preserve">                      </w:t>
      </w:r>
      <w:r w:rsidR="007C6C63">
        <w:rPr>
          <w:rFonts w:ascii="宋体" w:hAnsi="宋体"/>
          <w:position w:val="-2"/>
          <w:szCs w:val="21"/>
        </w:rPr>
        <w:t xml:space="preserve">     </w:t>
      </w:r>
      <w:r w:rsidRPr="008A05F1">
        <w:rPr>
          <w:rFonts w:ascii="宋体" w:hAnsi="宋体"/>
          <w:sz w:val="24"/>
          <w:szCs w:val="24"/>
        </w:rPr>
        <w:t>未查</w:t>
      </w:r>
      <w:r w:rsidRPr="008A05F1">
        <w:rPr>
          <w:rFonts w:ascii="宋体" w:hAnsi="宋体"/>
          <w:bCs/>
          <w:sz w:val="24"/>
          <w:szCs w:val="24"/>
        </w:rPr>
        <w:t xml:space="preserve"> </w:t>
      </w:r>
      <w:r w:rsidRPr="008A05F1">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650"/>
        <w:gridCol w:w="1341"/>
        <w:gridCol w:w="2777"/>
      </w:tblGrid>
      <w:tr w:rsidR="008A05F1" w:rsidRPr="008A05F1" w14:paraId="6E54719D" w14:textId="77777777" w:rsidTr="00EE4E05">
        <w:trPr>
          <w:trHeight w:val="454"/>
          <w:jc w:val="center"/>
        </w:trPr>
        <w:tc>
          <w:tcPr>
            <w:tcW w:w="5000" w:type="pct"/>
            <w:gridSpan w:val="5"/>
            <w:shd w:val="clear" w:color="auto" w:fill="auto"/>
            <w:vAlign w:val="center"/>
          </w:tcPr>
          <w:p w14:paraId="3B2DFD1F" w14:textId="76D6E196" w:rsidR="008A05F1" w:rsidRPr="008A05F1" w:rsidRDefault="008A05F1" w:rsidP="005C673A">
            <w:pPr>
              <w:jc w:val="left"/>
              <w:rPr>
                <w:szCs w:val="21"/>
              </w:rPr>
            </w:pPr>
            <w:r w:rsidRPr="008A05F1">
              <w:rPr>
                <w:rFonts w:hint="eastAsia"/>
                <w:szCs w:val="21"/>
              </w:rPr>
              <w:t>检查日期</w:t>
            </w:r>
            <w:r w:rsidRPr="008A05F1">
              <w:rPr>
                <w:szCs w:val="21"/>
              </w:rPr>
              <w:t>：</w:t>
            </w:r>
            <w:r w:rsidRPr="008A05F1">
              <w:rPr>
                <w:szCs w:val="21"/>
              </w:rPr>
              <w:t>|_|_|_|_|/|_|_|/|_|_|</w:t>
            </w:r>
            <w:r w:rsidR="00C145E7">
              <w:rPr>
                <w:szCs w:val="21"/>
              </w:rPr>
              <w:t xml:space="preserve">                            </w:t>
            </w:r>
          </w:p>
        </w:tc>
      </w:tr>
      <w:tr w:rsidR="005C673A" w:rsidRPr="008A05F1" w14:paraId="7CBAB537" w14:textId="77777777" w:rsidTr="00247CAB">
        <w:trPr>
          <w:trHeight w:val="454"/>
          <w:jc w:val="center"/>
        </w:trPr>
        <w:tc>
          <w:tcPr>
            <w:tcW w:w="593" w:type="pct"/>
            <w:vAlign w:val="center"/>
          </w:tcPr>
          <w:p w14:paraId="0D306AB1" w14:textId="63A8831E" w:rsidR="005C673A" w:rsidRPr="008A05F1" w:rsidRDefault="001F21D9" w:rsidP="001F21D9">
            <w:pPr>
              <w:jc w:val="center"/>
              <w:rPr>
                <w:rFonts w:ascii="Times New Roman" w:hAnsi="Times New Roman" w:cs="Times New Roman"/>
                <w:position w:val="-2"/>
                <w:szCs w:val="21"/>
              </w:rPr>
            </w:pPr>
            <w:r>
              <w:rPr>
                <w:rFonts w:ascii="Times New Roman" w:hAnsi="Times New Roman" w:cs="Times New Roman" w:hint="eastAsia"/>
                <w:position w:val="-2"/>
                <w:szCs w:val="21"/>
              </w:rPr>
              <w:t>位置</w:t>
            </w:r>
          </w:p>
        </w:tc>
        <w:tc>
          <w:tcPr>
            <w:tcW w:w="2190" w:type="pct"/>
            <w:gridSpan w:val="2"/>
            <w:vAlign w:val="center"/>
          </w:tcPr>
          <w:p w14:paraId="3FC3733F" w14:textId="6922F2DA" w:rsidR="005C673A" w:rsidRDefault="00302138" w:rsidP="005C673A">
            <w:pPr>
              <w:jc w:val="center"/>
              <w:rPr>
                <w:rFonts w:ascii="Times New Roman" w:hAnsi="Times New Roman" w:cs="Times New Roman"/>
                <w:position w:val="-2"/>
                <w:szCs w:val="21"/>
              </w:rPr>
            </w:pPr>
            <w:r>
              <w:rPr>
                <w:rFonts w:ascii="Times New Roman" w:hAnsi="Times New Roman" w:cs="Times New Roman" w:hint="eastAsia"/>
                <w:position w:val="-2"/>
                <w:szCs w:val="21"/>
              </w:rPr>
              <w:t>右</w:t>
            </w:r>
            <w:r w:rsidR="005C673A">
              <w:rPr>
                <w:rFonts w:ascii="Times New Roman" w:hAnsi="Times New Roman" w:cs="Times New Roman" w:hint="eastAsia"/>
                <w:position w:val="-2"/>
                <w:szCs w:val="21"/>
              </w:rPr>
              <w:t>侧乳房</w:t>
            </w:r>
          </w:p>
        </w:tc>
        <w:tc>
          <w:tcPr>
            <w:tcW w:w="2217" w:type="pct"/>
            <w:gridSpan w:val="2"/>
            <w:vAlign w:val="center"/>
          </w:tcPr>
          <w:p w14:paraId="1579CD03" w14:textId="3230FE01" w:rsidR="005C673A" w:rsidRPr="008A05F1" w:rsidRDefault="00302138" w:rsidP="005C673A">
            <w:pPr>
              <w:jc w:val="center"/>
              <w:rPr>
                <w:rFonts w:ascii="宋体" w:hAnsi="宋体"/>
                <w:position w:val="-2"/>
                <w:szCs w:val="21"/>
              </w:rPr>
            </w:pPr>
            <w:r>
              <w:rPr>
                <w:rFonts w:ascii="宋体" w:hAnsi="宋体" w:hint="eastAsia"/>
                <w:position w:val="-2"/>
                <w:szCs w:val="21"/>
              </w:rPr>
              <w:t>左</w:t>
            </w:r>
            <w:r w:rsidR="005C673A">
              <w:rPr>
                <w:rFonts w:ascii="宋体" w:hAnsi="宋体" w:hint="eastAsia"/>
                <w:position w:val="-2"/>
                <w:szCs w:val="21"/>
              </w:rPr>
              <w:t>侧乳房</w:t>
            </w:r>
          </w:p>
        </w:tc>
      </w:tr>
      <w:tr w:rsidR="00BB3530" w:rsidRPr="008A05F1" w14:paraId="14682953" w14:textId="77777777" w:rsidTr="00247CAB">
        <w:trPr>
          <w:trHeight w:val="456"/>
          <w:jc w:val="center"/>
        </w:trPr>
        <w:tc>
          <w:tcPr>
            <w:tcW w:w="593" w:type="pct"/>
            <w:vAlign w:val="center"/>
          </w:tcPr>
          <w:p w14:paraId="29A2229E" w14:textId="77777777" w:rsidR="00EE4E05" w:rsidRDefault="004331C3" w:rsidP="00EE4E05">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3A82601E" w14:textId="4C16BED8" w:rsidR="00BB3530" w:rsidRDefault="004331C3" w:rsidP="00EE4E05">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tc>
        <w:tc>
          <w:tcPr>
            <w:tcW w:w="763" w:type="pct"/>
            <w:vAlign w:val="center"/>
          </w:tcPr>
          <w:p w14:paraId="2337F007" w14:textId="70FC9D87" w:rsidR="00BB3530" w:rsidRPr="00BB3530" w:rsidRDefault="003A09B4" w:rsidP="005C673A">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sidR="003770C0">
              <w:rPr>
                <w:rFonts w:ascii="Times New Roman" w:hAnsi="Times New Roman" w:cs="Times New Roman"/>
                <w:position w:val="-2"/>
                <w:szCs w:val="21"/>
              </w:rPr>
              <w:t>厚度</w:t>
            </w:r>
          </w:p>
        </w:tc>
        <w:tc>
          <w:tcPr>
            <w:tcW w:w="1427" w:type="pct"/>
            <w:vAlign w:val="center"/>
          </w:tcPr>
          <w:p w14:paraId="57077FCE" w14:textId="5ECF6421" w:rsidR="00BB3530" w:rsidRPr="00BB3530" w:rsidRDefault="003770C0" w:rsidP="005C673A">
            <w:pPr>
              <w:jc w:val="center"/>
              <w:rPr>
                <w:rFonts w:ascii="Times New Roman" w:hAnsi="Times New Roman" w:cs="Times New Roman"/>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3A379D54" w14:textId="35573FFE" w:rsidR="00BB3530" w:rsidRPr="00BB3530" w:rsidRDefault="00EE4E05" w:rsidP="005C673A">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sidR="003770C0">
              <w:rPr>
                <w:rFonts w:ascii="Times New Roman" w:hAnsi="Times New Roman" w:cs="Times New Roman"/>
                <w:position w:val="-2"/>
                <w:szCs w:val="21"/>
              </w:rPr>
              <w:t>厚度</w:t>
            </w:r>
          </w:p>
        </w:tc>
        <w:tc>
          <w:tcPr>
            <w:tcW w:w="1495" w:type="pct"/>
            <w:vAlign w:val="center"/>
          </w:tcPr>
          <w:p w14:paraId="5193210F" w14:textId="64002FC3" w:rsidR="00BB3530" w:rsidRDefault="003770C0" w:rsidP="005C673A">
            <w:pPr>
              <w:jc w:val="center"/>
              <w:rPr>
                <w:rFonts w:ascii="宋体" w:hAnsi="宋体"/>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E4E05" w:rsidRPr="008A05F1" w14:paraId="17743DBC" w14:textId="77777777" w:rsidTr="00247CAB">
        <w:trPr>
          <w:trHeight w:val="1854"/>
          <w:jc w:val="center"/>
        </w:trPr>
        <w:tc>
          <w:tcPr>
            <w:tcW w:w="593" w:type="pct"/>
            <w:vMerge w:val="restart"/>
            <w:vAlign w:val="center"/>
          </w:tcPr>
          <w:p w14:paraId="5A1B3857" w14:textId="77777777" w:rsidR="00247CAB" w:rsidRDefault="00EE4E05" w:rsidP="00247CAB">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5E302889" w14:textId="77777777" w:rsidR="00247CAB" w:rsidRDefault="00EE4E05" w:rsidP="00247CAB">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p w14:paraId="38978EB2" w14:textId="789004A8" w:rsidR="00EE4E05" w:rsidRPr="008A05F1" w:rsidRDefault="00EE4E05" w:rsidP="00247CAB">
            <w:pPr>
              <w:jc w:val="center"/>
              <w:rPr>
                <w:rFonts w:ascii="Times New Roman" w:hAnsi="Times New Roman" w:cs="Times New Roman"/>
                <w:position w:val="-2"/>
                <w:szCs w:val="21"/>
              </w:rPr>
            </w:pPr>
            <w:r>
              <w:rPr>
                <w:rFonts w:ascii="Times New Roman" w:hAnsi="Times New Roman" w:cs="Times New Roman" w:hint="eastAsia"/>
                <w:position w:val="-2"/>
                <w:szCs w:val="21"/>
              </w:rPr>
              <w:t>异常情况</w:t>
            </w:r>
          </w:p>
        </w:tc>
        <w:tc>
          <w:tcPr>
            <w:tcW w:w="763" w:type="pct"/>
            <w:vAlign w:val="center"/>
          </w:tcPr>
          <w:p w14:paraId="53603B7F" w14:textId="11D37A33" w:rsidR="00EE4E05" w:rsidRPr="008C337D" w:rsidRDefault="00EE4E05" w:rsidP="005C673A">
            <w:pPr>
              <w:jc w:val="center"/>
              <w:rPr>
                <w:rFonts w:ascii="宋体" w:hAnsi="宋体"/>
                <w:position w:val="-2"/>
                <w:szCs w:val="21"/>
              </w:rPr>
            </w:pPr>
            <w:r>
              <w:rPr>
                <w:rFonts w:hint="eastAsia"/>
                <w:bCs/>
                <w:szCs w:val="21"/>
              </w:rPr>
              <w:t>结节</w:t>
            </w:r>
          </w:p>
        </w:tc>
        <w:tc>
          <w:tcPr>
            <w:tcW w:w="1427" w:type="pct"/>
            <w:vAlign w:val="center"/>
          </w:tcPr>
          <w:p w14:paraId="7903BEE8" w14:textId="53119E10" w:rsidR="00EE4E05" w:rsidRDefault="00EE4E05" w:rsidP="005C673A">
            <w:pPr>
              <w:jc w:val="left"/>
              <w:rPr>
                <w:bCs/>
                <w:szCs w:val="21"/>
              </w:rPr>
            </w:pPr>
            <w:r w:rsidRPr="006637CF">
              <w:rPr>
                <w:rFonts w:hint="eastAsia"/>
                <w:bCs/>
                <w:szCs w:val="21"/>
              </w:rPr>
              <w:t>□</w:t>
            </w:r>
            <w:r>
              <w:rPr>
                <w:rFonts w:hint="eastAsia"/>
                <w:bCs/>
                <w:szCs w:val="21"/>
              </w:rPr>
              <w:t>无</w:t>
            </w:r>
          </w:p>
          <w:p w14:paraId="65E9A25A" w14:textId="49D85B59" w:rsidR="00EE4E05" w:rsidRDefault="00EE4E05" w:rsidP="005C673A">
            <w:pPr>
              <w:jc w:val="left"/>
              <w:rPr>
                <w:bCs/>
                <w:szCs w:val="21"/>
              </w:rPr>
            </w:pPr>
            <w:r w:rsidRPr="006637CF">
              <w:rPr>
                <w:rFonts w:hint="eastAsia"/>
                <w:bCs/>
                <w:szCs w:val="21"/>
              </w:rPr>
              <w:t>□</w:t>
            </w:r>
            <w:r>
              <w:rPr>
                <w:rFonts w:hint="eastAsia"/>
                <w:bCs/>
                <w:szCs w:val="21"/>
              </w:rPr>
              <w:t>有，数量：</w:t>
            </w:r>
          </w:p>
          <w:p w14:paraId="54BBD813" w14:textId="4B7D3C3A" w:rsidR="00EE4E05" w:rsidRDefault="00EE4E05" w:rsidP="0050003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455D3D53" w14:textId="1561465A" w:rsidR="00EE4E05" w:rsidRPr="000E6E72" w:rsidRDefault="00EE4E05"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7D6A6ED5" w14:textId="77777777" w:rsidR="00EE4E05" w:rsidRDefault="00EE4E05"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577AAA55" w14:textId="2E63E18A" w:rsidR="00EE4E05" w:rsidRPr="008C337D" w:rsidRDefault="00EE4E05" w:rsidP="00EE4E05">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1EBB0A80" w14:textId="76C8F761" w:rsidR="00EE4E05" w:rsidRPr="008C337D" w:rsidRDefault="00EE4E05" w:rsidP="005C673A">
            <w:pPr>
              <w:jc w:val="center"/>
              <w:rPr>
                <w:rFonts w:ascii="宋体" w:hAnsi="宋体"/>
                <w:position w:val="-2"/>
                <w:szCs w:val="21"/>
              </w:rPr>
            </w:pPr>
            <w:r>
              <w:rPr>
                <w:rFonts w:hint="eastAsia"/>
                <w:bCs/>
                <w:szCs w:val="21"/>
              </w:rPr>
              <w:t>结节</w:t>
            </w:r>
          </w:p>
        </w:tc>
        <w:tc>
          <w:tcPr>
            <w:tcW w:w="1495" w:type="pct"/>
            <w:vAlign w:val="center"/>
          </w:tcPr>
          <w:p w14:paraId="50D2FADF" w14:textId="77777777" w:rsidR="00500030" w:rsidRDefault="00500030" w:rsidP="00500030">
            <w:pPr>
              <w:jc w:val="left"/>
              <w:rPr>
                <w:bCs/>
                <w:szCs w:val="21"/>
              </w:rPr>
            </w:pPr>
            <w:r w:rsidRPr="006637CF">
              <w:rPr>
                <w:rFonts w:hint="eastAsia"/>
                <w:bCs/>
                <w:szCs w:val="21"/>
              </w:rPr>
              <w:t>□</w:t>
            </w:r>
            <w:r>
              <w:rPr>
                <w:rFonts w:hint="eastAsia"/>
                <w:bCs/>
                <w:szCs w:val="21"/>
              </w:rPr>
              <w:t>无</w:t>
            </w:r>
          </w:p>
          <w:p w14:paraId="48EF20D1" w14:textId="77777777" w:rsidR="00500030" w:rsidRDefault="00500030" w:rsidP="00500030">
            <w:pPr>
              <w:jc w:val="left"/>
              <w:rPr>
                <w:bCs/>
                <w:szCs w:val="21"/>
              </w:rPr>
            </w:pPr>
            <w:r w:rsidRPr="006637CF">
              <w:rPr>
                <w:rFonts w:hint="eastAsia"/>
                <w:bCs/>
                <w:szCs w:val="21"/>
              </w:rPr>
              <w:t>□</w:t>
            </w:r>
            <w:r>
              <w:rPr>
                <w:rFonts w:hint="eastAsia"/>
                <w:bCs/>
                <w:szCs w:val="21"/>
              </w:rPr>
              <w:t>有，数量：</w:t>
            </w:r>
          </w:p>
          <w:p w14:paraId="18CAC9AB" w14:textId="77777777" w:rsidR="00500030" w:rsidRDefault="00500030" w:rsidP="0050003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36A7737F" w14:textId="77777777" w:rsidR="00500030" w:rsidRPr="000E6E72" w:rsidRDefault="00500030"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5106A8D3" w14:textId="77777777" w:rsidR="00500030" w:rsidRDefault="00500030"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294A037B" w14:textId="078790C1" w:rsidR="00EE4E05" w:rsidRPr="008C337D" w:rsidRDefault="00500030" w:rsidP="0050003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E4E05" w:rsidRPr="008A05F1" w14:paraId="3EAEFDF2" w14:textId="77777777" w:rsidTr="00247CAB">
        <w:trPr>
          <w:trHeight w:val="438"/>
          <w:jc w:val="center"/>
        </w:trPr>
        <w:tc>
          <w:tcPr>
            <w:tcW w:w="593" w:type="pct"/>
            <w:vMerge/>
            <w:vAlign w:val="center"/>
          </w:tcPr>
          <w:p w14:paraId="11B4A180" w14:textId="77777777" w:rsidR="00EE4E05" w:rsidRDefault="00EE4E05" w:rsidP="00EE4E05">
            <w:pPr>
              <w:spacing w:beforeLines="50" w:before="156"/>
              <w:jc w:val="center"/>
              <w:rPr>
                <w:rFonts w:ascii="Times New Roman" w:hAnsi="Times New Roman" w:cs="Times New Roman"/>
                <w:position w:val="-2"/>
                <w:szCs w:val="21"/>
              </w:rPr>
            </w:pPr>
          </w:p>
        </w:tc>
        <w:tc>
          <w:tcPr>
            <w:tcW w:w="763" w:type="pct"/>
            <w:vAlign w:val="center"/>
          </w:tcPr>
          <w:p w14:paraId="62B24B91" w14:textId="6112304A" w:rsidR="00EE4E05" w:rsidRPr="008A05F1" w:rsidRDefault="00EE4E05" w:rsidP="005C673A">
            <w:pPr>
              <w:jc w:val="center"/>
              <w:rPr>
                <w:rFonts w:ascii="宋体" w:hAnsi="宋体"/>
                <w:position w:val="-2"/>
                <w:szCs w:val="21"/>
              </w:rPr>
            </w:pPr>
            <w:r>
              <w:rPr>
                <w:rFonts w:ascii="宋体" w:hAnsi="宋体" w:hint="eastAsia"/>
                <w:position w:val="-2"/>
                <w:szCs w:val="21"/>
              </w:rPr>
              <w:t>结节样改变</w:t>
            </w:r>
          </w:p>
        </w:tc>
        <w:tc>
          <w:tcPr>
            <w:tcW w:w="1427" w:type="pct"/>
            <w:vAlign w:val="center"/>
          </w:tcPr>
          <w:p w14:paraId="59A463EB" w14:textId="54428E6D" w:rsidR="00EE4E05" w:rsidRPr="006637CF" w:rsidRDefault="00EE4E05" w:rsidP="005C673A">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c>
          <w:tcPr>
            <w:tcW w:w="722" w:type="pct"/>
            <w:vAlign w:val="center"/>
          </w:tcPr>
          <w:p w14:paraId="6A82B8EC" w14:textId="71B240CE" w:rsidR="00EE4E05" w:rsidRPr="006637CF" w:rsidRDefault="00EE4E05" w:rsidP="005C673A">
            <w:pPr>
              <w:jc w:val="center"/>
              <w:rPr>
                <w:rFonts w:ascii="宋体" w:hAnsi="宋体"/>
                <w:position w:val="-2"/>
                <w:szCs w:val="21"/>
              </w:rPr>
            </w:pPr>
            <w:r>
              <w:rPr>
                <w:rFonts w:ascii="宋体" w:hAnsi="宋体" w:hint="eastAsia"/>
                <w:position w:val="-2"/>
                <w:szCs w:val="21"/>
              </w:rPr>
              <w:t>结节样改变</w:t>
            </w:r>
          </w:p>
        </w:tc>
        <w:tc>
          <w:tcPr>
            <w:tcW w:w="1495" w:type="pct"/>
            <w:vAlign w:val="center"/>
          </w:tcPr>
          <w:p w14:paraId="129A25F6" w14:textId="483E3BE7" w:rsidR="00EE4E05" w:rsidRPr="006637CF" w:rsidRDefault="00EE4E05" w:rsidP="005C673A">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r>
      <w:tr w:rsidR="006407B1" w:rsidRPr="008A05F1" w14:paraId="54BD7A6F" w14:textId="77777777" w:rsidTr="00247CAB">
        <w:trPr>
          <w:trHeight w:val="438"/>
          <w:jc w:val="center"/>
        </w:trPr>
        <w:tc>
          <w:tcPr>
            <w:tcW w:w="593" w:type="pct"/>
            <w:vMerge/>
            <w:vAlign w:val="center"/>
          </w:tcPr>
          <w:p w14:paraId="1D494899" w14:textId="041C50F6" w:rsidR="006407B1" w:rsidRDefault="006407B1" w:rsidP="006407B1">
            <w:pPr>
              <w:spacing w:beforeLines="50" w:before="156"/>
              <w:jc w:val="center"/>
              <w:rPr>
                <w:rFonts w:ascii="Times New Roman" w:hAnsi="Times New Roman" w:cs="Times New Roman"/>
                <w:position w:val="-2"/>
                <w:szCs w:val="21"/>
              </w:rPr>
            </w:pPr>
          </w:p>
        </w:tc>
        <w:tc>
          <w:tcPr>
            <w:tcW w:w="763" w:type="pct"/>
            <w:vAlign w:val="center"/>
          </w:tcPr>
          <w:p w14:paraId="4D5A8D10" w14:textId="77777777" w:rsidR="006407B1" w:rsidRDefault="006407B1" w:rsidP="00A81ABC">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1F72E6CE" w14:textId="25E27249" w:rsidR="006407B1" w:rsidRDefault="006407B1" w:rsidP="00A81ABC">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27" w:type="pct"/>
            <w:vAlign w:val="center"/>
          </w:tcPr>
          <w:p w14:paraId="13FC874F" w14:textId="77777777" w:rsidR="006407B1" w:rsidRDefault="006407B1" w:rsidP="005C673A">
            <w:pPr>
              <w:rPr>
                <w:bCs/>
                <w:szCs w:val="21"/>
              </w:rPr>
            </w:pPr>
            <w:r w:rsidRPr="006637CF">
              <w:rPr>
                <w:rFonts w:hint="eastAsia"/>
                <w:bCs/>
                <w:szCs w:val="21"/>
              </w:rPr>
              <w:t>□</w:t>
            </w:r>
            <w:r>
              <w:rPr>
                <w:rFonts w:hint="eastAsia"/>
                <w:bCs/>
                <w:szCs w:val="21"/>
              </w:rPr>
              <w:t>无</w:t>
            </w:r>
            <w:r>
              <w:rPr>
                <w:rFonts w:hint="eastAsia"/>
                <w:bCs/>
                <w:szCs w:val="21"/>
              </w:rPr>
              <w:t xml:space="preserve"> </w:t>
            </w:r>
          </w:p>
          <w:p w14:paraId="793E2685" w14:textId="6961446C" w:rsidR="006407B1" w:rsidRDefault="006407B1" w:rsidP="005C673A">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160D42C8" w14:textId="4721B3B5" w:rsidR="006407B1" w:rsidRPr="008A05F1" w:rsidRDefault="006407B1" w:rsidP="005C673A">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c>
          <w:tcPr>
            <w:tcW w:w="722" w:type="pct"/>
            <w:vAlign w:val="center"/>
          </w:tcPr>
          <w:p w14:paraId="6EF8CCBE" w14:textId="77777777" w:rsidR="006407B1" w:rsidRDefault="006407B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15C7B33F" w14:textId="59D399CC" w:rsidR="006407B1" w:rsidRPr="008A05F1" w:rsidRDefault="006407B1" w:rsidP="005C673A">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95" w:type="pct"/>
            <w:vAlign w:val="center"/>
          </w:tcPr>
          <w:p w14:paraId="501BF7D2" w14:textId="77777777" w:rsidR="006407B1" w:rsidRDefault="006407B1" w:rsidP="00F342DD">
            <w:pPr>
              <w:rPr>
                <w:bCs/>
                <w:szCs w:val="21"/>
              </w:rPr>
            </w:pPr>
            <w:r w:rsidRPr="006637CF">
              <w:rPr>
                <w:rFonts w:hint="eastAsia"/>
                <w:bCs/>
                <w:szCs w:val="21"/>
              </w:rPr>
              <w:t>□</w:t>
            </w:r>
            <w:r>
              <w:rPr>
                <w:rFonts w:hint="eastAsia"/>
                <w:bCs/>
                <w:szCs w:val="21"/>
              </w:rPr>
              <w:t>无</w:t>
            </w:r>
            <w:r>
              <w:rPr>
                <w:rFonts w:hint="eastAsia"/>
                <w:bCs/>
                <w:szCs w:val="21"/>
              </w:rPr>
              <w:t xml:space="preserve"> </w:t>
            </w:r>
          </w:p>
          <w:p w14:paraId="5BFF204F" w14:textId="77777777" w:rsidR="006407B1" w:rsidRDefault="006407B1" w:rsidP="00F342DD">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29344165" w14:textId="65875B8D" w:rsidR="006407B1" w:rsidRPr="008A05F1" w:rsidRDefault="006407B1" w:rsidP="005C673A">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r>
      <w:tr w:rsidR="00247CAB" w:rsidRPr="008A05F1" w14:paraId="0BD1DE6D" w14:textId="77777777" w:rsidTr="00247CAB">
        <w:trPr>
          <w:trHeight w:val="438"/>
          <w:jc w:val="center"/>
        </w:trPr>
        <w:tc>
          <w:tcPr>
            <w:tcW w:w="593" w:type="pct"/>
            <w:vAlign w:val="center"/>
          </w:tcPr>
          <w:p w14:paraId="39ABEBEE" w14:textId="77777777" w:rsidR="00247CAB" w:rsidRDefault="00247CAB" w:rsidP="00247CAB">
            <w:pPr>
              <w:jc w:val="center"/>
              <w:rPr>
                <w:rFonts w:ascii="Times New Roman" w:hAnsi="Times New Roman" w:cs="Times New Roman"/>
                <w:position w:val="-2"/>
                <w:szCs w:val="21"/>
              </w:rPr>
            </w:pPr>
            <w:r w:rsidRPr="008A05F1">
              <w:rPr>
                <w:rFonts w:ascii="Times New Roman" w:hAnsi="Times New Roman" w:cs="Times New Roman"/>
                <w:position w:val="-2"/>
                <w:szCs w:val="21"/>
              </w:rPr>
              <w:t>BI-RADS</w:t>
            </w:r>
          </w:p>
          <w:p w14:paraId="32E3B10E" w14:textId="1386C9C1" w:rsidR="00247CAB" w:rsidRDefault="00247CAB" w:rsidP="00247CAB">
            <w:pPr>
              <w:jc w:val="center"/>
              <w:rPr>
                <w:rFonts w:ascii="Times New Roman" w:hAnsi="Times New Roman" w:cs="Times New Roman"/>
                <w:position w:val="-2"/>
                <w:szCs w:val="21"/>
              </w:rPr>
            </w:pPr>
            <w:r>
              <w:rPr>
                <w:rFonts w:ascii="Times New Roman" w:hAnsi="Times New Roman" w:cs="Times New Roman"/>
                <w:position w:val="-2"/>
                <w:szCs w:val="21"/>
              </w:rPr>
              <w:t>分级</w:t>
            </w:r>
          </w:p>
        </w:tc>
        <w:tc>
          <w:tcPr>
            <w:tcW w:w="2190" w:type="pct"/>
            <w:gridSpan w:val="2"/>
            <w:vAlign w:val="center"/>
          </w:tcPr>
          <w:p w14:paraId="398AFA72" w14:textId="77777777" w:rsidR="00247CAB" w:rsidRDefault="00247CAB" w:rsidP="00247CAB">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11823169" w14:textId="23B6BE7C" w:rsidR="00247CAB" w:rsidRDefault="00247CAB" w:rsidP="00247CAB">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457BB314" w14:textId="4AAE404B" w:rsidR="00247CAB" w:rsidRPr="006637CF" w:rsidRDefault="00247CAB" w:rsidP="00247CAB">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c>
          <w:tcPr>
            <w:tcW w:w="2217" w:type="pct"/>
            <w:gridSpan w:val="2"/>
            <w:vAlign w:val="center"/>
          </w:tcPr>
          <w:p w14:paraId="5150F7F4" w14:textId="77777777" w:rsidR="00247CAB" w:rsidRDefault="00247CAB" w:rsidP="00247CAB">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347C9883" w14:textId="2A45325E" w:rsidR="00247CAB" w:rsidRDefault="00247CAB" w:rsidP="00247CAB">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39D06C27" w14:textId="2AF39682" w:rsidR="00247CAB" w:rsidRPr="006637CF" w:rsidRDefault="00247CAB" w:rsidP="00247CAB">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r>
    </w:tbl>
    <w:p w14:paraId="0138CEF5" w14:textId="77777777" w:rsidR="00A374F7" w:rsidRDefault="00A374F7" w:rsidP="008A05F1">
      <w:pPr>
        <w:tabs>
          <w:tab w:val="num" w:pos="360"/>
        </w:tabs>
        <w:rPr>
          <w:rFonts w:ascii="Times New Roman" w:eastAsia="宋体" w:hAnsi="Times New Roman" w:cs="Times New Roman"/>
          <w:b/>
          <w:sz w:val="24"/>
          <w:szCs w:val="24"/>
        </w:rPr>
      </w:pPr>
    </w:p>
    <w:p w14:paraId="7E79C2A6" w14:textId="77777777" w:rsidR="009F62DE" w:rsidRDefault="009F62DE" w:rsidP="008A05F1">
      <w:pPr>
        <w:tabs>
          <w:tab w:val="num" w:pos="360"/>
        </w:tabs>
        <w:rPr>
          <w:rFonts w:ascii="Times New Roman" w:eastAsia="宋体" w:hAnsi="Times New Roman" w:cs="Times New Roman"/>
          <w:b/>
          <w:sz w:val="24"/>
          <w:szCs w:val="24"/>
        </w:rPr>
      </w:pPr>
    </w:p>
    <w:p w14:paraId="16A8A8C7" w14:textId="5CCF40EB" w:rsidR="00A374F7" w:rsidRDefault="008A05F1" w:rsidP="008A05F1">
      <w:pPr>
        <w:tabs>
          <w:tab w:val="num" w:pos="360"/>
        </w:tabs>
        <w:rPr>
          <w:rFonts w:ascii="Times New Roman" w:eastAsia="宋体" w:hAnsi="Times New Roman" w:cs="Times New Roman"/>
          <w:b/>
          <w:sz w:val="24"/>
          <w:szCs w:val="24"/>
        </w:rPr>
      </w:pPr>
      <w:r w:rsidRPr="008A05F1">
        <w:rPr>
          <w:rFonts w:ascii="Times New Roman" w:eastAsia="宋体" w:hAnsi="Times New Roman" w:cs="Times New Roman" w:hint="eastAsia"/>
          <w:b/>
          <w:sz w:val="24"/>
          <w:szCs w:val="24"/>
        </w:rPr>
        <w:t>乳腺钼靶检查</w:t>
      </w:r>
      <w:r w:rsidRPr="008A05F1">
        <w:rPr>
          <w:rFonts w:ascii="Times New Roman" w:eastAsia="宋体" w:hAnsi="Times New Roman" w:cs="Times New Roman"/>
          <w:szCs w:val="21"/>
        </w:rPr>
        <w:t>(</w:t>
      </w:r>
      <w:r w:rsidRPr="008A05F1">
        <w:rPr>
          <w:rFonts w:ascii="Times New Roman" w:eastAsia="宋体" w:hAnsi="Times New Roman" w:cs="Times New Roman" w:hint="eastAsia"/>
          <w:szCs w:val="21"/>
        </w:rPr>
        <w:t>收集</w:t>
      </w:r>
      <w:r w:rsidRPr="008A05F1">
        <w:rPr>
          <w:rFonts w:ascii="Times New Roman" w:eastAsia="宋体" w:hAnsi="Times New Roman" w:cs="Times New Roman"/>
          <w:szCs w:val="21"/>
        </w:rPr>
        <w:t>1</w:t>
      </w:r>
      <w:r w:rsidRPr="008A05F1">
        <w:rPr>
          <w:rFonts w:ascii="Times New Roman" w:eastAsia="宋体" w:hAnsi="Times New Roman" w:cs="Times New Roman" w:hint="eastAsia"/>
          <w:szCs w:val="21"/>
        </w:rPr>
        <w:t>年内进行过乳腺钼靶检查</w:t>
      </w:r>
      <w:r w:rsidRPr="008A05F1">
        <w:rPr>
          <w:rFonts w:ascii="宋体" w:hAnsi="宋体" w:hint="eastAsia"/>
          <w:szCs w:val="21"/>
        </w:rPr>
        <w:t>报告单)</w:t>
      </w:r>
    </w:p>
    <w:p w14:paraId="25CD0DDB" w14:textId="43236F3A" w:rsidR="008A05F1" w:rsidRDefault="00A374F7" w:rsidP="008A05F1">
      <w:pPr>
        <w:tabs>
          <w:tab w:val="num" w:pos="360"/>
        </w:tabs>
        <w:rPr>
          <w:rFonts w:ascii="宋体" w:hAnsi="宋体"/>
          <w:position w:val="-2"/>
          <w:sz w:val="24"/>
          <w:szCs w:val="24"/>
        </w:rPr>
      </w:pPr>
      <w:r w:rsidRPr="00FE43E0">
        <w:rPr>
          <w:rFonts w:asciiTheme="majorEastAsia" w:eastAsiaTheme="majorEastAsia" w:hAnsiTheme="majorEastAsia" w:hint="eastAsia"/>
          <w:bCs/>
          <w:sz w:val="24"/>
        </w:rPr>
        <w:t>检查日期</w:t>
      </w:r>
      <w:r w:rsidRPr="00FE43E0">
        <w:rPr>
          <w:rFonts w:asciiTheme="majorEastAsia" w:eastAsiaTheme="majorEastAsia" w:hAnsiTheme="majorEastAsia"/>
          <w:bCs/>
          <w:sz w:val="24"/>
        </w:rPr>
        <w:t>：</w:t>
      </w:r>
      <w:r w:rsidRPr="00FE43E0">
        <w:rPr>
          <w:rFonts w:ascii="Times New Roman" w:hAnsi="Times New Roman" w:cs="Times New Roman"/>
          <w:sz w:val="24"/>
        </w:rPr>
        <w:t>20</w:t>
      </w:r>
      <w:r w:rsidRPr="008A05F1">
        <w:rPr>
          <w:rFonts w:ascii="Times New Roman" w:hAnsi="Times New Roman" w:cs="Times New Roman"/>
          <w:sz w:val="24"/>
        </w:rPr>
        <w:t>|__|__|/|__|__|/|__|__|</w:t>
      </w:r>
      <w:r>
        <w:rPr>
          <w:rFonts w:ascii="Times New Roman" w:hAnsi="Times New Roman" w:cs="Times New Roman"/>
          <w:sz w:val="24"/>
        </w:rPr>
        <w:t xml:space="preserve">                                      </w:t>
      </w:r>
      <w:r w:rsidR="008A05F1" w:rsidRPr="008A05F1">
        <w:rPr>
          <w:rFonts w:ascii="宋体" w:hAnsi="宋体"/>
          <w:position w:val="-2"/>
          <w:sz w:val="24"/>
          <w:szCs w:val="24"/>
        </w:rPr>
        <w:t>□</w:t>
      </w:r>
      <w:r w:rsidRPr="008A05F1">
        <w:rPr>
          <w:rFonts w:ascii="宋体" w:hAnsi="宋体"/>
          <w:sz w:val="24"/>
          <w:szCs w:val="24"/>
        </w:rPr>
        <w:t>未查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A374F7" w:rsidRPr="008A05F1" w14:paraId="43A349BF" w14:textId="77777777" w:rsidTr="00A374F7">
        <w:trPr>
          <w:trHeight w:val="1002"/>
          <w:jc w:val="center"/>
        </w:trPr>
        <w:tc>
          <w:tcPr>
            <w:tcW w:w="5000" w:type="pct"/>
          </w:tcPr>
          <w:p w14:paraId="47E8ED73" w14:textId="701B2ACB" w:rsidR="00A374F7" w:rsidRPr="008A05F1" w:rsidRDefault="00A374F7" w:rsidP="00106D3F">
            <w:pPr>
              <w:spacing w:beforeLines="50" w:before="156"/>
              <w:rPr>
                <w:position w:val="-2"/>
                <w:u w:val="single"/>
              </w:rPr>
            </w:pPr>
            <w:r w:rsidRPr="008A05F1">
              <w:rPr>
                <w:rFonts w:ascii="宋体" w:hAnsi="宋体"/>
                <w:position w:val="-2"/>
                <w:sz w:val="24"/>
              </w:rPr>
              <w:t>□</w:t>
            </w:r>
            <w:r w:rsidRPr="008A05F1">
              <w:rPr>
                <w:position w:val="-2"/>
              </w:rPr>
              <w:t xml:space="preserve"> </w:t>
            </w:r>
            <w:r w:rsidRPr="008A05F1">
              <w:rPr>
                <w:rFonts w:hint="eastAsia"/>
                <w:position w:val="-2"/>
              </w:rPr>
              <w:t>正常</w:t>
            </w:r>
            <w:r w:rsidRPr="008A05F1">
              <w:rPr>
                <w:position w:val="-2"/>
              </w:rPr>
              <w:t xml:space="preserve">   </w:t>
            </w:r>
            <w:r w:rsidRPr="008A05F1">
              <w:rPr>
                <w:rFonts w:ascii="宋体" w:hAnsi="宋体"/>
                <w:position w:val="-2"/>
                <w:sz w:val="24"/>
              </w:rPr>
              <w:t>□</w:t>
            </w:r>
            <w:r w:rsidRPr="008A05F1">
              <w:rPr>
                <w:position w:val="-2"/>
              </w:rPr>
              <w:t xml:space="preserve"> </w:t>
            </w:r>
            <w:r w:rsidRPr="008A05F1">
              <w:rPr>
                <w:rFonts w:hint="eastAsia"/>
                <w:position w:val="-2"/>
              </w:rPr>
              <w:t>异常</w:t>
            </w:r>
            <w:r>
              <w:rPr>
                <w:rFonts w:hint="eastAsia"/>
                <w:position w:val="-2"/>
              </w:rPr>
              <w:t>，</w:t>
            </w:r>
            <w:r w:rsidRPr="008A05F1">
              <w:rPr>
                <w:rFonts w:hint="eastAsia"/>
                <w:position w:val="-2"/>
              </w:rPr>
              <w:t>请描述：</w:t>
            </w:r>
            <w:r w:rsidRPr="008A05F1">
              <w:rPr>
                <w:position w:val="-2"/>
                <w:u w:val="single"/>
              </w:rPr>
              <w:t xml:space="preserve">                                             </w:t>
            </w:r>
            <w:r>
              <w:rPr>
                <w:position w:val="-2"/>
                <w:u w:val="single"/>
              </w:rPr>
              <w:t>_______________</w:t>
            </w:r>
          </w:p>
          <w:p w14:paraId="4DEA39C8" w14:textId="57302BA3" w:rsidR="00A374F7" w:rsidRPr="008A05F1" w:rsidRDefault="00A374F7" w:rsidP="00106D3F">
            <w:pPr>
              <w:spacing w:beforeLines="50" w:before="156" w:afterLines="50" w:after="156"/>
              <w:rPr>
                <w:highlight w:val="yellow"/>
              </w:rPr>
            </w:pPr>
            <w:r w:rsidRPr="008A05F1">
              <w:rPr>
                <w:position w:val="-2"/>
                <w:u w:val="single"/>
              </w:rPr>
              <w:t xml:space="preserve">                                                              </w:t>
            </w:r>
            <w:r w:rsidR="002E616C">
              <w:rPr>
                <w:rFonts w:hint="eastAsia"/>
                <w:position w:val="-2"/>
                <w:u w:val="single"/>
              </w:rPr>
              <w:t xml:space="preserve">                </w:t>
            </w:r>
            <w:r w:rsidRPr="008A05F1">
              <w:rPr>
                <w:position w:val="-2"/>
                <w:u w:val="single"/>
              </w:rPr>
              <w:t xml:space="preserve">        </w:t>
            </w:r>
          </w:p>
        </w:tc>
      </w:tr>
    </w:tbl>
    <w:p w14:paraId="0473AE19" w14:textId="51666AF1" w:rsidR="007D63DB" w:rsidRPr="009F62DE" w:rsidRDefault="00F52B25" w:rsidP="00F52B25">
      <w:pPr>
        <w:rPr>
          <w:rFonts w:ascii="Times New Roman" w:eastAsia="宋体" w:hAnsi="Times New Roman" w:cs="Times New Roman"/>
          <w:szCs w:val="21"/>
        </w:rPr>
      </w:pPr>
      <w:r w:rsidRPr="009F62DE">
        <w:rPr>
          <w:rFonts w:ascii="Times New Roman" w:eastAsia="宋体" w:hAnsi="Times New Roman" w:cs="Times New Roman" w:hint="eastAsia"/>
          <w:szCs w:val="21"/>
        </w:rPr>
        <w:t>大于等于</w:t>
      </w:r>
      <w:r w:rsidRPr="009F62DE">
        <w:rPr>
          <w:rFonts w:ascii="Times New Roman" w:eastAsia="宋体" w:hAnsi="Times New Roman" w:cs="Times New Roman" w:hint="eastAsia"/>
          <w:szCs w:val="21"/>
        </w:rPr>
        <w:t>40</w:t>
      </w:r>
      <w:r w:rsidRPr="009F62DE">
        <w:rPr>
          <w:rFonts w:ascii="Times New Roman" w:eastAsia="宋体" w:hAnsi="Times New Roman" w:cs="Times New Roman" w:hint="eastAsia"/>
          <w:szCs w:val="21"/>
        </w:rPr>
        <w:t>岁受试者，及小于</w:t>
      </w:r>
      <w:r w:rsidRPr="009F62DE">
        <w:rPr>
          <w:rFonts w:ascii="Times New Roman" w:eastAsia="宋体" w:hAnsi="Times New Roman" w:cs="Times New Roman" w:hint="eastAsia"/>
          <w:szCs w:val="21"/>
        </w:rPr>
        <w:t>40</w:t>
      </w:r>
      <w:r w:rsidR="009F62DE">
        <w:rPr>
          <w:rFonts w:ascii="Times New Roman" w:eastAsia="宋体" w:hAnsi="Times New Roman" w:cs="Times New Roman" w:hint="eastAsia"/>
          <w:szCs w:val="21"/>
        </w:rPr>
        <w:t>岁受试者经研究医生判断该受试</w:t>
      </w:r>
      <w:r w:rsidRPr="009F62DE">
        <w:rPr>
          <w:rFonts w:ascii="Times New Roman" w:eastAsia="宋体" w:hAnsi="Times New Roman" w:cs="Times New Roman" w:hint="eastAsia"/>
          <w:szCs w:val="21"/>
        </w:rPr>
        <w:t>者乳腺肿块有恶性可能者，需进行钼靶</w:t>
      </w:r>
      <w:r w:rsidRPr="009F62DE">
        <w:rPr>
          <w:rFonts w:ascii="Times New Roman" w:eastAsia="宋体" w:hAnsi="Times New Roman" w:cs="Times New Roman" w:hint="eastAsia"/>
          <w:szCs w:val="21"/>
        </w:rPr>
        <w:t>X</w:t>
      </w:r>
      <w:r w:rsidRPr="009F62DE">
        <w:rPr>
          <w:rFonts w:ascii="Times New Roman" w:eastAsia="宋体" w:hAnsi="Times New Roman" w:cs="Times New Roman" w:hint="eastAsia"/>
          <w:szCs w:val="21"/>
        </w:rPr>
        <w:t>射线检查。</w:t>
      </w:r>
      <w:r w:rsidR="00DD2908" w:rsidRPr="00AD1128">
        <w:rPr>
          <w:rFonts w:ascii="Times New Roman" w:hAnsi="Times New Roman" w:hint="eastAsia"/>
          <w:color w:val="000000" w:themeColor="text1"/>
          <w:szCs w:val="21"/>
        </w:rPr>
        <w:t>如受试者近</w:t>
      </w:r>
      <w:r w:rsidR="00DD2908" w:rsidRPr="00AD1128">
        <w:rPr>
          <w:rFonts w:ascii="Times New Roman" w:hAnsi="Times New Roman" w:hint="eastAsia"/>
          <w:color w:val="000000" w:themeColor="text1"/>
          <w:szCs w:val="21"/>
        </w:rPr>
        <w:t>1</w:t>
      </w:r>
      <w:r w:rsidR="00DD2908" w:rsidRPr="00AD1128">
        <w:rPr>
          <w:rFonts w:ascii="Times New Roman" w:hAnsi="Times New Roman" w:hint="eastAsia"/>
          <w:color w:val="000000" w:themeColor="text1"/>
          <w:szCs w:val="21"/>
        </w:rPr>
        <w:t>年内进行过该项检查，需提供检查报告，本次筛选可接收既往</w:t>
      </w:r>
      <w:r w:rsidR="00DD2908">
        <w:rPr>
          <w:rFonts w:ascii="Times New Roman" w:hAnsi="Times New Roman" w:hint="eastAsia"/>
          <w:color w:val="000000" w:themeColor="text1"/>
          <w:szCs w:val="21"/>
        </w:rPr>
        <w:t>三级甲等医院的</w:t>
      </w:r>
      <w:r w:rsidR="00DD2908" w:rsidRPr="00AD1128">
        <w:rPr>
          <w:rFonts w:ascii="Times New Roman" w:hAnsi="Times New Roman" w:hint="eastAsia"/>
          <w:color w:val="000000" w:themeColor="text1"/>
          <w:szCs w:val="21"/>
        </w:rPr>
        <w:t>检查结果，不再重复检查</w:t>
      </w:r>
      <w:r w:rsidRPr="009F62DE">
        <w:rPr>
          <w:rFonts w:ascii="Times New Roman" w:eastAsia="宋体" w:hAnsi="Times New Roman" w:cs="Times New Roman" w:hint="eastAsia"/>
          <w:szCs w:val="21"/>
        </w:rPr>
        <w:t>。</w:t>
      </w:r>
    </w:p>
    <w:p w14:paraId="609AC421" w14:textId="77777777" w:rsidR="00BD14A7" w:rsidRDefault="00BD14A7" w:rsidP="008A05F1">
      <w:pPr>
        <w:widowControl/>
        <w:jc w:val="left"/>
        <w:rPr>
          <w:rFonts w:ascii="Times New Roman" w:eastAsiaTheme="majorEastAsia" w:hAnsi="Times New Roman" w:cs="Times New Roman"/>
          <w:b/>
          <w:color w:val="000000"/>
          <w:sz w:val="24"/>
          <w:szCs w:val="24"/>
        </w:rPr>
        <w:sectPr w:rsidR="00BD14A7" w:rsidSect="00D13EE3">
          <w:headerReference w:type="default" r:id="rId21"/>
          <w:footerReference w:type="default" r:id="rId22"/>
          <w:type w:val="continuous"/>
          <w:pgSz w:w="11906" w:h="16838" w:code="9"/>
          <w:pgMar w:top="1418" w:right="1418" w:bottom="1418" w:left="1418" w:header="964" w:footer="850" w:gutter="0"/>
          <w:pgNumType w:start="29"/>
          <w:cols w:space="425"/>
          <w:docGrid w:type="lines" w:linePitch="312"/>
        </w:sectPr>
      </w:pPr>
    </w:p>
    <w:p w14:paraId="72A41DE8" w14:textId="77777777" w:rsidR="009F62DE" w:rsidRDefault="009F62DE" w:rsidP="008A05F1">
      <w:pPr>
        <w:widowControl/>
        <w:jc w:val="left"/>
        <w:rPr>
          <w:rFonts w:ascii="Times New Roman" w:eastAsiaTheme="majorEastAsia" w:hAnsi="Times New Roman" w:cs="Times New Roman"/>
          <w:b/>
          <w:color w:val="000000"/>
          <w:sz w:val="24"/>
          <w:szCs w:val="24"/>
        </w:rPr>
      </w:pPr>
    </w:p>
    <w:p w14:paraId="544A94D9" w14:textId="03E0FB16" w:rsidR="008A05F1" w:rsidRPr="008A05F1" w:rsidRDefault="008A05F1" w:rsidP="008A05F1">
      <w:pPr>
        <w:widowControl/>
        <w:jc w:val="left"/>
        <w:rPr>
          <w:rFonts w:ascii="Times New Roman" w:eastAsiaTheme="majorEastAsia" w:hAnsi="Times New Roman" w:cs="Times New Roman"/>
          <w:color w:val="000000"/>
        </w:rPr>
      </w:pPr>
      <w:r w:rsidRPr="008A05F1">
        <w:rPr>
          <w:rFonts w:ascii="Times New Roman" w:eastAsiaTheme="majorEastAsia" w:hAnsi="Times New Roman" w:cs="Times New Roman" w:hint="eastAsia"/>
          <w:b/>
          <w:color w:val="000000"/>
          <w:sz w:val="24"/>
          <w:szCs w:val="24"/>
        </w:rPr>
        <w:t>心电图</w:t>
      </w:r>
      <w:r w:rsidRPr="008A05F1">
        <w:rPr>
          <w:rFonts w:ascii="Times New Roman" w:eastAsiaTheme="majorEastAsia" w:hAnsi="Times New Roman" w:cs="Times New Roman" w:hint="eastAsia"/>
          <w:color w:val="000000"/>
        </w:rPr>
        <w:t xml:space="preserve">         </w:t>
      </w:r>
      <w:r w:rsidR="00A374F7">
        <w:rPr>
          <w:rFonts w:ascii="Times New Roman" w:eastAsiaTheme="majorEastAsia" w:hAnsi="Times New Roman" w:cs="Times New Roman"/>
          <w:color w:val="000000"/>
        </w:rPr>
        <w:t xml:space="preserve">                   </w:t>
      </w:r>
      <w:r w:rsidRPr="008A05F1">
        <w:rPr>
          <w:rFonts w:ascii="Times New Roman" w:eastAsiaTheme="majorEastAsia" w:hAnsi="Times New Roman" w:cs="Times New Roman"/>
          <w:color w:val="000000"/>
        </w:rPr>
        <w:t xml:space="preserve"> </w:t>
      </w:r>
      <w:r w:rsidR="00A374F7" w:rsidRPr="00FE43E0">
        <w:rPr>
          <w:rFonts w:asciiTheme="majorEastAsia" w:eastAsiaTheme="majorEastAsia" w:hAnsiTheme="majorEastAsia" w:hint="eastAsia"/>
          <w:bCs/>
          <w:sz w:val="24"/>
        </w:rPr>
        <w:t>检查日期</w:t>
      </w:r>
      <w:r w:rsidR="00A374F7" w:rsidRPr="00FE43E0">
        <w:rPr>
          <w:rFonts w:asciiTheme="majorEastAsia" w:eastAsiaTheme="majorEastAsia" w:hAnsiTheme="majorEastAsia"/>
          <w:bCs/>
          <w:sz w:val="24"/>
        </w:rPr>
        <w:t>：</w:t>
      </w:r>
      <w:r w:rsidR="00A374F7" w:rsidRPr="00FE43E0">
        <w:rPr>
          <w:rFonts w:ascii="Times New Roman" w:hAnsi="Times New Roman" w:cs="Times New Roman"/>
          <w:sz w:val="24"/>
        </w:rPr>
        <w:t>20</w:t>
      </w:r>
      <w:r w:rsidR="00A374F7" w:rsidRPr="008A05F1">
        <w:rPr>
          <w:rFonts w:ascii="Times New Roman" w:hAnsi="Times New Roman" w:cs="Times New Roman"/>
          <w:sz w:val="24"/>
        </w:rPr>
        <w:t>|__|__|/|__|__|/|__|__|</w:t>
      </w:r>
      <w:r w:rsidRPr="008A05F1">
        <w:rPr>
          <w:rFonts w:ascii="Times New Roman" w:eastAsiaTheme="majorEastAsia" w:hAnsi="Times New Roman" w:cs="Times New Roman"/>
          <w:color w:val="000000"/>
        </w:rPr>
        <w:t xml:space="preserve">  </w:t>
      </w:r>
      <w:r w:rsidR="00A374F7">
        <w:rPr>
          <w:rFonts w:ascii="Times New Roman" w:eastAsiaTheme="majorEastAsia" w:hAnsi="Times New Roman" w:cs="Times New Roman"/>
          <w:color w:val="000000"/>
        </w:rPr>
        <w:t xml:space="preserve">     </w:t>
      </w:r>
      <w:r w:rsidRPr="00FE43E0">
        <w:rPr>
          <w:rFonts w:ascii="宋体" w:hAnsi="宋体"/>
          <w:position w:val="-2"/>
          <w:sz w:val="24"/>
        </w:rPr>
        <w:t>□</w:t>
      </w:r>
      <w:r w:rsidRPr="00FE43E0">
        <w:rPr>
          <w:rFonts w:asciiTheme="majorEastAsia" w:eastAsiaTheme="majorEastAsia" w:hAnsiTheme="majorEastAsia" w:hint="eastAsia"/>
          <w:bCs/>
          <w:sz w:val="24"/>
        </w:rPr>
        <w:t>未查</w:t>
      </w:r>
      <w:r w:rsidRPr="00FE43E0">
        <w:rPr>
          <w:rFonts w:ascii="宋体" w:hAnsi="宋体"/>
          <w:position w:val="-2"/>
          <w:sz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2173"/>
      </w:tblGrid>
      <w:tr w:rsidR="008A05F1" w:rsidRPr="008A05F1" w14:paraId="0A620711" w14:textId="77777777" w:rsidTr="000D5A32">
        <w:trPr>
          <w:trHeight w:val="1002"/>
          <w:jc w:val="center"/>
        </w:trPr>
        <w:tc>
          <w:tcPr>
            <w:tcW w:w="3830" w:type="pct"/>
          </w:tcPr>
          <w:p w14:paraId="4C3D1C4D" w14:textId="5D45972B" w:rsidR="008A05F1" w:rsidRPr="008A05F1" w:rsidRDefault="00FE43E0" w:rsidP="008A05F1">
            <w:pPr>
              <w:spacing w:beforeLines="50" w:before="156"/>
              <w:rPr>
                <w:position w:val="-2"/>
                <w:u w:val="single"/>
              </w:rPr>
            </w:pPr>
            <w:r w:rsidRPr="008A05F1">
              <w:rPr>
                <w:rFonts w:ascii="宋体" w:hAnsi="宋体"/>
                <w:position w:val="-2"/>
                <w:sz w:val="24"/>
              </w:rPr>
              <w:t>□</w:t>
            </w:r>
            <w:r w:rsidR="008A05F1" w:rsidRPr="008A05F1">
              <w:rPr>
                <w:position w:val="-2"/>
              </w:rPr>
              <w:t xml:space="preserve"> </w:t>
            </w:r>
            <w:r w:rsidR="008A05F1" w:rsidRPr="008A05F1">
              <w:rPr>
                <w:rFonts w:hint="eastAsia"/>
                <w:position w:val="-2"/>
              </w:rPr>
              <w:t>正常</w:t>
            </w:r>
            <w:r w:rsidR="008A05F1" w:rsidRPr="008A05F1">
              <w:rPr>
                <w:position w:val="-2"/>
              </w:rPr>
              <w:t xml:space="preserve">   </w:t>
            </w:r>
            <w:r w:rsidRPr="008A05F1">
              <w:rPr>
                <w:rFonts w:ascii="宋体" w:hAnsi="宋体"/>
                <w:position w:val="-2"/>
                <w:sz w:val="24"/>
              </w:rPr>
              <w:t>□</w:t>
            </w:r>
            <w:r w:rsidR="008A05F1" w:rsidRPr="008A05F1">
              <w:rPr>
                <w:position w:val="-2"/>
              </w:rPr>
              <w:t xml:space="preserve"> </w:t>
            </w:r>
            <w:r w:rsidR="008A05F1" w:rsidRPr="008A05F1">
              <w:rPr>
                <w:rFonts w:hint="eastAsia"/>
                <w:position w:val="-2"/>
              </w:rPr>
              <w:t>异常</w:t>
            </w:r>
            <w:r w:rsidR="00A374F7">
              <w:rPr>
                <w:rFonts w:hint="eastAsia"/>
                <w:position w:val="-2"/>
              </w:rPr>
              <w:t>，</w:t>
            </w:r>
            <w:r w:rsidR="008A05F1" w:rsidRPr="008A05F1">
              <w:rPr>
                <w:rFonts w:hint="eastAsia"/>
                <w:position w:val="-2"/>
              </w:rPr>
              <w:t>请描述：</w:t>
            </w:r>
            <w:r w:rsidR="008A05F1" w:rsidRPr="008A05F1">
              <w:rPr>
                <w:position w:val="-2"/>
                <w:u w:val="single"/>
              </w:rPr>
              <w:t xml:space="preserve">                                             </w:t>
            </w:r>
          </w:p>
          <w:p w14:paraId="5F739D26" w14:textId="77777777" w:rsidR="008A05F1" w:rsidRPr="008A05F1" w:rsidRDefault="008A05F1" w:rsidP="008A05F1">
            <w:pPr>
              <w:spacing w:beforeLines="50" w:before="156" w:afterLines="50" w:after="156"/>
              <w:rPr>
                <w:highlight w:val="yellow"/>
              </w:rPr>
            </w:pPr>
            <w:r w:rsidRPr="008A05F1">
              <w:rPr>
                <w:position w:val="-2"/>
                <w:u w:val="single"/>
              </w:rPr>
              <w:t xml:space="preserve">                                                                      </w:t>
            </w:r>
          </w:p>
        </w:tc>
        <w:tc>
          <w:tcPr>
            <w:tcW w:w="1170" w:type="pct"/>
            <w:vAlign w:val="center"/>
          </w:tcPr>
          <w:p w14:paraId="71609936" w14:textId="77777777" w:rsidR="008A05F1" w:rsidRPr="008A05F1" w:rsidRDefault="008A05F1" w:rsidP="008A05F1">
            <w:pPr>
              <w:spacing w:line="240" w:lineRule="exact"/>
              <w:jc w:val="center"/>
            </w:pPr>
            <w:r w:rsidRPr="008A05F1">
              <w:rPr>
                <w:rFonts w:hint="eastAsia"/>
              </w:rPr>
              <w:t>临床意义判定</w:t>
            </w:r>
          </w:p>
          <w:p w14:paraId="21E2A7BA" w14:textId="77777777" w:rsidR="008A05F1" w:rsidRPr="008A05F1" w:rsidRDefault="008A05F1" w:rsidP="008A05F1">
            <w:pPr>
              <w:spacing w:line="240" w:lineRule="exact"/>
              <w:jc w:val="center"/>
              <w:rPr>
                <w:rFonts w:ascii="Times New Roman" w:hAnsi="Times New Roman" w:cs="Times New Roman"/>
              </w:rPr>
            </w:pPr>
            <w:r w:rsidRPr="008A05F1">
              <w:rPr>
                <w:rFonts w:ascii="Times New Roman" w:hAnsi="Times New Roman" w:cs="Times New Roman"/>
              </w:rPr>
              <w:t>1   2   3   4</w:t>
            </w:r>
          </w:p>
          <w:p w14:paraId="0F494ED5" w14:textId="2E11EBB8" w:rsidR="008A05F1" w:rsidRPr="008A05F1" w:rsidRDefault="00FE43E0" w:rsidP="008A05F1">
            <w:pPr>
              <w:spacing w:line="240" w:lineRule="exact"/>
              <w:jc w:val="center"/>
            </w:pPr>
            <w:r w:rsidRPr="008A05F1">
              <w:rPr>
                <w:rFonts w:ascii="宋体" w:hAnsi="宋体"/>
                <w:position w:val="-2"/>
                <w:sz w:val="24"/>
              </w:rPr>
              <w:t>□</w:t>
            </w:r>
            <w:r w:rsidR="008A05F1" w:rsidRPr="008A05F1">
              <w:t xml:space="preserve">  </w:t>
            </w:r>
            <w:r w:rsidRPr="008A05F1">
              <w:rPr>
                <w:rFonts w:ascii="宋体" w:hAnsi="宋体"/>
                <w:position w:val="-2"/>
                <w:sz w:val="24"/>
              </w:rPr>
              <w:t>□</w:t>
            </w:r>
            <w:r w:rsidR="008A05F1" w:rsidRPr="008A05F1">
              <w:t xml:space="preserve">  </w:t>
            </w:r>
            <w:r w:rsidRPr="008A05F1">
              <w:rPr>
                <w:rFonts w:ascii="宋体" w:hAnsi="宋体"/>
                <w:position w:val="-2"/>
                <w:sz w:val="24"/>
              </w:rPr>
              <w:t>□</w:t>
            </w:r>
            <w:r w:rsidR="008A05F1" w:rsidRPr="008A05F1">
              <w:t xml:space="preserve">  </w:t>
            </w:r>
            <w:r w:rsidRPr="008A05F1">
              <w:rPr>
                <w:rFonts w:ascii="宋体" w:hAnsi="宋体"/>
                <w:position w:val="-2"/>
                <w:sz w:val="24"/>
              </w:rPr>
              <w:t>□</w:t>
            </w:r>
          </w:p>
        </w:tc>
      </w:tr>
    </w:tbl>
    <w:p w14:paraId="6DB5C7CD" w14:textId="77777777" w:rsidR="008A05F1" w:rsidRPr="008A05F1" w:rsidRDefault="008A05F1" w:rsidP="008A05F1">
      <w:pPr>
        <w:rPr>
          <w:rFonts w:ascii="Times New Roman" w:eastAsiaTheme="majorEastAsia" w:hAnsi="Times New Roman" w:cs="Times New Roman"/>
          <w:color w:val="000000"/>
        </w:rPr>
      </w:pPr>
      <w:r w:rsidRPr="008A05F1">
        <w:rPr>
          <w:rFonts w:ascii="Times New Roman" w:eastAsiaTheme="majorEastAsia" w:hAnsi="Times New Roman" w:cs="Times New Roman"/>
          <w:color w:val="000000"/>
        </w:rPr>
        <w:t>注：临床意义判定：</w:t>
      </w:r>
      <w:r w:rsidRPr="008A05F1">
        <w:rPr>
          <w:rFonts w:ascii="宋体" w:eastAsia="宋体" w:hAnsi="宋体" w:cs="宋体" w:hint="eastAsia"/>
          <w:color w:val="000000"/>
        </w:rPr>
        <w:t>⑴</w:t>
      </w:r>
      <w:r w:rsidRPr="008A05F1">
        <w:rPr>
          <w:rFonts w:ascii="Times New Roman" w:eastAsiaTheme="majorEastAsia" w:hAnsi="Times New Roman" w:cs="Times New Roman"/>
          <w:color w:val="000000"/>
        </w:rPr>
        <w:t>正常；</w:t>
      </w:r>
      <w:r w:rsidRPr="008A05F1">
        <w:rPr>
          <w:rFonts w:ascii="宋体" w:eastAsia="宋体" w:hAnsi="宋体" w:cs="宋体" w:hint="eastAsia"/>
          <w:color w:val="000000"/>
        </w:rPr>
        <w:t>⑵</w:t>
      </w:r>
      <w:r w:rsidRPr="008A05F1">
        <w:rPr>
          <w:rFonts w:ascii="Times New Roman" w:eastAsiaTheme="majorEastAsia" w:hAnsi="Times New Roman" w:cs="Times New Roman"/>
          <w:color w:val="000000"/>
        </w:rPr>
        <w:t>异常但无临床意义；</w:t>
      </w:r>
      <w:r w:rsidRPr="008A05F1">
        <w:rPr>
          <w:rFonts w:ascii="宋体" w:eastAsia="宋体" w:hAnsi="宋体" w:cs="宋体" w:hint="eastAsia"/>
          <w:color w:val="000000"/>
        </w:rPr>
        <w:t>⑶</w:t>
      </w:r>
      <w:r w:rsidRPr="008A05F1">
        <w:rPr>
          <w:rFonts w:ascii="Times New Roman" w:eastAsiaTheme="majorEastAsia" w:hAnsi="Times New Roman" w:cs="Times New Roman"/>
          <w:color w:val="000000"/>
        </w:rPr>
        <w:t>异常且有临床意义；</w:t>
      </w:r>
      <w:r w:rsidRPr="008A05F1">
        <w:rPr>
          <w:rFonts w:ascii="宋体" w:eastAsia="宋体" w:hAnsi="宋体" w:cs="宋体" w:hint="eastAsia"/>
          <w:color w:val="000000"/>
        </w:rPr>
        <w:t>⑷</w:t>
      </w:r>
      <w:r w:rsidRPr="008A05F1">
        <w:rPr>
          <w:rFonts w:ascii="Times New Roman" w:eastAsiaTheme="majorEastAsia" w:hAnsi="Times New Roman" w:cs="Times New Roman"/>
          <w:color w:val="000000"/>
        </w:rPr>
        <w:t>未查。</w:t>
      </w:r>
    </w:p>
    <w:p w14:paraId="61F82728" w14:textId="6838B6B7" w:rsidR="006201E3" w:rsidRDefault="006201E3" w:rsidP="008A05F1">
      <w:pPr>
        <w:rPr>
          <w:rFonts w:asciiTheme="majorEastAsia" w:eastAsiaTheme="majorEastAsia" w:hAnsiTheme="majorEastAsia"/>
          <w:b/>
          <w:bCs/>
          <w:sz w:val="24"/>
        </w:rPr>
        <w:sectPr w:rsidR="006201E3" w:rsidSect="00BD14A7">
          <w:footerReference w:type="default" r:id="rId23"/>
          <w:pgSz w:w="11906" w:h="16838" w:code="9"/>
          <w:pgMar w:top="1418" w:right="1418" w:bottom="1418" w:left="1418" w:header="964" w:footer="850" w:gutter="0"/>
          <w:pgNumType w:start="29"/>
          <w:cols w:space="425"/>
          <w:docGrid w:type="lines" w:linePitch="312"/>
        </w:sectPr>
      </w:pPr>
    </w:p>
    <w:p w14:paraId="0127DDA3" w14:textId="77777777" w:rsidR="00155D8F" w:rsidRDefault="00155D8F" w:rsidP="008A05F1">
      <w:pPr>
        <w:rPr>
          <w:rFonts w:asciiTheme="majorEastAsia" w:eastAsiaTheme="majorEastAsia" w:hAnsiTheme="majorEastAsia"/>
          <w:b/>
          <w:bCs/>
          <w:sz w:val="24"/>
        </w:rPr>
      </w:pPr>
    </w:p>
    <w:p w14:paraId="2DAAC2E4" w14:textId="05D5743B" w:rsidR="008A05F1" w:rsidRDefault="008A05F1" w:rsidP="008A05F1">
      <w:pPr>
        <w:rPr>
          <w:rFonts w:asciiTheme="majorEastAsia" w:eastAsiaTheme="majorEastAsia" w:hAnsiTheme="majorEastAsia"/>
          <w:b/>
          <w:bCs/>
          <w:sz w:val="24"/>
        </w:rPr>
      </w:pPr>
      <w:r w:rsidRPr="008A05F1">
        <w:rPr>
          <w:rFonts w:asciiTheme="majorEastAsia" w:eastAsiaTheme="majorEastAsia" w:hAnsiTheme="majorEastAsia" w:hint="eastAsia"/>
          <w:b/>
          <w:bCs/>
          <w:sz w:val="24"/>
        </w:rPr>
        <w:t>实验室检查</w:t>
      </w:r>
    </w:p>
    <w:tbl>
      <w:tblPr>
        <w:tblStyle w:val="a9"/>
        <w:tblW w:w="5000" w:type="pct"/>
        <w:jc w:val="center"/>
        <w:tblLook w:val="04A0" w:firstRow="1" w:lastRow="0" w:firstColumn="1" w:lastColumn="0" w:noHBand="0" w:noVBand="1"/>
      </w:tblPr>
      <w:tblGrid>
        <w:gridCol w:w="9286"/>
      </w:tblGrid>
      <w:tr w:rsidR="008A05F1" w:rsidRPr="0076610F" w14:paraId="733990EB" w14:textId="77777777" w:rsidTr="000D5A32">
        <w:trPr>
          <w:trHeight w:val="454"/>
          <w:jc w:val="center"/>
        </w:trPr>
        <w:tc>
          <w:tcPr>
            <w:tcW w:w="9060" w:type="dxa"/>
          </w:tcPr>
          <w:p w14:paraId="4CCC436F" w14:textId="1135E67D"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血常规</w:t>
            </w:r>
            <w:r w:rsidRPr="0076610F">
              <w:rPr>
                <w:rFonts w:asciiTheme="majorEastAsia" w:eastAsiaTheme="majorEastAsia" w:hAnsiTheme="majorEastAsia"/>
                <w:b/>
                <w:bCs/>
                <w:szCs w:val="21"/>
              </w:rPr>
              <w:t>检查</w:t>
            </w:r>
            <w:r w:rsidR="004453E3" w:rsidRPr="0076610F">
              <w:rPr>
                <w:rFonts w:asciiTheme="majorEastAsia" w:eastAsiaTheme="majorEastAsia" w:hAnsiTheme="majorEastAsia" w:hint="eastAsia"/>
                <w:b/>
                <w:bCs/>
                <w:szCs w:val="21"/>
              </w:rPr>
              <w:t xml:space="preserve"> </w:t>
            </w:r>
            <w:r w:rsidR="004453E3"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□否，未查原因：_____________</w:t>
            </w:r>
            <w:r w:rsidRPr="0076610F">
              <w:rPr>
                <w:rFonts w:asciiTheme="majorEastAsia" w:eastAsiaTheme="majorEastAsia" w:hAnsiTheme="majorEastAsia"/>
                <w:szCs w:val="21"/>
              </w:rPr>
              <w:t>______</w:t>
            </w:r>
          </w:p>
          <w:p w14:paraId="2E4048E7" w14:textId="3CD8B917"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7597A40F" w14:textId="77777777" w:rsidTr="000D5A32">
        <w:trPr>
          <w:trHeight w:val="454"/>
          <w:jc w:val="center"/>
        </w:trPr>
        <w:tc>
          <w:tcPr>
            <w:tcW w:w="9060" w:type="dxa"/>
          </w:tcPr>
          <w:p w14:paraId="358A4BA5" w14:textId="0976F3FE"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肝功能</w:t>
            </w:r>
            <w:r w:rsidRPr="0076610F">
              <w:rPr>
                <w:rFonts w:asciiTheme="majorEastAsia" w:eastAsiaTheme="majorEastAsia" w:hAnsiTheme="majorEastAsia"/>
                <w:b/>
                <w:bCs/>
                <w:szCs w:val="21"/>
              </w:rPr>
              <w:t>检</w:t>
            </w:r>
            <w:r w:rsidRPr="0076610F">
              <w:rPr>
                <w:rFonts w:asciiTheme="majorEastAsia" w:eastAsiaTheme="majorEastAsia" w:hAnsiTheme="majorEastAsia" w:hint="eastAsia"/>
                <w:b/>
                <w:bCs/>
                <w:szCs w:val="21"/>
              </w:rPr>
              <w:t>查</w:t>
            </w:r>
            <w:r w:rsidR="004453E3" w:rsidRPr="0076610F">
              <w:rPr>
                <w:rFonts w:asciiTheme="majorEastAsia" w:eastAsiaTheme="majorEastAsia" w:hAnsiTheme="majorEastAsia" w:hint="eastAsia"/>
                <w:b/>
                <w:bCs/>
                <w:szCs w:val="21"/>
              </w:rPr>
              <w:t xml:space="preserve"> </w:t>
            </w:r>
            <w:r w:rsidR="004453E3"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□否，未查原因：____________</w:t>
            </w:r>
          </w:p>
          <w:p w14:paraId="54A5BEDA" w14:textId="1584D987" w:rsidR="008A05F1" w:rsidRPr="0076610F" w:rsidRDefault="008A05F1" w:rsidP="004453E3">
            <w:pPr>
              <w:spacing w:line="276" w:lineRule="auto"/>
              <w:ind w:firstLineChars="600" w:firstLine="1260"/>
              <w:rPr>
                <w:rFonts w:asciiTheme="majorEastAsia" w:eastAsiaTheme="majorEastAsia" w:hAnsiTheme="majorEastAsia"/>
                <w:b/>
                <w:bCs/>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4A1DCBC1" w14:textId="77777777" w:rsidTr="000D5A32">
        <w:trPr>
          <w:trHeight w:val="454"/>
          <w:jc w:val="center"/>
        </w:trPr>
        <w:tc>
          <w:tcPr>
            <w:tcW w:w="9060" w:type="dxa"/>
          </w:tcPr>
          <w:p w14:paraId="6A63FAE4" w14:textId="47C34FA6"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肾功能</w:t>
            </w:r>
            <w:r w:rsidRPr="0076610F">
              <w:rPr>
                <w:rFonts w:asciiTheme="majorEastAsia" w:eastAsiaTheme="majorEastAsia" w:hAnsiTheme="majorEastAsia"/>
                <w:b/>
                <w:bCs/>
                <w:szCs w:val="21"/>
              </w:rPr>
              <w:t>检</w:t>
            </w:r>
            <w:r w:rsidRPr="0076610F">
              <w:rPr>
                <w:rFonts w:asciiTheme="majorEastAsia" w:eastAsiaTheme="majorEastAsia" w:hAnsiTheme="majorEastAsia" w:hint="eastAsia"/>
                <w:b/>
                <w:bCs/>
                <w:szCs w:val="21"/>
              </w:rPr>
              <w:t>查</w:t>
            </w:r>
            <w:r w:rsidR="004453E3" w:rsidRPr="0076610F">
              <w:rPr>
                <w:rFonts w:asciiTheme="majorEastAsia" w:eastAsiaTheme="majorEastAsia" w:hAnsiTheme="majorEastAsia" w:hint="eastAsia"/>
                <w:b/>
                <w:bCs/>
                <w:szCs w:val="21"/>
              </w:rPr>
              <w:t xml:space="preserve"> </w:t>
            </w:r>
            <w:r w:rsidR="004453E3"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□否，未查原因：____________</w:t>
            </w:r>
          </w:p>
          <w:p w14:paraId="3AB4EE11" w14:textId="189CDE03" w:rsidR="008A05F1" w:rsidRPr="0076610F" w:rsidRDefault="008A05F1" w:rsidP="004453E3">
            <w:pPr>
              <w:spacing w:line="276" w:lineRule="auto"/>
              <w:ind w:firstLineChars="600" w:firstLine="1260"/>
              <w:rPr>
                <w:rFonts w:asciiTheme="majorEastAsia" w:eastAsiaTheme="majorEastAsia" w:hAnsiTheme="majorEastAsia"/>
                <w:b/>
                <w:bCs/>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0F1AB8D0" w14:textId="77777777" w:rsidTr="000D5A32">
        <w:trPr>
          <w:trHeight w:val="454"/>
          <w:jc w:val="center"/>
        </w:trPr>
        <w:tc>
          <w:tcPr>
            <w:tcW w:w="9060" w:type="dxa"/>
          </w:tcPr>
          <w:p w14:paraId="0E6A078C" w14:textId="69F6987B" w:rsidR="008A05F1" w:rsidRPr="0076610F" w:rsidRDefault="008A05F1" w:rsidP="004453E3">
            <w:pPr>
              <w:spacing w:line="276" w:lineRule="auto"/>
              <w:rPr>
                <w:rFonts w:asciiTheme="majorEastAsia" w:eastAsiaTheme="majorEastAsia" w:hAnsiTheme="majorEastAsia"/>
                <w:szCs w:val="21"/>
              </w:rPr>
            </w:pPr>
            <w:r w:rsidRPr="0076610F">
              <w:rPr>
                <w:rFonts w:ascii="Times New Roman" w:hAnsi="Times New Roman" w:cs="Times New Roman" w:hint="eastAsia"/>
                <w:b/>
                <w:szCs w:val="21"/>
              </w:rPr>
              <w:t>尿常规</w:t>
            </w:r>
            <w:r w:rsidRPr="0076610F">
              <w:rPr>
                <w:rFonts w:ascii="Times New Roman" w:hAnsi="Times New Roman" w:cs="Times New Roman" w:hint="eastAsia"/>
                <w:b/>
                <w:szCs w:val="21"/>
              </w:rPr>
              <w:t>+</w:t>
            </w:r>
            <w:r w:rsidRPr="0076610F">
              <w:rPr>
                <w:rFonts w:ascii="Times New Roman" w:hAnsi="Times New Roman" w:cs="Times New Roman"/>
                <w:b/>
                <w:szCs w:val="21"/>
              </w:rPr>
              <w:t>镜</w:t>
            </w:r>
            <w:r w:rsidRPr="0076610F">
              <w:rPr>
                <w:rFonts w:ascii="Times New Roman" w:hAnsi="Times New Roman" w:cs="Times New Roman" w:hint="eastAsia"/>
                <w:b/>
                <w:szCs w:val="21"/>
              </w:rPr>
              <w:t>检</w:t>
            </w:r>
            <w:r w:rsidR="004453E3" w:rsidRPr="0076610F">
              <w:rPr>
                <w:rFonts w:ascii="Times New Roman" w:hAnsi="Times New Roman" w:cs="Times New Roman" w:hint="eastAsia"/>
                <w:b/>
                <w:szCs w:val="21"/>
              </w:rPr>
              <w:t xml:space="preserve"> </w:t>
            </w:r>
            <w:r w:rsidRPr="0076610F">
              <w:rPr>
                <w:rFonts w:asciiTheme="majorEastAsia" w:eastAsiaTheme="majorEastAsia" w:hAnsiTheme="majorEastAsia" w:hint="eastAsia"/>
                <w:szCs w:val="21"/>
              </w:rPr>
              <w:t>□否，未查原因：____________</w:t>
            </w:r>
            <w:r w:rsidRPr="0076610F">
              <w:rPr>
                <w:rFonts w:asciiTheme="majorEastAsia" w:eastAsiaTheme="majorEastAsia" w:hAnsiTheme="majorEastAsia"/>
                <w:szCs w:val="21"/>
              </w:rPr>
              <w:t xml:space="preserve">       </w:t>
            </w:r>
          </w:p>
          <w:p w14:paraId="2AFEE16C" w14:textId="3689A0F1"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6A577E14" w14:textId="77777777" w:rsidTr="000D5A32">
        <w:trPr>
          <w:trHeight w:val="454"/>
          <w:jc w:val="center"/>
        </w:trPr>
        <w:tc>
          <w:tcPr>
            <w:tcW w:w="9060" w:type="dxa"/>
          </w:tcPr>
          <w:p w14:paraId="46D4FBAE" w14:textId="71A01FDA" w:rsidR="008A05F1" w:rsidRPr="0076610F" w:rsidRDefault="008A05F1" w:rsidP="004453E3">
            <w:pPr>
              <w:spacing w:line="276" w:lineRule="auto"/>
              <w:rPr>
                <w:rFonts w:asciiTheme="majorEastAsia" w:eastAsiaTheme="majorEastAsia" w:hAnsiTheme="majorEastAsia"/>
                <w:szCs w:val="21"/>
              </w:rPr>
            </w:pPr>
            <w:r w:rsidRPr="0076610F">
              <w:rPr>
                <w:rFonts w:ascii="Times New Roman" w:hAnsi="Times New Roman" w:cs="Times New Roman" w:hint="eastAsia"/>
                <w:b/>
                <w:szCs w:val="21"/>
              </w:rPr>
              <w:t>便常规</w:t>
            </w:r>
            <w:r w:rsidRPr="0076610F">
              <w:rPr>
                <w:rFonts w:ascii="Times New Roman" w:hAnsi="Times New Roman" w:cs="Times New Roman" w:hint="eastAsia"/>
                <w:b/>
                <w:szCs w:val="21"/>
              </w:rPr>
              <w:t>+</w:t>
            </w:r>
            <w:r w:rsidR="00B33D9A">
              <w:rPr>
                <w:rFonts w:ascii="Times New Roman" w:hAnsi="Times New Roman" w:cs="Times New Roman" w:hint="eastAsia"/>
                <w:b/>
                <w:szCs w:val="21"/>
              </w:rPr>
              <w:t>潜血</w:t>
            </w:r>
            <w:r w:rsidRPr="0076610F">
              <w:rPr>
                <w:rFonts w:ascii="Times New Roman" w:hAnsi="Times New Roman" w:cs="Times New Roman" w:hint="eastAsia"/>
                <w:b/>
                <w:szCs w:val="21"/>
              </w:rPr>
              <w:t xml:space="preserve"> </w:t>
            </w:r>
            <w:r w:rsidRPr="0076610F">
              <w:rPr>
                <w:rFonts w:asciiTheme="majorEastAsia" w:eastAsiaTheme="majorEastAsia" w:hAnsiTheme="majorEastAsia" w:hint="eastAsia"/>
                <w:szCs w:val="21"/>
              </w:rPr>
              <w:t>□否，未查原因：____________</w:t>
            </w:r>
            <w:r w:rsidRPr="0076610F">
              <w:rPr>
                <w:rFonts w:asciiTheme="majorEastAsia" w:eastAsiaTheme="majorEastAsia" w:hAnsiTheme="majorEastAsia"/>
                <w:szCs w:val="21"/>
              </w:rPr>
              <w:t xml:space="preserve">       </w:t>
            </w:r>
          </w:p>
          <w:p w14:paraId="5E93E225" w14:textId="5EC1EB58"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58E5F4C3" w14:textId="77777777" w:rsidTr="000D5A32">
        <w:trPr>
          <w:trHeight w:val="454"/>
          <w:jc w:val="center"/>
        </w:trPr>
        <w:tc>
          <w:tcPr>
            <w:tcW w:w="9060" w:type="dxa"/>
          </w:tcPr>
          <w:p w14:paraId="6F8D1959" w14:textId="5BD7F6AA"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 xml:space="preserve">血妊娠检查 </w:t>
            </w:r>
            <w:r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w:t>
            </w:r>
            <w:r w:rsidRPr="0076610F">
              <w:rPr>
                <w:rFonts w:asciiTheme="majorEastAsia" w:eastAsiaTheme="majorEastAsia" w:hAnsiTheme="majorEastAsia"/>
                <w:szCs w:val="21"/>
              </w:rPr>
              <w:t>____________</w:t>
            </w:r>
          </w:p>
          <w:p w14:paraId="67D10627" w14:textId="6DF89785"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bl>
    <w:p w14:paraId="0A293727" w14:textId="6A35933B" w:rsidR="008A05F1" w:rsidRDefault="008A05F1" w:rsidP="008A05F1">
      <w:pPr>
        <w:rPr>
          <w:rFonts w:asciiTheme="majorEastAsia" w:eastAsiaTheme="majorEastAsia" w:hAnsiTheme="majorEastAsia"/>
          <w:b/>
          <w:bCs/>
          <w:sz w:val="24"/>
        </w:rPr>
      </w:pPr>
    </w:p>
    <w:p w14:paraId="494BB98B" w14:textId="77777777" w:rsidR="00DF29E7" w:rsidRPr="00DF29E7" w:rsidRDefault="00DF29E7" w:rsidP="00DF29E7">
      <w:pPr>
        <w:tabs>
          <w:tab w:val="num" w:pos="360"/>
        </w:tabs>
        <w:spacing w:line="360" w:lineRule="auto"/>
        <w:rPr>
          <w:rFonts w:ascii="Times New Roman" w:eastAsia="宋体" w:hAnsi="Times New Roman" w:cs="Times New Roman"/>
          <w:b/>
          <w:sz w:val="24"/>
          <w:szCs w:val="24"/>
        </w:rPr>
      </w:pPr>
      <w:r w:rsidRPr="00DF29E7">
        <w:rPr>
          <w:rFonts w:ascii="Times New Roman" w:eastAsia="宋体" w:hAnsi="Times New Roman" w:cs="Times New Roman"/>
          <w:b/>
          <w:sz w:val="24"/>
          <w:szCs w:val="24"/>
        </w:rPr>
        <w:t>中医</w:t>
      </w:r>
      <w:r w:rsidRPr="00DF29E7">
        <w:rPr>
          <w:rFonts w:ascii="Times New Roman" w:eastAsia="宋体" w:hAnsi="Times New Roman" w:cs="Times New Roman" w:hint="eastAsia"/>
          <w:b/>
          <w:sz w:val="24"/>
          <w:szCs w:val="24"/>
        </w:rPr>
        <w:t>辨证</w:t>
      </w:r>
      <w:r w:rsidRPr="00DF29E7">
        <w:rPr>
          <w:rFonts w:ascii="Times New Roman" w:eastAsia="宋体" w:hAnsi="Times New Roman" w:cs="Times New Roman"/>
          <w:b/>
          <w:sz w:val="24"/>
          <w:szCs w:val="24"/>
        </w:rPr>
        <w:t>诊断</w:t>
      </w:r>
      <w:r w:rsidRPr="00DF29E7">
        <w:rPr>
          <w:rFonts w:ascii="Times New Roman" w:eastAsia="宋体" w:hAnsi="Times New Roman" w:cs="Times New Roman" w:hint="eastAsia"/>
          <w:b/>
          <w:sz w:val="24"/>
          <w:szCs w:val="24"/>
        </w:rPr>
        <w:t xml:space="preserve"> </w:t>
      </w:r>
      <w:r w:rsidRPr="00DF29E7">
        <w:rPr>
          <w:rFonts w:ascii="Times New Roman" w:eastAsia="宋体" w:hAnsi="Times New Roman" w:cs="Times New Roman"/>
          <w:b/>
          <w:sz w:val="24"/>
          <w:szCs w:val="24"/>
        </w:rPr>
        <w:t xml:space="preserve">  </w:t>
      </w:r>
      <w:r w:rsidRPr="00DF29E7">
        <w:rPr>
          <w:rFonts w:ascii="Times New Roman" w:eastAsia="宋体" w:hAnsi="Times New Roman" w:cs="Times New Roman"/>
          <w:szCs w:val="21"/>
        </w:rPr>
        <w:t>是否</w:t>
      </w:r>
      <w:r w:rsidRPr="00DF29E7">
        <w:rPr>
          <w:rFonts w:ascii="Times New Roman" w:eastAsia="宋体" w:hAnsi="Times New Roman" w:cs="Times New Roman" w:hint="eastAsia"/>
          <w:szCs w:val="21"/>
        </w:rPr>
        <w:t>符合肝郁痰凝证：</w:t>
      </w:r>
      <w:r w:rsidRPr="00DF29E7">
        <w:rPr>
          <w:rFonts w:ascii="宋体" w:hAnsi="宋体"/>
          <w:position w:val="-2"/>
          <w:sz w:val="24"/>
          <w:szCs w:val="24"/>
        </w:rPr>
        <w:t>□</w:t>
      </w:r>
      <w:r w:rsidRPr="00DF29E7">
        <w:rPr>
          <w:rFonts w:ascii="宋体" w:hAnsi="宋体" w:hint="eastAsia"/>
          <w:position w:val="-2"/>
          <w:szCs w:val="21"/>
        </w:rPr>
        <w:t>是</w:t>
      </w:r>
      <w:r w:rsidRPr="00DF29E7">
        <w:rPr>
          <w:rFonts w:ascii="宋体" w:hAnsi="宋体" w:hint="eastAsia"/>
          <w:position w:val="-2"/>
          <w:sz w:val="24"/>
          <w:szCs w:val="24"/>
        </w:rPr>
        <w:t>，</w:t>
      </w:r>
      <w:r w:rsidRPr="00DF29E7">
        <w:rPr>
          <w:rFonts w:ascii="宋体" w:hAnsi="宋体"/>
          <w:position w:val="-2"/>
          <w:sz w:val="24"/>
          <w:szCs w:val="24"/>
        </w:rPr>
        <w:t>□</w:t>
      </w:r>
      <w:r w:rsidRPr="00DF29E7">
        <w:rPr>
          <w:rFonts w:ascii="宋体" w:hAnsi="宋体" w:hint="eastAsia"/>
          <w:position w:val="-2"/>
          <w:szCs w:val="21"/>
        </w:rPr>
        <w:t>否</w:t>
      </w:r>
      <w:r w:rsidRPr="00DF29E7">
        <w:rPr>
          <w:rFonts w:ascii="Times New Roman" w:eastAsia="宋体" w:hAnsi="Times New Roman" w:cs="Times New Roman"/>
          <w:b/>
          <w:sz w:val="24"/>
          <w:szCs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7548"/>
      </w:tblGrid>
      <w:tr w:rsidR="00DF29E7" w:rsidRPr="00DF29E7" w14:paraId="4F79DE73" w14:textId="77777777" w:rsidTr="00561ADE">
        <w:trPr>
          <w:trHeight w:val="454"/>
          <w:jc w:val="center"/>
        </w:trPr>
        <w:tc>
          <w:tcPr>
            <w:tcW w:w="936" w:type="pct"/>
          </w:tcPr>
          <w:p w14:paraId="7919D911" w14:textId="77777777" w:rsidR="00DF29E7" w:rsidRPr="00DF29E7" w:rsidRDefault="00DF29E7" w:rsidP="00DF29E7">
            <w:pPr>
              <w:spacing w:beforeLines="50" w:before="156"/>
              <w:rPr>
                <w:rFonts w:ascii="Times New Roman" w:hAnsi="Times New Roman" w:cs="Times New Roman"/>
                <w:position w:val="-2"/>
                <w:szCs w:val="21"/>
              </w:rPr>
            </w:pPr>
            <w:r w:rsidRPr="00DF29E7">
              <w:rPr>
                <w:rFonts w:ascii="Times New Roman" w:hAnsi="Times New Roman" w:cs="Times New Roman" w:hint="eastAsia"/>
                <w:position w:val="-2"/>
                <w:szCs w:val="21"/>
              </w:rPr>
              <w:t>主症</w:t>
            </w:r>
          </w:p>
        </w:tc>
        <w:tc>
          <w:tcPr>
            <w:tcW w:w="4064" w:type="pct"/>
            <w:vAlign w:val="bottom"/>
          </w:tcPr>
          <w:p w14:paraId="6FA95DA1" w14:textId="70FBE5A2" w:rsidR="00DF29E7" w:rsidRPr="00DF29E7" w:rsidRDefault="009A2320" w:rsidP="00561ADE">
            <w:pPr>
              <w:spacing w:line="240" w:lineRule="exact"/>
              <w:rPr>
                <w:rFonts w:ascii="宋体" w:hAnsi="宋体"/>
                <w:position w:val="-2"/>
                <w:szCs w:val="21"/>
              </w:rPr>
            </w:pPr>
            <w:r w:rsidRPr="00DF29E7">
              <w:rPr>
                <w:rFonts w:ascii="宋体" w:hAnsi="宋体"/>
                <w:position w:val="-2"/>
                <w:sz w:val="24"/>
                <w:szCs w:val="24"/>
              </w:rPr>
              <w:t>□</w:t>
            </w:r>
            <w:r w:rsidR="00DF29E7" w:rsidRPr="00DF29E7">
              <w:rPr>
                <w:rFonts w:ascii="宋体" w:hAnsi="宋体" w:hint="eastAsia"/>
                <w:position w:val="-2"/>
                <w:szCs w:val="21"/>
              </w:rPr>
              <w:t xml:space="preserve">乳房疼痛   </w:t>
            </w:r>
            <w:r w:rsidRPr="00DF29E7">
              <w:rPr>
                <w:rFonts w:ascii="宋体" w:hAnsi="宋体"/>
                <w:position w:val="-2"/>
                <w:sz w:val="24"/>
                <w:szCs w:val="24"/>
              </w:rPr>
              <w:t>□</w:t>
            </w:r>
            <w:r w:rsidR="00DF29E7" w:rsidRPr="00DF29E7">
              <w:rPr>
                <w:rFonts w:ascii="宋体" w:hAnsi="宋体" w:hint="eastAsia"/>
                <w:position w:val="-2"/>
                <w:szCs w:val="21"/>
              </w:rPr>
              <w:t>乳房肿块</w:t>
            </w:r>
          </w:p>
        </w:tc>
      </w:tr>
      <w:tr w:rsidR="00DF29E7" w:rsidRPr="00DF29E7" w14:paraId="0A937F89" w14:textId="77777777" w:rsidTr="00561ADE">
        <w:trPr>
          <w:trHeight w:val="454"/>
          <w:jc w:val="center"/>
        </w:trPr>
        <w:tc>
          <w:tcPr>
            <w:tcW w:w="936" w:type="pct"/>
          </w:tcPr>
          <w:p w14:paraId="1157D073" w14:textId="77777777" w:rsidR="00DF29E7" w:rsidRPr="00DF29E7" w:rsidRDefault="00DF29E7" w:rsidP="00DF29E7">
            <w:pPr>
              <w:spacing w:beforeLines="50" w:before="156"/>
              <w:rPr>
                <w:rFonts w:ascii="Times New Roman" w:hAnsi="Times New Roman" w:cs="Times New Roman"/>
                <w:position w:val="-2"/>
                <w:szCs w:val="21"/>
              </w:rPr>
            </w:pPr>
            <w:r w:rsidRPr="00DF29E7">
              <w:rPr>
                <w:rFonts w:ascii="Times New Roman" w:hAnsi="Times New Roman" w:cs="Times New Roman" w:hint="eastAsia"/>
                <w:position w:val="-2"/>
                <w:szCs w:val="21"/>
              </w:rPr>
              <w:t>次症</w:t>
            </w:r>
          </w:p>
        </w:tc>
        <w:tc>
          <w:tcPr>
            <w:tcW w:w="4064" w:type="pct"/>
            <w:vAlign w:val="bottom"/>
          </w:tcPr>
          <w:p w14:paraId="70E48A1D" w14:textId="7DBF1DE1" w:rsidR="00DF29E7" w:rsidRPr="00DF29E7" w:rsidRDefault="00DF29E7" w:rsidP="00561ADE">
            <w:pPr>
              <w:spacing w:line="240" w:lineRule="exact"/>
              <w:rPr>
                <w:szCs w:val="21"/>
              </w:rPr>
            </w:pPr>
            <w:r w:rsidRPr="00DF29E7">
              <w:rPr>
                <w:rFonts w:ascii="宋体" w:hAnsi="宋体"/>
                <w:position w:val="-2"/>
                <w:sz w:val="24"/>
                <w:szCs w:val="24"/>
              </w:rPr>
              <w:t>□</w:t>
            </w:r>
            <w:r w:rsidRPr="00DF29E7">
              <w:rPr>
                <w:rFonts w:ascii="Times New Roman" w:hAnsi="Times New Roman" w:cs="Times New Roman" w:hint="eastAsia"/>
                <w:position w:val="-2"/>
                <w:szCs w:val="21"/>
              </w:rPr>
              <w:t>胸闷胁胀</w:t>
            </w:r>
            <w:r w:rsidRPr="00DF29E7">
              <w:rPr>
                <w:rFonts w:ascii="Times New Roman" w:hAnsi="Times New Roman" w:cs="Times New Roman" w:hint="eastAsia"/>
                <w:position w:val="-2"/>
                <w:szCs w:val="21"/>
              </w:rPr>
              <w:t xml:space="preserve">   </w:t>
            </w:r>
            <w:r w:rsidRPr="00DF29E7">
              <w:rPr>
                <w:rFonts w:ascii="宋体" w:hAnsi="宋体"/>
                <w:position w:val="-2"/>
                <w:sz w:val="24"/>
                <w:szCs w:val="24"/>
              </w:rPr>
              <w:t>□</w:t>
            </w:r>
            <w:r w:rsidRPr="00DF29E7">
              <w:rPr>
                <w:rFonts w:ascii="Times New Roman" w:hAnsi="Times New Roman" w:cs="Times New Roman" w:hint="eastAsia"/>
                <w:position w:val="-2"/>
                <w:szCs w:val="21"/>
              </w:rPr>
              <w:t>善郁易怒</w:t>
            </w:r>
            <w:r w:rsidRPr="00DF29E7">
              <w:rPr>
                <w:rFonts w:ascii="Times New Roman" w:hAnsi="Times New Roman" w:cs="Times New Roman" w:hint="eastAsia"/>
                <w:position w:val="-2"/>
                <w:szCs w:val="21"/>
              </w:rPr>
              <w:t xml:space="preserve">   </w:t>
            </w:r>
            <w:r w:rsidRPr="00DF29E7">
              <w:rPr>
                <w:rFonts w:ascii="宋体" w:hAnsi="宋体"/>
                <w:position w:val="-2"/>
                <w:sz w:val="24"/>
                <w:szCs w:val="24"/>
              </w:rPr>
              <w:t>□</w:t>
            </w:r>
            <w:r w:rsidRPr="00DF29E7">
              <w:rPr>
                <w:rFonts w:ascii="Times New Roman" w:hAnsi="Times New Roman" w:cs="Times New Roman" w:hint="eastAsia"/>
                <w:position w:val="-2"/>
                <w:szCs w:val="21"/>
              </w:rPr>
              <w:t>失眠多梦</w:t>
            </w:r>
            <w:r w:rsidRPr="00DF29E7">
              <w:rPr>
                <w:rFonts w:ascii="Times New Roman" w:hAnsi="Times New Roman" w:cs="Times New Roman" w:hint="eastAsia"/>
                <w:position w:val="-2"/>
                <w:szCs w:val="21"/>
              </w:rPr>
              <w:t xml:space="preserve">   </w:t>
            </w:r>
            <w:r w:rsidRPr="00DF29E7">
              <w:rPr>
                <w:rFonts w:ascii="宋体" w:hAnsi="宋体"/>
                <w:position w:val="-2"/>
                <w:sz w:val="24"/>
                <w:szCs w:val="24"/>
              </w:rPr>
              <w:t>□</w:t>
            </w:r>
            <w:r w:rsidRPr="00DF29E7">
              <w:rPr>
                <w:rFonts w:ascii="Times New Roman" w:hAnsi="Times New Roman" w:cs="Times New Roman" w:hint="eastAsia"/>
                <w:position w:val="-2"/>
                <w:szCs w:val="21"/>
              </w:rPr>
              <w:t>心烦口苦</w:t>
            </w:r>
          </w:p>
        </w:tc>
      </w:tr>
      <w:tr w:rsidR="00DF29E7" w:rsidRPr="00DF29E7" w14:paraId="0A13C02A" w14:textId="77777777" w:rsidTr="00561ADE">
        <w:trPr>
          <w:trHeight w:val="454"/>
          <w:jc w:val="center"/>
        </w:trPr>
        <w:tc>
          <w:tcPr>
            <w:tcW w:w="936" w:type="pct"/>
          </w:tcPr>
          <w:p w14:paraId="57906E21" w14:textId="77777777" w:rsidR="00DF29E7" w:rsidRPr="00DF29E7" w:rsidRDefault="00DF29E7" w:rsidP="00DF29E7">
            <w:pPr>
              <w:spacing w:beforeLines="50" w:before="156"/>
              <w:rPr>
                <w:rFonts w:ascii="Times New Roman" w:hAnsi="Times New Roman" w:cs="Times New Roman"/>
                <w:position w:val="-2"/>
                <w:szCs w:val="21"/>
              </w:rPr>
            </w:pPr>
            <w:r w:rsidRPr="00DF29E7">
              <w:rPr>
                <w:rFonts w:ascii="Times New Roman" w:hAnsi="Times New Roman" w:cs="Times New Roman" w:hint="eastAsia"/>
                <w:position w:val="-2"/>
                <w:szCs w:val="21"/>
              </w:rPr>
              <w:t>舌象</w:t>
            </w:r>
          </w:p>
        </w:tc>
        <w:tc>
          <w:tcPr>
            <w:tcW w:w="4064" w:type="pct"/>
            <w:vAlign w:val="bottom"/>
          </w:tcPr>
          <w:p w14:paraId="5ADDCD24" w14:textId="3D3D199F" w:rsidR="00DF29E7" w:rsidRPr="00DF29E7" w:rsidRDefault="001C42F7" w:rsidP="00561ADE">
            <w:pPr>
              <w:spacing w:line="240" w:lineRule="exact"/>
              <w:rPr>
                <w:szCs w:val="21"/>
              </w:rPr>
            </w:pPr>
            <w:r w:rsidRPr="00DF29E7">
              <w:rPr>
                <w:rFonts w:ascii="宋体" w:hAnsi="宋体"/>
                <w:position w:val="-2"/>
                <w:sz w:val="24"/>
                <w:szCs w:val="24"/>
              </w:rPr>
              <w:t>□</w:t>
            </w:r>
            <w:r w:rsidR="00DF29E7" w:rsidRPr="00DF29E7">
              <w:rPr>
                <w:rFonts w:ascii="Times New Roman" w:hAnsi="Times New Roman" w:cs="Times New Roman" w:hint="eastAsia"/>
                <w:position w:val="-2"/>
                <w:szCs w:val="21"/>
              </w:rPr>
              <w:t>舌质淡</w:t>
            </w:r>
            <w:r>
              <w:rPr>
                <w:rFonts w:ascii="Times New Roman" w:hAnsi="Times New Roman" w:cs="Times New Roman" w:hint="eastAsia"/>
                <w:position w:val="-2"/>
                <w:szCs w:val="21"/>
              </w:rPr>
              <w:t xml:space="preserve"> </w:t>
            </w:r>
            <w:r>
              <w:rPr>
                <w:rFonts w:ascii="Times New Roman" w:hAnsi="Times New Roman" w:cs="Times New Roman"/>
                <w:position w:val="-2"/>
                <w:szCs w:val="21"/>
              </w:rPr>
              <w:t xml:space="preserve">    </w:t>
            </w:r>
            <w:r w:rsidRPr="00DF29E7">
              <w:rPr>
                <w:rFonts w:ascii="宋体" w:hAnsi="宋体"/>
                <w:position w:val="-2"/>
                <w:sz w:val="24"/>
                <w:szCs w:val="24"/>
              </w:rPr>
              <w:t>□</w:t>
            </w:r>
            <w:r w:rsidR="00DF29E7" w:rsidRPr="00DF29E7">
              <w:rPr>
                <w:rFonts w:ascii="Times New Roman" w:hAnsi="Times New Roman" w:cs="Times New Roman" w:hint="eastAsia"/>
                <w:position w:val="-2"/>
                <w:szCs w:val="21"/>
              </w:rPr>
              <w:t>苔薄黄</w:t>
            </w:r>
          </w:p>
        </w:tc>
      </w:tr>
      <w:tr w:rsidR="00DF29E7" w:rsidRPr="00DF29E7" w14:paraId="75BAE17E" w14:textId="77777777" w:rsidTr="00561ADE">
        <w:trPr>
          <w:trHeight w:val="454"/>
          <w:jc w:val="center"/>
        </w:trPr>
        <w:tc>
          <w:tcPr>
            <w:tcW w:w="936" w:type="pct"/>
          </w:tcPr>
          <w:p w14:paraId="32BFB5D1" w14:textId="77777777" w:rsidR="00DF29E7" w:rsidRPr="00DF29E7" w:rsidRDefault="00DF29E7" w:rsidP="00DF29E7">
            <w:pPr>
              <w:spacing w:beforeLines="50" w:before="156"/>
              <w:rPr>
                <w:rFonts w:ascii="Times New Roman" w:hAnsi="Times New Roman" w:cs="Times New Roman"/>
                <w:szCs w:val="21"/>
              </w:rPr>
            </w:pPr>
            <w:r w:rsidRPr="00DF29E7">
              <w:rPr>
                <w:rFonts w:ascii="Times New Roman" w:hAnsi="Times New Roman" w:cs="Times New Roman" w:hint="eastAsia"/>
                <w:szCs w:val="21"/>
              </w:rPr>
              <w:t>脉象</w:t>
            </w:r>
          </w:p>
        </w:tc>
        <w:tc>
          <w:tcPr>
            <w:tcW w:w="4064" w:type="pct"/>
            <w:vAlign w:val="bottom"/>
          </w:tcPr>
          <w:p w14:paraId="7FAEF35B" w14:textId="6C0CC4EC" w:rsidR="00DF29E7" w:rsidRPr="00DF29E7" w:rsidRDefault="001C42F7" w:rsidP="00561ADE">
            <w:pPr>
              <w:spacing w:line="240" w:lineRule="exact"/>
              <w:rPr>
                <w:szCs w:val="21"/>
              </w:rPr>
            </w:pPr>
            <w:r w:rsidRPr="00DF29E7">
              <w:rPr>
                <w:rFonts w:ascii="宋体" w:hAnsi="宋体"/>
                <w:position w:val="-2"/>
                <w:sz w:val="24"/>
                <w:szCs w:val="24"/>
              </w:rPr>
              <w:t>□</w:t>
            </w:r>
            <w:r w:rsidR="00DF29E7" w:rsidRPr="00DF29E7">
              <w:rPr>
                <w:rFonts w:hint="eastAsia"/>
                <w:szCs w:val="21"/>
              </w:rPr>
              <w:t>脉弦滑</w:t>
            </w:r>
          </w:p>
        </w:tc>
      </w:tr>
      <w:tr w:rsidR="00DF29E7" w:rsidRPr="00DF29E7" w14:paraId="3DC032D6" w14:textId="77777777" w:rsidTr="00DF29E7">
        <w:trPr>
          <w:trHeight w:val="454"/>
          <w:jc w:val="center"/>
        </w:trPr>
        <w:tc>
          <w:tcPr>
            <w:tcW w:w="5000" w:type="pct"/>
            <w:gridSpan w:val="2"/>
            <w:vAlign w:val="center"/>
          </w:tcPr>
          <w:p w14:paraId="755E4D16" w14:textId="77777777" w:rsidR="00DF29E7" w:rsidRPr="00DF29E7" w:rsidRDefault="00DF29E7" w:rsidP="00DF29E7">
            <w:pPr>
              <w:spacing w:line="240" w:lineRule="exact"/>
              <w:jc w:val="center"/>
              <w:rPr>
                <w:szCs w:val="21"/>
              </w:rPr>
            </w:pPr>
            <w:r w:rsidRPr="00DF29E7">
              <w:rPr>
                <w:rFonts w:ascii="宋体" w:hAnsi="宋体" w:hint="eastAsia"/>
                <w:szCs w:val="21"/>
              </w:rPr>
              <w:t>主症两项必备，次症两项以上结合舌脉象即可诊断</w:t>
            </w:r>
          </w:p>
        </w:tc>
      </w:tr>
    </w:tbl>
    <w:p w14:paraId="6E06E30E" w14:textId="77777777" w:rsidR="002E616C" w:rsidRDefault="002E616C" w:rsidP="001C42F7">
      <w:pPr>
        <w:spacing w:line="360" w:lineRule="auto"/>
        <w:rPr>
          <w:b/>
          <w:sz w:val="24"/>
          <w:szCs w:val="24"/>
        </w:rPr>
      </w:pPr>
    </w:p>
    <w:p w14:paraId="4FFD5E2C" w14:textId="3FF44A6B" w:rsidR="001C42F7" w:rsidRPr="001C42F7" w:rsidRDefault="001C42F7" w:rsidP="001C42F7">
      <w:pPr>
        <w:spacing w:line="360" w:lineRule="auto"/>
        <w:rPr>
          <w:b/>
          <w:sz w:val="24"/>
          <w:szCs w:val="24"/>
        </w:rPr>
      </w:pPr>
      <w:r>
        <w:rPr>
          <w:rFonts w:hint="eastAsia"/>
          <w:b/>
          <w:sz w:val="24"/>
          <w:szCs w:val="24"/>
        </w:rPr>
        <w:t>筛选时受试者描述疼痛对日常生活及活动的影响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1C42F7" w:rsidRPr="001C42F7" w14:paraId="06473CCB" w14:textId="77777777" w:rsidTr="00EF03CA">
        <w:trPr>
          <w:trHeight w:val="454"/>
          <w:jc w:val="center"/>
        </w:trPr>
        <w:tc>
          <w:tcPr>
            <w:tcW w:w="5000" w:type="pct"/>
            <w:vAlign w:val="center"/>
          </w:tcPr>
          <w:p w14:paraId="46996868" w14:textId="290A22CF" w:rsidR="001C42F7" w:rsidRPr="001C42F7" w:rsidRDefault="001C42F7" w:rsidP="00EF03CA">
            <w:pPr>
              <w:spacing w:line="240" w:lineRule="exact"/>
              <w:rPr>
                <w:rFonts w:ascii="宋体" w:hAnsi="宋体"/>
                <w:position w:val="-2"/>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hAnsi="Times New Roman"/>
                <w:color w:val="000000" w:themeColor="text1"/>
                <w:szCs w:val="21"/>
              </w:rPr>
              <w:t>0</w:t>
            </w:r>
            <w:r w:rsidRPr="001C42F7">
              <w:rPr>
                <w:rFonts w:ascii="Times New Roman" w:hAnsi="Times New Roman"/>
                <w:color w:val="000000" w:themeColor="text1"/>
                <w:szCs w:val="21"/>
              </w:rPr>
              <w:t>分：无疼痛感觉；</w:t>
            </w:r>
          </w:p>
        </w:tc>
      </w:tr>
      <w:tr w:rsidR="001C42F7" w:rsidRPr="001C42F7" w14:paraId="4AE3D859" w14:textId="77777777" w:rsidTr="00EF03CA">
        <w:trPr>
          <w:trHeight w:val="454"/>
          <w:jc w:val="center"/>
        </w:trPr>
        <w:tc>
          <w:tcPr>
            <w:tcW w:w="5000" w:type="pct"/>
            <w:vAlign w:val="center"/>
          </w:tcPr>
          <w:p w14:paraId="388B1650" w14:textId="04E639F1" w:rsidR="001C42F7" w:rsidRPr="001C42F7" w:rsidRDefault="001C42F7" w:rsidP="00EF03CA">
            <w:pPr>
              <w:spacing w:line="240" w:lineRule="exact"/>
              <w:rPr>
                <w:rFonts w:ascii="Times New Roman" w:eastAsia="宋体" w:hAnsi="Times New Roman" w:cs="Times New Roman"/>
                <w:color w:val="000000" w:themeColor="text1"/>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hAnsi="Times New Roman" w:cs="Times New Roman"/>
                <w:position w:val="-2"/>
                <w:szCs w:val="21"/>
              </w:rPr>
              <w:t>1-3</w:t>
            </w:r>
            <w:r w:rsidRPr="001C42F7">
              <w:rPr>
                <w:rFonts w:ascii="宋体" w:hAnsi="宋体"/>
                <w:position w:val="-2"/>
                <w:szCs w:val="21"/>
              </w:rPr>
              <w:t>分：轻度疼痛、烦扰，几乎不影响日常生活及活动；</w:t>
            </w:r>
          </w:p>
        </w:tc>
      </w:tr>
      <w:tr w:rsidR="001C42F7" w:rsidRPr="001C42F7" w14:paraId="31104571" w14:textId="77777777" w:rsidTr="00BD14A7">
        <w:trPr>
          <w:trHeight w:val="454"/>
          <w:jc w:val="center"/>
        </w:trPr>
        <w:tc>
          <w:tcPr>
            <w:tcW w:w="5000" w:type="pct"/>
            <w:vAlign w:val="center"/>
          </w:tcPr>
          <w:p w14:paraId="02E54838" w14:textId="0F4984C2" w:rsidR="001C42F7" w:rsidRPr="001C42F7" w:rsidRDefault="001C42F7" w:rsidP="00BD14A7">
            <w:pPr>
              <w:adjustRightInd w:val="0"/>
              <w:snapToGrid w:val="0"/>
              <w:rPr>
                <w:rFonts w:ascii="Times New Roman" w:eastAsia="宋体" w:hAnsi="Times New Roman" w:cs="Times New Roman"/>
                <w:color w:val="000000" w:themeColor="text1"/>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eastAsia="宋体" w:hAnsi="Times New Roman" w:cs="Times New Roman"/>
                <w:color w:val="000000" w:themeColor="text1"/>
                <w:szCs w:val="21"/>
              </w:rPr>
              <w:t>4-6</w:t>
            </w:r>
            <w:r w:rsidRPr="001C42F7">
              <w:rPr>
                <w:rFonts w:ascii="Times New Roman" w:eastAsia="宋体" w:hAnsi="Times New Roman" w:cs="Times New Roman"/>
                <w:color w:val="000000" w:themeColor="text1"/>
                <w:szCs w:val="21"/>
              </w:rPr>
              <w:t>分：中度疼痛，显著影响日常生活及活动</w:t>
            </w:r>
            <w:r w:rsidRPr="001C42F7">
              <w:rPr>
                <w:rFonts w:ascii="Times New Roman" w:eastAsia="宋体" w:hAnsi="Times New Roman" w:cs="Times New Roman" w:hint="eastAsia"/>
                <w:color w:val="000000" w:themeColor="text1"/>
                <w:szCs w:val="21"/>
              </w:rPr>
              <w:t>（工作</w:t>
            </w:r>
            <w:r w:rsidRPr="001C42F7">
              <w:rPr>
                <w:rFonts w:ascii="Times New Roman" w:eastAsia="宋体" w:hAnsi="Times New Roman" w:cs="Times New Roman"/>
                <w:color w:val="000000" w:themeColor="text1"/>
                <w:szCs w:val="21"/>
              </w:rPr>
              <w:t>不能集中精神、影响食欲或睡眠质量等</w:t>
            </w:r>
            <w:r w:rsidRPr="001C42F7">
              <w:rPr>
                <w:rFonts w:ascii="Times New Roman" w:eastAsia="宋体" w:hAnsi="Times New Roman" w:cs="Times New Roman" w:hint="eastAsia"/>
                <w:color w:val="000000" w:themeColor="text1"/>
                <w:szCs w:val="21"/>
              </w:rPr>
              <w:t>）</w:t>
            </w:r>
            <w:r w:rsidRPr="001C42F7">
              <w:rPr>
                <w:rFonts w:ascii="Times New Roman" w:eastAsia="宋体" w:hAnsi="Times New Roman" w:cs="Times New Roman"/>
                <w:color w:val="000000" w:themeColor="text1"/>
                <w:szCs w:val="21"/>
              </w:rPr>
              <w:t>；</w:t>
            </w:r>
          </w:p>
        </w:tc>
      </w:tr>
      <w:tr w:rsidR="001C42F7" w:rsidRPr="001C42F7" w14:paraId="6A3E8234" w14:textId="77777777" w:rsidTr="00BD14A7">
        <w:trPr>
          <w:trHeight w:val="454"/>
          <w:jc w:val="center"/>
        </w:trPr>
        <w:tc>
          <w:tcPr>
            <w:tcW w:w="5000" w:type="pct"/>
            <w:vAlign w:val="center"/>
          </w:tcPr>
          <w:p w14:paraId="6103CF8F" w14:textId="1276AE6B" w:rsidR="001C42F7" w:rsidRPr="001C42F7" w:rsidRDefault="001C42F7" w:rsidP="00BD14A7">
            <w:pPr>
              <w:adjustRightInd w:val="0"/>
              <w:snapToGrid w:val="0"/>
              <w:rPr>
                <w:rFonts w:ascii="Times New Roman" w:eastAsia="宋体" w:hAnsi="Times New Roman" w:cs="Times New Roman"/>
                <w:color w:val="000000" w:themeColor="text1"/>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eastAsia="宋体" w:hAnsi="Times New Roman" w:cs="Times New Roman"/>
                <w:color w:val="000000" w:themeColor="text1"/>
                <w:szCs w:val="21"/>
              </w:rPr>
              <w:t>7-10</w:t>
            </w:r>
            <w:r w:rsidRPr="001C42F7">
              <w:rPr>
                <w:rFonts w:ascii="Times New Roman" w:eastAsia="宋体" w:hAnsi="Times New Roman" w:cs="Times New Roman"/>
                <w:color w:val="000000" w:themeColor="text1"/>
                <w:szCs w:val="21"/>
              </w:rPr>
              <w:t>分：重度疼痛，以致不能进行日常生活及活动</w:t>
            </w:r>
            <w:r w:rsidRPr="001C42F7">
              <w:rPr>
                <w:rFonts w:ascii="Times New Roman" w:eastAsia="宋体" w:hAnsi="Times New Roman" w:cs="Times New Roman" w:hint="eastAsia"/>
                <w:color w:val="000000" w:themeColor="text1"/>
                <w:szCs w:val="21"/>
              </w:rPr>
              <w:t>（无法</w:t>
            </w:r>
            <w:r w:rsidRPr="001C42F7">
              <w:rPr>
                <w:rFonts w:ascii="Times New Roman" w:eastAsia="宋体" w:hAnsi="Times New Roman" w:cs="Times New Roman"/>
                <w:color w:val="000000" w:themeColor="text1"/>
                <w:szCs w:val="21"/>
              </w:rPr>
              <w:t>上班，很难进食或入睡</w:t>
            </w:r>
            <w:r w:rsidRPr="001C42F7">
              <w:rPr>
                <w:rFonts w:ascii="Times New Roman" w:eastAsia="宋体" w:hAnsi="Times New Roman" w:cs="Times New Roman" w:hint="eastAsia"/>
                <w:color w:val="000000" w:themeColor="text1"/>
                <w:szCs w:val="21"/>
              </w:rPr>
              <w:t>）</w:t>
            </w:r>
            <w:r w:rsidRPr="001C42F7">
              <w:rPr>
                <w:rFonts w:ascii="Times New Roman" w:eastAsia="宋体" w:hAnsi="Times New Roman" w:cs="Times New Roman"/>
                <w:color w:val="000000" w:themeColor="text1"/>
                <w:szCs w:val="21"/>
              </w:rPr>
              <w:t>。</w:t>
            </w:r>
          </w:p>
        </w:tc>
      </w:tr>
    </w:tbl>
    <w:p w14:paraId="4712CCBE" w14:textId="77777777" w:rsidR="00153759" w:rsidRDefault="00153759" w:rsidP="00166435">
      <w:pPr>
        <w:rPr>
          <w:sz w:val="24"/>
          <w:szCs w:val="24"/>
        </w:rPr>
        <w:sectPr w:rsidR="00153759" w:rsidSect="006D0E40">
          <w:headerReference w:type="default" r:id="rId24"/>
          <w:footerReference w:type="default" r:id="rId25"/>
          <w:type w:val="continuous"/>
          <w:pgSz w:w="11906" w:h="16838" w:code="9"/>
          <w:pgMar w:top="1418" w:right="1418" w:bottom="1418" w:left="1418" w:header="964" w:footer="850" w:gutter="0"/>
          <w:cols w:space="425"/>
          <w:docGrid w:type="lines" w:linePitch="312"/>
        </w:sectPr>
      </w:pPr>
    </w:p>
    <w:p w14:paraId="5D6BED09" w14:textId="77777777" w:rsidR="00D06655" w:rsidRPr="00D06655" w:rsidRDefault="00D06655" w:rsidP="00D06655">
      <w:pPr>
        <w:spacing w:beforeLines="50" w:before="156"/>
        <w:rPr>
          <w:rFonts w:ascii="Times New Roman" w:eastAsia="宋体" w:hAnsi="Times New Roman" w:cs="Times New Roman"/>
          <w:b/>
          <w:kern w:val="0"/>
          <w:sz w:val="24"/>
          <w:szCs w:val="24"/>
        </w:rPr>
      </w:pPr>
      <w:r w:rsidRPr="00D06655">
        <w:rPr>
          <w:rFonts w:ascii="Times New Roman" w:eastAsia="宋体" w:hAnsi="Times New Roman" w:cs="Times New Roman" w:hint="eastAsia"/>
          <w:b/>
          <w:kern w:val="0"/>
          <w:sz w:val="24"/>
          <w:szCs w:val="24"/>
        </w:rPr>
        <w:lastRenderedPageBreak/>
        <w:t>入选标准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7501"/>
        <w:gridCol w:w="533"/>
        <w:gridCol w:w="548"/>
      </w:tblGrid>
      <w:tr w:rsidR="00D06655" w:rsidRPr="00D06655" w14:paraId="0C5BD6C8"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0715853" w14:textId="77777777" w:rsidR="00D06655" w:rsidRPr="00D06655" w:rsidRDefault="00D06655" w:rsidP="00D06655">
            <w:pPr>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序号</w:t>
            </w:r>
          </w:p>
        </w:tc>
        <w:tc>
          <w:tcPr>
            <w:tcW w:w="40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7562AC3" w14:textId="77777777" w:rsidR="00D06655" w:rsidRPr="00D06655" w:rsidRDefault="00D06655" w:rsidP="00D06655">
            <w:pPr>
              <w:jc w:val="center"/>
              <w:rPr>
                <w:rFonts w:ascii="Times New Roman" w:eastAsia="宋体" w:hAnsi="Times New Roman" w:cs="Times New Roman"/>
                <w:b/>
                <w:kern w:val="0"/>
                <w:szCs w:val="21"/>
              </w:rPr>
            </w:pPr>
            <w:r w:rsidRPr="00D06655">
              <w:rPr>
                <w:rFonts w:ascii="宋体" w:eastAsia="宋体" w:hAnsi="宋体" w:cs="宋体" w:hint="eastAsia"/>
                <w:b/>
                <w:bCs/>
                <w:color w:val="000000"/>
                <w:kern w:val="0"/>
                <w:szCs w:val="21"/>
              </w:rPr>
              <w:t>根据病史和体格检查，请确认以下内容：</w:t>
            </w:r>
          </w:p>
        </w:tc>
        <w:tc>
          <w:tcPr>
            <w:tcW w:w="2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FB36709" w14:textId="77777777" w:rsidR="00D06655" w:rsidRPr="00D06655" w:rsidRDefault="00D06655" w:rsidP="00D06655">
            <w:pPr>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是</w:t>
            </w:r>
          </w:p>
        </w:tc>
        <w:tc>
          <w:tcPr>
            <w:tcW w:w="29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084A932" w14:textId="77777777" w:rsidR="00D06655" w:rsidRPr="00D06655" w:rsidRDefault="00D06655" w:rsidP="00D06655">
            <w:pPr>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否</w:t>
            </w:r>
          </w:p>
        </w:tc>
      </w:tr>
      <w:tr w:rsidR="00D06655" w:rsidRPr="00D06655" w14:paraId="2E2E92C0"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3A4B748C"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w:t>
            </w:r>
          </w:p>
        </w:tc>
        <w:tc>
          <w:tcPr>
            <w:tcW w:w="4039" w:type="pct"/>
            <w:tcBorders>
              <w:top w:val="single" w:sz="4" w:space="0" w:color="auto"/>
              <w:left w:val="single" w:sz="4" w:space="0" w:color="auto"/>
              <w:bottom w:val="single" w:sz="4" w:space="0" w:color="auto"/>
              <w:right w:val="single" w:sz="4" w:space="0" w:color="auto"/>
            </w:tcBorders>
            <w:vAlign w:val="center"/>
            <w:hideMark/>
          </w:tcPr>
          <w:p w14:paraId="7BC2FA0B" w14:textId="77777777"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18</w:t>
            </w:r>
            <w:r w:rsidRPr="00D06655">
              <w:rPr>
                <w:rFonts w:ascii="Times New Roman" w:eastAsia="宋体" w:hAnsi="Times New Roman" w:cs="Times New Roman" w:hint="eastAsia"/>
                <w:szCs w:val="21"/>
              </w:rPr>
              <w:t>至</w:t>
            </w:r>
            <w:r w:rsidRPr="00D06655">
              <w:rPr>
                <w:rFonts w:ascii="Times New Roman" w:eastAsia="宋体" w:hAnsi="Times New Roman" w:cs="Times New Roman" w:hint="eastAsia"/>
                <w:szCs w:val="21"/>
              </w:rPr>
              <w:t>50</w:t>
            </w:r>
            <w:r w:rsidRPr="00D06655">
              <w:rPr>
                <w:rFonts w:ascii="Times New Roman" w:eastAsia="宋体" w:hAnsi="Times New Roman" w:cs="Times New Roman" w:hint="eastAsia"/>
                <w:szCs w:val="21"/>
              </w:rPr>
              <w:t>周岁</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含边界值</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女性患者；</w:t>
            </w:r>
          </w:p>
        </w:tc>
        <w:tc>
          <w:tcPr>
            <w:tcW w:w="287" w:type="pct"/>
            <w:tcBorders>
              <w:top w:val="single" w:sz="4" w:space="0" w:color="auto"/>
              <w:left w:val="single" w:sz="4" w:space="0" w:color="auto"/>
              <w:bottom w:val="single" w:sz="4" w:space="0" w:color="auto"/>
              <w:right w:val="single" w:sz="4" w:space="0" w:color="auto"/>
            </w:tcBorders>
            <w:vAlign w:val="center"/>
            <w:hideMark/>
          </w:tcPr>
          <w:p w14:paraId="01FF7A60"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41066A73"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1225A3B8"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4BC0997B"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2</w:t>
            </w:r>
          </w:p>
        </w:tc>
        <w:tc>
          <w:tcPr>
            <w:tcW w:w="4039" w:type="pct"/>
            <w:tcBorders>
              <w:top w:val="single" w:sz="4" w:space="0" w:color="auto"/>
              <w:left w:val="single" w:sz="4" w:space="0" w:color="auto"/>
              <w:bottom w:val="single" w:sz="4" w:space="0" w:color="auto"/>
              <w:right w:val="single" w:sz="4" w:space="0" w:color="auto"/>
            </w:tcBorders>
            <w:vAlign w:val="center"/>
            <w:hideMark/>
          </w:tcPr>
          <w:p w14:paraId="36CCD355" w14:textId="5BB8A4D5"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符合西医乳腺增生病诊断标准</w:t>
            </w:r>
            <w:r w:rsidR="00C274F5">
              <w:rPr>
                <w:rFonts w:ascii="Times New Roman" w:eastAsia="宋体" w:hAnsi="Times New Roman" w:cs="Times New Roman" w:hint="eastAsia"/>
                <w:szCs w:val="21"/>
              </w:rPr>
              <w:t>，且病程超过</w:t>
            </w:r>
            <w:r w:rsidR="00C274F5">
              <w:rPr>
                <w:rFonts w:ascii="Times New Roman" w:eastAsia="宋体" w:hAnsi="Times New Roman" w:cs="Times New Roman" w:hint="eastAsia"/>
                <w:szCs w:val="21"/>
              </w:rPr>
              <w:t>3</w:t>
            </w:r>
            <w:r w:rsidR="00C274F5">
              <w:rPr>
                <w:rFonts w:ascii="Times New Roman" w:eastAsia="宋体" w:hAnsi="Times New Roman" w:cs="Times New Roman" w:hint="eastAsia"/>
                <w:szCs w:val="21"/>
              </w:rPr>
              <w:t>个月</w:t>
            </w:r>
            <w:r w:rsidRPr="00D06655">
              <w:rPr>
                <w:rFonts w:ascii="Times New Roman" w:eastAsia="宋体" w:hAnsi="Times New Roman" w:cs="Times New Roman" w:hint="eastAsia"/>
                <w:szCs w:val="21"/>
              </w:rPr>
              <w:t>者；</w:t>
            </w:r>
          </w:p>
        </w:tc>
        <w:tc>
          <w:tcPr>
            <w:tcW w:w="287" w:type="pct"/>
            <w:tcBorders>
              <w:top w:val="single" w:sz="4" w:space="0" w:color="auto"/>
              <w:left w:val="single" w:sz="4" w:space="0" w:color="auto"/>
              <w:bottom w:val="single" w:sz="4" w:space="0" w:color="auto"/>
              <w:right w:val="single" w:sz="4" w:space="0" w:color="auto"/>
            </w:tcBorders>
            <w:vAlign w:val="center"/>
            <w:hideMark/>
          </w:tcPr>
          <w:p w14:paraId="6AD440F0"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6BCC27F4"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5B0E2B78"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490688DC"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3</w:t>
            </w:r>
          </w:p>
        </w:tc>
        <w:tc>
          <w:tcPr>
            <w:tcW w:w="4039" w:type="pct"/>
            <w:tcBorders>
              <w:top w:val="single" w:sz="4" w:space="0" w:color="auto"/>
              <w:left w:val="single" w:sz="4" w:space="0" w:color="auto"/>
              <w:bottom w:val="single" w:sz="4" w:space="0" w:color="auto"/>
              <w:right w:val="single" w:sz="4" w:space="0" w:color="auto"/>
            </w:tcBorders>
            <w:vAlign w:val="center"/>
            <w:hideMark/>
          </w:tcPr>
          <w:p w14:paraId="1ABD308C" w14:textId="77777777"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符合中医肝郁痰凝证辨证标准；</w:t>
            </w:r>
          </w:p>
        </w:tc>
        <w:tc>
          <w:tcPr>
            <w:tcW w:w="287" w:type="pct"/>
            <w:tcBorders>
              <w:top w:val="single" w:sz="4" w:space="0" w:color="auto"/>
              <w:left w:val="single" w:sz="4" w:space="0" w:color="auto"/>
              <w:bottom w:val="single" w:sz="4" w:space="0" w:color="auto"/>
              <w:right w:val="single" w:sz="4" w:space="0" w:color="auto"/>
            </w:tcBorders>
            <w:vAlign w:val="center"/>
            <w:hideMark/>
          </w:tcPr>
          <w:p w14:paraId="66FC2F6B"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73B3FD6D"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6B920E4B"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49A67196"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4</w:t>
            </w:r>
          </w:p>
        </w:tc>
        <w:tc>
          <w:tcPr>
            <w:tcW w:w="4039" w:type="pct"/>
            <w:tcBorders>
              <w:top w:val="single" w:sz="4" w:space="0" w:color="auto"/>
              <w:left w:val="single" w:sz="4" w:space="0" w:color="auto"/>
              <w:bottom w:val="single" w:sz="4" w:space="0" w:color="auto"/>
              <w:right w:val="single" w:sz="4" w:space="0" w:color="auto"/>
            </w:tcBorders>
            <w:vAlign w:val="center"/>
            <w:hideMark/>
          </w:tcPr>
          <w:p w14:paraId="11605CEA" w14:textId="77777777" w:rsidR="00D06655" w:rsidRPr="00D06655" w:rsidRDefault="00D06655" w:rsidP="00D06655">
            <w:pPr>
              <w:rPr>
                <w:rFonts w:ascii="Times New Roman" w:eastAsia="宋体" w:hAnsi="Times New Roman" w:cs="Times New Roman"/>
                <w:szCs w:val="21"/>
              </w:rPr>
            </w:pPr>
            <w:r w:rsidRPr="00D06655">
              <w:rPr>
                <w:rFonts w:ascii="Times New Roman" w:eastAsia="宋体" w:hAnsi="Times New Roman" w:cs="Times New Roman" w:hint="eastAsia"/>
                <w:szCs w:val="21"/>
              </w:rPr>
              <w:t>有基本规律的月经周期</w:t>
            </w:r>
            <w:r w:rsidRPr="00D06655">
              <w:rPr>
                <w:rFonts w:ascii="Times New Roman" w:eastAsia="宋体" w:hAnsi="Times New Roman" w:cs="Times New Roman" w:hint="eastAsia"/>
                <w:szCs w:val="21"/>
              </w:rPr>
              <w:t>(21~35</w:t>
            </w:r>
            <w:r w:rsidRPr="00D06655">
              <w:rPr>
                <w:rFonts w:ascii="Times New Roman" w:eastAsia="宋体" w:hAnsi="Times New Roman" w:cs="Times New Roman" w:hint="eastAsia"/>
                <w:szCs w:val="21"/>
              </w:rPr>
              <w:t>天</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与经期</w:t>
            </w:r>
            <w:r w:rsidRPr="00D06655">
              <w:rPr>
                <w:rFonts w:ascii="Times New Roman" w:eastAsia="宋体" w:hAnsi="Times New Roman" w:cs="Times New Roman" w:hint="eastAsia"/>
                <w:szCs w:val="21"/>
              </w:rPr>
              <w:t>(3~7</w:t>
            </w:r>
            <w:r w:rsidRPr="00D06655">
              <w:rPr>
                <w:rFonts w:ascii="Times New Roman" w:eastAsia="宋体" w:hAnsi="Times New Roman" w:cs="Times New Roman" w:hint="eastAsia"/>
                <w:szCs w:val="21"/>
              </w:rPr>
              <w:t>天</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w:t>
            </w:r>
          </w:p>
        </w:tc>
        <w:tc>
          <w:tcPr>
            <w:tcW w:w="287" w:type="pct"/>
            <w:tcBorders>
              <w:top w:val="single" w:sz="4" w:space="0" w:color="auto"/>
              <w:left w:val="single" w:sz="4" w:space="0" w:color="auto"/>
              <w:bottom w:val="single" w:sz="4" w:space="0" w:color="auto"/>
              <w:right w:val="single" w:sz="4" w:space="0" w:color="auto"/>
            </w:tcBorders>
            <w:vAlign w:val="center"/>
            <w:hideMark/>
          </w:tcPr>
          <w:p w14:paraId="38D9332F"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7F8D520F"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3BD8E462"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tcPr>
          <w:p w14:paraId="5D3B5565"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5</w:t>
            </w:r>
          </w:p>
        </w:tc>
        <w:tc>
          <w:tcPr>
            <w:tcW w:w="4039" w:type="pct"/>
            <w:tcBorders>
              <w:top w:val="single" w:sz="4" w:space="0" w:color="auto"/>
              <w:left w:val="single" w:sz="4" w:space="0" w:color="auto"/>
              <w:bottom w:val="single" w:sz="4" w:space="0" w:color="auto"/>
              <w:right w:val="single" w:sz="4" w:space="0" w:color="auto"/>
            </w:tcBorders>
            <w:vAlign w:val="center"/>
          </w:tcPr>
          <w:p w14:paraId="4847F129" w14:textId="77777777" w:rsidR="00D06655" w:rsidRPr="00D06655" w:rsidRDefault="00D06655" w:rsidP="00D06655">
            <w:pPr>
              <w:rPr>
                <w:rFonts w:ascii="Times New Roman" w:eastAsia="宋体" w:hAnsi="Times New Roman" w:cs="Times New Roman"/>
                <w:szCs w:val="21"/>
              </w:rPr>
            </w:pPr>
            <w:r w:rsidRPr="00D06655">
              <w:rPr>
                <w:rFonts w:ascii="Times New Roman" w:eastAsia="宋体" w:hAnsi="Times New Roman" w:cs="Times New Roman" w:hint="eastAsia"/>
                <w:szCs w:val="21"/>
              </w:rPr>
              <w:t>乳腺彩超</w:t>
            </w:r>
            <w:r w:rsidRPr="00D06655">
              <w:rPr>
                <w:rFonts w:ascii="Times New Roman" w:eastAsia="宋体" w:hAnsi="Times New Roman" w:cs="Times New Roman" w:hint="eastAsia"/>
                <w:szCs w:val="21"/>
              </w:rPr>
              <w:t>BI-RADS</w:t>
            </w:r>
            <w:r w:rsidRPr="00D06655">
              <w:rPr>
                <w:rFonts w:ascii="Times New Roman" w:eastAsia="宋体" w:hAnsi="Times New Roman" w:cs="Times New Roman" w:hint="eastAsia"/>
                <w:szCs w:val="21"/>
              </w:rPr>
              <w:t>分级</w:t>
            </w:r>
            <w:r w:rsidRPr="00D06655">
              <w:rPr>
                <w:rFonts w:ascii="Times New Roman" w:eastAsia="宋体" w:hAnsi="Times New Roman" w:cs="Times New Roman" w:hint="eastAsia"/>
                <w:szCs w:val="21"/>
              </w:rPr>
              <w:t>2~3</w:t>
            </w:r>
            <w:r w:rsidRPr="00D06655">
              <w:rPr>
                <w:rFonts w:ascii="Times New Roman" w:eastAsia="宋体" w:hAnsi="Times New Roman" w:cs="Times New Roman" w:hint="eastAsia"/>
                <w:szCs w:val="21"/>
              </w:rPr>
              <w:t>级</w:t>
            </w:r>
          </w:p>
        </w:tc>
        <w:tc>
          <w:tcPr>
            <w:tcW w:w="287" w:type="pct"/>
            <w:tcBorders>
              <w:top w:val="single" w:sz="4" w:space="0" w:color="auto"/>
              <w:left w:val="single" w:sz="4" w:space="0" w:color="auto"/>
              <w:bottom w:val="single" w:sz="4" w:space="0" w:color="auto"/>
              <w:right w:val="single" w:sz="4" w:space="0" w:color="auto"/>
            </w:tcBorders>
            <w:vAlign w:val="center"/>
          </w:tcPr>
          <w:p w14:paraId="0AFB9A33"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tcPr>
          <w:p w14:paraId="71574402"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7EC4B4B9"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tcPr>
          <w:p w14:paraId="0ABE4D8F"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6</w:t>
            </w:r>
          </w:p>
        </w:tc>
        <w:tc>
          <w:tcPr>
            <w:tcW w:w="4039" w:type="pct"/>
            <w:tcBorders>
              <w:top w:val="single" w:sz="4" w:space="0" w:color="auto"/>
              <w:left w:val="single" w:sz="4" w:space="0" w:color="auto"/>
              <w:bottom w:val="single" w:sz="4" w:space="0" w:color="auto"/>
              <w:right w:val="single" w:sz="4" w:space="0" w:color="auto"/>
            </w:tcBorders>
            <w:vAlign w:val="center"/>
          </w:tcPr>
          <w:p w14:paraId="41B22524" w14:textId="3ECA1EEB" w:rsidR="00D06655" w:rsidRPr="00391BED" w:rsidRDefault="00D06655" w:rsidP="00EA0CFA">
            <w:pPr>
              <w:rPr>
                <w:rFonts w:ascii="Times New Roman" w:eastAsia="宋体" w:hAnsi="Times New Roman" w:cs="Times New Roman"/>
                <w:szCs w:val="21"/>
              </w:rPr>
            </w:pPr>
            <w:r w:rsidRPr="008106DA">
              <w:rPr>
                <w:rFonts w:ascii="Times New Roman" w:eastAsia="宋体" w:hAnsi="Times New Roman" w:cs="Times New Roman" w:hint="eastAsia"/>
                <w:szCs w:val="21"/>
              </w:rPr>
              <w:t>筛选期</w:t>
            </w:r>
            <w:r w:rsidR="00EA0CFA" w:rsidRPr="008106DA">
              <w:rPr>
                <w:rFonts w:ascii="Times New Roman" w:eastAsia="宋体" w:hAnsi="Times New Roman" w:cs="Times New Roman"/>
                <w:szCs w:val="21"/>
              </w:rPr>
              <w:t>NR</w:t>
            </w:r>
            <w:r w:rsidRPr="008106DA">
              <w:rPr>
                <w:rFonts w:ascii="Times New Roman" w:eastAsia="宋体" w:hAnsi="Times New Roman" w:cs="Times New Roman" w:hint="eastAsia"/>
                <w:szCs w:val="21"/>
              </w:rPr>
              <w:t>S</w:t>
            </w:r>
            <w:r w:rsidRPr="008106DA">
              <w:rPr>
                <w:rFonts w:ascii="Times New Roman" w:eastAsia="宋体" w:hAnsi="Times New Roman" w:cs="Times New Roman" w:hint="eastAsia"/>
                <w:szCs w:val="21"/>
              </w:rPr>
              <w:t>评分≥</w:t>
            </w:r>
            <w:r w:rsidRPr="008106DA">
              <w:rPr>
                <w:rFonts w:ascii="Times New Roman" w:eastAsia="宋体" w:hAnsi="Times New Roman" w:cs="Times New Roman" w:hint="eastAsia"/>
                <w:szCs w:val="21"/>
              </w:rPr>
              <w:t>4</w:t>
            </w:r>
            <w:r w:rsidRPr="008106DA">
              <w:rPr>
                <w:rFonts w:ascii="Times New Roman" w:eastAsia="宋体" w:hAnsi="Times New Roman" w:cs="Times New Roman" w:hint="eastAsia"/>
                <w:szCs w:val="21"/>
              </w:rPr>
              <w:t>分；</w:t>
            </w:r>
          </w:p>
        </w:tc>
        <w:tc>
          <w:tcPr>
            <w:tcW w:w="287" w:type="pct"/>
            <w:tcBorders>
              <w:top w:val="single" w:sz="4" w:space="0" w:color="auto"/>
              <w:left w:val="single" w:sz="4" w:space="0" w:color="auto"/>
              <w:bottom w:val="single" w:sz="4" w:space="0" w:color="auto"/>
              <w:right w:val="single" w:sz="4" w:space="0" w:color="auto"/>
            </w:tcBorders>
            <w:vAlign w:val="center"/>
          </w:tcPr>
          <w:p w14:paraId="6A47A6C6"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tcPr>
          <w:p w14:paraId="59D5EBD2"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0ABB5879"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5B560A73" w14:textId="79E37A39" w:rsidR="00D06655" w:rsidRPr="00D06655" w:rsidRDefault="008238D3" w:rsidP="00D06655">
            <w:pPr>
              <w:jc w:val="center"/>
              <w:rPr>
                <w:rFonts w:ascii="Times New Roman" w:eastAsia="宋体" w:hAnsi="Times New Roman" w:cs="Times New Roman"/>
                <w:kern w:val="0"/>
                <w:szCs w:val="21"/>
              </w:rPr>
            </w:pPr>
            <w:r>
              <w:rPr>
                <w:rFonts w:ascii="Times New Roman" w:eastAsia="宋体" w:hAnsi="Times New Roman" w:cs="Times New Roman"/>
                <w:kern w:val="0"/>
                <w:szCs w:val="21"/>
              </w:rPr>
              <w:t>8</w:t>
            </w:r>
          </w:p>
        </w:tc>
        <w:tc>
          <w:tcPr>
            <w:tcW w:w="4039" w:type="pct"/>
            <w:tcBorders>
              <w:top w:val="single" w:sz="4" w:space="0" w:color="auto"/>
              <w:left w:val="single" w:sz="4" w:space="0" w:color="auto"/>
              <w:bottom w:val="single" w:sz="4" w:space="0" w:color="auto"/>
              <w:right w:val="single" w:sz="4" w:space="0" w:color="auto"/>
            </w:tcBorders>
            <w:vAlign w:val="center"/>
            <w:hideMark/>
          </w:tcPr>
          <w:p w14:paraId="0EDBD7B0" w14:textId="77777777"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经知情同意，志愿参加试验并签署知情同意书。</w:t>
            </w:r>
          </w:p>
        </w:tc>
        <w:tc>
          <w:tcPr>
            <w:tcW w:w="287" w:type="pct"/>
            <w:tcBorders>
              <w:top w:val="single" w:sz="4" w:space="0" w:color="auto"/>
              <w:left w:val="single" w:sz="4" w:space="0" w:color="auto"/>
              <w:bottom w:val="single" w:sz="4" w:space="0" w:color="auto"/>
              <w:right w:val="single" w:sz="4" w:space="0" w:color="auto"/>
            </w:tcBorders>
            <w:vAlign w:val="center"/>
            <w:hideMark/>
          </w:tcPr>
          <w:p w14:paraId="22EE42B9"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29826722"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6FF8D63B" w14:textId="77777777" w:rsidTr="000D5A32">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503DDA9F"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Calibri" w:eastAsia="宋体" w:hAnsi="Calibri" w:cs="Times New Roman" w:hint="eastAsia"/>
                <w:b/>
                <w:kern w:val="0"/>
                <w:szCs w:val="21"/>
              </w:rPr>
              <w:t>若以上入选标准中任何一项回答为</w:t>
            </w:r>
            <w:r w:rsidRPr="00D06655">
              <w:rPr>
                <w:rFonts w:ascii="Calibri" w:eastAsia="宋体" w:hAnsi="Calibri" w:cs="Times New Roman"/>
                <w:b/>
                <w:kern w:val="0"/>
                <w:szCs w:val="21"/>
              </w:rPr>
              <w:t>“</w:t>
            </w:r>
            <w:r w:rsidRPr="00D06655">
              <w:rPr>
                <w:rFonts w:ascii="Calibri" w:eastAsia="宋体" w:hAnsi="Calibri" w:cs="Times New Roman" w:hint="eastAsia"/>
                <w:b/>
                <w:kern w:val="0"/>
                <w:szCs w:val="21"/>
              </w:rPr>
              <w:t>否</w:t>
            </w:r>
            <w:r w:rsidRPr="00D06655">
              <w:rPr>
                <w:rFonts w:ascii="Calibri" w:eastAsia="宋体" w:hAnsi="Calibri" w:cs="Times New Roman"/>
                <w:b/>
                <w:kern w:val="0"/>
                <w:szCs w:val="21"/>
              </w:rPr>
              <w:t>”</w:t>
            </w:r>
            <w:r w:rsidRPr="00D06655">
              <w:rPr>
                <w:rFonts w:ascii="Calibri" w:eastAsia="宋体" w:hAnsi="Calibri" w:cs="Times New Roman" w:hint="eastAsia"/>
                <w:b/>
                <w:kern w:val="0"/>
                <w:szCs w:val="21"/>
              </w:rPr>
              <w:t>，则此受试者不能参加本项临床研究。</w:t>
            </w:r>
          </w:p>
        </w:tc>
      </w:tr>
    </w:tbl>
    <w:p w14:paraId="49C6908B" w14:textId="77777777" w:rsidR="006201E3" w:rsidRDefault="006201E3" w:rsidP="00166435">
      <w:pPr>
        <w:rPr>
          <w:sz w:val="24"/>
          <w:szCs w:val="24"/>
        </w:rPr>
        <w:sectPr w:rsidR="006201E3" w:rsidSect="00153759">
          <w:footerReference w:type="default" r:id="rId26"/>
          <w:pgSz w:w="11906" w:h="16838" w:code="9"/>
          <w:pgMar w:top="1418" w:right="1418" w:bottom="1418" w:left="1418" w:header="964" w:footer="850" w:gutter="0"/>
          <w:pgNumType w:start="29"/>
          <w:cols w:space="425"/>
          <w:docGrid w:type="lines" w:linePitch="312"/>
        </w:sectPr>
      </w:pPr>
    </w:p>
    <w:p w14:paraId="3EEAA043" w14:textId="61204F9E" w:rsidR="00D9263E" w:rsidRDefault="00D9263E" w:rsidP="00D06655">
      <w:pPr>
        <w:spacing w:beforeLines="50" w:before="156"/>
        <w:rPr>
          <w:rFonts w:ascii="Times New Roman" w:eastAsia="宋体" w:hAnsi="Times New Roman" w:cs="Times New Roman"/>
          <w:b/>
          <w:kern w:val="0"/>
          <w:sz w:val="24"/>
          <w:szCs w:val="24"/>
        </w:rPr>
      </w:pPr>
    </w:p>
    <w:p w14:paraId="793B5BC8" w14:textId="56561183" w:rsidR="00D06655" w:rsidRPr="00D06655" w:rsidRDefault="00D06655" w:rsidP="00D06655">
      <w:pPr>
        <w:spacing w:beforeLines="50" w:before="156"/>
        <w:rPr>
          <w:rFonts w:ascii="Times New Roman" w:eastAsia="宋体" w:hAnsi="Times New Roman" w:cs="Times New Roman"/>
          <w:b/>
          <w:kern w:val="0"/>
          <w:sz w:val="24"/>
          <w:szCs w:val="24"/>
        </w:rPr>
      </w:pPr>
      <w:r w:rsidRPr="00D06655">
        <w:rPr>
          <w:rFonts w:ascii="Times New Roman" w:eastAsia="宋体" w:hAnsi="Times New Roman" w:cs="Times New Roman" w:hint="eastAsia"/>
          <w:b/>
          <w:kern w:val="0"/>
          <w:sz w:val="24"/>
          <w:szCs w:val="24"/>
        </w:rPr>
        <w:t>排除标准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7410"/>
        <w:gridCol w:w="513"/>
        <w:gridCol w:w="581"/>
      </w:tblGrid>
      <w:tr w:rsidR="00D06655" w:rsidRPr="00D06655" w14:paraId="3DA089F8" w14:textId="77777777" w:rsidTr="000D5A32">
        <w:trPr>
          <w:trHeight w:val="454"/>
          <w:tblHeader/>
          <w:jc w:val="center"/>
        </w:trPr>
        <w:tc>
          <w:tcPr>
            <w:tcW w:w="42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53D0D40"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序号</w:t>
            </w:r>
          </w:p>
        </w:tc>
        <w:tc>
          <w:tcPr>
            <w:tcW w:w="399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2324B5B"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根据病史和体格检查，请确认以下内容：</w:t>
            </w:r>
          </w:p>
        </w:tc>
        <w:tc>
          <w:tcPr>
            <w:tcW w:w="27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E81CCAF"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是</w:t>
            </w:r>
          </w:p>
        </w:tc>
        <w:tc>
          <w:tcPr>
            <w:tcW w:w="31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4961B41"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否</w:t>
            </w:r>
          </w:p>
        </w:tc>
      </w:tr>
      <w:tr w:rsidR="00D06655" w:rsidRPr="00D06655" w14:paraId="60E8B76A"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52D9C496"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w:t>
            </w:r>
          </w:p>
        </w:tc>
        <w:tc>
          <w:tcPr>
            <w:tcW w:w="3990" w:type="pct"/>
            <w:tcBorders>
              <w:top w:val="single" w:sz="4" w:space="0" w:color="auto"/>
              <w:left w:val="single" w:sz="4" w:space="0" w:color="auto"/>
              <w:bottom w:val="single" w:sz="4" w:space="0" w:color="auto"/>
              <w:right w:val="single" w:sz="4" w:space="0" w:color="auto"/>
            </w:tcBorders>
            <w:vAlign w:val="center"/>
            <w:hideMark/>
          </w:tcPr>
          <w:p w14:paraId="07579200" w14:textId="61E703DB" w:rsidR="00D06655" w:rsidRPr="00D06655" w:rsidRDefault="00D06655" w:rsidP="008238D3">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合并患有其他乳腺疾病或其他原因造成的乳房疼痛者，如乳腺炎、乳腺癌等；</w:t>
            </w:r>
          </w:p>
        </w:tc>
        <w:tc>
          <w:tcPr>
            <w:tcW w:w="276" w:type="pct"/>
            <w:tcBorders>
              <w:top w:val="single" w:sz="4" w:space="0" w:color="auto"/>
              <w:left w:val="single" w:sz="4" w:space="0" w:color="auto"/>
              <w:bottom w:val="single" w:sz="4" w:space="0" w:color="auto"/>
              <w:right w:val="single" w:sz="4" w:space="0" w:color="auto"/>
            </w:tcBorders>
            <w:vAlign w:val="center"/>
            <w:hideMark/>
          </w:tcPr>
          <w:p w14:paraId="4588C5DE"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B1BB482"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5E7C05CD"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5AD155B1"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2</w:t>
            </w:r>
          </w:p>
        </w:tc>
        <w:tc>
          <w:tcPr>
            <w:tcW w:w="3990" w:type="pct"/>
            <w:tcBorders>
              <w:top w:val="single" w:sz="4" w:space="0" w:color="auto"/>
              <w:left w:val="single" w:sz="4" w:space="0" w:color="auto"/>
              <w:bottom w:val="single" w:sz="4" w:space="0" w:color="auto"/>
              <w:right w:val="single" w:sz="4" w:space="0" w:color="auto"/>
            </w:tcBorders>
            <w:vAlign w:val="center"/>
            <w:hideMark/>
          </w:tcPr>
          <w:p w14:paraId="2BD14EA1"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合并患有严重心脑血管、肝、肾、恶性肿瘤、血液系统疾病、精神类疾病者；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17C23C79"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1196BA76"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2E738F8C"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56F76782"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3</w:t>
            </w:r>
          </w:p>
        </w:tc>
        <w:tc>
          <w:tcPr>
            <w:tcW w:w="3990" w:type="pct"/>
            <w:tcBorders>
              <w:top w:val="single" w:sz="4" w:space="0" w:color="auto"/>
              <w:left w:val="single" w:sz="4" w:space="0" w:color="auto"/>
              <w:bottom w:val="single" w:sz="4" w:space="0" w:color="auto"/>
              <w:right w:val="single" w:sz="4" w:space="0" w:color="auto"/>
            </w:tcBorders>
            <w:vAlign w:val="center"/>
            <w:hideMark/>
          </w:tcPr>
          <w:p w14:paraId="6C4ABE7D" w14:textId="77777777"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既往已确诊的功能失调性子宫出血、闭经、多囊卵巢综合征、绝经期综合征、高催乳素血症患者，且目前</w:t>
            </w:r>
            <w:r w:rsidRPr="00D06655">
              <w:rPr>
                <w:rFonts w:ascii="Times New Roman" w:eastAsia="宋体" w:hAnsi="Times New Roman" w:cs="Times New Roman"/>
                <w:kern w:val="0"/>
                <w:szCs w:val="21"/>
              </w:rPr>
              <w:t>仍</w:t>
            </w:r>
            <w:r w:rsidRPr="00D06655">
              <w:rPr>
                <w:rFonts w:ascii="Times New Roman" w:eastAsia="宋体" w:hAnsi="Times New Roman" w:cs="Times New Roman" w:hint="eastAsia"/>
                <w:kern w:val="0"/>
                <w:szCs w:val="21"/>
              </w:rPr>
              <w:t>需通过调节激素水平进行治疗者；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A7AC091"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23A379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6B7DAD62"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2256B2B8"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4</w:t>
            </w:r>
          </w:p>
        </w:tc>
        <w:tc>
          <w:tcPr>
            <w:tcW w:w="3990" w:type="pct"/>
            <w:tcBorders>
              <w:top w:val="single" w:sz="4" w:space="0" w:color="auto"/>
              <w:left w:val="single" w:sz="4" w:space="0" w:color="auto"/>
              <w:bottom w:val="single" w:sz="4" w:space="0" w:color="auto"/>
              <w:right w:val="single" w:sz="4" w:space="0" w:color="auto"/>
            </w:tcBorders>
            <w:vAlign w:val="center"/>
            <w:hideMark/>
          </w:tcPr>
          <w:p w14:paraId="731313E8"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既往已确诊的皮质醇增多症，且目前</w:t>
            </w:r>
            <w:r w:rsidRPr="00D06655">
              <w:rPr>
                <w:rFonts w:ascii="Times New Roman" w:eastAsia="宋体" w:hAnsi="Times New Roman" w:cs="Times New Roman"/>
                <w:kern w:val="0"/>
                <w:szCs w:val="21"/>
              </w:rPr>
              <w:t>仍</w:t>
            </w:r>
            <w:r w:rsidRPr="00D06655">
              <w:rPr>
                <w:rFonts w:ascii="Times New Roman" w:eastAsia="宋体" w:hAnsi="Times New Roman" w:cs="Times New Roman" w:hint="eastAsia"/>
                <w:kern w:val="0"/>
                <w:szCs w:val="21"/>
              </w:rPr>
              <w:t>需以溴隐亭治疗者；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3DEFAE0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EF44166"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74FA8A51"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F7185CE"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5</w:t>
            </w:r>
          </w:p>
        </w:tc>
        <w:tc>
          <w:tcPr>
            <w:tcW w:w="3990" w:type="pct"/>
            <w:tcBorders>
              <w:top w:val="single" w:sz="4" w:space="0" w:color="auto"/>
              <w:left w:val="single" w:sz="4" w:space="0" w:color="auto"/>
              <w:bottom w:val="single" w:sz="4" w:space="0" w:color="auto"/>
              <w:right w:val="single" w:sz="4" w:space="0" w:color="auto"/>
            </w:tcBorders>
            <w:vAlign w:val="center"/>
            <w:hideMark/>
          </w:tcPr>
          <w:p w14:paraId="51271DC1" w14:textId="345B32F0" w:rsidR="00D06655" w:rsidRPr="00D06655" w:rsidRDefault="00D06655" w:rsidP="0094493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经期超过</w:t>
            </w:r>
            <w:r w:rsidRPr="00D06655">
              <w:rPr>
                <w:rFonts w:ascii="Times New Roman" w:eastAsia="宋体" w:hAnsi="Times New Roman" w:cs="Times New Roman" w:hint="eastAsia"/>
                <w:kern w:val="0"/>
                <w:szCs w:val="21"/>
              </w:rPr>
              <w:t>7</w:t>
            </w:r>
            <w:r w:rsidRPr="00D06655">
              <w:rPr>
                <w:rFonts w:ascii="Times New Roman" w:eastAsia="宋体" w:hAnsi="Times New Roman" w:cs="Times New Roman" w:hint="eastAsia"/>
                <w:kern w:val="0"/>
                <w:szCs w:val="21"/>
              </w:rPr>
              <w:t>天者、绝经者、月经周期严重不规律者；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64AD60DC"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6A69B967"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3C7973FD"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A9946D4"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6</w:t>
            </w:r>
          </w:p>
        </w:tc>
        <w:tc>
          <w:tcPr>
            <w:tcW w:w="3990" w:type="pct"/>
            <w:tcBorders>
              <w:top w:val="single" w:sz="4" w:space="0" w:color="auto"/>
              <w:left w:val="single" w:sz="4" w:space="0" w:color="auto"/>
              <w:bottom w:val="single" w:sz="4" w:space="0" w:color="auto"/>
              <w:right w:val="single" w:sz="4" w:space="0" w:color="auto"/>
            </w:tcBorders>
            <w:vAlign w:val="center"/>
            <w:hideMark/>
          </w:tcPr>
          <w:p w14:paraId="753F012A" w14:textId="04292FF4"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ALT</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AST</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ALP</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TBIL</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GGT</w:t>
            </w:r>
            <w:r w:rsidRPr="00D06655">
              <w:rPr>
                <w:rFonts w:ascii="Times New Roman" w:eastAsia="宋体" w:hAnsi="Times New Roman" w:cs="Times New Roman" w:hint="eastAsia"/>
                <w:kern w:val="0"/>
                <w:szCs w:val="21"/>
              </w:rPr>
              <w:t>超过</w:t>
            </w:r>
            <w:ins w:id="42" w:author="崔慧慧" w:date="2020-06-16T18:27:00Z">
              <w:r w:rsidR="001D2F89">
                <w:rPr>
                  <w:rFonts w:ascii="Times New Roman" w:eastAsia="宋体" w:hAnsi="Times New Roman" w:cs="Times New Roman" w:hint="eastAsia"/>
                  <w:kern w:val="0"/>
                  <w:szCs w:val="21"/>
                </w:rPr>
                <w:t>1.2</w:t>
              </w:r>
              <w:r w:rsidR="001D2F89">
                <w:rPr>
                  <w:rFonts w:ascii="Times New Roman" w:eastAsia="宋体" w:hAnsi="Times New Roman" w:cs="Times New Roman" w:hint="eastAsia"/>
                  <w:kern w:val="0"/>
                  <w:szCs w:val="21"/>
                </w:rPr>
                <w:t>倍</w:t>
              </w:r>
            </w:ins>
            <w:r w:rsidRPr="00D06655">
              <w:rPr>
                <w:rFonts w:ascii="Times New Roman" w:eastAsia="宋体" w:hAnsi="Times New Roman" w:cs="Times New Roman" w:hint="eastAsia"/>
                <w:kern w:val="0"/>
                <w:szCs w:val="21"/>
              </w:rPr>
              <w:t>正常值上限；血清</w:t>
            </w:r>
            <w:r w:rsidRPr="00D06655">
              <w:rPr>
                <w:rFonts w:ascii="Times New Roman" w:eastAsia="宋体" w:hAnsi="Times New Roman" w:cs="Times New Roman" w:hint="eastAsia"/>
                <w:kern w:val="0"/>
                <w:szCs w:val="21"/>
              </w:rPr>
              <w:t>Cr</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BUN</w:t>
            </w:r>
            <w:r w:rsidRPr="00D06655">
              <w:rPr>
                <w:rFonts w:ascii="Times New Roman" w:eastAsia="宋体" w:hAnsi="Times New Roman" w:cs="Times New Roman" w:hint="eastAsia"/>
                <w:kern w:val="0"/>
                <w:szCs w:val="21"/>
              </w:rPr>
              <w:t>超过</w:t>
            </w:r>
            <w:ins w:id="43" w:author="崔慧慧" w:date="2020-06-16T18:28:00Z">
              <w:r w:rsidR="001D2F89">
                <w:rPr>
                  <w:rFonts w:ascii="Times New Roman" w:eastAsia="宋体" w:hAnsi="Times New Roman" w:cs="Times New Roman" w:hint="eastAsia"/>
                  <w:kern w:val="0"/>
                  <w:szCs w:val="21"/>
                </w:rPr>
                <w:t>1.2</w:t>
              </w:r>
              <w:r w:rsidR="001D2F89">
                <w:rPr>
                  <w:rFonts w:ascii="Times New Roman" w:eastAsia="宋体" w:hAnsi="Times New Roman" w:cs="Times New Roman" w:hint="eastAsia"/>
                  <w:kern w:val="0"/>
                  <w:szCs w:val="21"/>
                </w:rPr>
                <w:t>倍</w:t>
              </w:r>
            </w:ins>
            <w:r w:rsidRPr="00D06655">
              <w:rPr>
                <w:rFonts w:ascii="Times New Roman" w:eastAsia="宋体" w:hAnsi="Times New Roman" w:cs="Times New Roman" w:hint="eastAsia"/>
                <w:kern w:val="0"/>
                <w:szCs w:val="21"/>
              </w:rPr>
              <w:t>正常值上限；或血、尿常规、心电图等各检查项异常且有临床意义者；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D1C9369"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1C4FCD0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783DF9DF"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1A6380B6"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7</w:t>
            </w:r>
          </w:p>
        </w:tc>
        <w:tc>
          <w:tcPr>
            <w:tcW w:w="3990" w:type="pct"/>
            <w:tcBorders>
              <w:top w:val="single" w:sz="4" w:space="0" w:color="auto"/>
              <w:left w:val="single" w:sz="4" w:space="0" w:color="auto"/>
              <w:bottom w:val="single" w:sz="4" w:space="0" w:color="auto"/>
              <w:right w:val="single" w:sz="4" w:space="0" w:color="auto"/>
            </w:tcBorders>
            <w:vAlign w:val="center"/>
            <w:hideMark/>
          </w:tcPr>
          <w:p w14:paraId="764D8AC0"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处于妊娠期、哺乳期的女性，或近</w:t>
            </w:r>
            <w:r w:rsidRPr="00D06655">
              <w:rPr>
                <w:rFonts w:ascii="Times New Roman" w:eastAsia="宋体" w:hAnsi="Times New Roman" w:cs="Times New Roman" w:hint="eastAsia"/>
                <w:kern w:val="0"/>
                <w:szCs w:val="21"/>
              </w:rPr>
              <w:t>6</w:t>
            </w:r>
            <w:r w:rsidRPr="00D06655">
              <w:rPr>
                <w:rFonts w:ascii="Times New Roman" w:eastAsia="宋体" w:hAnsi="Times New Roman" w:cs="Times New Roman" w:hint="eastAsia"/>
                <w:kern w:val="0"/>
                <w:szCs w:val="21"/>
              </w:rPr>
              <w:t>个月内有妊娠计划者；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17D0D047"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0D2F641"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18F586F9"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7CA7CD2E"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8</w:t>
            </w:r>
          </w:p>
        </w:tc>
        <w:tc>
          <w:tcPr>
            <w:tcW w:w="3990" w:type="pct"/>
            <w:tcBorders>
              <w:top w:val="single" w:sz="4" w:space="0" w:color="auto"/>
              <w:left w:val="single" w:sz="4" w:space="0" w:color="auto"/>
              <w:bottom w:val="single" w:sz="4" w:space="0" w:color="auto"/>
              <w:right w:val="single" w:sz="4" w:space="0" w:color="auto"/>
            </w:tcBorders>
            <w:vAlign w:val="center"/>
            <w:hideMark/>
          </w:tcPr>
          <w:p w14:paraId="4C775093" w14:textId="39EBED88"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本次治疗前</w:t>
            </w:r>
            <w:r w:rsidRPr="00D06655">
              <w:rPr>
                <w:rFonts w:ascii="Times New Roman" w:eastAsia="宋体" w:hAnsi="Times New Roman" w:cs="Times New Roman" w:hint="eastAsia"/>
                <w:kern w:val="0"/>
                <w:szCs w:val="21"/>
              </w:rPr>
              <w:t>1</w:t>
            </w:r>
            <w:r w:rsidRPr="00D06655">
              <w:rPr>
                <w:rFonts w:ascii="Times New Roman" w:eastAsia="宋体" w:hAnsi="Times New Roman" w:cs="Times New Roman" w:hint="eastAsia"/>
                <w:kern w:val="0"/>
                <w:szCs w:val="21"/>
              </w:rPr>
              <w:t>个月内使用治疗乳腺增生病的中、西药物者</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包含外敷药、针灸等</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w:t>
            </w:r>
            <w:ins w:id="44" w:author="崔慧慧" w:date="2020-06-16T18:28:00Z">
              <w:r w:rsidR="00265FE7">
                <w:rPr>
                  <w:rFonts w:ascii="Times New Roman" w:eastAsia="宋体" w:hAnsi="Times New Roman" w:cs="Times New Roman" w:hint="eastAsia"/>
                  <w:kern w:val="0"/>
                  <w:szCs w:val="21"/>
                </w:rPr>
                <w:t>或</w:t>
              </w:r>
            </w:ins>
            <w:del w:id="45" w:author="崔慧慧" w:date="2020-06-16T18:28:00Z">
              <w:r w:rsidRPr="00D06655" w:rsidDel="00265FE7">
                <w:rPr>
                  <w:rFonts w:ascii="Times New Roman" w:eastAsia="宋体" w:hAnsi="Times New Roman" w:cs="Times New Roman" w:hint="eastAsia"/>
                  <w:kern w:val="0"/>
                  <w:szCs w:val="21"/>
                </w:rPr>
                <w:delText>且</w:delText>
              </w:r>
            </w:del>
            <w:r w:rsidRPr="00D06655">
              <w:rPr>
                <w:rFonts w:ascii="Times New Roman" w:eastAsia="宋体" w:hAnsi="Times New Roman" w:cs="Times New Roman" w:hint="eastAsia"/>
                <w:kern w:val="0"/>
                <w:szCs w:val="21"/>
              </w:rPr>
              <w:t>半年内</w:t>
            </w:r>
            <w:r w:rsidR="00931087">
              <w:rPr>
                <w:rFonts w:ascii="Times New Roman" w:eastAsia="宋体" w:hAnsi="Times New Roman" w:cs="Times New Roman" w:hint="eastAsia"/>
                <w:kern w:val="0"/>
                <w:szCs w:val="21"/>
              </w:rPr>
              <w:t>已</w:t>
            </w:r>
            <w:r w:rsidRPr="00D06655">
              <w:rPr>
                <w:rFonts w:ascii="Times New Roman" w:eastAsia="宋体" w:hAnsi="Times New Roman" w:cs="Times New Roman" w:hint="eastAsia"/>
                <w:kern w:val="0"/>
                <w:szCs w:val="21"/>
              </w:rPr>
              <w:t>使用</w:t>
            </w:r>
            <w:ins w:id="46" w:author="崔慧慧" w:date="2020-06-16T18:28:00Z">
              <w:r w:rsidR="00265FE7">
                <w:rPr>
                  <w:rFonts w:ascii="Times New Roman" w:eastAsia="宋体" w:hAnsi="Times New Roman" w:cs="Times New Roman" w:hint="eastAsia"/>
                  <w:kern w:val="0"/>
                  <w:szCs w:val="21"/>
                </w:rPr>
                <w:t>治疗乳腺增生病的</w:t>
              </w:r>
            </w:ins>
            <w:r w:rsidRPr="00D06655">
              <w:rPr>
                <w:rFonts w:ascii="Times New Roman" w:eastAsia="宋体" w:hAnsi="Times New Roman" w:cs="Times New Roman" w:hint="eastAsia"/>
                <w:kern w:val="0"/>
                <w:szCs w:val="21"/>
              </w:rPr>
              <w:t>激素类药物</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长期口服避孕药物者</w:t>
            </w:r>
            <w:r w:rsidR="00C274F5">
              <w:rPr>
                <w:rFonts w:ascii="Times New Roman" w:eastAsia="宋体" w:hAnsi="Times New Roman" w:cs="Times New Roman" w:hint="eastAsia"/>
                <w:kern w:val="0"/>
                <w:szCs w:val="21"/>
              </w:rPr>
              <w:t>除外</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w:t>
            </w:r>
          </w:p>
        </w:tc>
        <w:tc>
          <w:tcPr>
            <w:tcW w:w="276" w:type="pct"/>
            <w:tcBorders>
              <w:top w:val="single" w:sz="4" w:space="0" w:color="auto"/>
              <w:left w:val="single" w:sz="4" w:space="0" w:color="auto"/>
              <w:bottom w:val="single" w:sz="4" w:space="0" w:color="auto"/>
              <w:right w:val="single" w:sz="4" w:space="0" w:color="auto"/>
            </w:tcBorders>
            <w:vAlign w:val="center"/>
            <w:hideMark/>
          </w:tcPr>
          <w:p w14:paraId="185B02C7"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76864AEE"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19CD00DF"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1E47B156"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9</w:t>
            </w:r>
          </w:p>
        </w:tc>
        <w:tc>
          <w:tcPr>
            <w:tcW w:w="3990" w:type="pct"/>
            <w:tcBorders>
              <w:top w:val="single" w:sz="4" w:space="0" w:color="auto"/>
              <w:left w:val="single" w:sz="4" w:space="0" w:color="auto"/>
              <w:bottom w:val="single" w:sz="4" w:space="0" w:color="auto"/>
              <w:right w:val="single" w:sz="4" w:space="0" w:color="auto"/>
            </w:tcBorders>
            <w:vAlign w:val="center"/>
            <w:hideMark/>
          </w:tcPr>
          <w:p w14:paraId="3F6AF088"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过敏体质、已知对试验药处方组成成分过敏者；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49A656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3230EBA6"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396CBA93"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68A71C03"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10</w:t>
            </w:r>
          </w:p>
        </w:tc>
        <w:tc>
          <w:tcPr>
            <w:tcW w:w="3990" w:type="pct"/>
            <w:tcBorders>
              <w:top w:val="single" w:sz="4" w:space="0" w:color="auto"/>
              <w:left w:val="single" w:sz="4" w:space="0" w:color="auto"/>
              <w:bottom w:val="single" w:sz="4" w:space="0" w:color="auto"/>
              <w:right w:val="single" w:sz="4" w:space="0" w:color="auto"/>
            </w:tcBorders>
            <w:vAlign w:val="center"/>
            <w:hideMark/>
          </w:tcPr>
          <w:p w14:paraId="6DEA9759"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酗酒或药物滥用者；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5BBD1FA0"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0173255B"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5D38030B"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1B3E5AD2"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11</w:t>
            </w:r>
          </w:p>
        </w:tc>
        <w:tc>
          <w:tcPr>
            <w:tcW w:w="3990" w:type="pct"/>
            <w:tcBorders>
              <w:top w:val="single" w:sz="4" w:space="0" w:color="auto"/>
              <w:left w:val="single" w:sz="4" w:space="0" w:color="auto"/>
              <w:bottom w:val="single" w:sz="4" w:space="0" w:color="auto"/>
              <w:right w:val="single" w:sz="4" w:space="0" w:color="auto"/>
            </w:tcBorders>
            <w:vAlign w:val="center"/>
            <w:hideMark/>
          </w:tcPr>
          <w:p w14:paraId="422ED8D2"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筛选前</w:t>
            </w:r>
            <w:r w:rsidRPr="00D06655">
              <w:rPr>
                <w:rFonts w:ascii="Times New Roman" w:eastAsia="宋体" w:hAnsi="Times New Roman" w:cs="Times New Roman" w:hint="eastAsia"/>
                <w:kern w:val="0"/>
                <w:szCs w:val="21"/>
              </w:rPr>
              <w:t>3</w:t>
            </w:r>
            <w:r w:rsidRPr="00D06655">
              <w:rPr>
                <w:rFonts w:ascii="Times New Roman" w:eastAsia="宋体" w:hAnsi="Times New Roman" w:cs="Times New Roman" w:hint="eastAsia"/>
                <w:kern w:val="0"/>
                <w:szCs w:val="21"/>
              </w:rPr>
              <w:t>个月内曾参加过其他临床试验者；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1A40C26A"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16F12FB"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25D25E09"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8D9B15C"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12</w:t>
            </w:r>
          </w:p>
        </w:tc>
        <w:tc>
          <w:tcPr>
            <w:tcW w:w="3990" w:type="pct"/>
            <w:tcBorders>
              <w:top w:val="single" w:sz="4" w:space="0" w:color="auto"/>
              <w:left w:val="single" w:sz="4" w:space="0" w:color="auto"/>
              <w:bottom w:val="single" w:sz="4" w:space="0" w:color="auto"/>
              <w:right w:val="single" w:sz="4" w:space="0" w:color="auto"/>
            </w:tcBorders>
            <w:vAlign w:val="center"/>
            <w:hideMark/>
          </w:tcPr>
          <w:p w14:paraId="6275F3A2" w14:textId="77777777"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根据研究者的判断，有降低入组可能性或使入组复杂化的其他病变或情况，如工作环境经常变动等易造成失访的情况，以及由于精神和行为障碍不能给予充分知情同意者。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62106631"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A2D4590"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2B8059D3" w14:textId="77777777" w:rsidTr="000D5A32">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126E4601" w14:textId="77777777" w:rsidR="00D06655" w:rsidRPr="00D06655" w:rsidRDefault="00D06655" w:rsidP="00D06655">
            <w:pPr>
              <w:spacing w:line="360" w:lineRule="auto"/>
              <w:jc w:val="center"/>
              <w:rPr>
                <w:rFonts w:ascii="Times New Roman" w:eastAsia="宋体" w:hAnsi="Times New Roman" w:cs="Times New Roman"/>
                <w:b/>
                <w:bCs/>
                <w:kern w:val="0"/>
                <w:szCs w:val="21"/>
              </w:rPr>
            </w:pPr>
            <w:r w:rsidRPr="00D06655">
              <w:rPr>
                <w:rFonts w:ascii="Times New Roman" w:eastAsia="宋体" w:hAnsi="Calibri" w:cs="Times New Roman" w:hint="eastAsia"/>
                <w:b/>
                <w:kern w:val="0"/>
                <w:szCs w:val="21"/>
              </w:rPr>
              <w:t>若以上入选标准中任何一项回答为</w:t>
            </w:r>
            <w:r w:rsidRPr="00D06655">
              <w:rPr>
                <w:rFonts w:ascii="Times New Roman" w:eastAsia="宋体" w:hAnsi="Times New Roman" w:cs="Times New Roman"/>
                <w:b/>
                <w:kern w:val="0"/>
                <w:szCs w:val="21"/>
              </w:rPr>
              <w:t>“</w:t>
            </w:r>
            <w:r w:rsidRPr="00D06655">
              <w:rPr>
                <w:rFonts w:ascii="Times New Roman" w:eastAsia="宋体" w:hAnsi="Calibri" w:cs="Times New Roman" w:hint="eastAsia"/>
                <w:b/>
                <w:kern w:val="0"/>
                <w:szCs w:val="21"/>
              </w:rPr>
              <w:t>是</w:t>
            </w:r>
            <w:r w:rsidRPr="00D06655">
              <w:rPr>
                <w:rFonts w:ascii="Times New Roman" w:eastAsia="宋体" w:hAnsi="Times New Roman" w:cs="Times New Roman"/>
                <w:b/>
                <w:kern w:val="0"/>
                <w:szCs w:val="21"/>
              </w:rPr>
              <w:t>”</w:t>
            </w:r>
            <w:r w:rsidRPr="00D06655">
              <w:rPr>
                <w:rFonts w:ascii="Times New Roman" w:eastAsia="宋体" w:hAnsi="Calibri" w:cs="Times New Roman" w:hint="eastAsia"/>
                <w:b/>
                <w:kern w:val="0"/>
                <w:szCs w:val="21"/>
              </w:rPr>
              <w:t>，则此受试者不能参加本项临床研究。</w:t>
            </w:r>
          </w:p>
        </w:tc>
      </w:tr>
    </w:tbl>
    <w:p w14:paraId="2CF3CDB2" w14:textId="2026E355" w:rsidR="007D63DB" w:rsidRPr="00D06655" w:rsidRDefault="007D63DB" w:rsidP="00166435">
      <w:pPr>
        <w:rPr>
          <w:sz w:val="24"/>
          <w:szCs w:val="24"/>
        </w:rPr>
      </w:pPr>
    </w:p>
    <w:p w14:paraId="716E6112" w14:textId="77777777" w:rsidR="00155D8F" w:rsidRDefault="00155D8F" w:rsidP="00D06655">
      <w:pPr>
        <w:spacing w:line="360" w:lineRule="auto"/>
        <w:rPr>
          <w:b/>
          <w:sz w:val="24"/>
          <w:szCs w:val="24"/>
        </w:rPr>
      </w:pPr>
    </w:p>
    <w:p w14:paraId="5165DB76" w14:textId="4A1303BB" w:rsidR="00D06655" w:rsidRPr="00D06655" w:rsidRDefault="00D06655" w:rsidP="00D06655">
      <w:pPr>
        <w:spacing w:line="360" w:lineRule="auto"/>
        <w:rPr>
          <w:b/>
          <w:sz w:val="24"/>
          <w:szCs w:val="24"/>
        </w:rPr>
      </w:pPr>
      <w:r w:rsidRPr="00D06655">
        <w:rPr>
          <w:b/>
          <w:sz w:val="24"/>
          <w:szCs w:val="24"/>
        </w:rPr>
        <w:t>是否满足所有入选标准，且不符合所有排除条件</w:t>
      </w:r>
      <w:r w:rsidRPr="00D06655">
        <w:rPr>
          <w:rFonts w:hint="eastAsia"/>
          <w:b/>
          <w:sz w:val="24"/>
          <w:szCs w:val="24"/>
        </w:rPr>
        <w:t>：</w:t>
      </w:r>
    </w:p>
    <w:p w14:paraId="4BA12B7D" w14:textId="77777777" w:rsidR="00D06655" w:rsidRPr="00D06655" w:rsidRDefault="00D06655" w:rsidP="00D06655">
      <w:pPr>
        <w:spacing w:line="360" w:lineRule="auto"/>
        <w:ind w:firstLineChars="200" w:firstLine="480"/>
        <w:rPr>
          <w:rFonts w:ascii="宋体" w:hAnsi="宋体"/>
          <w:b/>
          <w:sz w:val="24"/>
          <w:szCs w:val="24"/>
        </w:rPr>
      </w:pPr>
      <w:r w:rsidRPr="00D06655">
        <w:rPr>
          <w:rFonts w:ascii="宋体" w:hAnsi="宋体"/>
          <w:kern w:val="0"/>
          <w:sz w:val="24"/>
          <w:szCs w:val="24"/>
        </w:rPr>
        <w:t>□</w:t>
      </w:r>
      <w:r w:rsidRPr="00D06655">
        <w:rPr>
          <w:rFonts w:ascii="宋体" w:hAnsi="宋体" w:hint="eastAsia"/>
          <w:sz w:val="24"/>
          <w:szCs w:val="24"/>
        </w:rPr>
        <w:t>否，筛选</w:t>
      </w:r>
      <w:r w:rsidRPr="00D06655">
        <w:rPr>
          <w:rFonts w:ascii="宋体" w:hAnsi="宋体"/>
          <w:sz w:val="24"/>
          <w:szCs w:val="24"/>
        </w:rPr>
        <w:t>失败</w:t>
      </w:r>
      <w:r w:rsidRPr="00D06655">
        <w:rPr>
          <w:rFonts w:ascii="宋体" w:hAnsi="宋体" w:hint="eastAsia"/>
          <w:sz w:val="24"/>
          <w:szCs w:val="24"/>
        </w:rPr>
        <w:t>（未进入</w:t>
      </w:r>
      <w:r w:rsidRPr="00D06655">
        <w:rPr>
          <w:rFonts w:ascii="宋体" w:hAnsi="宋体"/>
          <w:sz w:val="24"/>
          <w:szCs w:val="24"/>
        </w:rPr>
        <w:t>导入期</w:t>
      </w:r>
      <w:r w:rsidRPr="00D06655">
        <w:rPr>
          <w:rFonts w:ascii="宋体" w:hAnsi="宋体" w:hint="eastAsia"/>
          <w:sz w:val="24"/>
          <w:szCs w:val="24"/>
        </w:rPr>
        <w:t>）原因：</w:t>
      </w:r>
      <w:r w:rsidRPr="00D06655">
        <w:rPr>
          <w:rFonts w:ascii="宋体" w:hAnsi="宋体"/>
          <w:sz w:val="24"/>
          <w:szCs w:val="24"/>
        </w:rPr>
        <w:t>_________________________________</w:t>
      </w:r>
    </w:p>
    <w:p w14:paraId="010E2A4A" w14:textId="1A7A088A" w:rsidR="00D06655" w:rsidRPr="00D06655" w:rsidRDefault="00D06655" w:rsidP="00D06655">
      <w:pPr>
        <w:widowControl/>
        <w:spacing w:line="360" w:lineRule="auto"/>
        <w:ind w:firstLineChars="200" w:firstLine="480"/>
        <w:jc w:val="left"/>
        <w:rPr>
          <w:rFonts w:ascii="Times New Roman" w:hAnsi="Times New Roman" w:cs="Times New Roman"/>
          <w:sz w:val="24"/>
          <w:szCs w:val="24"/>
        </w:rPr>
      </w:pPr>
      <w:r w:rsidRPr="00D06655">
        <w:rPr>
          <w:rFonts w:ascii="宋体" w:hAnsi="宋体"/>
          <w:kern w:val="0"/>
          <w:sz w:val="24"/>
          <w:szCs w:val="24"/>
        </w:rPr>
        <w:t>□</w:t>
      </w:r>
      <w:r w:rsidRPr="00D06655">
        <w:rPr>
          <w:rFonts w:hint="eastAsia"/>
          <w:sz w:val="24"/>
          <w:szCs w:val="24"/>
        </w:rPr>
        <w:t>是</w:t>
      </w:r>
      <w:r w:rsidRPr="00D06655">
        <w:rPr>
          <w:rFonts w:hint="eastAsia"/>
          <w:b/>
          <w:sz w:val="24"/>
          <w:szCs w:val="24"/>
        </w:rPr>
        <w:t>，</w:t>
      </w:r>
      <w:r w:rsidRPr="00D06655">
        <w:rPr>
          <w:rFonts w:hint="eastAsia"/>
          <w:sz w:val="24"/>
          <w:szCs w:val="24"/>
        </w:rPr>
        <w:t>进入</w:t>
      </w:r>
      <w:r w:rsidRPr="00D06655">
        <w:rPr>
          <w:rFonts w:ascii="Times New Roman" w:hAnsi="Times New Roman" w:cs="Times New Roman" w:hint="eastAsia"/>
          <w:sz w:val="24"/>
          <w:szCs w:val="24"/>
        </w:rPr>
        <w:t>导入期</w:t>
      </w:r>
      <w:r w:rsidRPr="00D06655">
        <w:rPr>
          <w:rFonts w:ascii="Times New Roman" w:hAnsi="Times New Roman" w:cs="Times New Roman"/>
          <w:sz w:val="24"/>
          <w:szCs w:val="24"/>
        </w:rPr>
        <w:t>，发放</w:t>
      </w:r>
      <w:r w:rsidR="00AF3DF1" w:rsidRPr="00D06655">
        <w:rPr>
          <w:rFonts w:ascii="Times New Roman" w:hAnsi="Times New Roman" w:cs="Times New Roman"/>
          <w:sz w:val="24"/>
          <w:szCs w:val="24"/>
        </w:rPr>
        <w:t>导入期</w:t>
      </w:r>
      <w:r w:rsidRPr="00174D3C">
        <w:rPr>
          <w:rFonts w:ascii="Times New Roman" w:hAnsi="Times New Roman" w:cs="Times New Roman"/>
          <w:sz w:val="24"/>
          <w:szCs w:val="24"/>
        </w:rPr>
        <w:t>840</w:t>
      </w:r>
      <w:r w:rsidRPr="00174D3C">
        <w:rPr>
          <w:rFonts w:ascii="Times New Roman" w:hAnsi="Times New Roman" w:cs="Times New Roman" w:hint="eastAsia"/>
          <w:sz w:val="24"/>
          <w:szCs w:val="24"/>
        </w:rPr>
        <w:t>粒</w:t>
      </w:r>
      <w:r w:rsidRPr="00D06655">
        <w:rPr>
          <w:rFonts w:ascii="Times New Roman" w:hAnsi="Times New Roman" w:cs="Times New Roman" w:hint="eastAsia"/>
          <w:sz w:val="24"/>
          <w:szCs w:val="24"/>
        </w:rPr>
        <w:t>试验药物</w:t>
      </w:r>
    </w:p>
    <w:p w14:paraId="1778FE20" w14:textId="77777777" w:rsidR="00D06655" w:rsidRPr="00D06655" w:rsidRDefault="00D06655" w:rsidP="00D06655">
      <w:pPr>
        <w:widowControl/>
        <w:spacing w:line="360" w:lineRule="auto"/>
        <w:ind w:firstLineChars="200" w:firstLine="480"/>
        <w:jc w:val="left"/>
        <w:rPr>
          <w:rFonts w:ascii="Times New Roman" w:eastAsiaTheme="majorEastAsia" w:hAnsi="Times New Roman" w:cs="Times New Roman"/>
          <w:sz w:val="24"/>
          <w:szCs w:val="24"/>
        </w:rPr>
      </w:pPr>
      <w:r w:rsidRPr="00D06655">
        <w:rPr>
          <w:rFonts w:ascii="Times New Roman" w:hAnsi="Times New Roman" w:cs="Times New Roman" w:hint="eastAsia"/>
          <w:sz w:val="24"/>
          <w:szCs w:val="24"/>
        </w:rPr>
        <w:t>发药时间：</w:t>
      </w:r>
      <w:r w:rsidRPr="00D06655">
        <w:rPr>
          <w:rFonts w:ascii="Times New Roman" w:hAnsi="Times New Roman" w:cs="Times New Roman"/>
          <w:sz w:val="24"/>
          <w:szCs w:val="24"/>
        </w:rPr>
        <w:t>20|__|__|/|__|__|/|__|__|</w:t>
      </w:r>
    </w:p>
    <w:p w14:paraId="17B9CFAB" w14:textId="5DF04FFD" w:rsidR="00D06655" w:rsidRDefault="00D06655" w:rsidP="00D06655">
      <w:pPr>
        <w:widowControl/>
        <w:spacing w:line="360" w:lineRule="auto"/>
        <w:ind w:firstLineChars="600" w:firstLine="1440"/>
        <w:jc w:val="left"/>
        <w:rPr>
          <w:rFonts w:asciiTheme="majorEastAsia" w:eastAsiaTheme="majorEastAsia" w:hAnsiTheme="majorEastAsia"/>
          <w:sz w:val="24"/>
          <w:szCs w:val="24"/>
        </w:rPr>
      </w:pPr>
    </w:p>
    <w:p w14:paraId="67398881" w14:textId="77777777" w:rsidR="00D06655" w:rsidRPr="00D06655" w:rsidRDefault="00D06655" w:rsidP="00D06655">
      <w:pPr>
        <w:widowControl/>
        <w:spacing w:line="360" w:lineRule="auto"/>
        <w:ind w:firstLineChars="600" w:firstLine="1440"/>
        <w:jc w:val="left"/>
        <w:rPr>
          <w:rFonts w:asciiTheme="majorEastAsia" w:eastAsiaTheme="majorEastAsia" w:hAnsiTheme="majorEastAsia"/>
          <w:sz w:val="24"/>
          <w:szCs w:val="24"/>
        </w:rPr>
      </w:pPr>
    </w:p>
    <w:p w14:paraId="4E60A162" w14:textId="77777777" w:rsidR="00D06655" w:rsidRPr="00D06655" w:rsidRDefault="00D06655" w:rsidP="00D06655">
      <w:pPr>
        <w:spacing w:line="360" w:lineRule="auto"/>
        <w:rPr>
          <w:rFonts w:ascii="Times New Roman" w:eastAsiaTheme="majorEastAsia" w:hAnsi="Times New Roman" w:cs="Times New Roman"/>
          <w:sz w:val="24"/>
          <w:szCs w:val="24"/>
        </w:rPr>
      </w:pPr>
      <w:r w:rsidRPr="00D06655">
        <w:rPr>
          <w:rFonts w:asciiTheme="majorEastAsia" w:eastAsiaTheme="majorEastAsia" w:hAnsiTheme="majorEastAsia" w:cs="Arial"/>
          <w:b/>
          <w:bCs/>
          <w:sz w:val="24"/>
          <w:szCs w:val="24"/>
        </w:rPr>
        <w:t>发放</w:t>
      </w:r>
      <w:r w:rsidRPr="00D06655">
        <w:rPr>
          <w:rFonts w:asciiTheme="majorEastAsia" w:eastAsiaTheme="majorEastAsia" w:hAnsiTheme="majorEastAsia" w:cs="Arial" w:hint="eastAsia"/>
          <w:b/>
          <w:bCs/>
          <w:sz w:val="24"/>
          <w:szCs w:val="24"/>
        </w:rPr>
        <w:t>导入期</w:t>
      </w:r>
      <w:r w:rsidRPr="00D06655">
        <w:rPr>
          <w:rFonts w:asciiTheme="majorEastAsia" w:eastAsiaTheme="majorEastAsia" w:hAnsiTheme="majorEastAsia" w:cs="Arial"/>
          <w:b/>
          <w:bCs/>
          <w:sz w:val="24"/>
          <w:szCs w:val="24"/>
        </w:rPr>
        <w:t>患者</w:t>
      </w:r>
      <w:r w:rsidRPr="00D06655">
        <w:rPr>
          <w:rFonts w:asciiTheme="majorEastAsia" w:eastAsiaTheme="majorEastAsia" w:hAnsiTheme="majorEastAsia" w:cs="Arial" w:hint="eastAsia"/>
          <w:b/>
          <w:bCs/>
          <w:sz w:val="24"/>
          <w:szCs w:val="24"/>
        </w:rPr>
        <w:t>日记</w:t>
      </w:r>
      <w:r w:rsidRPr="00D06655">
        <w:rPr>
          <w:rFonts w:asciiTheme="majorEastAsia" w:eastAsiaTheme="majorEastAsia" w:hAnsiTheme="majorEastAsia" w:cs="Arial"/>
          <w:b/>
          <w:bCs/>
          <w:sz w:val="24"/>
          <w:szCs w:val="24"/>
        </w:rPr>
        <w:t>卡</w:t>
      </w:r>
      <w:r w:rsidRPr="00D06655">
        <w:rPr>
          <w:rFonts w:asciiTheme="majorEastAsia" w:eastAsiaTheme="majorEastAsia" w:hAnsiTheme="majorEastAsia" w:cs="Arial" w:hint="eastAsia"/>
          <w:b/>
          <w:bCs/>
          <w:sz w:val="24"/>
          <w:szCs w:val="24"/>
        </w:rPr>
        <w:t>：</w:t>
      </w:r>
      <w:r w:rsidRPr="00D06655">
        <w:rPr>
          <w:rFonts w:asciiTheme="majorEastAsia" w:eastAsiaTheme="majorEastAsia" w:hAnsiTheme="majorEastAsia" w:hint="eastAsia"/>
          <w:sz w:val="24"/>
          <w:szCs w:val="24"/>
        </w:rPr>
        <w:t>□是，</w:t>
      </w:r>
      <w:r w:rsidRPr="00D06655">
        <w:rPr>
          <w:rFonts w:ascii="Times New Roman" w:hAnsi="Times New Roman" w:cs="Times New Roman" w:hint="eastAsia"/>
          <w:sz w:val="24"/>
          <w:szCs w:val="24"/>
        </w:rPr>
        <w:t>发放时间：</w:t>
      </w:r>
      <w:r w:rsidRPr="00D06655">
        <w:rPr>
          <w:rFonts w:ascii="Times New Roman" w:hAnsi="Times New Roman" w:cs="Times New Roman"/>
          <w:sz w:val="24"/>
          <w:szCs w:val="24"/>
        </w:rPr>
        <w:t>20|__|__|/|__|__|/|__|__|</w:t>
      </w:r>
    </w:p>
    <w:p w14:paraId="6C1C0F04" w14:textId="77777777" w:rsidR="00D06655" w:rsidRPr="00D06655" w:rsidRDefault="00D06655" w:rsidP="000743F2">
      <w:pPr>
        <w:spacing w:line="360" w:lineRule="auto"/>
        <w:ind w:firstLineChars="1125" w:firstLine="2700"/>
        <w:rPr>
          <w:rFonts w:ascii="宋体" w:hAnsi="宋体"/>
          <w:sz w:val="24"/>
          <w:szCs w:val="24"/>
          <w:u w:val="single"/>
        </w:rPr>
      </w:pPr>
      <w:r w:rsidRPr="00D06655">
        <w:rPr>
          <w:rFonts w:asciiTheme="majorEastAsia" w:eastAsiaTheme="majorEastAsia" w:hAnsiTheme="majorEastAsia" w:hint="eastAsia"/>
          <w:sz w:val="24"/>
          <w:szCs w:val="24"/>
        </w:rPr>
        <w:t>□否，未发放日记卡原因</w:t>
      </w:r>
      <w:r w:rsidRPr="00D06655">
        <w:rPr>
          <w:rFonts w:asciiTheme="majorEastAsia" w:eastAsiaTheme="majorEastAsia" w:hAnsiTheme="majorEastAsia"/>
          <w:sz w:val="24"/>
          <w:szCs w:val="24"/>
          <w:u w:val="single"/>
        </w:rPr>
        <w:t xml:space="preserve">     </w:t>
      </w:r>
      <w:r w:rsidRPr="00D06655">
        <w:rPr>
          <w:rFonts w:ascii="宋体" w:hAnsi="宋体"/>
          <w:sz w:val="24"/>
          <w:szCs w:val="24"/>
          <w:u w:val="single"/>
        </w:rPr>
        <w:t xml:space="preserve">                  </w:t>
      </w:r>
    </w:p>
    <w:p w14:paraId="7453A4E3" w14:textId="53CFCBB4" w:rsidR="00AC6118" w:rsidRPr="00D06655" w:rsidRDefault="00AC6118" w:rsidP="00AC6118">
      <w:pPr>
        <w:spacing w:line="360" w:lineRule="auto"/>
        <w:rPr>
          <w:rFonts w:ascii="Times New Roman" w:eastAsiaTheme="majorEastAsia" w:hAnsi="Times New Roman" w:cs="Times New Roman"/>
          <w:sz w:val="24"/>
          <w:szCs w:val="24"/>
        </w:rPr>
      </w:pPr>
      <w:r w:rsidRPr="003120DE">
        <w:rPr>
          <w:rFonts w:ascii="宋体" w:eastAsia="宋体" w:hAnsi="Arial" w:cs="宋体" w:hint="eastAsia"/>
          <w:b/>
          <w:color w:val="000000"/>
          <w:spacing w:val="14"/>
          <w:sz w:val="24"/>
          <w:szCs w:val="24"/>
        </w:rPr>
        <w:t>创建患者电子日记卡</w:t>
      </w:r>
      <w:r w:rsidRPr="00AC6118">
        <w:rPr>
          <w:rFonts w:ascii="宋体" w:eastAsia="宋体" w:hAnsi="Arial" w:cs="宋体" w:hint="eastAsia"/>
          <w:b/>
          <w:color w:val="000000"/>
          <w:sz w:val="24"/>
          <w:szCs w:val="24"/>
        </w:rPr>
        <w:t>：</w:t>
      </w:r>
      <w:r w:rsidRPr="00D06655">
        <w:rPr>
          <w:rFonts w:asciiTheme="majorEastAsia" w:eastAsiaTheme="majorEastAsia" w:hAnsiTheme="majorEastAsia" w:hint="eastAsia"/>
          <w:sz w:val="24"/>
          <w:szCs w:val="24"/>
        </w:rPr>
        <w:t>□是，</w:t>
      </w:r>
      <w:r>
        <w:rPr>
          <w:rFonts w:ascii="Times New Roman" w:hAnsi="Times New Roman" w:cs="Times New Roman" w:hint="eastAsia"/>
          <w:sz w:val="24"/>
          <w:szCs w:val="24"/>
        </w:rPr>
        <w:t>创建</w:t>
      </w:r>
      <w:r w:rsidRPr="00D06655">
        <w:rPr>
          <w:rFonts w:ascii="Times New Roman" w:hAnsi="Times New Roman" w:cs="Times New Roman" w:hint="eastAsia"/>
          <w:sz w:val="24"/>
          <w:szCs w:val="24"/>
        </w:rPr>
        <w:t>时间：</w:t>
      </w:r>
      <w:r w:rsidRPr="00D06655">
        <w:rPr>
          <w:rFonts w:ascii="Times New Roman" w:hAnsi="Times New Roman" w:cs="Times New Roman"/>
          <w:sz w:val="24"/>
          <w:szCs w:val="24"/>
        </w:rPr>
        <w:t>20|__|__|/|__|__|/|__|__|</w:t>
      </w:r>
    </w:p>
    <w:p w14:paraId="0B790FE2" w14:textId="72531013" w:rsidR="00D06655" w:rsidRPr="00AC6118" w:rsidRDefault="00AC6118" w:rsidP="000743F2">
      <w:pPr>
        <w:autoSpaceDE w:val="0"/>
        <w:autoSpaceDN w:val="0"/>
        <w:adjustRightInd w:val="0"/>
        <w:spacing w:line="360" w:lineRule="auto"/>
        <w:ind w:firstLineChars="1125" w:firstLine="2700"/>
        <w:rPr>
          <w:rFonts w:ascii="宋体" w:eastAsia="宋体" w:hAnsi="Arial" w:cs="宋体"/>
          <w:b/>
          <w:color w:val="000000"/>
          <w:sz w:val="24"/>
          <w:szCs w:val="24"/>
        </w:rPr>
      </w:pPr>
      <w:r w:rsidRPr="00D06655">
        <w:rPr>
          <w:rFonts w:asciiTheme="majorEastAsia" w:eastAsiaTheme="majorEastAsia" w:hAnsiTheme="majorEastAsia" w:hint="eastAsia"/>
          <w:sz w:val="24"/>
          <w:szCs w:val="24"/>
        </w:rPr>
        <w:t>□否，未</w:t>
      </w:r>
      <w:r>
        <w:rPr>
          <w:rFonts w:asciiTheme="majorEastAsia" w:eastAsiaTheme="majorEastAsia" w:hAnsiTheme="majorEastAsia" w:hint="eastAsia"/>
          <w:sz w:val="24"/>
          <w:szCs w:val="24"/>
        </w:rPr>
        <w:t>创建电子</w:t>
      </w:r>
      <w:r w:rsidRPr="00D06655">
        <w:rPr>
          <w:rFonts w:asciiTheme="majorEastAsia" w:eastAsiaTheme="majorEastAsia" w:hAnsiTheme="majorEastAsia" w:hint="eastAsia"/>
          <w:sz w:val="24"/>
          <w:szCs w:val="24"/>
        </w:rPr>
        <w:t>日记卡原因</w:t>
      </w:r>
      <w:r w:rsidRPr="00D06655">
        <w:rPr>
          <w:rFonts w:asciiTheme="majorEastAsia" w:eastAsiaTheme="majorEastAsia" w:hAnsiTheme="majorEastAsia"/>
          <w:sz w:val="24"/>
          <w:szCs w:val="24"/>
          <w:u w:val="single"/>
        </w:rPr>
        <w:t xml:space="preserve">     </w:t>
      </w:r>
      <w:r w:rsidRPr="00D06655">
        <w:rPr>
          <w:rFonts w:ascii="宋体" w:hAnsi="宋体"/>
          <w:sz w:val="24"/>
          <w:szCs w:val="24"/>
          <w:u w:val="single"/>
        </w:rPr>
        <w:t xml:space="preserve">                  </w:t>
      </w:r>
    </w:p>
    <w:p w14:paraId="3E62F54B" w14:textId="77777777" w:rsidR="00D06655" w:rsidRPr="00D06655" w:rsidRDefault="00D06655" w:rsidP="00D06655">
      <w:pPr>
        <w:tabs>
          <w:tab w:val="num" w:pos="360"/>
        </w:tabs>
        <w:spacing w:line="360" w:lineRule="auto"/>
        <w:rPr>
          <w:rFonts w:ascii="Times New Roman" w:eastAsia="宋体" w:hAnsi="Times New Roman" w:cs="Times New Roman"/>
          <w:b/>
          <w:sz w:val="24"/>
          <w:szCs w:val="24"/>
        </w:rPr>
      </w:pPr>
    </w:p>
    <w:p w14:paraId="75690DD1" w14:textId="77777777" w:rsidR="00D06655" w:rsidRPr="00D06655" w:rsidRDefault="00D06655" w:rsidP="00D06655">
      <w:pPr>
        <w:tabs>
          <w:tab w:val="num" w:pos="360"/>
        </w:tabs>
        <w:spacing w:line="360" w:lineRule="auto"/>
        <w:rPr>
          <w:rFonts w:ascii="Times New Roman" w:eastAsia="宋体" w:hAnsi="Times New Roman" w:cs="Times New Roman"/>
          <w:b/>
          <w:sz w:val="24"/>
          <w:szCs w:val="24"/>
        </w:rPr>
      </w:pPr>
      <w:r w:rsidRPr="00D06655">
        <w:rPr>
          <w:rFonts w:ascii="Times New Roman" w:eastAsia="宋体" w:hAnsi="Times New Roman" w:cs="Times New Roman" w:hint="eastAsia"/>
          <w:b/>
          <w:sz w:val="24"/>
          <w:szCs w:val="24"/>
        </w:rPr>
        <w:t>不良事件：</w:t>
      </w:r>
    </w:p>
    <w:p w14:paraId="0EEBFA2A" w14:textId="5A440761" w:rsidR="007D63DB" w:rsidRDefault="00D06655" w:rsidP="00D06655">
      <w:pPr>
        <w:rPr>
          <w:sz w:val="24"/>
          <w:szCs w:val="24"/>
        </w:rPr>
      </w:pPr>
      <w:r w:rsidRPr="00D06655">
        <w:rPr>
          <w:rFonts w:ascii="宋体" w:eastAsia="宋体" w:hAnsi="Arial" w:cs="宋体" w:hint="eastAsia"/>
          <w:color w:val="000000"/>
          <w:sz w:val="24"/>
          <w:szCs w:val="24"/>
          <w:lang w:val="zh-CN"/>
        </w:rPr>
        <w:t>是否发生</w:t>
      </w:r>
      <w:r w:rsidRPr="008106DA">
        <w:rPr>
          <w:rFonts w:ascii="宋体" w:eastAsia="宋体" w:hAnsi="Arial" w:cs="宋体" w:hint="eastAsia"/>
          <w:color w:val="000000"/>
          <w:sz w:val="24"/>
          <w:szCs w:val="24"/>
          <w:lang w:val="zh-CN"/>
        </w:rPr>
        <w:t>不良事件</w:t>
      </w:r>
      <w:r w:rsidRPr="00D06655">
        <w:rPr>
          <w:rFonts w:ascii="宋体" w:eastAsia="宋体" w:hAnsi="Arial" w:cs="宋体" w:hint="eastAsia"/>
          <w:color w:val="000000"/>
          <w:sz w:val="24"/>
          <w:szCs w:val="24"/>
          <w:lang w:val="zh-CN"/>
        </w:rPr>
        <w:t xml:space="preserve"> </w:t>
      </w:r>
      <w:r w:rsidRPr="00D06655">
        <w:rPr>
          <w:rFonts w:ascii="宋体" w:eastAsia="宋体" w:hAnsi="Arial" w:cs="宋体" w:hint="eastAsia"/>
          <w:b/>
          <w:color w:val="000000"/>
          <w:sz w:val="24"/>
          <w:szCs w:val="24"/>
          <w:lang w:val="zh-CN"/>
        </w:rPr>
        <w:t xml:space="preserve">  </w:t>
      </w:r>
      <w:r w:rsidRPr="00D06655">
        <w:rPr>
          <w:rFonts w:ascii="宋体" w:eastAsia="宋体" w:hAnsi="Arial" w:cs="宋体"/>
          <w:b/>
          <w:color w:val="000000"/>
          <w:sz w:val="24"/>
          <w:szCs w:val="24"/>
          <w:lang w:val="zh-CN"/>
        </w:rPr>
        <w:t xml:space="preserve">         </w:t>
      </w:r>
      <w:r w:rsidRPr="00D06655">
        <w:rPr>
          <w:rFonts w:ascii="宋体" w:eastAsia="宋体" w:hAnsi="Arial" w:cs="宋体" w:hint="eastAsia"/>
          <w:color w:val="000000"/>
          <w:sz w:val="24"/>
          <w:szCs w:val="24"/>
          <w:lang w:val="zh-CN"/>
        </w:rPr>
        <w:t>□ 否　　□ 是，请填写不良事件表</w:t>
      </w:r>
    </w:p>
    <w:p w14:paraId="39CA34E1" w14:textId="1D5B7B46" w:rsidR="007D63DB" w:rsidRDefault="007D63DB" w:rsidP="00166435">
      <w:pPr>
        <w:rPr>
          <w:sz w:val="24"/>
          <w:szCs w:val="24"/>
        </w:rPr>
      </w:pPr>
    </w:p>
    <w:p w14:paraId="5994F69C" w14:textId="42C591C4" w:rsidR="007D63DB" w:rsidRDefault="007D63DB" w:rsidP="00166435">
      <w:pPr>
        <w:rPr>
          <w:sz w:val="24"/>
          <w:szCs w:val="24"/>
        </w:rPr>
      </w:pPr>
    </w:p>
    <w:p w14:paraId="3075F6E7" w14:textId="388DC892" w:rsidR="007D63DB" w:rsidRDefault="007D63DB" w:rsidP="00166435">
      <w:pPr>
        <w:rPr>
          <w:sz w:val="24"/>
          <w:szCs w:val="24"/>
        </w:rPr>
      </w:pPr>
    </w:p>
    <w:p w14:paraId="32545BE9" w14:textId="6956CF6F" w:rsidR="007D63DB" w:rsidRDefault="007D63DB" w:rsidP="00166435">
      <w:pPr>
        <w:rPr>
          <w:sz w:val="24"/>
          <w:szCs w:val="24"/>
        </w:rPr>
      </w:pPr>
    </w:p>
    <w:p w14:paraId="4260D4B4" w14:textId="17CCCF24" w:rsidR="007D63DB" w:rsidRDefault="007D63DB" w:rsidP="00166435">
      <w:pPr>
        <w:rPr>
          <w:sz w:val="24"/>
          <w:szCs w:val="24"/>
        </w:rPr>
      </w:pPr>
    </w:p>
    <w:p w14:paraId="27335213" w14:textId="76E06D01" w:rsidR="007D63DB" w:rsidRDefault="007D63DB" w:rsidP="00166435">
      <w:pPr>
        <w:rPr>
          <w:sz w:val="24"/>
          <w:szCs w:val="24"/>
        </w:rPr>
      </w:pPr>
    </w:p>
    <w:p w14:paraId="1AC2B1DB" w14:textId="3A2DE704" w:rsidR="007D63DB" w:rsidRDefault="007D63DB" w:rsidP="00166435">
      <w:pPr>
        <w:rPr>
          <w:sz w:val="24"/>
          <w:szCs w:val="24"/>
        </w:rPr>
      </w:pPr>
    </w:p>
    <w:p w14:paraId="0E0450BC" w14:textId="5699EC53" w:rsidR="007D63DB" w:rsidRDefault="007D63DB" w:rsidP="00166435">
      <w:pPr>
        <w:rPr>
          <w:sz w:val="24"/>
          <w:szCs w:val="24"/>
        </w:rPr>
      </w:pPr>
    </w:p>
    <w:p w14:paraId="6A0C168C" w14:textId="6CC9F65D" w:rsidR="007D63DB" w:rsidRDefault="007D63DB" w:rsidP="00166435">
      <w:pPr>
        <w:rPr>
          <w:sz w:val="24"/>
          <w:szCs w:val="24"/>
        </w:rPr>
      </w:pPr>
    </w:p>
    <w:p w14:paraId="1AFD3125" w14:textId="7E530685" w:rsidR="007D63DB" w:rsidRDefault="007D63DB" w:rsidP="00166435">
      <w:pPr>
        <w:rPr>
          <w:sz w:val="24"/>
          <w:szCs w:val="24"/>
        </w:rPr>
      </w:pPr>
    </w:p>
    <w:p w14:paraId="522E115B" w14:textId="4C5C9F68" w:rsidR="007D63DB" w:rsidRDefault="007D63DB" w:rsidP="00166435">
      <w:pPr>
        <w:rPr>
          <w:sz w:val="24"/>
          <w:szCs w:val="24"/>
        </w:rPr>
      </w:pPr>
    </w:p>
    <w:p w14:paraId="185C4056" w14:textId="261CD7C5" w:rsidR="007D63DB" w:rsidRDefault="007D63DB" w:rsidP="00166435">
      <w:pPr>
        <w:rPr>
          <w:sz w:val="24"/>
          <w:szCs w:val="24"/>
        </w:rPr>
      </w:pPr>
    </w:p>
    <w:p w14:paraId="50C0BF32" w14:textId="4CFD7291" w:rsidR="007D63DB" w:rsidRDefault="007D63DB" w:rsidP="00166435">
      <w:pPr>
        <w:rPr>
          <w:sz w:val="24"/>
          <w:szCs w:val="24"/>
        </w:rPr>
      </w:pPr>
    </w:p>
    <w:p w14:paraId="2B920A45" w14:textId="1CA0C665" w:rsidR="007D63DB" w:rsidRDefault="007D63DB" w:rsidP="00166435">
      <w:pPr>
        <w:rPr>
          <w:sz w:val="24"/>
          <w:szCs w:val="24"/>
        </w:rPr>
      </w:pPr>
    </w:p>
    <w:p w14:paraId="5EE7D58D" w14:textId="2CF8CD68" w:rsidR="007D63DB" w:rsidRDefault="007D63DB" w:rsidP="00166435">
      <w:pPr>
        <w:rPr>
          <w:b/>
          <w:sz w:val="24"/>
          <w:szCs w:val="24"/>
        </w:rPr>
      </w:pPr>
    </w:p>
    <w:p w14:paraId="46EBF0FE" w14:textId="77777777" w:rsidR="006201E3" w:rsidRDefault="006201E3" w:rsidP="00166435">
      <w:pPr>
        <w:rPr>
          <w:b/>
          <w:sz w:val="24"/>
          <w:szCs w:val="24"/>
        </w:rPr>
        <w:sectPr w:rsidR="006201E3" w:rsidSect="00D13EE3">
          <w:footerReference w:type="default" r:id="rId27"/>
          <w:type w:val="continuous"/>
          <w:pgSz w:w="11906" w:h="16838" w:code="9"/>
          <w:pgMar w:top="1418" w:right="1418" w:bottom="1418" w:left="1418" w:header="964" w:footer="850" w:gutter="0"/>
          <w:pgNumType w:start="29"/>
          <w:cols w:space="425"/>
          <w:docGrid w:type="lines" w:linePitch="312"/>
        </w:sectPr>
      </w:pPr>
    </w:p>
    <w:p w14:paraId="3B5186A4" w14:textId="41A71593" w:rsidR="00D06655" w:rsidRDefault="00D06655" w:rsidP="00166435">
      <w:pPr>
        <w:rPr>
          <w:b/>
          <w:sz w:val="24"/>
          <w:szCs w:val="24"/>
        </w:rPr>
      </w:pPr>
    </w:p>
    <w:p w14:paraId="41F373A1" w14:textId="33A7CF6A" w:rsidR="00D06655" w:rsidRDefault="00D06655" w:rsidP="00166435">
      <w:pPr>
        <w:rPr>
          <w:b/>
          <w:sz w:val="24"/>
          <w:szCs w:val="24"/>
        </w:rPr>
      </w:pPr>
    </w:p>
    <w:p w14:paraId="47CCECE0" w14:textId="1BA81F46" w:rsidR="00D06655" w:rsidRDefault="00D06655" w:rsidP="00166435">
      <w:pPr>
        <w:rPr>
          <w:b/>
          <w:sz w:val="24"/>
          <w:szCs w:val="24"/>
        </w:rPr>
      </w:pPr>
    </w:p>
    <w:p w14:paraId="1BC4885D" w14:textId="5DB019A5" w:rsidR="00D06655" w:rsidRDefault="00D06655" w:rsidP="00166435">
      <w:pPr>
        <w:rPr>
          <w:b/>
          <w:sz w:val="24"/>
          <w:szCs w:val="24"/>
        </w:rPr>
      </w:pPr>
    </w:p>
    <w:p w14:paraId="47D4C22E" w14:textId="482A467D" w:rsidR="00D06655" w:rsidRDefault="00D06655" w:rsidP="00166435">
      <w:pPr>
        <w:rPr>
          <w:b/>
          <w:sz w:val="24"/>
          <w:szCs w:val="24"/>
        </w:rPr>
      </w:pPr>
    </w:p>
    <w:p w14:paraId="18DEF2D8" w14:textId="3C16FC3F" w:rsidR="00D06655" w:rsidRDefault="00D06655" w:rsidP="00166435">
      <w:pPr>
        <w:rPr>
          <w:b/>
          <w:sz w:val="24"/>
          <w:szCs w:val="24"/>
        </w:rPr>
      </w:pPr>
    </w:p>
    <w:p w14:paraId="58D7C411" w14:textId="6889AF71" w:rsidR="00D06655" w:rsidRDefault="00D06655" w:rsidP="00166435">
      <w:pPr>
        <w:rPr>
          <w:b/>
          <w:sz w:val="24"/>
          <w:szCs w:val="24"/>
        </w:rPr>
      </w:pPr>
    </w:p>
    <w:p w14:paraId="051C7824" w14:textId="3039BABF" w:rsidR="00D06655" w:rsidRDefault="00D06655" w:rsidP="00166435">
      <w:pPr>
        <w:rPr>
          <w:b/>
          <w:sz w:val="24"/>
          <w:szCs w:val="24"/>
        </w:rPr>
      </w:pPr>
    </w:p>
    <w:p w14:paraId="31BDF7AC" w14:textId="5FD3437F" w:rsidR="00D06655" w:rsidRDefault="00D06655" w:rsidP="00166435">
      <w:pPr>
        <w:rPr>
          <w:b/>
          <w:sz w:val="24"/>
          <w:szCs w:val="24"/>
        </w:rPr>
      </w:pPr>
    </w:p>
    <w:p w14:paraId="231E366D" w14:textId="77777777" w:rsidR="006A68B1" w:rsidRDefault="006A68B1" w:rsidP="00D06655">
      <w:pPr>
        <w:jc w:val="center"/>
        <w:rPr>
          <w:rFonts w:ascii="Times New Roman" w:eastAsia="宋体" w:hAnsi="Times New Roman" w:cs="Times New Roman"/>
          <w:b/>
          <w:sz w:val="52"/>
          <w:szCs w:val="52"/>
        </w:rPr>
      </w:pPr>
    </w:p>
    <w:p w14:paraId="591AAA98" w14:textId="77777777" w:rsidR="006A68B1" w:rsidRDefault="006A68B1" w:rsidP="00D06655">
      <w:pPr>
        <w:jc w:val="center"/>
        <w:rPr>
          <w:rFonts w:ascii="Times New Roman" w:eastAsia="宋体" w:hAnsi="Times New Roman" w:cs="Times New Roman"/>
          <w:b/>
          <w:sz w:val="52"/>
          <w:szCs w:val="52"/>
        </w:rPr>
      </w:pPr>
    </w:p>
    <w:p w14:paraId="6F0F6F7E" w14:textId="77777777" w:rsidR="006A68B1" w:rsidRDefault="006A68B1" w:rsidP="00D06655">
      <w:pPr>
        <w:jc w:val="center"/>
        <w:rPr>
          <w:rFonts w:ascii="Times New Roman" w:eastAsia="宋体" w:hAnsi="Times New Roman" w:cs="Times New Roman"/>
          <w:b/>
          <w:sz w:val="52"/>
          <w:szCs w:val="52"/>
        </w:rPr>
      </w:pPr>
    </w:p>
    <w:p w14:paraId="3E3532A7" w14:textId="77777777" w:rsidR="006A68B1" w:rsidRDefault="006A68B1" w:rsidP="00D06655">
      <w:pPr>
        <w:jc w:val="center"/>
        <w:rPr>
          <w:rFonts w:ascii="Times New Roman" w:eastAsia="宋体" w:hAnsi="Times New Roman" w:cs="Times New Roman"/>
          <w:b/>
          <w:sz w:val="52"/>
          <w:szCs w:val="52"/>
        </w:rPr>
      </w:pPr>
    </w:p>
    <w:p w14:paraId="19E51081" w14:textId="77777777" w:rsidR="006A68B1" w:rsidRDefault="006A68B1" w:rsidP="00D06655">
      <w:pPr>
        <w:jc w:val="center"/>
        <w:rPr>
          <w:rFonts w:ascii="Times New Roman" w:eastAsia="宋体" w:hAnsi="Times New Roman" w:cs="Times New Roman"/>
          <w:b/>
          <w:sz w:val="52"/>
          <w:szCs w:val="52"/>
        </w:rPr>
      </w:pPr>
    </w:p>
    <w:p w14:paraId="03B6E48E" w14:textId="77777777" w:rsidR="006A68B1" w:rsidRDefault="006A68B1" w:rsidP="00D06655">
      <w:pPr>
        <w:jc w:val="center"/>
        <w:rPr>
          <w:rFonts w:ascii="Times New Roman" w:eastAsia="宋体" w:hAnsi="Times New Roman" w:cs="Times New Roman"/>
          <w:b/>
          <w:sz w:val="52"/>
          <w:szCs w:val="52"/>
        </w:rPr>
      </w:pPr>
    </w:p>
    <w:p w14:paraId="46D139F3" w14:textId="63A8FECF" w:rsidR="00D06655" w:rsidRDefault="00D06655" w:rsidP="00D06655">
      <w:pPr>
        <w:jc w:val="center"/>
        <w:rPr>
          <w:b/>
          <w:sz w:val="24"/>
          <w:szCs w:val="24"/>
        </w:rPr>
      </w:pPr>
      <w:r w:rsidRPr="002B78EC">
        <w:rPr>
          <w:rFonts w:ascii="Times New Roman" w:eastAsia="宋体" w:hAnsi="Times New Roman" w:cs="Times New Roman" w:hint="eastAsia"/>
          <w:b/>
          <w:sz w:val="52"/>
          <w:szCs w:val="52"/>
        </w:rPr>
        <w:t>实验室检查及心电图</w:t>
      </w:r>
      <w:r>
        <w:rPr>
          <w:rFonts w:ascii="Times New Roman" w:eastAsia="宋体" w:hAnsi="Times New Roman" w:cs="Times New Roman" w:hint="eastAsia"/>
          <w:b/>
          <w:sz w:val="52"/>
          <w:szCs w:val="52"/>
        </w:rPr>
        <w:t>、</w:t>
      </w:r>
      <w:r>
        <w:rPr>
          <w:rFonts w:ascii="Times New Roman" w:eastAsia="宋体" w:hAnsi="Times New Roman" w:cs="Times New Roman" w:hint="eastAsia"/>
          <w:b/>
          <w:sz w:val="52"/>
          <w:szCs w:val="52"/>
        </w:rPr>
        <w:t>B</w:t>
      </w:r>
      <w:r>
        <w:rPr>
          <w:rFonts w:ascii="Times New Roman" w:eastAsia="宋体" w:hAnsi="Times New Roman" w:cs="Times New Roman" w:hint="eastAsia"/>
          <w:b/>
          <w:sz w:val="52"/>
          <w:szCs w:val="52"/>
        </w:rPr>
        <w:t>超</w:t>
      </w:r>
      <w:r w:rsidRPr="002B78EC">
        <w:rPr>
          <w:rFonts w:ascii="Times New Roman" w:eastAsia="宋体" w:hAnsi="Times New Roman" w:cs="Times New Roman" w:hint="eastAsia"/>
          <w:b/>
          <w:sz w:val="52"/>
          <w:szCs w:val="52"/>
        </w:rPr>
        <w:t>检查报告</w:t>
      </w:r>
      <w:r>
        <w:rPr>
          <w:rFonts w:ascii="Times New Roman" w:eastAsia="宋体" w:hAnsi="Times New Roman" w:cs="Times New Roman" w:hint="eastAsia"/>
          <w:b/>
          <w:sz w:val="52"/>
          <w:szCs w:val="52"/>
        </w:rPr>
        <w:t>、乳腺钼靶检查</w:t>
      </w:r>
      <w:r w:rsidRPr="002B78EC">
        <w:rPr>
          <w:rFonts w:ascii="Times New Roman" w:eastAsia="宋体" w:hAnsi="Times New Roman" w:cs="Times New Roman" w:hint="eastAsia"/>
          <w:b/>
          <w:sz w:val="52"/>
          <w:szCs w:val="52"/>
        </w:rPr>
        <w:t>黏贴处</w:t>
      </w:r>
    </w:p>
    <w:p w14:paraId="6C213142" w14:textId="506B9D19" w:rsidR="00D06655" w:rsidRDefault="00D06655" w:rsidP="00166435">
      <w:pPr>
        <w:rPr>
          <w:b/>
          <w:sz w:val="24"/>
          <w:szCs w:val="24"/>
        </w:rPr>
      </w:pPr>
    </w:p>
    <w:p w14:paraId="4B76A61E" w14:textId="21CFA52B" w:rsidR="00D06655" w:rsidRDefault="00D06655" w:rsidP="00166435">
      <w:pPr>
        <w:rPr>
          <w:b/>
          <w:sz w:val="24"/>
          <w:szCs w:val="24"/>
        </w:rPr>
      </w:pPr>
    </w:p>
    <w:p w14:paraId="3600150C" w14:textId="3C345091" w:rsidR="00D06655" w:rsidRDefault="00D06655" w:rsidP="00166435">
      <w:pPr>
        <w:rPr>
          <w:b/>
          <w:sz w:val="24"/>
          <w:szCs w:val="24"/>
        </w:rPr>
      </w:pPr>
    </w:p>
    <w:p w14:paraId="3E039109" w14:textId="29DFCF40" w:rsidR="00D06655" w:rsidRDefault="00D06655" w:rsidP="00166435">
      <w:pPr>
        <w:rPr>
          <w:b/>
          <w:sz w:val="24"/>
          <w:szCs w:val="24"/>
        </w:rPr>
      </w:pPr>
    </w:p>
    <w:p w14:paraId="0A1EA0F2" w14:textId="54111D75" w:rsidR="00D06655" w:rsidRDefault="00D06655" w:rsidP="00166435">
      <w:pPr>
        <w:rPr>
          <w:b/>
          <w:sz w:val="24"/>
          <w:szCs w:val="24"/>
        </w:rPr>
      </w:pPr>
    </w:p>
    <w:p w14:paraId="2FA3FE87" w14:textId="41683F89" w:rsidR="00D06655" w:rsidRDefault="00D06655" w:rsidP="00166435">
      <w:pPr>
        <w:rPr>
          <w:b/>
          <w:sz w:val="24"/>
          <w:szCs w:val="24"/>
        </w:rPr>
      </w:pPr>
    </w:p>
    <w:p w14:paraId="575A30FA" w14:textId="77777777" w:rsidR="00D06655" w:rsidRDefault="00D06655" w:rsidP="00166435">
      <w:pPr>
        <w:rPr>
          <w:b/>
          <w:sz w:val="24"/>
          <w:szCs w:val="24"/>
        </w:rPr>
      </w:pPr>
    </w:p>
    <w:p w14:paraId="54FB7E4E" w14:textId="2668AB4D" w:rsidR="008735F9" w:rsidRPr="00654EF5" w:rsidRDefault="008735F9" w:rsidP="00166435">
      <w:pPr>
        <w:rPr>
          <w:b/>
          <w:sz w:val="24"/>
          <w:szCs w:val="24"/>
        </w:rPr>
      </w:pPr>
    </w:p>
    <w:p w14:paraId="7A06C7D5" w14:textId="77777777" w:rsidR="00E96837" w:rsidRDefault="00E96837" w:rsidP="00E96837">
      <w:pPr>
        <w:rPr>
          <w:sz w:val="24"/>
          <w:szCs w:val="24"/>
        </w:rPr>
      </w:pPr>
    </w:p>
    <w:p w14:paraId="0BE990B0" w14:textId="77777777" w:rsidR="00E96837" w:rsidRDefault="00E96837" w:rsidP="00E96837">
      <w:pPr>
        <w:rPr>
          <w:sz w:val="24"/>
          <w:szCs w:val="24"/>
        </w:rPr>
      </w:pPr>
    </w:p>
    <w:p w14:paraId="1E5F9E72" w14:textId="13078EF1" w:rsidR="00C40DA5" w:rsidRDefault="00C40DA5" w:rsidP="00020866">
      <w:pPr>
        <w:tabs>
          <w:tab w:val="num" w:pos="360"/>
        </w:tabs>
        <w:ind w:left="360" w:hanging="360"/>
        <w:rPr>
          <w:rFonts w:ascii="Times New Roman" w:eastAsia="宋体" w:hAnsi="Times New Roman" w:cs="Times New Roman"/>
          <w:sz w:val="24"/>
          <w:szCs w:val="24"/>
        </w:rPr>
      </w:pPr>
    </w:p>
    <w:p w14:paraId="24037F9B" w14:textId="65F31A8D" w:rsidR="00801C0B" w:rsidRDefault="00801C0B" w:rsidP="00020866">
      <w:pPr>
        <w:tabs>
          <w:tab w:val="num" w:pos="360"/>
        </w:tabs>
        <w:ind w:left="360" w:hanging="360"/>
        <w:rPr>
          <w:rFonts w:ascii="Times New Roman" w:eastAsia="宋体" w:hAnsi="Times New Roman" w:cs="Times New Roman"/>
          <w:sz w:val="24"/>
          <w:szCs w:val="24"/>
        </w:rPr>
      </w:pPr>
    </w:p>
    <w:p w14:paraId="3A4E6F03" w14:textId="185863A6" w:rsidR="00801C0B" w:rsidRDefault="00801C0B" w:rsidP="00020866">
      <w:pPr>
        <w:tabs>
          <w:tab w:val="num" w:pos="360"/>
        </w:tabs>
        <w:ind w:left="360" w:hanging="360"/>
        <w:rPr>
          <w:rFonts w:ascii="Times New Roman" w:eastAsia="宋体" w:hAnsi="Times New Roman" w:cs="Times New Roman"/>
          <w:sz w:val="24"/>
          <w:szCs w:val="24"/>
        </w:rPr>
      </w:pPr>
    </w:p>
    <w:p w14:paraId="11F39DBE" w14:textId="48AEF815" w:rsidR="00801C0B" w:rsidRDefault="00801C0B" w:rsidP="00020866">
      <w:pPr>
        <w:tabs>
          <w:tab w:val="num" w:pos="360"/>
        </w:tabs>
        <w:ind w:left="360" w:hanging="360"/>
        <w:rPr>
          <w:rFonts w:ascii="Times New Roman" w:eastAsia="宋体" w:hAnsi="Times New Roman" w:cs="Times New Roman"/>
          <w:sz w:val="24"/>
          <w:szCs w:val="24"/>
        </w:rPr>
      </w:pPr>
    </w:p>
    <w:p w14:paraId="7B702540" w14:textId="7989D505" w:rsidR="00801C0B" w:rsidRDefault="00801C0B" w:rsidP="00020866">
      <w:pPr>
        <w:tabs>
          <w:tab w:val="num" w:pos="360"/>
        </w:tabs>
        <w:ind w:left="360" w:hanging="360"/>
        <w:rPr>
          <w:rFonts w:ascii="Times New Roman" w:eastAsia="宋体" w:hAnsi="Times New Roman" w:cs="Times New Roman"/>
          <w:sz w:val="24"/>
          <w:szCs w:val="24"/>
        </w:rPr>
      </w:pPr>
    </w:p>
    <w:p w14:paraId="37BE0D63" w14:textId="187B77E6" w:rsidR="00801C0B" w:rsidRDefault="00801C0B" w:rsidP="00020866">
      <w:pPr>
        <w:tabs>
          <w:tab w:val="num" w:pos="360"/>
        </w:tabs>
        <w:ind w:left="360" w:hanging="360"/>
        <w:rPr>
          <w:rFonts w:ascii="Times New Roman" w:eastAsia="宋体" w:hAnsi="Times New Roman" w:cs="Times New Roman"/>
          <w:sz w:val="24"/>
          <w:szCs w:val="24"/>
        </w:rPr>
      </w:pPr>
    </w:p>
    <w:p w14:paraId="64DE009E" w14:textId="6E1B0737" w:rsidR="00801C0B" w:rsidRDefault="00801C0B" w:rsidP="00020866">
      <w:pPr>
        <w:tabs>
          <w:tab w:val="num" w:pos="360"/>
        </w:tabs>
        <w:ind w:left="360" w:hanging="360"/>
        <w:rPr>
          <w:rFonts w:ascii="Times New Roman" w:eastAsia="宋体" w:hAnsi="Times New Roman" w:cs="Times New Roman"/>
          <w:sz w:val="24"/>
          <w:szCs w:val="24"/>
        </w:rPr>
      </w:pPr>
    </w:p>
    <w:p w14:paraId="189B6308" w14:textId="29F3A0A2" w:rsidR="00801C0B" w:rsidRDefault="00801C0B" w:rsidP="00020866">
      <w:pPr>
        <w:tabs>
          <w:tab w:val="num" w:pos="360"/>
        </w:tabs>
        <w:ind w:left="360" w:hanging="360"/>
        <w:rPr>
          <w:rFonts w:ascii="Times New Roman" w:eastAsia="宋体" w:hAnsi="Times New Roman" w:cs="Times New Roman"/>
          <w:sz w:val="24"/>
          <w:szCs w:val="24"/>
        </w:rPr>
      </w:pPr>
    </w:p>
    <w:p w14:paraId="41B39430" w14:textId="60AB55F9" w:rsidR="00C27FD5" w:rsidRDefault="00C27FD5" w:rsidP="00020866">
      <w:pPr>
        <w:tabs>
          <w:tab w:val="num" w:pos="360"/>
        </w:tabs>
        <w:ind w:left="360" w:hanging="360"/>
        <w:rPr>
          <w:rFonts w:ascii="Times New Roman" w:eastAsia="宋体" w:hAnsi="Times New Roman" w:cs="Times New Roman"/>
          <w:sz w:val="24"/>
          <w:szCs w:val="24"/>
        </w:rPr>
      </w:pPr>
    </w:p>
    <w:p w14:paraId="280E2D2A" w14:textId="00550C6B" w:rsidR="00C27FD5" w:rsidRDefault="00C27FD5" w:rsidP="00020866">
      <w:pPr>
        <w:tabs>
          <w:tab w:val="num" w:pos="360"/>
        </w:tabs>
        <w:ind w:left="360" w:hanging="360"/>
        <w:rPr>
          <w:rFonts w:ascii="Times New Roman" w:eastAsia="宋体" w:hAnsi="Times New Roman" w:cs="Times New Roman"/>
          <w:sz w:val="24"/>
          <w:szCs w:val="24"/>
        </w:rPr>
      </w:pPr>
    </w:p>
    <w:p w14:paraId="7D4ACAFF" w14:textId="77777777" w:rsidR="00153759" w:rsidRDefault="00153759" w:rsidP="00020866">
      <w:pPr>
        <w:tabs>
          <w:tab w:val="num" w:pos="360"/>
        </w:tabs>
        <w:ind w:left="360" w:hanging="360"/>
        <w:rPr>
          <w:rFonts w:ascii="Times New Roman" w:eastAsia="宋体" w:hAnsi="Times New Roman" w:cs="Times New Roman"/>
          <w:sz w:val="24"/>
          <w:szCs w:val="24"/>
        </w:rPr>
        <w:sectPr w:rsidR="00153759" w:rsidSect="006D0E40">
          <w:footerReference w:type="default" r:id="rId28"/>
          <w:type w:val="continuous"/>
          <w:pgSz w:w="11906" w:h="16838" w:code="9"/>
          <w:pgMar w:top="1418" w:right="1418" w:bottom="1418" w:left="1418" w:header="964" w:footer="850" w:gutter="0"/>
          <w:cols w:space="425"/>
          <w:docGrid w:type="lines" w:linePitch="312"/>
        </w:sectPr>
      </w:pPr>
    </w:p>
    <w:p w14:paraId="3042167A" w14:textId="29B17CF9" w:rsidR="00E748BB" w:rsidRDefault="00E748BB" w:rsidP="00020866">
      <w:pPr>
        <w:tabs>
          <w:tab w:val="num" w:pos="360"/>
        </w:tabs>
        <w:ind w:left="360" w:hanging="360"/>
        <w:rPr>
          <w:rFonts w:ascii="Times New Roman" w:eastAsia="宋体" w:hAnsi="Times New Roman" w:cs="Times New Roman"/>
          <w:sz w:val="24"/>
          <w:szCs w:val="24"/>
        </w:rPr>
      </w:pPr>
    </w:p>
    <w:p w14:paraId="730A6135" w14:textId="77777777" w:rsidR="00BB15EA" w:rsidRPr="00BB15EA" w:rsidRDefault="00BB15EA" w:rsidP="00BB15EA">
      <w:pPr>
        <w:jc w:val="center"/>
        <w:rPr>
          <w:b/>
          <w:sz w:val="24"/>
          <w:szCs w:val="24"/>
        </w:rPr>
      </w:pPr>
      <w:r w:rsidRPr="00BB15EA">
        <w:rPr>
          <w:rFonts w:hint="eastAsia"/>
          <w:b/>
          <w:sz w:val="24"/>
          <w:szCs w:val="24"/>
        </w:rPr>
        <w:t>病程记录页</w:t>
      </w:r>
    </w:p>
    <w:p w14:paraId="70401F18" w14:textId="77777777" w:rsidR="00BB15EA" w:rsidRPr="00BB15EA" w:rsidRDefault="00BB15EA" w:rsidP="00BB15EA">
      <w:pPr>
        <w:rPr>
          <w:b/>
          <w:sz w:val="24"/>
          <w:szCs w:val="24"/>
        </w:rPr>
      </w:pPr>
    </w:p>
    <w:p w14:paraId="66F5CAD6" w14:textId="77777777" w:rsidR="00BB15EA" w:rsidRPr="00BB15EA" w:rsidRDefault="00BB15EA" w:rsidP="00BB15EA">
      <w:pPr>
        <w:spacing w:line="360" w:lineRule="auto"/>
        <w:rPr>
          <w:sz w:val="24"/>
          <w:szCs w:val="24"/>
        </w:rPr>
      </w:pPr>
      <w:r w:rsidRPr="00244EBB">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735BF7" w14:textId="77777777" w:rsidR="00BB15EA" w:rsidRPr="00BB15EA" w:rsidRDefault="00BB15EA" w:rsidP="00BB15EA">
      <w:pPr>
        <w:rPr>
          <w:b/>
          <w:sz w:val="24"/>
          <w:szCs w:val="24"/>
        </w:rPr>
      </w:pPr>
    </w:p>
    <w:p w14:paraId="2A9C05F9" w14:textId="77777777" w:rsidR="00BB15EA" w:rsidRPr="00BB15EA" w:rsidRDefault="00BB15EA" w:rsidP="00BB15EA">
      <w:pPr>
        <w:rPr>
          <w:b/>
          <w:sz w:val="24"/>
          <w:szCs w:val="24"/>
        </w:rPr>
      </w:pPr>
    </w:p>
    <w:p w14:paraId="4A1B0E2F" w14:textId="77777777" w:rsidR="00BB15EA" w:rsidRPr="00BB15EA" w:rsidRDefault="00BB15EA" w:rsidP="00BB15EA">
      <w:pPr>
        <w:rPr>
          <w:b/>
          <w:sz w:val="24"/>
          <w:szCs w:val="24"/>
        </w:rPr>
      </w:pPr>
    </w:p>
    <w:p w14:paraId="0AFBF2F9" w14:textId="77777777" w:rsidR="00BB15EA" w:rsidRPr="00BB15EA" w:rsidRDefault="00BB15EA" w:rsidP="00BB15EA">
      <w:pPr>
        <w:rPr>
          <w:b/>
          <w:sz w:val="24"/>
          <w:szCs w:val="24"/>
        </w:rPr>
      </w:pPr>
    </w:p>
    <w:p w14:paraId="19142A3C" w14:textId="19851566" w:rsidR="00E748BB" w:rsidRPr="00BB15EA" w:rsidRDefault="00E748BB" w:rsidP="00020866">
      <w:pPr>
        <w:tabs>
          <w:tab w:val="num" w:pos="360"/>
        </w:tabs>
        <w:ind w:left="360" w:hanging="360"/>
        <w:rPr>
          <w:rFonts w:ascii="Times New Roman" w:eastAsia="宋体" w:hAnsi="Times New Roman" w:cs="Times New Roman"/>
          <w:sz w:val="24"/>
          <w:szCs w:val="24"/>
        </w:rPr>
      </w:pPr>
    </w:p>
    <w:p w14:paraId="2192A566" w14:textId="4E48CDA1" w:rsidR="005C1DA2" w:rsidRDefault="005C1DA2" w:rsidP="00020866">
      <w:pPr>
        <w:tabs>
          <w:tab w:val="num" w:pos="360"/>
        </w:tabs>
        <w:ind w:left="360" w:hanging="360"/>
        <w:rPr>
          <w:rFonts w:ascii="Times New Roman" w:eastAsia="宋体" w:hAnsi="Times New Roman" w:cs="Times New Roman"/>
          <w:sz w:val="24"/>
          <w:szCs w:val="24"/>
        </w:rPr>
      </w:pPr>
    </w:p>
    <w:p w14:paraId="68FB08E7" w14:textId="77777777" w:rsidR="002B78EC" w:rsidRDefault="002B78EC" w:rsidP="005276C3">
      <w:pPr>
        <w:rPr>
          <w:b/>
          <w:sz w:val="24"/>
          <w:szCs w:val="24"/>
        </w:rPr>
      </w:pPr>
    </w:p>
    <w:p w14:paraId="50F19E8B" w14:textId="77777777" w:rsidR="002B78EC" w:rsidRDefault="002B78EC" w:rsidP="005276C3">
      <w:pPr>
        <w:rPr>
          <w:b/>
          <w:sz w:val="24"/>
          <w:szCs w:val="24"/>
        </w:rPr>
      </w:pPr>
    </w:p>
    <w:p w14:paraId="220FEB18" w14:textId="77777777" w:rsidR="002B78EC" w:rsidRDefault="002B78EC" w:rsidP="005276C3">
      <w:pPr>
        <w:rPr>
          <w:b/>
          <w:sz w:val="24"/>
          <w:szCs w:val="24"/>
        </w:rPr>
      </w:pPr>
    </w:p>
    <w:p w14:paraId="20498A40" w14:textId="77777777" w:rsidR="002B78EC" w:rsidRDefault="002B78EC" w:rsidP="005276C3">
      <w:pPr>
        <w:rPr>
          <w:b/>
          <w:sz w:val="24"/>
          <w:szCs w:val="24"/>
        </w:rPr>
      </w:pPr>
    </w:p>
    <w:p w14:paraId="2BF36547" w14:textId="77777777" w:rsidR="002B78EC" w:rsidRDefault="002B78EC" w:rsidP="005276C3">
      <w:pPr>
        <w:rPr>
          <w:b/>
          <w:sz w:val="24"/>
          <w:szCs w:val="24"/>
        </w:rPr>
      </w:pPr>
    </w:p>
    <w:p w14:paraId="46062F24" w14:textId="77777777" w:rsidR="002B78EC" w:rsidRDefault="002B78EC" w:rsidP="005276C3">
      <w:pPr>
        <w:rPr>
          <w:b/>
          <w:sz w:val="24"/>
          <w:szCs w:val="24"/>
        </w:rPr>
      </w:pPr>
    </w:p>
    <w:p w14:paraId="678A7177" w14:textId="77777777" w:rsidR="002B78EC" w:rsidRDefault="002B78EC" w:rsidP="005276C3">
      <w:pPr>
        <w:rPr>
          <w:b/>
          <w:sz w:val="24"/>
          <w:szCs w:val="24"/>
        </w:rPr>
      </w:pPr>
    </w:p>
    <w:p w14:paraId="6B6E9D9E" w14:textId="77777777" w:rsidR="002B78EC" w:rsidRDefault="002B78EC" w:rsidP="005276C3">
      <w:pPr>
        <w:rPr>
          <w:b/>
          <w:sz w:val="24"/>
          <w:szCs w:val="24"/>
        </w:rPr>
      </w:pPr>
    </w:p>
    <w:p w14:paraId="65F62395" w14:textId="77777777" w:rsidR="002B78EC" w:rsidRDefault="002B78EC" w:rsidP="005276C3">
      <w:pPr>
        <w:rPr>
          <w:b/>
          <w:sz w:val="24"/>
          <w:szCs w:val="24"/>
        </w:rPr>
      </w:pPr>
    </w:p>
    <w:p w14:paraId="3B577333" w14:textId="77777777" w:rsidR="002B78EC" w:rsidRDefault="002B78EC" w:rsidP="005276C3">
      <w:pPr>
        <w:rPr>
          <w:b/>
          <w:sz w:val="24"/>
          <w:szCs w:val="24"/>
        </w:rPr>
      </w:pPr>
    </w:p>
    <w:p w14:paraId="48729CDF" w14:textId="77777777" w:rsidR="002B78EC" w:rsidRDefault="002B78EC" w:rsidP="005276C3">
      <w:pPr>
        <w:rPr>
          <w:b/>
          <w:sz w:val="24"/>
          <w:szCs w:val="24"/>
        </w:rPr>
      </w:pPr>
    </w:p>
    <w:p w14:paraId="1C0D042F" w14:textId="77777777" w:rsidR="002B78EC" w:rsidRDefault="002B78EC" w:rsidP="005276C3">
      <w:pPr>
        <w:rPr>
          <w:b/>
          <w:sz w:val="24"/>
          <w:szCs w:val="24"/>
        </w:rPr>
      </w:pPr>
    </w:p>
    <w:p w14:paraId="1E4FA36B" w14:textId="77777777" w:rsidR="002B78EC" w:rsidRDefault="002B78EC" w:rsidP="005276C3">
      <w:pPr>
        <w:rPr>
          <w:b/>
          <w:sz w:val="24"/>
          <w:szCs w:val="24"/>
        </w:rPr>
      </w:pPr>
    </w:p>
    <w:p w14:paraId="2A42642F" w14:textId="77777777" w:rsidR="002B78EC" w:rsidRDefault="002B78EC" w:rsidP="005276C3">
      <w:pPr>
        <w:rPr>
          <w:b/>
          <w:sz w:val="24"/>
          <w:szCs w:val="24"/>
        </w:rPr>
      </w:pPr>
    </w:p>
    <w:p w14:paraId="6CE8D62F" w14:textId="00F08FAC" w:rsidR="002B78EC" w:rsidRDefault="002B78EC" w:rsidP="005276C3">
      <w:pPr>
        <w:rPr>
          <w:b/>
          <w:sz w:val="24"/>
          <w:szCs w:val="24"/>
        </w:rPr>
      </w:pPr>
    </w:p>
    <w:p w14:paraId="1713F7ED" w14:textId="77777777" w:rsidR="002B78EC" w:rsidRDefault="002B78EC" w:rsidP="005276C3">
      <w:pPr>
        <w:rPr>
          <w:b/>
          <w:sz w:val="24"/>
          <w:szCs w:val="24"/>
        </w:rPr>
      </w:pPr>
    </w:p>
    <w:p w14:paraId="59B14FC2" w14:textId="77777777" w:rsidR="002B78EC" w:rsidRDefault="002B78EC" w:rsidP="005276C3">
      <w:pPr>
        <w:rPr>
          <w:b/>
          <w:sz w:val="24"/>
          <w:szCs w:val="24"/>
        </w:rPr>
      </w:pPr>
    </w:p>
    <w:p w14:paraId="227CBC7C" w14:textId="77777777" w:rsidR="002B78EC" w:rsidRDefault="002B78EC" w:rsidP="005276C3">
      <w:pPr>
        <w:rPr>
          <w:b/>
          <w:sz w:val="24"/>
          <w:szCs w:val="24"/>
        </w:rPr>
      </w:pPr>
    </w:p>
    <w:p w14:paraId="3D4F19C2" w14:textId="5150F886" w:rsidR="002E5485" w:rsidRDefault="002E5485" w:rsidP="005276C3">
      <w:pPr>
        <w:rPr>
          <w:b/>
          <w:sz w:val="24"/>
          <w:szCs w:val="24"/>
        </w:rPr>
        <w:sectPr w:rsidR="002E5485" w:rsidSect="00153759">
          <w:footerReference w:type="default" r:id="rId29"/>
          <w:pgSz w:w="11906" w:h="16838" w:code="9"/>
          <w:pgMar w:top="1418" w:right="1418" w:bottom="1418" w:left="1418" w:header="964" w:footer="850" w:gutter="0"/>
          <w:pgNumType w:start="29"/>
          <w:cols w:space="425"/>
          <w:docGrid w:type="lines" w:linePitch="312"/>
        </w:sectPr>
      </w:pPr>
    </w:p>
    <w:p w14:paraId="0FAFCEC5" w14:textId="7740046B" w:rsidR="00E714FC" w:rsidRDefault="00E714FC" w:rsidP="005276C3">
      <w:pPr>
        <w:rPr>
          <w:b/>
          <w:sz w:val="24"/>
          <w:szCs w:val="24"/>
        </w:rPr>
      </w:pPr>
    </w:p>
    <w:p w14:paraId="4EB0A3C0" w14:textId="063EE03A" w:rsidR="005276C3" w:rsidRPr="00381303" w:rsidRDefault="005276C3" w:rsidP="005276C3">
      <w:pPr>
        <w:rPr>
          <w:b/>
          <w:sz w:val="24"/>
          <w:szCs w:val="24"/>
        </w:rPr>
      </w:pPr>
      <w:r w:rsidRPr="00381303">
        <w:rPr>
          <w:rFonts w:hint="eastAsia"/>
          <w:b/>
          <w:sz w:val="24"/>
          <w:szCs w:val="24"/>
        </w:rPr>
        <w:t>访视</w:t>
      </w:r>
      <w:r w:rsidRPr="001B3DB0">
        <w:rPr>
          <w:rFonts w:ascii="Times New Roman" w:hAnsi="Times New Roman" w:cs="Times New Roman"/>
          <w:b/>
          <w:sz w:val="24"/>
          <w:szCs w:val="24"/>
        </w:rPr>
        <w:t>2</w:t>
      </w:r>
      <w:r w:rsidRPr="001B3DB0">
        <w:rPr>
          <w:rFonts w:ascii="Times New Roman" w:hAnsi="Times New Roman" w:cs="Times New Roman"/>
          <w:b/>
          <w:sz w:val="24"/>
          <w:szCs w:val="24"/>
        </w:rPr>
        <w:t>：</w:t>
      </w:r>
      <w:r w:rsidR="008C5F0B" w:rsidRPr="001B3DB0">
        <w:rPr>
          <w:rFonts w:ascii="Times New Roman" w:hAnsi="Times New Roman" w:cs="Times New Roman"/>
          <w:b/>
          <w:sz w:val="24"/>
          <w:szCs w:val="24"/>
        </w:rPr>
        <w:t>第</w:t>
      </w:r>
      <w:r w:rsidR="00C34E11" w:rsidRPr="001B3DB0">
        <w:rPr>
          <w:rFonts w:ascii="Times New Roman" w:hAnsi="Times New Roman" w:cs="Times New Roman"/>
          <w:b/>
          <w:sz w:val="24"/>
          <w:szCs w:val="24"/>
        </w:rPr>
        <w:t>-1</w:t>
      </w:r>
      <w:r w:rsidR="00C34E11" w:rsidRPr="001B3DB0">
        <w:rPr>
          <w:rFonts w:ascii="Times New Roman" w:hAnsi="Times New Roman" w:cs="Times New Roman"/>
          <w:b/>
          <w:sz w:val="24"/>
          <w:szCs w:val="24"/>
        </w:rPr>
        <w:t>次月经结束</w:t>
      </w:r>
      <w:r w:rsidR="008C5F0B" w:rsidRPr="001B3DB0">
        <w:rPr>
          <w:rFonts w:ascii="Times New Roman" w:hAnsi="Times New Roman" w:cs="Times New Roman"/>
          <w:b/>
          <w:sz w:val="24"/>
          <w:szCs w:val="24"/>
        </w:rPr>
        <w:t>后</w:t>
      </w:r>
      <w:r w:rsidR="008C5F0B" w:rsidRPr="001B3DB0">
        <w:rPr>
          <w:rFonts w:ascii="Times New Roman" w:hAnsi="Times New Roman" w:cs="Times New Roman"/>
          <w:b/>
          <w:sz w:val="24"/>
          <w:szCs w:val="24"/>
        </w:rPr>
        <w:t>3±2</w:t>
      </w:r>
      <w:r w:rsidR="008C5F0B" w:rsidRPr="001B3DB0">
        <w:rPr>
          <w:rFonts w:ascii="Times New Roman" w:hAnsi="Times New Roman" w:cs="Times New Roman"/>
          <w:b/>
          <w:sz w:val="24"/>
          <w:szCs w:val="24"/>
        </w:rPr>
        <w:t>天</w:t>
      </w:r>
    </w:p>
    <w:p w14:paraId="31F0991F" w14:textId="5851E5E5" w:rsidR="00C27FD5" w:rsidRDefault="00C27FD5" w:rsidP="00020866">
      <w:pPr>
        <w:tabs>
          <w:tab w:val="num" w:pos="360"/>
        </w:tabs>
        <w:ind w:left="360" w:hanging="360"/>
        <w:rPr>
          <w:rFonts w:ascii="Times New Roman" w:eastAsia="宋体" w:hAnsi="Times New Roman" w:cs="Times New Roman"/>
          <w:sz w:val="24"/>
          <w:szCs w:val="24"/>
        </w:rPr>
      </w:pPr>
    </w:p>
    <w:p w14:paraId="4455131B" w14:textId="573DA299" w:rsidR="00734778" w:rsidRPr="007303B2" w:rsidRDefault="00872FD4" w:rsidP="00734778">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872FD4">
        <w:rPr>
          <w:rFonts w:ascii="Times New Roman" w:eastAsiaTheme="majorEastAsia" w:hAnsi="Times New Roman" w:cs="Times New Roman"/>
          <w:b/>
          <w:bCs/>
          <w:sz w:val="24"/>
        </w:rPr>
        <w:t>2</w:t>
      </w:r>
      <w:r w:rsidR="00734778" w:rsidRPr="007303B2">
        <w:rPr>
          <w:rFonts w:asciiTheme="majorEastAsia" w:eastAsiaTheme="majorEastAsia" w:hAnsiTheme="majorEastAsia"/>
          <w:b/>
          <w:bCs/>
          <w:sz w:val="24"/>
        </w:rPr>
        <w:t>试验药物服用情况</w:t>
      </w:r>
      <w:r w:rsidR="00734778" w:rsidRPr="007303B2">
        <w:rPr>
          <w:rFonts w:asciiTheme="majorEastAsia" w:eastAsiaTheme="majorEastAsia" w:hAnsiTheme="majorEastAsia" w:hint="eastAsia"/>
          <w:b/>
          <w:bCs/>
          <w:sz w:val="24"/>
        </w:rPr>
        <w:t>：</w:t>
      </w:r>
    </w:p>
    <w:p w14:paraId="0ECABC04" w14:textId="77777777" w:rsidR="00734778" w:rsidRPr="007303B2" w:rsidRDefault="00734778" w:rsidP="00734778">
      <w:pPr>
        <w:spacing w:line="360" w:lineRule="auto"/>
        <w:rPr>
          <w:rFonts w:asciiTheme="majorEastAsia" w:eastAsiaTheme="majorEastAsia" w:hAnsiTheme="majorEastAsia"/>
          <w:b/>
          <w:bCs/>
          <w:sz w:val="24"/>
        </w:rPr>
      </w:pPr>
      <w:r w:rsidRPr="007303B2">
        <w:rPr>
          <w:rFonts w:asciiTheme="majorEastAsia" w:eastAsiaTheme="majorEastAsia" w:hAnsiTheme="majorEastAsia" w:hint="eastAsia"/>
          <w:b/>
          <w:bCs/>
          <w:sz w:val="24"/>
        </w:rPr>
        <w:t>是否服用试验药物：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w:t>
      </w:r>
      <w:r w:rsidRPr="007303B2">
        <w:rPr>
          <w:rFonts w:asciiTheme="majorEastAsia" w:eastAsiaTheme="majorEastAsia" w:hAnsiTheme="majorEastAsia"/>
          <w:sz w:val="24"/>
        </w:rPr>
        <w:t>服用_______</w:t>
      </w:r>
      <w:r w:rsidRPr="007303B2">
        <w:rPr>
          <w:rFonts w:asciiTheme="majorEastAsia" w:eastAsiaTheme="majorEastAsia" w:hAnsiTheme="majorEastAsia" w:hint="eastAsia"/>
          <w:sz w:val="24"/>
        </w:rPr>
        <w:t>粒</w:t>
      </w:r>
    </w:p>
    <w:p w14:paraId="129BAAB1" w14:textId="1A45FE35" w:rsidR="00734778" w:rsidRPr="007303B2" w:rsidRDefault="00734778" w:rsidP="00734778">
      <w:pPr>
        <w:spacing w:line="360" w:lineRule="auto"/>
        <w:rPr>
          <w:rFonts w:asciiTheme="majorEastAsia" w:eastAsiaTheme="majorEastAsia" w:hAnsiTheme="majorEastAsia"/>
          <w:sz w:val="24"/>
        </w:rPr>
      </w:pPr>
      <w:r w:rsidRPr="007303B2">
        <w:rPr>
          <w:rFonts w:asciiTheme="majorEastAsia" w:eastAsiaTheme="majorEastAsia" w:hAnsiTheme="majorEastAsia" w:hint="eastAsia"/>
          <w:b/>
          <w:bCs/>
          <w:sz w:val="24"/>
        </w:rPr>
        <w:t>是否回收试验药物：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，回收</w:t>
      </w:r>
      <w:r w:rsidRPr="007303B2">
        <w:rPr>
          <w:rFonts w:asciiTheme="majorEastAsia" w:eastAsiaTheme="majorEastAsia" w:hAnsiTheme="majorEastAsia"/>
          <w:sz w:val="24"/>
        </w:rPr>
        <w:t>_______</w:t>
      </w:r>
      <w:r w:rsidRPr="007303B2">
        <w:rPr>
          <w:rFonts w:asciiTheme="majorEastAsia" w:eastAsiaTheme="majorEastAsia" w:hAnsiTheme="majorEastAsia" w:hint="eastAsia"/>
          <w:sz w:val="24"/>
        </w:rPr>
        <w:t>粒</w:t>
      </w:r>
      <w:r w:rsidR="00D8511A">
        <w:rPr>
          <w:rFonts w:asciiTheme="majorEastAsia" w:eastAsiaTheme="majorEastAsia" w:hAnsiTheme="majorEastAsia" w:hint="eastAsia"/>
          <w:sz w:val="24"/>
        </w:rPr>
        <w:t xml:space="preserve"> </w:t>
      </w:r>
      <w:r w:rsidR="00D8511A">
        <w:rPr>
          <w:rFonts w:asciiTheme="majorEastAsia" w:eastAsiaTheme="majorEastAsia" w:hAnsiTheme="majorEastAsia"/>
          <w:sz w:val="24"/>
        </w:rPr>
        <w:t xml:space="preserve"> </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p>
    <w:p w14:paraId="1F5F4962" w14:textId="78FED57C" w:rsidR="00D8511A" w:rsidRDefault="00734778" w:rsidP="00734778">
      <w:pPr>
        <w:spacing w:line="360" w:lineRule="auto"/>
        <w:rPr>
          <w:rFonts w:asciiTheme="majorEastAsia" w:eastAsiaTheme="majorEastAsia" w:hAnsiTheme="majorEastAsia"/>
          <w:sz w:val="24"/>
        </w:rPr>
      </w:pPr>
      <w:r w:rsidRPr="007303B2">
        <w:rPr>
          <w:rFonts w:asciiTheme="majorEastAsia" w:eastAsiaTheme="majorEastAsia" w:hAnsiTheme="majorEastAsia"/>
          <w:b/>
          <w:sz w:val="24"/>
        </w:rPr>
        <w:t>未服用药物是否全部回收</w:t>
      </w:r>
      <w:r w:rsidRPr="007303B2">
        <w:rPr>
          <w:rFonts w:asciiTheme="majorEastAsia" w:eastAsiaTheme="majorEastAsia" w:hAnsiTheme="majorEastAsia" w:hint="eastAsia"/>
          <w:b/>
          <w:sz w:val="24"/>
        </w:rPr>
        <w:t>：</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00D8511A">
        <w:rPr>
          <w:rFonts w:asciiTheme="majorEastAsia" w:eastAsiaTheme="majorEastAsia" w:hAnsiTheme="majorEastAsia" w:hint="eastAsia"/>
          <w:sz w:val="24"/>
        </w:rPr>
        <w:t>，</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r w:rsidRPr="007303B2">
        <w:rPr>
          <w:rFonts w:asciiTheme="majorEastAsia" w:eastAsiaTheme="majorEastAsia" w:hAnsiTheme="majorEastAsia"/>
          <w:sz w:val="24"/>
        </w:rPr>
        <w:t xml:space="preserve"> </w:t>
      </w:r>
    </w:p>
    <w:p w14:paraId="78EFF57B" w14:textId="3D23BEE6" w:rsidR="00734778" w:rsidRPr="007303B2" w:rsidRDefault="00734778" w:rsidP="00D8511A">
      <w:pPr>
        <w:spacing w:line="360" w:lineRule="auto"/>
        <w:ind w:firstLineChars="1200" w:firstLine="2880"/>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，未回收</w:t>
      </w:r>
      <w:r w:rsidRPr="007303B2">
        <w:rPr>
          <w:rFonts w:asciiTheme="majorEastAsia" w:eastAsiaTheme="majorEastAsia" w:hAnsiTheme="majorEastAsia"/>
          <w:sz w:val="24"/>
        </w:rPr>
        <w:t>______</w:t>
      </w:r>
      <w:r w:rsidRPr="007303B2">
        <w:rPr>
          <w:rFonts w:asciiTheme="majorEastAsia" w:eastAsiaTheme="majorEastAsia" w:hAnsiTheme="majorEastAsia" w:hint="eastAsia"/>
          <w:sz w:val="24"/>
        </w:rPr>
        <w:t>粒</w:t>
      </w:r>
    </w:p>
    <w:p w14:paraId="28A95DD4" w14:textId="107C6F01" w:rsidR="00734778" w:rsidRPr="00D8511A" w:rsidRDefault="00734778" w:rsidP="00D8511A">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w:t>
      </w:r>
      <w:r w:rsidR="00D8511A" w:rsidRPr="00D8511A">
        <w:rPr>
          <w:rFonts w:asciiTheme="majorEastAsia" w:eastAsiaTheme="majorEastAsia" w:hAnsiTheme="majorEastAsia"/>
          <w:sz w:val="24"/>
        </w:rPr>
        <w:t>________________________</w:t>
      </w:r>
      <w:r w:rsidR="00033997">
        <w:rPr>
          <w:rFonts w:asciiTheme="majorEastAsia" w:eastAsiaTheme="majorEastAsia" w:hAnsiTheme="majorEastAsia"/>
          <w:sz w:val="24"/>
        </w:rPr>
        <w:t>__</w:t>
      </w:r>
    </w:p>
    <w:p w14:paraId="04816875" w14:textId="77777777" w:rsidR="00734778" w:rsidRPr="007C5852" w:rsidRDefault="00734778" w:rsidP="00734778">
      <w:pPr>
        <w:spacing w:line="360" w:lineRule="auto"/>
        <w:rPr>
          <w:rFonts w:asciiTheme="majorEastAsia" w:eastAsiaTheme="majorEastAsia" w:hAnsiTheme="majorEastAsia"/>
          <w:b/>
          <w:szCs w:val="21"/>
        </w:rPr>
      </w:pPr>
    </w:p>
    <w:p w14:paraId="73910D31" w14:textId="00640E09" w:rsidR="00734778" w:rsidRDefault="00734778" w:rsidP="00734778">
      <w:pPr>
        <w:spacing w:line="360" w:lineRule="auto"/>
        <w:rPr>
          <w:rFonts w:asciiTheme="majorEastAsia" w:eastAsiaTheme="majorEastAsia" w:hAnsiTheme="majorEastAsia"/>
          <w:sz w:val="24"/>
        </w:rPr>
      </w:pPr>
      <w:r w:rsidRPr="007303B2">
        <w:rPr>
          <w:rFonts w:asciiTheme="majorEastAsia" w:eastAsiaTheme="majorEastAsia" w:hAnsiTheme="majorEastAsia" w:hint="eastAsia"/>
          <w:b/>
          <w:sz w:val="24"/>
        </w:rPr>
        <w:t>是否回收</w:t>
      </w:r>
      <w:r w:rsidR="00872FD4">
        <w:rPr>
          <w:rFonts w:asciiTheme="majorEastAsia" w:eastAsiaTheme="majorEastAsia" w:hAnsiTheme="majorEastAsia" w:hint="eastAsia"/>
          <w:b/>
          <w:sz w:val="24"/>
        </w:rPr>
        <w:t>访视</w:t>
      </w:r>
      <w:r w:rsidR="00872FD4" w:rsidRPr="00872FD4">
        <w:rPr>
          <w:rFonts w:ascii="Times New Roman" w:eastAsiaTheme="majorEastAsia" w:hAnsi="Times New Roman" w:cs="Times New Roman"/>
          <w:b/>
          <w:sz w:val="24"/>
        </w:rPr>
        <w:t>2</w:t>
      </w:r>
      <w:r w:rsidRPr="007303B2">
        <w:rPr>
          <w:rFonts w:asciiTheme="majorEastAsia" w:eastAsiaTheme="majorEastAsia" w:hAnsiTheme="majorEastAsia" w:hint="eastAsia"/>
          <w:b/>
          <w:sz w:val="24"/>
        </w:rPr>
        <w:t>患者日记卡</w:t>
      </w:r>
      <w:r w:rsidRPr="007303B2">
        <w:rPr>
          <w:rFonts w:asciiTheme="majorEastAsia" w:eastAsiaTheme="majorEastAsia" w:hAnsiTheme="majorEastAsia"/>
          <w:b/>
          <w:sz w:val="24"/>
        </w:rPr>
        <w:t>:</w:t>
      </w:r>
    </w:p>
    <w:p w14:paraId="1EB415F3" w14:textId="77777777" w:rsidR="00734778" w:rsidRPr="007303B2" w:rsidRDefault="00734778" w:rsidP="00734778">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heme="majorEastAsia" w:eastAsiaTheme="majorEastAsia" w:hAnsiTheme="majorEastAsia"/>
          <w:sz w:val="24"/>
        </w:rPr>
        <w:t>回收日期</w:t>
      </w:r>
      <w:r w:rsidRPr="007303B2">
        <w:rPr>
          <w:rFonts w:asciiTheme="majorEastAsia" w:eastAsiaTheme="majorEastAsia" w:hAnsiTheme="majorEastAsia" w:hint="eastAsia"/>
          <w:sz w:val="24"/>
        </w:rPr>
        <w:t>：</w:t>
      </w:r>
      <w:r w:rsidRPr="007303B2">
        <w:rPr>
          <w:rFonts w:ascii="Times New Roman" w:hAnsi="Times New Roman" w:cs="Times New Roman"/>
          <w:sz w:val="24"/>
          <w:szCs w:val="24"/>
        </w:rPr>
        <w:t xml:space="preserve">20|__|__|/|__|__|/|__|__| </w:t>
      </w:r>
    </w:p>
    <w:p w14:paraId="7DBADC92" w14:textId="3F875363" w:rsidR="00734778" w:rsidRDefault="00734778" w:rsidP="00734778">
      <w:pPr>
        <w:widowControl/>
        <w:ind w:firstLineChars="200" w:firstLine="480"/>
        <w:jc w:val="left"/>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否，未回收原因：</w:t>
      </w:r>
      <w:r w:rsidRPr="007303B2">
        <w:rPr>
          <w:rFonts w:asciiTheme="majorEastAsia" w:eastAsiaTheme="majorEastAsia" w:hAnsiTheme="majorEastAsia"/>
          <w:sz w:val="24"/>
        </w:rPr>
        <w:t>____________</w:t>
      </w:r>
      <w:r w:rsidR="001D7BF0">
        <w:rPr>
          <w:rFonts w:asciiTheme="majorEastAsia" w:eastAsiaTheme="majorEastAsia" w:hAnsiTheme="majorEastAsia"/>
          <w:sz w:val="24"/>
        </w:rPr>
        <w:t>__________________</w:t>
      </w:r>
    </w:p>
    <w:p w14:paraId="09D32640" w14:textId="77777777" w:rsidR="001D7BF0" w:rsidRPr="007303B2" w:rsidRDefault="001D7BF0" w:rsidP="00734778">
      <w:pPr>
        <w:widowControl/>
        <w:ind w:firstLineChars="200" w:firstLine="480"/>
        <w:jc w:val="left"/>
        <w:rPr>
          <w:rFonts w:ascii="Times New Roman" w:eastAsiaTheme="majorEastAsia" w:hAnsi="Times New Roman" w:cs="Times New Roman"/>
          <w:sz w:val="24"/>
          <w:szCs w:val="24"/>
          <w:u w:val="single"/>
        </w:rPr>
      </w:pPr>
    </w:p>
    <w:p w14:paraId="36CF2898" w14:textId="4E6AF15F" w:rsidR="00734778" w:rsidRDefault="00B82771" w:rsidP="00734778">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001D7BF0" w:rsidRPr="001D7BF0">
        <w:rPr>
          <w:rFonts w:ascii="Times New Roman" w:eastAsia="宋体" w:hAnsi="Times New Roman" w:cs="Times New Roman"/>
          <w:b/>
          <w:sz w:val="24"/>
          <w:szCs w:val="24"/>
        </w:rPr>
        <w:t>NRS</w:t>
      </w:r>
      <w:r w:rsidR="001D7BF0" w:rsidRPr="001D7BF0">
        <w:rPr>
          <w:rFonts w:ascii="Times New Roman" w:eastAsia="宋体" w:hAnsi="Times New Roman" w:cs="Times New Roman"/>
          <w:b/>
          <w:sz w:val="24"/>
          <w:szCs w:val="24"/>
        </w:rPr>
        <w:t>评分是否记录完整</w:t>
      </w:r>
      <w:r w:rsidR="001D7BF0">
        <w:rPr>
          <w:rFonts w:ascii="Times New Roman" w:eastAsia="宋体" w:hAnsi="Times New Roman" w:cs="Times New Roman" w:hint="eastAsia"/>
          <w:b/>
          <w:sz w:val="24"/>
          <w:szCs w:val="24"/>
        </w:rPr>
        <w:t>：</w:t>
      </w:r>
    </w:p>
    <w:p w14:paraId="2E818070" w14:textId="0EE241FF" w:rsidR="001D7BF0" w:rsidRPr="001D7BF0" w:rsidRDefault="001D7BF0" w:rsidP="001D7BF0">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3D095947" w14:textId="0507103E" w:rsidR="001D7BF0" w:rsidRPr="001D7BF0" w:rsidRDefault="001D7BF0" w:rsidP="00734778">
      <w:pPr>
        <w:tabs>
          <w:tab w:val="num" w:pos="360"/>
        </w:tabs>
        <w:rPr>
          <w:rFonts w:ascii="Times New Roman" w:eastAsia="宋体" w:hAnsi="Times New Roman" w:cs="Times New Roman"/>
          <w:b/>
          <w:sz w:val="24"/>
          <w:szCs w:val="24"/>
        </w:rPr>
      </w:pPr>
    </w:p>
    <w:p w14:paraId="600431A3" w14:textId="77777777" w:rsidR="00A70AFF" w:rsidRDefault="00A70AFF" w:rsidP="00A70AFF">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89765C" w:rsidRPr="007450DD" w14:paraId="0553C888" w14:textId="77777777" w:rsidTr="0089765C">
        <w:trPr>
          <w:trHeight w:val="454"/>
          <w:jc w:val="center"/>
        </w:trPr>
        <w:tc>
          <w:tcPr>
            <w:tcW w:w="749" w:type="pct"/>
            <w:vMerge w:val="restart"/>
            <w:vAlign w:val="center"/>
          </w:tcPr>
          <w:p w14:paraId="5CB6C9ED" w14:textId="77777777" w:rsidR="0089765C" w:rsidRPr="007450DD" w:rsidRDefault="0089765C"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2ED35D4E" w14:textId="77777777" w:rsidR="0089765C" w:rsidRPr="00793AC8" w:rsidRDefault="0089765C"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5F98D5ED" w14:textId="4813BB2C" w:rsidR="0089765C" w:rsidRPr="00793AC8" w:rsidRDefault="0089765C"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9C7F07" w:rsidRPr="007450DD" w14:paraId="42AC0CDF" w14:textId="77777777" w:rsidTr="009C7F07">
        <w:trPr>
          <w:trHeight w:val="454"/>
          <w:jc w:val="center"/>
        </w:trPr>
        <w:tc>
          <w:tcPr>
            <w:tcW w:w="749" w:type="pct"/>
            <w:vMerge/>
            <w:vAlign w:val="center"/>
          </w:tcPr>
          <w:p w14:paraId="7A40BE4D" w14:textId="77777777" w:rsidR="009C7F07" w:rsidRPr="007450DD" w:rsidRDefault="009C7F07" w:rsidP="00BF1C04">
            <w:pPr>
              <w:tabs>
                <w:tab w:val="num" w:pos="360"/>
              </w:tabs>
              <w:spacing w:line="360" w:lineRule="auto"/>
              <w:rPr>
                <w:rFonts w:ascii="Times New Roman" w:eastAsia="宋体" w:hAnsi="Times New Roman" w:cs="Times New Roman"/>
                <w:szCs w:val="21"/>
              </w:rPr>
            </w:pPr>
          </w:p>
        </w:tc>
        <w:tc>
          <w:tcPr>
            <w:tcW w:w="265" w:type="pct"/>
            <w:vAlign w:val="center"/>
          </w:tcPr>
          <w:p w14:paraId="20D19952" w14:textId="77777777" w:rsidR="009C7F07"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23F39052" w14:textId="77777777" w:rsidR="009C7F07"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51F44FBD" w14:textId="77777777" w:rsidR="009C7F07"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24A3D71C" w14:textId="77777777" w:rsidR="009C7F07" w:rsidRPr="004C547D"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3C8011A8" w14:textId="3640AFD9" w:rsidR="009C7F07" w:rsidRDefault="009C7F07"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1832349F" w14:textId="67C8C156" w:rsidR="009C7F07" w:rsidRDefault="009C7F07" w:rsidP="00BF1C04">
            <w:pPr>
              <w:tabs>
                <w:tab w:val="num" w:pos="360"/>
              </w:tabs>
              <w:spacing w:line="360" w:lineRule="auto"/>
              <w:rPr>
                <w:rFonts w:ascii="宋体" w:hAnsi="宋体"/>
                <w:position w:val="-2"/>
                <w:szCs w:val="21"/>
              </w:rPr>
            </w:pPr>
            <w:r w:rsidRPr="00561ADE">
              <w:rPr>
                <w:rFonts w:ascii="宋体" w:hAnsi="宋体" w:hint="eastAsia"/>
                <w:position w:val="-2"/>
                <w:szCs w:val="21"/>
              </w:rPr>
              <w:t>月经颜色：</w:t>
            </w:r>
            <w:r w:rsidRPr="008106DA">
              <w:rPr>
                <w:rFonts w:ascii="宋体" w:hAnsi="宋体" w:hint="eastAsia"/>
                <w:position w:val="-2"/>
                <w:szCs w:val="21"/>
              </w:rPr>
              <w:t>□</w:t>
            </w:r>
            <w:r w:rsidR="00B54B0E" w:rsidRPr="008106DA">
              <w:rPr>
                <w:rFonts w:ascii="宋体" w:hAnsi="宋体" w:hint="eastAsia"/>
                <w:position w:val="-2"/>
                <w:szCs w:val="21"/>
              </w:rPr>
              <w:t>粉红色</w:t>
            </w:r>
            <w:r w:rsidRPr="008106DA">
              <w:rPr>
                <w:rFonts w:ascii="宋体" w:hAnsi="宋体" w:hint="eastAsia"/>
                <w:position w:val="-2"/>
                <w:szCs w:val="21"/>
              </w:rPr>
              <w:t xml:space="preserve"> </w:t>
            </w:r>
            <w:r w:rsidR="00B54B0E" w:rsidRPr="008106DA">
              <w:rPr>
                <w:rFonts w:ascii="宋体" w:hAnsi="宋体"/>
                <w:position w:val="-2"/>
                <w:szCs w:val="21"/>
              </w:rPr>
              <w:t xml:space="preserve">    </w:t>
            </w:r>
            <w:r w:rsidRPr="008106DA">
              <w:rPr>
                <w:rFonts w:ascii="宋体" w:hAnsi="宋体" w:hint="eastAsia"/>
                <w:position w:val="-2"/>
                <w:szCs w:val="21"/>
              </w:rPr>
              <w:t>□</w:t>
            </w:r>
            <w:r w:rsidR="00B54B0E" w:rsidRPr="008106DA">
              <w:rPr>
                <w:rFonts w:ascii="宋体" w:hAnsi="宋体" w:hint="eastAsia"/>
                <w:position w:val="-2"/>
                <w:szCs w:val="21"/>
              </w:rPr>
              <w:t>大</w:t>
            </w:r>
            <w:r w:rsidRPr="008106DA">
              <w:rPr>
                <w:rFonts w:ascii="宋体" w:hAnsi="宋体" w:hint="eastAsia"/>
                <w:position w:val="-2"/>
                <w:szCs w:val="21"/>
              </w:rPr>
              <w:t xml:space="preserve">红色 </w:t>
            </w:r>
            <w:r w:rsidR="00B54B0E" w:rsidRPr="008106DA">
              <w:rPr>
                <w:rFonts w:ascii="宋体" w:hAnsi="宋体"/>
                <w:position w:val="-2"/>
                <w:szCs w:val="21"/>
              </w:rPr>
              <w:t xml:space="preserve">    </w:t>
            </w:r>
            <w:r w:rsidRPr="008106DA">
              <w:rPr>
                <w:rFonts w:ascii="宋体" w:hAnsi="宋体" w:hint="eastAsia"/>
                <w:position w:val="-2"/>
                <w:szCs w:val="21"/>
              </w:rPr>
              <w:t>□</w:t>
            </w:r>
            <w:r w:rsidR="00B54B0E" w:rsidRPr="008106DA">
              <w:rPr>
                <w:rFonts w:ascii="宋体" w:hAnsi="宋体" w:hint="eastAsia"/>
                <w:position w:val="-2"/>
                <w:szCs w:val="21"/>
              </w:rPr>
              <w:t>紫</w:t>
            </w:r>
            <w:r w:rsidRPr="008106DA">
              <w:rPr>
                <w:rFonts w:ascii="宋体" w:hAnsi="宋体" w:hint="eastAsia"/>
                <w:position w:val="-2"/>
                <w:szCs w:val="21"/>
              </w:rPr>
              <w:t xml:space="preserve">红色 </w:t>
            </w:r>
            <w:r w:rsidR="00B54B0E" w:rsidRPr="008106DA">
              <w:rPr>
                <w:rFonts w:ascii="宋体" w:hAnsi="宋体"/>
                <w:position w:val="-2"/>
                <w:szCs w:val="21"/>
              </w:rPr>
              <w:t xml:space="preserve">    </w:t>
            </w:r>
            <w:r w:rsidRPr="008106DA">
              <w:rPr>
                <w:rFonts w:ascii="宋体" w:hAnsi="宋体" w:hint="eastAsia"/>
                <w:position w:val="-2"/>
                <w:szCs w:val="21"/>
              </w:rPr>
              <w:t>□</w:t>
            </w:r>
            <w:r w:rsidR="00B54B0E" w:rsidRPr="008106DA">
              <w:rPr>
                <w:rFonts w:ascii="宋体" w:hAnsi="宋体" w:hint="eastAsia"/>
                <w:position w:val="-2"/>
                <w:szCs w:val="21"/>
              </w:rPr>
              <w:t>黑紫</w:t>
            </w:r>
            <w:r w:rsidRPr="008106DA">
              <w:rPr>
                <w:rFonts w:ascii="宋体" w:hAnsi="宋体" w:hint="eastAsia"/>
                <w:position w:val="-2"/>
                <w:szCs w:val="21"/>
              </w:rPr>
              <w:t>色</w:t>
            </w:r>
            <w:r>
              <w:rPr>
                <w:rFonts w:ascii="宋体" w:hAnsi="宋体" w:hint="eastAsia"/>
                <w:position w:val="-2"/>
                <w:szCs w:val="21"/>
              </w:rPr>
              <w:t xml:space="preserve"> </w:t>
            </w:r>
          </w:p>
          <w:p w14:paraId="7133E60A" w14:textId="77777777" w:rsidR="009C7F07" w:rsidRDefault="009C7F07"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59198264" w14:textId="0805C740" w:rsidR="00AB2700" w:rsidRPr="00473F86" w:rsidRDefault="00AB2700" w:rsidP="00AB2700">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4277ADBE" w14:textId="50EBE361" w:rsidR="00AF3DF1" w:rsidRDefault="00AF3DF1" w:rsidP="00B36D19">
      <w:pPr>
        <w:rPr>
          <w:sz w:val="24"/>
          <w:szCs w:val="24"/>
        </w:rPr>
        <w:sectPr w:rsidR="00AF3DF1" w:rsidSect="00E903B8">
          <w:headerReference w:type="default" r:id="rId30"/>
          <w:footerReference w:type="default" r:id="rId31"/>
          <w:type w:val="continuous"/>
          <w:pgSz w:w="11906" w:h="16838" w:code="9"/>
          <w:pgMar w:top="1418" w:right="1418" w:bottom="1418" w:left="1418" w:header="964" w:footer="850" w:gutter="0"/>
          <w:pgNumType w:start="29"/>
          <w:cols w:space="425"/>
          <w:docGrid w:type="lines" w:linePitch="312"/>
        </w:sectPr>
      </w:pPr>
    </w:p>
    <w:p w14:paraId="155781A8" w14:textId="43234EF5" w:rsidR="00931087" w:rsidRDefault="00931087" w:rsidP="003B12A5">
      <w:pPr>
        <w:tabs>
          <w:tab w:val="num" w:pos="360"/>
        </w:tabs>
        <w:rPr>
          <w:rFonts w:ascii="Times New Roman" w:eastAsia="宋体" w:hAnsi="Times New Roman" w:cs="Times New Roman"/>
          <w:b/>
          <w:sz w:val="24"/>
          <w:szCs w:val="24"/>
        </w:rPr>
      </w:pPr>
    </w:p>
    <w:p w14:paraId="0E4EB466" w14:textId="2ADA5765" w:rsidR="00113DCE" w:rsidRPr="00EA5569" w:rsidRDefault="00837CC9" w:rsidP="003B12A5">
      <w:pPr>
        <w:tabs>
          <w:tab w:val="num" w:pos="360"/>
        </w:tabs>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113DCE" w:rsidRPr="007A00F1" w14:paraId="3D5A9EFA" w14:textId="77777777" w:rsidTr="00BF1C04">
        <w:trPr>
          <w:trHeight w:val="454"/>
          <w:jc w:val="center"/>
        </w:trPr>
        <w:tc>
          <w:tcPr>
            <w:tcW w:w="5000" w:type="pct"/>
            <w:shd w:val="clear" w:color="auto" w:fill="FFFFFF" w:themeFill="background1"/>
            <w:vAlign w:val="center"/>
          </w:tcPr>
          <w:p w14:paraId="7C6B59A2" w14:textId="7595F739" w:rsidR="00113DCE" w:rsidRPr="007A00F1" w:rsidRDefault="00113DCE" w:rsidP="00F02C1B">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|_|_|</w:t>
            </w:r>
            <w:r w:rsidR="00F02C1B">
              <w:rPr>
                <w:szCs w:val="21"/>
              </w:rPr>
              <w:t xml:space="preserve">            </w:t>
            </w:r>
          </w:p>
        </w:tc>
      </w:tr>
      <w:tr w:rsidR="00F02C1B" w:rsidRPr="007A00F1" w14:paraId="750F3CD0" w14:textId="77777777" w:rsidTr="00BF1C04">
        <w:trPr>
          <w:trHeight w:val="454"/>
          <w:jc w:val="center"/>
        </w:trPr>
        <w:tc>
          <w:tcPr>
            <w:tcW w:w="5000" w:type="pct"/>
            <w:shd w:val="clear" w:color="auto" w:fill="FFFFFF" w:themeFill="background1"/>
            <w:vAlign w:val="center"/>
          </w:tcPr>
          <w:p w14:paraId="6F543A4D" w14:textId="78AFA7D6" w:rsidR="00C274F5" w:rsidRPr="008106DA" w:rsidRDefault="00C274F5" w:rsidP="00692356">
            <w:pPr>
              <w:jc w:val="left"/>
              <w:rPr>
                <w:rFonts w:ascii="Times New Roman" w:hAnsi="Times New Roman" w:cs="Times New Roman"/>
                <w:szCs w:val="21"/>
              </w:rPr>
            </w:pPr>
            <w:r w:rsidRPr="008106DA">
              <w:rPr>
                <w:rFonts w:ascii="Times New Roman" w:hAnsi="Times New Roman" w:cs="Times New Roman"/>
                <w:szCs w:val="21"/>
              </w:rPr>
              <w:t>第</w:t>
            </w:r>
            <w:r w:rsidRPr="008106DA">
              <w:rPr>
                <w:rFonts w:ascii="Times New Roman" w:hAnsi="Times New Roman" w:cs="Times New Roman"/>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00BA72C4" w:rsidRPr="008106DA">
              <w:rPr>
                <w:rFonts w:ascii="Times New Roman" w:hAnsi="Times New Roman" w:cs="Times New Roman"/>
                <w:szCs w:val="21"/>
              </w:rPr>
              <w:t>1</w:t>
            </w:r>
            <w:r w:rsidRPr="008106DA">
              <w:rPr>
                <w:rFonts w:ascii="Times New Roman" w:hAnsi="Times New Roman" w:cs="Times New Roman"/>
                <w:szCs w:val="21"/>
              </w:rPr>
              <w:t>(</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00931087">
              <w:rPr>
                <w:rFonts w:ascii="Times New Roman" w:hAnsi="Times New Roman" w:cs="Times New Roman" w:hint="eastAsia"/>
                <w:szCs w:val="21"/>
              </w:rPr>
              <w:t>访视间隔</w:t>
            </w:r>
            <w:r w:rsidR="00931087">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6DBC8A36" w14:textId="2676196A" w:rsidR="00BA72C4" w:rsidRPr="00BA72C4" w:rsidRDefault="00BA72C4" w:rsidP="00BA72C4">
            <w:pPr>
              <w:jc w:val="left"/>
              <w:rPr>
                <w:szCs w:val="21"/>
              </w:rPr>
            </w:pPr>
            <w:r w:rsidRPr="008106DA">
              <w:rPr>
                <w:rFonts w:ascii="Times New Roman" w:hAnsi="Times New Roman" w:cs="Times New Roman"/>
                <w:szCs w:val="21"/>
              </w:rPr>
              <w:t>第</w:t>
            </w:r>
            <w:r w:rsidRPr="008106DA">
              <w:rPr>
                <w:rFonts w:ascii="Times New Roman" w:hAnsi="Times New Roman" w:cs="Times New Roman"/>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C47565">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113DCE" w:rsidRPr="007A00F1" w14:paraId="36D71531" w14:textId="77777777" w:rsidTr="00BF1C04">
        <w:trPr>
          <w:trHeight w:val="454"/>
          <w:jc w:val="center"/>
        </w:trPr>
        <w:tc>
          <w:tcPr>
            <w:tcW w:w="5000" w:type="pct"/>
          </w:tcPr>
          <w:p w14:paraId="75409E92" w14:textId="1E7DA31D" w:rsidR="00113DCE" w:rsidRPr="00AB262C" w:rsidRDefault="00113DCE" w:rsidP="00113DCE">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4B1044C5" w14:textId="182112F9" w:rsidR="00113DCE" w:rsidRPr="00AB262C" w:rsidRDefault="00113DCE" w:rsidP="00113DCE">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228CC41E" w14:textId="340BC63E" w:rsidR="00113DCE" w:rsidRDefault="00CC0C08" w:rsidP="006E3CE8">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sidR="00113DCE">
              <w:rPr>
                <w:rFonts w:ascii="Times New Roman" w:eastAsia="宋体" w:hAnsi="Times New Roman" w:cs="Times New Roman" w:hint="eastAsia"/>
                <w:color w:val="000000"/>
                <w:szCs w:val="21"/>
              </w:rPr>
              <w:t>0</w:t>
            </w:r>
            <w:r w:rsidR="00113DCE" w:rsidRPr="00AB262C">
              <w:rPr>
                <w:rFonts w:ascii="Times New Roman" w:eastAsia="宋体" w:hAnsi="Times New Roman" w:cs="Times New Roman"/>
                <w:color w:val="000000"/>
                <w:szCs w:val="21"/>
              </w:rPr>
              <w:t>无疼痛</w:t>
            </w:r>
            <w:r w:rsidR="00113DCE" w:rsidRPr="00AB262C">
              <w:rPr>
                <w:rFonts w:ascii="Times New Roman" w:eastAsia="宋体" w:hAnsi="Times New Roman" w:cs="Times New Roman"/>
                <w:color w:val="000000"/>
                <w:szCs w:val="21"/>
              </w:rPr>
              <w:t xml:space="preserve">   </w:t>
            </w:r>
            <w:r w:rsidR="00113DCE">
              <w:rPr>
                <w:rFonts w:ascii="Times New Roman" w:eastAsia="宋体" w:hAnsi="Times New Roman" w:cs="Times New Roman"/>
                <w:color w:val="000000"/>
                <w:szCs w:val="21"/>
              </w:rPr>
              <w:t>1-3</w:t>
            </w:r>
            <w:r w:rsidR="00113DCE">
              <w:rPr>
                <w:rFonts w:ascii="Times New Roman" w:eastAsia="宋体" w:hAnsi="Times New Roman" w:cs="Times New Roman" w:hint="eastAsia"/>
                <w:color w:val="000000"/>
                <w:szCs w:val="21"/>
              </w:rPr>
              <w:t>轻度疼痛</w:t>
            </w:r>
            <w:r w:rsidR="00113DCE">
              <w:rPr>
                <w:rFonts w:ascii="Times New Roman" w:eastAsia="宋体" w:hAnsi="Times New Roman" w:cs="Times New Roman"/>
                <w:color w:val="000000"/>
                <w:szCs w:val="21"/>
              </w:rPr>
              <w:t xml:space="preserve">   4-6</w:t>
            </w:r>
            <w:r w:rsidR="00113DCE" w:rsidRPr="00AB262C">
              <w:rPr>
                <w:rFonts w:ascii="Times New Roman" w:eastAsia="宋体" w:hAnsi="Times New Roman" w:cs="Times New Roman"/>
                <w:color w:val="000000"/>
                <w:szCs w:val="21"/>
              </w:rPr>
              <w:t>中度疼痛</w:t>
            </w:r>
            <w:r w:rsidR="00113DCE">
              <w:rPr>
                <w:rFonts w:ascii="Times New Roman" w:eastAsia="宋体" w:hAnsi="Times New Roman" w:cs="Times New Roman"/>
                <w:color w:val="000000"/>
                <w:szCs w:val="21"/>
              </w:rPr>
              <w:t xml:space="preserve">   7-10</w:t>
            </w:r>
            <w:r w:rsidR="00113DCE">
              <w:rPr>
                <w:rFonts w:ascii="Times New Roman" w:eastAsia="宋体" w:hAnsi="Times New Roman" w:cs="Times New Roman" w:hint="eastAsia"/>
                <w:color w:val="000000"/>
                <w:szCs w:val="21"/>
              </w:rPr>
              <w:t>重度疼痛</w:t>
            </w:r>
          </w:p>
          <w:p w14:paraId="031424DE" w14:textId="0455E279" w:rsidR="00465246" w:rsidRPr="00692356" w:rsidRDefault="00465246" w:rsidP="006E3CE8">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w:t>
            </w:r>
            <w:r w:rsidR="00692356" w:rsidRPr="00692356">
              <w:rPr>
                <w:rFonts w:ascii="Times New Roman" w:eastAsia="宋体" w:hAnsi="Times New Roman" w:cs="Times New Roman" w:hint="eastAsia"/>
                <w:i/>
                <w:color w:val="000000"/>
                <w:szCs w:val="21"/>
              </w:rPr>
              <w:t>受试者每日疼痛</w:t>
            </w:r>
            <w:r w:rsidR="00692356" w:rsidRPr="00692356">
              <w:rPr>
                <w:rFonts w:ascii="Times New Roman" w:hAnsi="Times New Roman" w:cs="Times New Roman"/>
                <w:i/>
                <w:szCs w:val="21"/>
              </w:rPr>
              <w:t>NRS</w:t>
            </w:r>
            <w:r w:rsidR="00692356" w:rsidRPr="00692356">
              <w:rPr>
                <w:rFonts w:ascii="Times New Roman" w:eastAsia="宋体" w:hAnsi="Times New Roman" w:cs="Times New Roman" w:hint="eastAsia"/>
                <w:i/>
                <w:color w:val="000000"/>
                <w:szCs w:val="21"/>
              </w:rPr>
              <w:t>评分</w:t>
            </w:r>
            <w:r w:rsidRPr="00692356">
              <w:rPr>
                <w:rFonts w:ascii="Times New Roman" w:eastAsia="宋体" w:hAnsi="Times New Roman" w:cs="Times New Roman" w:hint="eastAsia"/>
                <w:i/>
                <w:color w:val="000000"/>
                <w:szCs w:val="21"/>
              </w:rPr>
              <w:t>详见日记卡。</w:t>
            </w:r>
          </w:p>
        </w:tc>
      </w:tr>
    </w:tbl>
    <w:p w14:paraId="13193094" w14:textId="5915B3D7" w:rsidR="008106DA" w:rsidRDefault="008106DA" w:rsidP="00875A10">
      <w:pPr>
        <w:rPr>
          <w:b/>
          <w:sz w:val="24"/>
          <w:szCs w:val="24"/>
        </w:rPr>
      </w:pPr>
    </w:p>
    <w:p w14:paraId="2457795E" w14:textId="62C687FC" w:rsidR="00875A10" w:rsidRDefault="00875A10" w:rsidP="00875A10">
      <w:pPr>
        <w:rPr>
          <w:b/>
          <w:sz w:val="24"/>
          <w:szCs w:val="24"/>
        </w:rPr>
      </w:pPr>
      <w:r>
        <w:rPr>
          <w:rFonts w:hint="eastAsia"/>
          <w:b/>
          <w:sz w:val="24"/>
          <w:szCs w:val="24"/>
        </w:rPr>
        <w:lastRenderedPageBreak/>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875A10" w:rsidRPr="00932A99" w14:paraId="083BAFA9" w14:textId="77777777" w:rsidTr="00875A10">
        <w:trPr>
          <w:cantSplit/>
          <w:trHeight w:val="454"/>
          <w:jc w:val="center"/>
        </w:trPr>
        <w:tc>
          <w:tcPr>
            <w:tcW w:w="5000" w:type="pct"/>
            <w:shd w:val="clear" w:color="auto" w:fill="auto"/>
            <w:vAlign w:val="center"/>
          </w:tcPr>
          <w:p w14:paraId="56F175A9" w14:textId="77777777" w:rsidR="00875A10" w:rsidRPr="00A95D84" w:rsidRDefault="00875A10" w:rsidP="00BF1C04">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0E19B3D0" w14:textId="77777777" w:rsidR="00EB0D6B" w:rsidRPr="00C07A13" w:rsidRDefault="00EB0D6B" w:rsidP="00EB0D6B">
      <w:pPr>
        <w:rPr>
          <w:b/>
          <w:sz w:val="28"/>
        </w:rPr>
      </w:pPr>
      <w:r w:rsidRPr="00A916D1">
        <w:rPr>
          <w:b/>
          <w:sz w:val="24"/>
          <w:szCs w:val="24"/>
        </w:rPr>
        <w:t>生命体征</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6"/>
        <w:gridCol w:w="1980"/>
        <w:gridCol w:w="3251"/>
      </w:tblGrid>
      <w:tr w:rsidR="00D9263E" w:rsidRPr="00932A99" w14:paraId="117A3011" w14:textId="77777777" w:rsidTr="00D9263E">
        <w:trPr>
          <w:cantSplit/>
          <w:trHeight w:val="454"/>
          <w:jc w:val="center"/>
        </w:trPr>
        <w:tc>
          <w:tcPr>
            <w:tcW w:w="1219" w:type="pct"/>
            <w:shd w:val="clear" w:color="auto" w:fill="CCCCCC"/>
            <w:vAlign w:val="center"/>
          </w:tcPr>
          <w:p w14:paraId="219C4C22" w14:textId="4EF7ED24" w:rsidR="00D9263E" w:rsidRPr="00D9263E"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sidRPr="00D9263E">
              <w:rPr>
                <w:rFonts w:asciiTheme="majorEastAsia" w:eastAsiaTheme="majorEastAsia" w:hAnsiTheme="majorEastAsia" w:hint="eastAsia"/>
                <w:sz w:val="21"/>
                <w:szCs w:val="21"/>
              </w:rPr>
              <w:t>日期（年/月/日）</w:t>
            </w:r>
          </w:p>
        </w:tc>
        <w:tc>
          <w:tcPr>
            <w:tcW w:w="959" w:type="pct"/>
            <w:shd w:val="clear" w:color="auto" w:fill="CCCCCC"/>
            <w:vAlign w:val="center"/>
          </w:tcPr>
          <w:p w14:paraId="18527DF1" w14:textId="77777777" w:rsidR="00D9263E" w:rsidRPr="00A95D84"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069" w:type="pct"/>
            <w:shd w:val="clear" w:color="auto" w:fill="CCCCCC"/>
            <w:vAlign w:val="center"/>
          </w:tcPr>
          <w:p w14:paraId="2FB64485" w14:textId="241B6991" w:rsidR="00D9263E" w:rsidRPr="00A95D84"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53" w:type="pct"/>
            <w:shd w:val="clear" w:color="auto" w:fill="CCCCCC"/>
            <w:vAlign w:val="center"/>
          </w:tcPr>
          <w:p w14:paraId="7E6F5E1B" w14:textId="77777777" w:rsidR="00D9263E" w:rsidRPr="00A95D84"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D9263E" w:rsidRPr="00932A99" w14:paraId="35816175" w14:textId="77777777" w:rsidTr="00D9263E">
        <w:trPr>
          <w:cantSplit/>
          <w:trHeight w:val="454"/>
          <w:jc w:val="center"/>
        </w:trPr>
        <w:tc>
          <w:tcPr>
            <w:tcW w:w="1219" w:type="pct"/>
            <w:vAlign w:val="center"/>
          </w:tcPr>
          <w:p w14:paraId="13E61BAB" w14:textId="18515599" w:rsidR="00D9263E" w:rsidRPr="008E08F5" w:rsidRDefault="00D9263E" w:rsidP="00D9263E">
            <w:pPr>
              <w:spacing w:line="500" w:lineRule="exact"/>
              <w:jc w:val="center"/>
              <w:rPr>
                <w:rFonts w:ascii="宋体" w:hAnsi="宋体"/>
                <w:position w:val="-2"/>
                <w:sz w:val="24"/>
                <w:szCs w:val="24"/>
              </w:rPr>
            </w:pPr>
            <w:r w:rsidRPr="008A05F1">
              <w:rPr>
                <w:szCs w:val="21"/>
              </w:rPr>
              <w:t>|_|_|_|_|/|_|_|/|_|_|</w:t>
            </w:r>
          </w:p>
        </w:tc>
        <w:tc>
          <w:tcPr>
            <w:tcW w:w="959" w:type="pct"/>
          </w:tcPr>
          <w:p w14:paraId="71CB26F1" w14:textId="77777777" w:rsidR="00D9263E" w:rsidRPr="008E08F5" w:rsidRDefault="00D9263E" w:rsidP="00D9263E">
            <w:pPr>
              <w:spacing w:line="500" w:lineRule="exact"/>
              <w:jc w:val="center"/>
              <w:rPr>
                <w:rFonts w:ascii="宋体" w:hAnsi="宋体"/>
                <w:bCs/>
                <w:sz w:val="24"/>
                <w:szCs w:val="24"/>
              </w:rPr>
            </w:pPr>
            <w:r w:rsidRPr="008E08F5">
              <w:rPr>
                <w:rFonts w:ascii="宋体" w:hAnsi="宋体"/>
                <w:position w:val="-2"/>
                <w:sz w:val="24"/>
                <w:szCs w:val="24"/>
              </w:rPr>
              <w:t>□□.□</w:t>
            </w:r>
          </w:p>
        </w:tc>
        <w:tc>
          <w:tcPr>
            <w:tcW w:w="1069" w:type="pct"/>
          </w:tcPr>
          <w:p w14:paraId="19A1D248" w14:textId="77777777" w:rsidR="00D9263E" w:rsidRPr="008E08F5" w:rsidRDefault="00D9263E" w:rsidP="00D9263E">
            <w:pPr>
              <w:spacing w:line="500" w:lineRule="exact"/>
              <w:jc w:val="center"/>
              <w:rPr>
                <w:rFonts w:ascii="宋体" w:hAnsi="宋体"/>
                <w:bCs/>
                <w:sz w:val="24"/>
                <w:szCs w:val="24"/>
              </w:rPr>
            </w:pPr>
            <w:r w:rsidRPr="008E08F5">
              <w:rPr>
                <w:rFonts w:ascii="宋体" w:hAnsi="宋体"/>
                <w:position w:val="-2"/>
                <w:sz w:val="24"/>
                <w:szCs w:val="24"/>
              </w:rPr>
              <w:t>□□□</w:t>
            </w:r>
          </w:p>
        </w:tc>
        <w:tc>
          <w:tcPr>
            <w:tcW w:w="1753" w:type="pct"/>
          </w:tcPr>
          <w:p w14:paraId="700CC8D4" w14:textId="77777777" w:rsidR="00D9263E" w:rsidRPr="008E08F5" w:rsidRDefault="00D9263E" w:rsidP="00D9263E">
            <w:pPr>
              <w:spacing w:line="500" w:lineRule="exact"/>
              <w:jc w:val="center"/>
              <w:rPr>
                <w:rFonts w:ascii="宋体" w:hAnsi="宋体"/>
                <w:bCs/>
                <w:sz w:val="24"/>
                <w:szCs w:val="24"/>
              </w:rPr>
            </w:pPr>
            <w:r w:rsidRPr="008E08F5">
              <w:rPr>
                <w:rFonts w:ascii="宋体" w:hAnsi="宋体"/>
                <w:position w:val="-2"/>
                <w:sz w:val="24"/>
                <w:szCs w:val="24"/>
              </w:rPr>
              <w:t>□□□/□□□</w:t>
            </w:r>
          </w:p>
        </w:tc>
      </w:tr>
    </w:tbl>
    <w:p w14:paraId="3B7EE43E" w14:textId="5825DD2E" w:rsidR="00B475CA" w:rsidRDefault="00B475CA" w:rsidP="00A92B8D">
      <w:pPr>
        <w:tabs>
          <w:tab w:val="num" w:pos="360"/>
        </w:tabs>
        <w:ind w:left="360" w:hanging="360"/>
        <w:rPr>
          <w:rFonts w:ascii="Times New Roman" w:eastAsia="宋体" w:hAnsi="Times New Roman" w:cs="Times New Roman"/>
          <w:b/>
          <w:sz w:val="24"/>
          <w:szCs w:val="24"/>
        </w:rPr>
        <w:sectPr w:rsidR="00B475CA" w:rsidSect="00E903B8">
          <w:footerReference w:type="default" r:id="rId32"/>
          <w:type w:val="continuous"/>
          <w:pgSz w:w="11906" w:h="16838" w:code="9"/>
          <w:pgMar w:top="1418" w:right="1418" w:bottom="1418" w:left="1418" w:header="964" w:footer="850" w:gutter="0"/>
          <w:pgNumType w:start="29"/>
          <w:cols w:space="425"/>
          <w:docGrid w:type="lines" w:linePitch="312"/>
        </w:sectPr>
      </w:pPr>
    </w:p>
    <w:p w14:paraId="6B5DD33A" w14:textId="0CF3C052" w:rsidR="00A92B8D" w:rsidRDefault="00A92B8D" w:rsidP="00A92B8D">
      <w:pPr>
        <w:tabs>
          <w:tab w:val="num" w:pos="360"/>
        </w:tabs>
        <w:ind w:left="360" w:hanging="360"/>
        <w:rPr>
          <w:rFonts w:ascii="宋体" w:hAnsi="宋体"/>
          <w:position w:val="-2"/>
          <w:sz w:val="24"/>
          <w:szCs w:val="24"/>
        </w:rPr>
      </w:pPr>
      <w:r w:rsidRPr="008106DA">
        <w:rPr>
          <w:rFonts w:ascii="Times New Roman" w:eastAsia="宋体" w:hAnsi="Times New Roman" w:cs="Times New Roman" w:hint="eastAsia"/>
          <w:b/>
          <w:sz w:val="24"/>
          <w:szCs w:val="24"/>
        </w:rPr>
        <w:t>乳腺</w:t>
      </w:r>
      <w:r w:rsidRPr="008106DA">
        <w:rPr>
          <w:rFonts w:ascii="Times New Roman" w:eastAsia="宋体" w:hAnsi="Times New Roman" w:cs="Times New Roman" w:hint="eastAsia"/>
          <w:b/>
          <w:sz w:val="24"/>
          <w:szCs w:val="24"/>
        </w:rPr>
        <w:t>B</w:t>
      </w:r>
      <w:r w:rsidRPr="008106DA">
        <w:rPr>
          <w:rFonts w:ascii="Times New Roman" w:eastAsia="宋体" w:hAnsi="Times New Roman" w:cs="Times New Roman" w:hint="eastAsia"/>
          <w:b/>
          <w:sz w:val="24"/>
          <w:szCs w:val="24"/>
        </w:rPr>
        <w:t>超检查</w:t>
      </w:r>
      <w:r>
        <w:rPr>
          <w:rFonts w:ascii="Times New Roman" w:eastAsia="宋体" w:hAnsi="Times New Roman" w:cs="Times New Roman"/>
          <w:szCs w:val="21"/>
        </w:rPr>
        <w:t xml:space="preserve">  </w:t>
      </w:r>
      <w:r w:rsidR="00641A59">
        <w:rPr>
          <w:rFonts w:ascii="Times New Roman" w:eastAsia="宋体" w:hAnsi="Times New Roman" w:cs="Times New Roman"/>
          <w:szCs w:val="21"/>
        </w:rPr>
        <w:t xml:space="preserve">                                       </w:t>
      </w:r>
      <w:r>
        <w:rPr>
          <w:rFonts w:ascii="宋体" w:hAnsi="宋体"/>
          <w:position w:val="-2"/>
          <w:szCs w:val="21"/>
        </w:rPr>
        <w:t xml:space="preserve">                    </w:t>
      </w:r>
      <w:r w:rsidR="00641A59">
        <w:rPr>
          <w:rFonts w:ascii="宋体" w:hAnsi="宋体"/>
          <w:position w:val="-2"/>
          <w:szCs w:val="21"/>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650"/>
        <w:gridCol w:w="1341"/>
        <w:gridCol w:w="2777"/>
      </w:tblGrid>
      <w:tr w:rsidR="002A3ED1" w:rsidRPr="008A05F1" w14:paraId="35DD8F66" w14:textId="77777777" w:rsidTr="006D0E40">
        <w:trPr>
          <w:trHeight w:val="454"/>
          <w:jc w:val="center"/>
        </w:trPr>
        <w:tc>
          <w:tcPr>
            <w:tcW w:w="5000" w:type="pct"/>
            <w:gridSpan w:val="5"/>
            <w:shd w:val="clear" w:color="auto" w:fill="auto"/>
            <w:vAlign w:val="center"/>
          </w:tcPr>
          <w:p w14:paraId="41D224E0" w14:textId="77777777" w:rsidR="002A3ED1" w:rsidRPr="008A05F1" w:rsidRDefault="002A3ED1" w:rsidP="006D0E40">
            <w:pPr>
              <w:jc w:val="left"/>
              <w:rPr>
                <w:szCs w:val="21"/>
              </w:rPr>
            </w:pPr>
            <w:r w:rsidRPr="008A05F1">
              <w:rPr>
                <w:rFonts w:hint="eastAsia"/>
                <w:szCs w:val="21"/>
              </w:rPr>
              <w:t>检查日期</w:t>
            </w:r>
            <w:r w:rsidRPr="008A05F1">
              <w:rPr>
                <w:szCs w:val="21"/>
              </w:rPr>
              <w:t>：</w:t>
            </w:r>
            <w:r w:rsidRPr="008A05F1">
              <w:rPr>
                <w:szCs w:val="21"/>
              </w:rPr>
              <w:t>|_|_|_|_|/|_|_|/|_|_|</w:t>
            </w:r>
            <w:r>
              <w:rPr>
                <w:szCs w:val="21"/>
              </w:rPr>
              <w:t xml:space="preserve">                            </w:t>
            </w:r>
          </w:p>
        </w:tc>
      </w:tr>
      <w:tr w:rsidR="002A3ED1" w:rsidRPr="008A05F1" w14:paraId="7A6E034D" w14:textId="77777777" w:rsidTr="006D0E40">
        <w:trPr>
          <w:trHeight w:val="454"/>
          <w:jc w:val="center"/>
        </w:trPr>
        <w:tc>
          <w:tcPr>
            <w:tcW w:w="593" w:type="pct"/>
            <w:vAlign w:val="center"/>
          </w:tcPr>
          <w:p w14:paraId="0FD316B9" w14:textId="77777777" w:rsidR="002A3ED1" w:rsidRPr="008A05F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位置</w:t>
            </w:r>
          </w:p>
        </w:tc>
        <w:tc>
          <w:tcPr>
            <w:tcW w:w="2190" w:type="pct"/>
            <w:gridSpan w:val="2"/>
            <w:vAlign w:val="center"/>
          </w:tcPr>
          <w:p w14:paraId="301B6271"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2217" w:type="pct"/>
            <w:gridSpan w:val="2"/>
            <w:vAlign w:val="center"/>
          </w:tcPr>
          <w:p w14:paraId="259C5B79" w14:textId="77777777" w:rsidR="002A3ED1" w:rsidRPr="008A05F1" w:rsidRDefault="002A3ED1" w:rsidP="006D0E40">
            <w:pPr>
              <w:jc w:val="center"/>
              <w:rPr>
                <w:rFonts w:ascii="宋体" w:hAnsi="宋体"/>
                <w:position w:val="-2"/>
                <w:szCs w:val="21"/>
              </w:rPr>
            </w:pPr>
            <w:r>
              <w:rPr>
                <w:rFonts w:ascii="宋体" w:hAnsi="宋体" w:hint="eastAsia"/>
                <w:position w:val="-2"/>
                <w:szCs w:val="21"/>
              </w:rPr>
              <w:t>左侧乳房</w:t>
            </w:r>
          </w:p>
        </w:tc>
      </w:tr>
      <w:tr w:rsidR="002A3ED1" w:rsidRPr="008A05F1" w14:paraId="2AF8FDA5" w14:textId="77777777" w:rsidTr="006D0E40">
        <w:trPr>
          <w:trHeight w:val="456"/>
          <w:jc w:val="center"/>
        </w:trPr>
        <w:tc>
          <w:tcPr>
            <w:tcW w:w="593" w:type="pct"/>
            <w:vAlign w:val="center"/>
          </w:tcPr>
          <w:p w14:paraId="698192B6"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2AE64621"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tc>
        <w:tc>
          <w:tcPr>
            <w:tcW w:w="763" w:type="pct"/>
            <w:vAlign w:val="center"/>
          </w:tcPr>
          <w:p w14:paraId="5F1D3D0C" w14:textId="77777777" w:rsidR="002A3ED1" w:rsidRPr="00BB3530"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27" w:type="pct"/>
            <w:vAlign w:val="center"/>
          </w:tcPr>
          <w:p w14:paraId="7FBBE61F" w14:textId="77777777" w:rsidR="002A3ED1" w:rsidRPr="00BB3530" w:rsidRDefault="002A3ED1" w:rsidP="006D0E40">
            <w:pPr>
              <w:jc w:val="center"/>
              <w:rPr>
                <w:rFonts w:ascii="Times New Roman" w:hAnsi="Times New Roman" w:cs="Times New Roman"/>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667841A0" w14:textId="77777777" w:rsidR="002A3ED1" w:rsidRPr="00BB3530"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95" w:type="pct"/>
            <w:vAlign w:val="center"/>
          </w:tcPr>
          <w:p w14:paraId="2E7A7576" w14:textId="77777777" w:rsidR="002A3ED1" w:rsidRDefault="002A3ED1" w:rsidP="006D0E40">
            <w:pPr>
              <w:jc w:val="center"/>
              <w:rPr>
                <w:rFonts w:ascii="宋体" w:hAnsi="宋体"/>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2A3ED1" w:rsidRPr="008A05F1" w14:paraId="03726544" w14:textId="77777777" w:rsidTr="006D0E40">
        <w:trPr>
          <w:trHeight w:val="1854"/>
          <w:jc w:val="center"/>
        </w:trPr>
        <w:tc>
          <w:tcPr>
            <w:tcW w:w="593" w:type="pct"/>
            <w:vMerge w:val="restart"/>
            <w:vAlign w:val="center"/>
          </w:tcPr>
          <w:p w14:paraId="2D276B40"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5C4A3497"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p w14:paraId="25D0637E" w14:textId="77777777" w:rsidR="002A3ED1" w:rsidRPr="008A05F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异常情况</w:t>
            </w:r>
          </w:p>
        </w:tc>
        <w:tc>
          <w:tcPr>
            <w:tcW w:w="763" w:type="pct"/>
            <w:vAlign w:val="center"/>
          </w:tcPr>
          <w:p w14:paraId="46859C0F" w14:textId="77777777" w:rsidR="002A3ED1" w:rsidRPr="008C337D" w:rsidRDefault="002A3ED1" w:rsidP="006D0E40">
            <w:pPr>
              <w:jc w:val="center"/>
              <w:rPr>
                <w:rFonts w:ascii="宋体" w:hAnsi="宋体"/>
                <w:position w:val="-2"/>
                <w:szCs w:val="21"/>
              </w:rPr>
            </w:pPr>
            <w:r>
              <w:rPr>
                <w:rFonts w:hint="eastAsia"/>
                <w:bCs/>
                <w:szCs w:val="21"/>
              </w:rPr>
              <w:t>结节</w:t>
            </w:r>
          </w:p>
        </w:tc>
        <w:tc>
          <w:tcPr>
            <w:tcW w:w="1427" w:type="pct"/>
            <w:vAlign w:val="center"/>
          </w:tcPr>
          <w:p w14:paraId="0EC0C9A3" w14:textId="77777777" w:rsidR="002A3ED1" w:rsidRDefault="002A3ED1" w:rsidP="006D0E40">
            <w:pPr>
              <w:jc w:val="left"/>
              <w:rPr>
                <w:bCs/>
                <w:szCs w:val="21"/>
              </w:rPr>
            </w:pPr>
            <w:r w:rsidRPr="006637CF">
              <w:rPr>
                <w:rFonts w:hint="eastAsia"/>
                <w:bCs/>
                <w:szCs w:val="21"/>
              </w:rPr>
              <w:t>□</w:t>
            </w:r>
            <w:r>
              <w:rPr>
                <w:rFonts w:hint="eastAsia"/>
                <w:bCs/>
                <w:szCs w:val="21"/>
              </w:rPr>
              <w:t>无</w:t>
            </w:r>
          </w:p>
          <w:p w14:paraId="1504320F" w14:textId="77777777" w:rsidR="002A3ED1" w:rsidRDefault="002A3ED1" w:rsidP="006D0E40">
            <w:pPr>
              <w:jc w:val="left"/>
              <w:rPr>
                <w:bCs/>
                <w:szCs w:val="21"/>
              </w:rPr>
            </w:pPr>
            <w:r w:rsidRPr="006637CF">
              <w:rPr>
                <w:rFonts w:hint="eastAsia"/>
                <w:bCs/>
                <w:szCs w:val="21"/>
              </w:rPr>
              <w:t>□</w:t>
            </w:r>
            <w:r>
              <w:rPr>
                <w:rFonts w:hint="eastAsia"/>
                <w:bCs/>
                <w:szCs w:val="21"/>
              </w:rPr>
              <w:t>有，数量：</w:t>
            </w:r>
          </w:p>
          <w:p w14:paraId="5D0113A2" w14:textId="77777777" w:rsidR="002A3ED1" w:rsidRDefault="002A3ED1"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0D5B11CF" w14:textId="77777777" w:rsidR="002A3ED1" w:rsidRPr="000E6E72"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79C6F183" w14:textId="77777777" w:rsidR="002A3ED1"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602C1B16" w14:textId="77777777" w:rsidR="002A3ED1" w:rsidRPr="008C337D" w:rsidRDefault="002A3ED1"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1717F56F" w14:textId="77777777" w:rsidR="002A3ED1" w:rsidRPr="008C337D" w:rsidRDefault="002A3ED1" w:rsidP="006D0E40">
            <w:pPr>
              <w:jc w:val="center"/>
              <w:rPr>
                <w:rFonts w:ascii="宋体" w:hAnsi="宋体"/>
                <w:position w:val="-2"/>
                <w:szCs w:val="21"/>
              </w:rPr>
            </w:pPr>
            <w:r>
              <w:rPr>
                <w:rFonts w:hint="eastAsia"/>
                <w:bCs/>
                <w:szCs w:val="21"/>
              </w:rPr>
              <w:t>结节</w:t>
            </w:r>
          </w:p>
        </w:tc>
        <w:tc>
          <w:tcPr>
            <w:tcW w:w="1495" w:type="pct"/>
            <w:vAlign w:val="center"/>
          </w:tcPr>
          <w:p w14:paraId="0D2F6005" w14:textId="77777777" w:rsidR="002A3ED1" w:rsidRDefault="002A3ED1" w:rsidP="006D0E40">
            <w:pPr>
              <w:jc w:val="left"/>
              <w:rPr>
                <w:bCs/>
                <w:szCs w:val="21"/>
              </w:rPr>
            </w:pPr>
            <w:r w:rsidRPr="006637CF">
              <w:rPr>
                <w:rFonts w:hint="eastAsia"/>
                <w:bCs/>
                <w:szCs w:val="21"/>
              </w:rPr>
              <w:t>□</w:t>
            </w:r>
            <w:r>
              <w:rPr>
                <w:rFonts w:hint="eastAsia"/>
                <w:bCs/>
                <w:szCs w:val="21"/>
              </w:rPr>
              <w:t>无</w:t>
            </w:r>
          </w:p>
          <w:p w14:paraId="6D83583C" w14:textId="77777777" w:rsidR="002A3ED1" w:rsidRDefault="002A3ED1" w:rsidP="006D0E40">
            <w:pPr>
              <w:jc w:val="left"/>
              <w:rPr>
                <w:bCs/>
                <w:szCs w:val="21"/>
              </w:rPr>
            </w:pPr>
            <w:r w:rsidRPr="006637CF">
              <w:rPr>
                <w:rFonts w:hint="eastAsia"/>
                <w:bCs/>
                <w:szCs w:val="21"/>
              </w:rPr>
              <w:t>□</w:t>
            </w:r>
            <w:r>
              <w:rPr>
                <w:rFonts w:hint="eastAsia"/>
                <w:bCs/>
                <w:szCs w:val="21"/>
              </w:rPr>
              <w:t>有，数量：</w:t>
            </w:r>
          </w:p>
          <w:p w14:paraId="62DCED61" w14:textId="77777777" w:rsidR="002A3ED1" w:rsidRDefault="002A3ED1"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508B9E8B" w14:textId="77777777" w:rsidR="002A3ED1" w:rsidRPr="000E6E72"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174E2173" w14:textId="77777777" w:rsidR="002A3ED1"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2B660249" w14:textId="77777777" w:rsidR="002A3ED1" w:rsidRPr="008C337D" w:rsidRDefault="002A3ED1"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2A3ED1" w:rsidRPr="008A05F1" w14:paraId="1AB53522" w14:textId="77777777" w:rsidTr="006D0E40">
        <w:trPr>
          <w:trHeight w:val="438"/>
          <w:jc w:val="center"/>
        </w:trPr>
        <w:tc>
          <w:tcPr>
            <w:tcW w:w="593" w:type="pct"/>
            <w:vMerge/>
            <w:vAlign w:val="center"/>
          </w:tcPr>
          <w:p w14:paraId="56A3A4C3" w14:textId="77777777" w:rsidR="002A3ED1" w:rsidRDefault="002A3ED1" w:rsidP="002A3ED1">
            <w:pPr>
              <w:spacing w:beforeLines="50" w:before="156"/>
              <w:jc w:val="center"/>
              <w:rPr>
                <w:rFonts w:ascii="Times New Roman" w:hAnsi="Times New Roman" w:cs="Times New Roman"/>
                <w:position w:val="-2"/>
                <w:szCs w:val="21"/>
              </w:rPr>
            </w:pPr>
          </w:p>
        </w:tc>
        <w:tc>
          <w:tcPr>
            <w:tcW w:w="763" w:type="pct"/>
            <w:vAlign w:val="center"/>
          </w:tcPr>
          <w:p w14:paraId="5EF4BC7B" w14:textId="77777777" w:rsidR="002A3ED1" w:rsidRPr="008A05F1" w:rsidRDefault="002A3ED1" w:rsidP="006D0E40">
            <w:pPr>
              <w:jc w:val="center"/>
              <w:rPr>
                <w:rFonts w:ascii="宋体" w:hAnsi="宋体"/>
                <w:position w:val="-2"/>
                <w:szCs w:val="21"/>
              </w:rPr>
            </w:pPr>
            <w:r>
              <w:rPr>
                <w:rFonts w:ascii="宋体" w:hAnsi="宋体" w:hint="eastAsia"/>
                <w:position w:val="-2"/>
                <w:szCs w:val="21"/>
              </w:rPr>
              <w:t>结节样改变</w:t>
            </w:r>
          </w:p>
        </w:tc>
        <w:tc>
          <w:tcPr>
            <w:tcW w:w="1427" w:type="pct"/>
            <w:vAlign w:val="center"/>
          </w:tcPr>
          <w:p w14:paraId="6DEFAD3F" w14:textId="77777777" w:rsidR="002A3ED1" w:rsidRPr="006637CF" w:rsidRDefault="002A3ED1"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c>
          <w:tcPr>
            <w:tcW w:w="722" w:type="pct"/>
            <w:vAlign w:val="center"/>
          </w:tcPr>
          <w:p w14:paraId="1ED63FAD" w14:textId="77777777" w:rsidR="002A3ED1" w:rsidRPr="006637CF" w:rsidRDefault="002A3ED1" w:rsidP="006D0E40">
            <w:pPr>
              <w:jc w:val="center"/>
              <w:rPr>
                <w:rFonts w:ascii="宋体" w:hAnsi="宋体"/>
                <w:position w:val="-2"/>
                <w:szCs w:val="21"/>
              </w:rPr>
            </w:pPr>
            <w:r>
              <w:rPr>
                <w:rFonts w:ascii="宋体" w:hAnsi="宋体" w:hint="eastAsia"/>
                <w:position w:val="-2"/>
                <w:szCs w:val="21"/>
              </w:rPr>
              <w:t>结节样改变</w:t>
            </w:r>
          </w:p>
        </w:tc>
        <w:tc>
          <w:tcPr>
            <w:tcW w:w="1495" w:type="pct"/>
            <w:vAlign w:val="center"/>
          </w:tcPr>
          <w:p w14:paraId="1C559802" w14:textId="77777777" w:rsidR="002A3ED1" w:rsidRPr="006637CF" w:rsidRDefault="002A3ED1"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r>
      <w:tr w:rsidR="002A3ED1" w:rsidRPr="008A05F1" w14:paraId="7498C690" w14:textId="77777777" w:rsidTr="006D0E40">
        <w:trPr>
          <w:trHeight w:val="438"/>
          <w:jc w:val="center"/>
        </w:trPr>
        <w:tc>
          <w:tcPr>
            <w:tcW w:w="593" w:type="pct"/>
            <w:vMerge/>
            <w:vAlign w:val="center"/>
          </w:tcPr>
          <w:p w14:paraId="34C419DE" w14:textId="77777777" w:rsidR="002A3ED1" w:rsidRDefault="002A3ED1" w:rsidP="002A3ED1">
            <w:pPr>
              <w:spacing w:beforeLines="50" w:before="156"/>
              <w:jc w:val="center"/>
              <w:rPr>
                <w:rFonts w:ascii="Times New Roman" w:hAnsi="Times New Roman" w:cs="Times New Roman"/>
                <w:position w:val="-2"/>
                <w:szCs w:val="21"/>
              </w:rPr>
            </w:pPr>
          </w:p>
        </w:tc>
        <w:tc>
          <w:tcPr>
            <w:tcW w:w="763" w:type="pct"/>
            <w:vAlign w:val="center"/>
          </w:tcPr>
          <w:p w14:paraId="62211C2F"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2B431C4E" w14:textId="77777777" w:rsidR="002A3ED1" w:rsidRDefault="002A3ED1"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27" w:type="pct"/>
            <w:vAlign w:val="center"/>
          </w:tcPr>
          <w:p w14:paraId="48A19F06" w14:textId="77777777" w:rsidR="002A3ED1" w:rsidRDefault="002A3ED1"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7B5E75FA" w14:textId="77777777" w:rsidR="002A3ED1" w:rsidRDefault="002A3ED1"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71E0FEFD" w14:textId="77777777" w:rsidR="002A3ED1" w:rsidRPr="008A05F1" w:rsidRDefault="002A3ED1"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c>
          <w:tcPr>
            <w:tcW w:w="722" w:type="pct"/>
            <w:vAlign w:val="center"/>
          </w:tcPr>
          <w:p w14:paraId="5FA323D3"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10A22F7F" w14:textId="77777777" w:rsidR="002A3ED1" w:rsidRPr="008A05F1" w:rsidRDefault="002A3ED1"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95" w:type="pct"/>
            <w:vAlign w:val="center"/>
          </w:tcPr>
          <w:p w14:paraId="3904C672" w14:textId="77777777" w:rsidR="002A3ED1" w:rsidRDefault="002A3ED1"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073DDCCF" w14:textId="77777777" w:rsidR="002A3ED1" w:rsidRDefault="002A3ED1"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6B4C990F" w14:textId="77777777" w:rsidR="002A3ED1" w:rsidRPr="008A05F1" w:rsidRDefault="002A3ED1"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r>
    </w:tbl>
    <w:p w14:paraId="0193A051" w14:textId="6FB42F69" w:rsidR="00A92B8D" w:rsidRDefault="00A92B8D" w:rsidP="00A92B8D">
      <w:pPr>
        <w:tabs>
          <w:tab w:val="num" w:pos="360"/>
        </w:tabs>
        <w:ind w:left="360" w:hanging="360"/>
        <w:rPr>
          <w:rFonts w:ascii="Times New Roman" w:eastAsia="宋体" w:hAnsi="Times New Roman" w:cs="Times New Roman"/>
          <w:b/>
          <w:sz w:val="24"/>
          <w:szCs w:val="24"/>
        </w:rPr>
      </w:pPr>
      <w:r w:rsidRPr="003B12A5">
        <w:rPr>
          <w:rFonts w:ascii="Times New Roman" w:eastAsia="宋体" w:hAnsi="Times New Roman" w:cs="Times New Roman" w:hint="eastAsia"/>
          <w:b/>
          <w:sz w:val="24"/>
          <w:szCs w:val="24"/>
        </w:rPr>
        <w:t>实验室检查</w:t>
      </w:r>
    </w:p>
    <w:tbl>
      <w:tblPr>
        <w:tblStyle w:val="a9"/>
        <w:tblW w:w="5000" w:type="pct"/>
        <w:jc w:val="center"/>
        <w:tblLook w:val="04A0" w:firstRow="1" w:lastRow="0" w:firstColumn="1" w:lastColumn="0" w:noHBand="0" w:noVBand="1"/>
      </w:tblPr>
      <w:tblGrid>
        <w:gridCol w:w="9286"/>
      </w:tblGrid>
      <w:tr w:rsidR="000D5A32" w:rsidRPr="001908C9" w14:paraId="063FE842" w14:textId="77777777" w:rsidTr="000D5A32">
        <w:trPr>
          <w:trHeight w:val="454"/>
          <w:jc w:val="center"/>
        </w:trPr>
        <w:tc>
          <w:tcPr>
            <w:tcW w:w="9060" w:type="dxa"/>
          </w:tcPr>
          <w:p w14:paraId="721DBA7F" w14:textId="77777777"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血常规</w:t>
            </w:r>
            <w:r w:rsidRPr="001908C9">
              <w:rPr>
                <w:rFonts w:asciiTheme="majorEastAsia" w:eastAsiaTheme="majorEastAsia" w:hAnsiTheme="majorEastAsia"/>
                <w:b/>
                <w:bCs/>
                <w:szCs w:val="21"/>
              </w:rPr>
              <w:t>检查</w:t>
            </w:r>
            <w:r w:rsidRPr="001908C9">
              <w:rPr>
                <w:rFonts w:asciiTheme="majorEastAsia" w:eastAsiaTheme="majorEastAsia" w:hAnsiTheme="majorEastAsia" w:hint="eastAsia"/>
                <w:b/>
                <w:bCs/>
                <w:szCs w:val="21"/>
              </w:rPr>
              <w:t xml:space="preserve">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□否，未查原因：_____________</w:t>
            </w:r>
            <w:r w:rsidRPr="001908C9">
              <w:rPr>
                <w:rFonts w:asciiTheme="majorEastAsia" w:eastAsiaTheme="majorEastAsia" w:hAnsiTheme="majorEastAsia"/>
                <w:szCs w:val="21"/>
              </w:rPr>
              <w:t>______</w:t>
            </w:r>
          </w:p>
          <w:p w14:paraId="79888AC0"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7C370E10" w14:textId="77777777" w:rsidTr="000D5A32">
        <w:trPr>
          <w:trHeight w:val="454"/>
          <w:jc w:val="center"/>
        </w:trPr>
        <w:tc>
          <w:tcPr>
            <w:tcW w:w="9060" w:type="dxa"/>
          </w:tcPr>
          <w:p w14:paraId="5CBDCCDE" w14:textId="603613EB"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肝功能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p>
          <w:p w14:paraId="786956E2" w14:textId="77777777" w:rsidR="000D5A32" w:rsidRPr="001908C9" w:rsidRDefault="000D5A32" w:rsidP="000D5A32">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494D7C5C" w14:textId="77777777" w:rsidTr="000D5A32">
        <w:trPr>
          <w:trHeight w:val="454"/>
          <w:jc w:val="center"/>
        </w:trPr>
        <w:tc>
          <w:tcPr>
            <w:tcW w:w="9060" w:type="dxa"/>
          </w:tcPr>
          <w:p w14:paraId="672386A7" w14:textId="434D6D1D"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肾功能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p>
          <w:p w14:paraId="58F1A4D6" w14:textId="77777777" w:rsidR="000D5A32" w:rsidRPr="001908C9" w:rsidRDefault="000D5A32" w:rsidP="000D5A32">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665AA8CA" w14:textId="77777777" w:rsidTr="000D5A32">
        <w:trPr>
          <w:trHeight w:val="454"/>
          <w:jc w:val="center"/>
        </w:trPr>
        <w:tc>
          <w:tcPr>
            <w:tcW w:w="9060" w:type="dxa"/>
          </w:tcPr>
          <w:p w14:paraId="3CA8AE5D" w14:textId="535D2449" w:rsidR="000D5A32" w:rsidRPr="001908C9" w:rsidRDefault="000D5A32" w:rsidP="000D5A32">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尿常规</w:t>
            </w:r>
            <w:r w:rsidRPr="001908C9">
              <w:rPr>
                <w:rFonts w:ascii="Times New Roman" w:hAnsi="Times New Roman" w:cs="Times New Roman" w:hint="eastAsia"/>
                <w:b/>
                <w:szCs w:val="21"/>
              </w:rPr>
              <w:t>+</w:t>
            </w:r>
            <w:r w:rsidRPr="001908C9">
              <w:rPr>
                <w:rFonts w:ascii="Times New Roman" w:hAnsi="Times New Roman" w:cs="Times New Roman"/>
                <w:b/>
                <w:szCs w:val="21"/>
              </w:rPr>
              <w:t>镜</w:t>
            </w:r>
            <w:r w:rsidRPr="001908C9">
              <w:rPr>
                <w:rFonts w:ascii="Times New Roman" w:hAnsi="Times New Roman" w:cs="Times New Roman" w:hint="eastAsia"/>
                <w:b/>
                <w:szCs w:val="21"/>
              </w:rPr>
              <w:t>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2E35F091"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23FA4728" w14:textId="77777777" w:rsidTr="000D5A32">
        <w:trPr>
          <w:trHeight w:val="454"/>
          <w:jc w:val="center"/>
        </w:trPr>
        <w:tc>
          <w:tcPr>
            <w:tcW w:w="9060" w:type="dxa"/>
          </w:tcPr>
          <w:p w14:paraId="3F0A3D7A" w14:textId="103C2C68" w:rsidR="000D5A32" w:rsidRPr="001908C9" w:rsidRDefault="000D5A32" w:rsidP="000D5A32">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便常规</w:t>
            </w:r>
            <w:r w:rsidRPr="001908C9">
              <w:rPr>
                <w:rFonts w:ascii="Times New Roman" w:hAnsi="Times New Roman" w:cs="Times New Roman" w:hint="eastAsia"/>
                <w:b/>
                <w:szCs w:val="21"/>
              </w:rPr>
              <w:t>+</w:t>
            </w:r>
            <w:r w:rsidR="00730DB8">
              <w:rPr>
                <w:rFonts w:ascii="Times New Roman" w:hAnsi="Times New Roman" w:cs="Times New Roman" w:hint="eastAsia"/>
                <w:b/>
                <w:szCs w:val="21"/>
              </w:rPr>
              <w:t>潜血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06E540F9"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4EF1BFFD" w14:textId="77777777" w:rsidTr="000D5A32">
        <w:trPr>
          <w:trHeight w:val="454"/>
          <w:jc w:val="center"/>
        </w:trPr>
        <w:tc>
          <w:tcPr>
            <w:tcW w:w="9060" w:type="dxa"/>
          </w:tcPr>
          <w:p w14:paraId="538893EF" w14:textId="6A8B54F6"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 xml:space="preserve">性激素检查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□否，未查原因：_______</w:t>
            </w:r>
            <w:r w:rsidRPr="001908C9">
              <w:rPr>
                <w:rFonts w:asciiTheme="majorEastAsia" w:eastAsiaTheme="majorEastAsia" w:hAnsiTheme="majorEastAsia"/>
                <w:szCs w:val="21"/>
              </w:rPr>
              <w:t>____________</w:t>
            </w:r>
          </w:p>
          <w:p w14:paraId="39A01FD3"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bl>
    <w:p w14:paraId="1823FF94" w14:textId="77777777" w:rsidR="00A3205E" w:rsidRDefault="00593A6C" w:rsidP="00692356">
      <w:pPr>
        <w:tabs>
          <w:tab w:val="num" w:pos="360"/>
        </w:tabs>
        <w:rPr>
          <w:rFonts w:ascii="Times New Roman" w:eastAsia="宋体" w:hAnsi="Times New Roman" w:cs="Times New Roman"/>
          <w:i/>
          <w:szCs w:val="21"/>
        </w:rPr>
        <w:sectPr w:rsidR="00A3205E" w:rsidSect="009D31B4">
          <w:footerReference w:type="default" r:id="rId33"/>
          <w:type w:val="continuous"/>
          <w:pgSz w:w="11906" w:h="16838" w:code="9"/>
          <w:pgMar w:top="1418" w:right="1418" w:bottom="1418" w:left="1418" w:header="964" w:footer="851" w:gutter="0"/>
          <w:pgNumType w:start="29"/>
          <w:cols w:space="425"/>
          <w:docGrid w:type="lines" w:linePitch="312"/>
        </w:sectPr>
      </w:pPr>
      <w:r w:rsidRPr="00946E55">
        <w:rPr>
          <w:rFonts w:ascii="Times New Roman" w:eastAsia="宋体" w:hAnsi="Times New Roman" w:cs="Times New Roman" w:hint="eastAsia"/>
          <w:i/>
          <w:szCs w:val="21"/>
        </w:rPr>
        <w:t>（结果详见报告单黏贴处）</w:t>
      </w:r>
    </w:p>
    <w:p w14:paraId="1C4C3B74" w14:textId="4D520B42" w:rsidR="002505F8" w:rsidRDefault="002505F8" w:rsidP="008766EB">
      <w:pPr>
        <w:tabs>
          <w:tab w:val="num" w:pos="360"/>
        </w:tabs>
        <w:rPr>
          <w:b/>
          <w:sz w:val="24"/>
          <w:szCs w:val="24"/>
        </w:rPr>
      </w:pPr>
    </w:p>
    <w:p w14:paraId="0A65124C" w14:textId="387A0776"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D0618E" w:rsidRPr="004E389E" w14:paraId="1C3FE752" w14:textId="77777777" w:rsidTr="001A34A8">
        <w:trPr>
          <w:trHeight w:val="425"/>
          <w:jc w:val="center"/>
        </w:trPr>
        <w:tc>
          <w:tcPr>
            <w:tcW w:w="9095" w:type="dxa"/>
            <w:gridSpan w:val="3"/>
            <w:vAlign w:val="center"/>
          </w:tcPr>
          <w:p w14:paraId="65F181F2"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7D130397" w14:textId="77777777" w:rsidR="00D0618E" w:rsidRPr="00640CD8" w:rsidRDefault="00D0618E"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5D7DC086" w14:textId="77777777" w:rsidR="00D0618E" w:rsidRDefault="00D0618E"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51424" behindDoc="0" locked="0" layoutInCell="1" allowOverlap="1" wp14:anchorId="01B1298C" wp14:editId="04938DF2">
                      <wp:simplePos x="0" y="0"/>
                      <wp:positionH relativeFrom="column">
                        <wp:posOffset>1368425</wp:posOffset>
                      </wp:positionH>
                      <wp:positionV relativeFrom="paragraph">
                        <wp:posOffset>315595</wp:posOffset>
                      </wp:positionV>
                      <wp:extent cx="777875" cy="478790"/>
                      <wp:effectExtent l="0" t="0" r="22225" b="35560"/>
                      <wp:wrapNone/>
                      <wp:docPr id="2" name="直接连接符 2"/>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ABA753" id="直接连接符 2"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0400" behindDoc="0" locked="0" layoutInCell="1" allowOverlap="1" wp14:anchorId="2BB9253B" wp14:editId="78D60843">
                      <wp:simplePos x="0" y="0"/>
                      <wp:positionH relativeFrom="column">
                        <wp:posOffset>1543685</wp:posOffset>
                      </wp:positionH>
                      <wp:positionV relativeFrom="paragraph">
                        <wp:posOffset>150495</wp:posOffset>
                      </wp:positionV>
                      <wp:extent cx="400050" cy="799465"/>
                      <wp:effectExtent l="0" t="0" r="19050" b="19685"/>
                      <wp:wrapNone/>
                      <wp:docPr id="3" name="直接连接符 3"/>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800313" id="直接连接符 3"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7568" behindDoc="0" locked="0" layoutInCell="1" allowOverlap="1" wp14:anchorId="4607DA01" wp14:editId="36432A8F">
                      <wp:simplePos x="0" y="0"/>
                      <wp:positionH relativeFrom="column">
                        <wp:posOffset>2973070</wp:posOffset>
                      </wp:positionH>
                      <wp:positionV relativeFrom="paragraph">
                        <wp:posOffset>286385</wp:posOffset>
                      </wp:positionV>
                      <wp:extent cx="757555" cy="508000"/>
                      <wp:effectExtent l="0" t="0" r="23495" b="25400"/>
                      <wp:wrapNone/>
                      <wp:docPr id="4" name="直接连接符 4"/>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B3B337" id="直接连接符 4"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6544" behindDoc="0" locked="0" layoutInCell="1" allowOverlap="1" wp14:anchorId="49C493C1" wp14:editId="15652ADB">
                      <wp:simplePos x="0" y="0"/>
                      <wp:positionH relativeFrom="column">
                        <wp:posOffset>3143250</wp:posOffset>
                      </wp:positionH>
                      <wp:positionV relativeFrom="paragraph">
                        <wp:posOffset>153670</wp:posOffset>
                      </wp:positionV>
                      <wp:extent cx="437515" cy="789940"/>
                      <wp:effectExtent l="0" t="0" r="19685" b="29210"/>
                      <wp:wrapNone/>
                      <wp:docPr id="5" name="直接连接符 5"/>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F90E89" id="直接连接符 5"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5520" behindDoc="0" locked="0" layoutInCell="1" allowOverlap="1" wp14:anchorId="6529E1EF" wp14:editId="12CD6784">
                      <wp:simplePos x="0" y="0"/>
                      <wp:positionH relativeFrom="column">
                        <wp:posOffset>2967990</wp:posOffset>
                      </wp:positionH>
                      <wp:positionV relativeFrom="paragraph">
                        <wp:posOffset>314325</wp:posOffset>
                      </wp:positionV>
                      <wp:extent cx="758190" cy="447675"/>
                      <wp:effectExtent l="0" t="0" r="22860" b="28575"/>
                      <wp:wrapNone/>
                      <wp:docPr id="11" name="直接连接符 11"/>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FCE160" id="直接连接符 11"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4496" behindDoc="0" locked="0" layoutInCell="1" allowOverlap="1" wp14:anchorId="6D08F6B0" wp14:editId="0BEC9F93">
                      <wp:simplePos x="0" y="0"/>
                      <wp:positionH relativeFrom="column">
                        <wp:posOffset>3148330</wp:posOffset>
                      </wp:positionH>
                      <wp:positionV relativeFrom="paragraph">
                        <wp:posOffset>160020</wp:posOffset>
                      </wp:positionV>
                      <wp:extent cx="437515" cy="757555"/>
                      <wp:effectExtent l="0" t="0" r="19685" b="23495"/>
                      <wp:wrapNone/>
                      <wp:docPr id="14" name="直接连接符 14"/>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5EB10" id="直接连接符 14"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2448" behindDoc="0" locked="0" layoutInCell="1" allowOverlap="1" wp14:anchorId="0FB27198" wp14:editId="4BBC879F">
                      <wp:simplePos x="0" y="0"/>
                      <wp:positionH relativeFrom="column">
                        <wp:posOffset>3080385</wp:posOffset>
                      </wp:positionH>
                      <wp:positionV relativeFrom="paragraph">
                        <wp:posOffset>257175</wp:posOffset>
                      </wp:positionV>
                      <wp:extent cx="559435" cy="573405"/>
                      <wp:effectExtent l="0" t="0" r="12065" b="17145"/>
                      <wp:wrapNone/>
                      <wp:docPr id="18"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1486" id="流程图: 接点 8" o:spid="_x0000_s1026" type="#_x0000_t120" style="position:absolute;left:0;text-align:left;margin-left:242.55pt;margin-top:20.25pt;width:44.05pt;height:45.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47328" behindDoc="0" locked="0" layoutInCell="1" allowOverlap="1" wp14:anchorId="1AABA978" wp14:editId="469117BE">
                      <wp:simplePos x="0" y="0"/>
                      <wp:positionH relativeFrom="column">
                        <wp:posOffset>1621155</wp:posOffset>
                      </wp:positionH>
                      <wp:positionV relativeFrom="paragraph">
                        <wp:posOffset>412750</wp:posOffset>
                      </wp:positionV>
                      <wp:extent cx="271780" cy="262255"/>
                      <wp:effectExtent l="0" t="0" r="13970" b="23495"/>
                      <wp:wrapNone/>
                      <wp:docPr id="19"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C265" id="流程图: 接点 9" o:spid="_x0000_s1026" type="#_x0000_t120" style="position:absolute;left:0;text-align:left;margin-left:127.65pt;margin-top:32.5pt;width:21.4pt;height:20.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44256" behindDoc="0" locked="0" layoutInCell="1" allowOverlap="1" wp14:anchorId="4748A1E0" wp14:editId="4876DDA6">
                      <wp:simplePos x="0" y="0"/>
                      <wp:positionH relativeFrom="column">
                        <wp:posOffset>1290320</wp:posOffset>
                      </wp:positionH>
                      <wp:positionV relativeFrom="paragraph">
                        <wp:posOffset>539750</wp:posOffset>
                      </wp:positionV>
                      <wp:extent cx="2527300" cy="0"/>
                      <wp:effectExtent l="0" t="0" r="25400" b="19050"/>
                      <wp:wrapNone/>
                      <wp:docPr id="20" name="直接连接符 20"/>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2ABED6"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9376" behindDoc="0" locked="0" layoutInCell="1" allowOverlap="1" wp14:anchorId="132209E4" wp14:editId="1BE2287A">
                      <wp:simplePos x="0" y="0"/>
                      <wp:positionH relativeFrom="column">
                        <wp:posOffset>1348740</wp:posOffset>
                      </wp:positionH>
                      <wp:positionV relativeFrom="paragraph">
                        <wp:posOffset>315595</wp:posOffset>
                      </wp:positionV>
                      <wp:extent cx="797560" cy="437515"/>
                      <wp:effectExtent l="0" t="0" r="21590" b="19685"/>
                      <wp:wrapNone/>
                      <wp:docPr id="21" name="直接连接符 21"/>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946D9B" id="直接连接符 21"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4E379015" wp14:editId="449F6592">
                      <wp:simplePos x="0" y="0"/>
                      <wp:positionH relativeFrom="column">
                        <wp:posOffset>1514475</wp:posOffset>
                      </wp:positionH>
                      <wp:positionV relativeFrom="paragraph">
                        <wp:posOffset>160020</wp:posOffset>
                      </wp:positionV>
                      <wp:extent cx="436245" cy="758190"/>
                      <wp:effectExtent l="0" t="0" r="20955" b="22860"/>
                      <wp:wrapNone/>
                      <wp:docPr id="22" name="直接连接符 22"/>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831C1" id="直接连接符 22"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6304" behindDoc="0" locked="0" layoutInCell="1" allowOverlap="1" wp14:anchorId="32087A1E" wp14:editId="0A418FD8">
                      <wp:simplePos x="0" y="0"/>
                      <wp:positionH relativeFrom="column">
                        <wp:posOffset>1456055</wp:posOffset>
                      </wp:positionH>
                      <wp:positionV relativeFrom="paragraph">
                        <wp:posOffset>238125</wp:posOffset>
                      </wp:positionV>
                      <wp:extent cx="563880" cy="593090"/>
                      <wp:effectExtent l="0" t="0" r="26670" b="16510"/>
                      <wp:wrapNone/>
                      <wp:docPr id="23"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B46AA" id="流程图: 接点 9" o:spid="_x0000_s1026" type="#_x0000_t120" style="position:absolute;left:0;text-align:left;margin-left:114.65pt;margin-top:18.75pt;width:44.4pt;height:46.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B8K4uemAIAAPI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45280" behindDoc="0" locked="0" layoutInCell="1" allowOverlap="1" wp14:anchorId="1037F4C3" wp14:editId="4DB5A585">
                      <wp:simplePos x="0" y="0"/>
                      <wp:positionH relativeFrom="column">
                        <wp:posOffset>3347720</wp:posOffset>
                      </wp:positionH>
                      <wp:positionV relativeFrom="paragraph">
                        <wp:posOffset>82550</wp:posOffset>
                      </wp:positionV>
                      <wp:extent cx="0" cy="901700"/>
                      <wp:effectExtent l="0" t="0" r="38100" b="31750"/>
                      <wp:wrapNone/>
                      <wp:docPr id="24" name="直接连接符 24"/>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4F1D20" id="直接连接符 24"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3232" behindDoc="0" locked="0" layoutInCell="1" allowOverlap="1" wp14:anchorId="4C9BC07F" wp14:editId="0E34B888">
                      <wp:simplePos x="0" y="0"/>
                      <wp:positionH relativeFrom="column">
                        <wp:posOffset>1735455</wp:posOffset>
                      </wp:positionH>
                      <wp:positionV relativeFrom="paragraph">
                        <wp:posOffset>97790</wp:posOffset>
                      </wp:positionV>
                      <wp:extent cx="0" cy="895350"/>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3BC494" id="直接连接符 27"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2208" behindDoc="0" locked="0" layoutInCell="1" allowOverlap="1" wp14:anchorId="1797FE91" wp14:editId="3D0DCD41">
                      <wp:simplePos x="0" y="0"/>
                      <wp:positionH relativeFrom="column">
                        <wp:posOffset>2897505</wp:posOffset>
                      </wp:positionH>
                      <wp:positionV relativeFrom="paragraph">
                        <wp:posOffset>81280</wp:posOffset>
                      </wp:positionV>
                      <wp:extent cx="908050" cy="901700"/>
                      <wp:effectExtent l="0" t="0" r="25400" b="12700"/>
                      <wp:wrapNone/>
                      <wp:docPr id="37"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DAFFB" id="流程图: 接点 8" o:spid="_x0000_s1026" type="#_x0000_t120" style="position:absolute;left:0;text-align:left;margin-left:228.15pt;margin-top:6.4pt;width:71.5pt;height:7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41184" behindDoc="0" locked="0" layoutInCell="1" allowOverlap="1" wp14:anchorId="55880284" wp14:editId="5DD55BDE">
                      <wp:simplePos x="0" y="0"/>
                      <wp:positionH relativeFrom="column">
                        <wp:posOffset>1290955</wp:posOffset>
                      </wp:positionH>
                      <wp:positionV relativeFrom="paragraph">
                        <wp:posOffset>91440</wp:posOffset>
                      </wp:positionV>
                      <wp:extent cx="908050" cy="901700"/>
                      <wp:effectExtent l="0" t="0" r="25400" b="12700"/>
                      <wp:wrapNone/>
                      <wp:docPr id="38"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CB62F" id="流程图: 接点 9" o:spid="_x0000_s1026" type="#_x0000_t120" style="position:absolute;left:0;text-align:left;margin-left:101.65pt;margin-top:7.2pt;width:71.5pt;height:7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a8DeCpcCAADy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3C4FBA82" w14:textId="77777777" w:rsidR="00D0618E" w:rsidRDefault="00D0618E"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53472" behindDoc="0" locked="0" layoutInCell="1" allowOverlap="1" wp14:anchorId="5D322C4A" wp14:editId="68D9E826">
                      <wp:simplePos x="0" y="0"/>
                      <wp:positionH relativeFrom="column">
                        <wp:posOffset>3211195</wp:posOffset>
                      </wp:positionH>
                      <wp:positionV relativeFrom="paragraph">
                        <wp:posOffset>16510</wp:posOffset>
                      </wp:positionV>
                      <wp:extent cx="296545" cy="262255"/>
                      <wp:effectExtent l="0" t="0" r="27305" b="23495"/>
                      <wp:wrapNone/>
                      <wp:docPr id="39"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13076" id="流程图: 接点 8" o:spid="_x0000_s1026" type="#_x0000_t120" style="position:absolute;left:0;text-align:left;margin-left:252.85pt;margin-top:1.3pt;width:23.35pt;height:20.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" filled="f" strokecolor="windowText" strokeweight="1pt">
                      <v:stroke joinstyle="miter"/>
                    </v:shape>
                  </w:pict>
                </mc:Fallback>
              </mc:AlternateContent>
            </w:r>
          </w:p>
          <w:p w14:paraId="59B2E14B" w14:textId="77777777" w:rsidR="00D0618E" w:rsidRDefault="00D0618E" w:rsidP="001A34A8">
            <w:pPr>
              <w:jc w:val="left"/>
              <w:rPr>
                <w:rFonts w:ascii="Times New Roman" w:hAnsi="Times New Roman" w:cs="Times New Roman"/>
                <w:position w:val="-2"/>
                <w:szCs w:val="21"/>
              </w:rPr>
            </w:pPr>
          </w:p>
          <w:p w14:paraId="3E79F2CE" w14:textId="77777777" w:rsidR="00D0618E" w:rsidRDefault="00D0618E" w:rsidP="001A34A8">
            <w:pPr>
              <w:jc w:val="left"/>
              <w:rPr>
                <w:rFonts w:ascii="Times New Roman" w:hAnsi="Times New Roman" w:cs="Times New Roman"/>
                <w:position w:val="-2"/>
                <w:szCs w:val="21"/>
              </w:rPr>
            </w:pPr>
          </w:p>
          <w:p w14:paraId="6764ACA3" w14:textId="77777777" w:rsidR="00D0618E" w:rsidRPr="004E389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D0618E" w:rsidRPr="004E389E" w14:paraId="06FF6E57" w14:textId="77777777" w:rsidTr="001A34A8">
        <w:trPr>
          <w:trHeight w:val="425"/>
          <w:jc w:val="center"/>
        </w:trPr>
        <w:tc>
          <w:tcPr>
            <w:tcW w:w="707" w:type="dxa"/>
            <w:vMerge w:val="restart"/>
            <w:vAlign w:val="center"/>
          </w:tcPr>
          <w:p w14:paraId="0CD12859" w14:textId="77777777" w:rsidR="0062547C" w:rsidRDefault="0062547C" w:rsidP="001A34A8">
            <w:pPr>
              <w:jc w:val="center"/>
              <w:rPr>
                <w:rFonts w:ascii="Times New Roman" w:eastAsia="宋体" w:hAnsi="Times New Roman" w:cs="Times New Roman"/>
                <w:szCs w:val="21"/>
              </w:rPr>
            </w:pPr>
          </w:p>
          <w:p w14:paraId="5A9A032A" w14:textId="77777777" w:rsidR="00D0618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61783BF2" w14:textId="77777777" w:rsidR="00D0618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5CA09D03" w14:textId="77777777" w:rsidR="00D0618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18B45DB9" w14:textId="77777777" w:rsidR="00D0618E" w:rsidRPr="004E389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5A7C4FAE" w14:textId="77777777" w:rsidR="00D0618E" w:rsidRPr="004E389E" w:rsidRDefault="00D0618E"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6E09BF5E" w14:textId="77777777" w:rsidR="00D0618E" w:rsidRPr="00302138" w:rsidRDefault="00D0618E" w:rsidP="001A34A8">
            <w:pPr>
              <w:jc w:val="center"/>
              <w:rPr>
                <w:b/>
              </w:rPr>
            </w:pPr>
            <w:r>
              <w:rPr>
                <w:rFonts w:ascii="Times New Roman" w:hAnsi="Times New Roman" w:cs="Times New Roman" w:hint="eastAsia"/>
                <w:position w:val="-2"/>
                <w:szCs w:val="21"/>
              </w:rPr>
              <w:t>左侧乳房</w:t>
            </w:r>
          </w:p>
        </w:tc>
      </w:tr>
      <w:tr w:rsidR="00D0618E" w:rsidRPr="000F5B74" w14:paraId="1A9DEBEF" w14:textId="77777777" w:rsidTr="001A34A8">
        <w:trPr>
          <w:trHeight w:val="425"/>
          <w:jc w:val="center"/>
        </w:trPr>
        <w:tc>
          <w:tcPr>
            <w:tcW w:w="707" w:type="dxa"/>
            <w:vMerge/>
            <w:vAlign w:val="center"/>
          </w:tcPr>
          <w:p w14:paraId="1038B662"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6AB9789C" w14:textId="77777777" w:rsidR="00D0618E" w:rsidRDefault="00D0618E"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6854DC8D" w14:textId="77777777" w:rsidR="00D0618E" w:rsidRDefault="00D0618E"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D0618E" w:rsidRPr="000F5B74" w14:paraId="1C9062ED" w14:textId="77777777" w:rsidTr="0062547C">
        <w:trPr>
          <w:trHeight w:val="425"/>
          <w:jc w:val="center"/>
        </w:trPr>
        <w:tc>
          <w:tcPr>
            <w:tcW w:w="707" w:type="dxa"/>
            <w:vMerge/>
            <w:vAlign w:val="center"/>
          </w:tcPr>
          <w:p w14:paraId="3770FA14" w14:textId="77777777" w:rsidR="00D0618E" w:rsidRPr="004E389E" w:rsidRDefault="00D0618E" w:rsidP="001A34A8">
            <w:pPr>
              <w:jc w:val="center"/>
              <w:rPr>
                <w:rFonts w:ascii="Times New Roman" w:eastAsia="宋体" w:hAnsi="Times New Roman" w:cs="Times New Roman"/>
                <w:szCs w:val="21"/>
              </w:rPr>
            </w:pPr>
          </w:p>
        </w:tc>
        <w:tc>
          <w:tcPr>
            <w:tcW w:w="8388" w:type="dxa"/>
            <w:gridSpan w:val="2"/>
            <w:vAlign w:val="center"/>
          </w:tcPr>
          <w:p w14:paraId="0436AB55" w14:textId="77777777" w:rsidR="00D0618E" w:rsidRDefault="00D0618E"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40579C18"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7C0C11BE"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76119BBC" w14:textId="77777777" w:rsidR="00D0618E" w:rsidRDefault="00D0618E"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D0618E" w:rsidRPr="004E389E" w14:paraId="4932015F" w14:textId="77777777" w:rsidTr="0062547C">
        <w:trPr>
          <w:trHeight w:val="425"/>
          <w:jc w:val="center"/>
        </w:trPr>
        <w:tc>
          <w:tcPr>
            <w:tcW w:w="707" w:type="dxa"/>
            <w:vMerge/>
            <w:vAlign w:val="center"/>
          </w:tcPr>
          <w:p w14:paraId="6A2FD9AA"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48BE381B"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447B4C7C"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D0618E" w:rsidRPr="004E389E" w14:paraId="12BC2CDB" w14:textId="77777777" w:rsidTr="0062547C">
        <w:trPr>
          <w:trHeight w:val="425"/>
          <w:jc w:val="center"/>
        </w:trPr>
        <w:tc>
          <w:tcPr>
            <w:tcW w:w="707" w:type="dxa"/>
            <w:vMerge/>
            <w:vAlign w:val="center"/>
          </w:tcPr>
          <w:p w14:paraId="1E6B6890"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199727FE"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56E60048"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0A5AF29"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7F3D8C09" w14:textId="77777777" w:rsidR="00D0618E" w:rsidRDefault="00D0618E" w:rsidP="001A34A8">
            <w:pPr>
              <w:jc w:val="left"/>
              <w:rPr>
                <w:rFonts w:ascii="宋体" w:hAnsi="宋体"/>
                <w:position w:val="-2"/>
                <w:szCs w:val="21"/>
              </w:rPr>
            </w:pPr>
            <w:r w:rsidRPr="004E389E">
              <w:rPr>
                <w:rFonts w:ascii="宋体" w:hAnsi="宋体" w:hint="eastAsia"/>
                <w:position w:val="-2"/>
                <w:szCs w:val="21"/>
              </w:rPr>
              <w:t>□轻压有触痛，触痛不明显</w:t>
            </w:r>
          </w:p>
          <w:p w14:paraId="773234CB" w14:textId="77777777" w:rsidR="00D0618E" w:rsidRPr="004E389E" w:rsidRDefault="00D0618E"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5C2055F1"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5F8DE4AD"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618AB0CA"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20AD1D76" w14:textId="77777777" w:rsidR="00D0618E" w:rsidRDefault="00D0618E" w:rsidP="001A34A8">
            <w:pPr>
              <w:jc w:val="left"/>
              <w:rPr>
                <w:rFonts w:ascii="宋体" w:hAnsi="宋体"/>
                <w:position w:val="-2"/>
                <w:szCs w:val="21"/>
              </w:rPr>
            </w:pPr>
            <w:r w:rsidRPr="004E389E">
              <w:rPr>
                <w:rFonts w:ascii="宋体" w:hAnsi="宋体" w:hint="eastAsia"/>
                <w:position w:val="-2"/>
                <w:szCs w:val="21"/>
              </w:rPr>
              <w:t>□轻压有触痛，触痛不明显</w:t>
            </w:r>
          </w:p>
          <w:p w14:paraId="2C4FF6CF" w14:textId="77777777" w:rsidR="00D0618E" w:rsidRPr="004E389E" w:rsidRDefault="00D0618E" w:rsidP="001A34A8">
            <w:pPr>
              <w:jc w:val="left"/>
              <w:rPr>
                <w:rFonts w:ascii="Times New Roman" w:hAnsi="Times New Roman" w:cs="Times New Roman"/>
                <w:position w:val="-2"/>
                <w:szCs w:val="21"/>
              </w:rPr>
            </w:pPr>
            <w:r w:rsidRPr="004E389E">
              <w:rPr>
                <w:rFonts w:hint="eastAsia"/>
              </w:rPr>
              <w:t>□轻压有触痛，触痛明显</w:t>
            </w:r>
          </w:p>
        </w:tc>
      </w:tr>
      <w:tr w:rsidR="00D0618E" w:rsidRPr="004E389E" w14:paraId="08840888" w14:textId="77777777" w:rsidTr="0062547C">
        <w:trPr>
          <w:trHeight w:val="425"/>
          <w:jc w:val="center"/>
        </w:trPr>
        <w:tc>
          <w:tcPr>
            <w:tcW w:w="707" w:type="dxa"/>
            <w:vMerge/>
            <w:vAlign w:val="center"/>
          </w:tcPr>
          <w:p w14:paraId="5811963D"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35BD8358" w14:textId="77777777" w:rsidR="00D0618E" w:rsidRPr="00A00CA2"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42649100" w14:textId="77777777" w:rsidR="00D0618E" w:rsidRPr="004E389E" w:rsidRDefault="00D0618E"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271B7229"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62F75B78"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467CFCDC" w14:textId="77777777" w:rsidR="00D0618E" w:rsidRPr="004E389E"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43FD5DD6" w14:textId="77777777" w:rsidR="00D0618E" w:rsidRPr="00187DBA"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6A05B361" w14:textId="77777777" w:rsidR="00D0618E" w:rsidRPr="00A00CA2"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7BF8BDE" w14:textId="77777777" w:rsidR="00D0618E" w:rsidRPr="004E389E" w:rsidRDefault="00D0618E"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0A65B89D"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7B682756"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65BA194F" w14:textId="77777777" w:rsidR="00D0618E" w:rsidRPr="004E389E"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2F69CA56" w14:textId="77777777" w:rsidR="00D0618E" w:rsidRPr="00187DBA"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D0618E" w:rsidRPr="004E389E" w14:paraId="31F19245" w14:textId="77777777" w:rsidTr="0062547C">
        <w:trPr>
          <w:trHeight w:val="425"/>
          <w:jc w:val="center"/>
        </w:trPr>
        <w:tc>
          <w:tcPr>
            <w:tcW w:w="707" w:type="dxa"/>
            <w:vMerge/>
            <w:vAlign w:val="center"/>
          </w:tcPr>
          <w:p w14:paraId="4C48013A"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0163F447"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729EF1FA"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56B5E7C6"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1B898826"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0638DEE4"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4ECB9670"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735716B5"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6F0F1DA7"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D0618E" w:rsidRPr="004E389E" w14:paraId="6F288CDF" w14:textId="77777777" w:rsidTr="001A34A8">
        <w:trPr>
          <w:trHeight w:val="425"/>
          <w:jc w:val="center"/>
        </w:trPr>
        <w:tc>
          <w:tcPr>
            <w:tcW w:w="707" w:type="dxa"/>
            <w:vMerge/>
            <w:vAlign w:val="center"/>
          </w:tcPr>
          <w:p w14:paraId="4234B8C4" w14:textId="77777777" w:rsidR="00D0618E" w:rsidRPr="004E389E" w:rsidRDefault="00D0618E" w:rsidP="001A34A8">
            <w:pPr>
              <w:jc w:val="center"/>
              <w:rPr>
                <w:rFonts w:ascii="Times New Roman" w:eastAsia="宋体" w:hAnsi="Times New Roman" w:cs="Times New Roman"/>
                <w:szCs w:val="21"/>
              </w:rPr>
            </w:pPr>
          </w:p>
        </w:tc>
        <w:tc>
          <w:tcPr>
            <w:tcW w:w="8388" w:type="dxa"/>
            <w:gridSpan w:val="2"/>
            <w:vAlign w:val="center"/>
          </w:tcPr>
          <w:p w14:paraId="7BA11ED3" w14:textId="77777777" w:rsidR="00D0618E" w:rsidRPr="002E616C" w:rsidRDefault="00D0618E"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40DFD4BF" w14:textId="77777777" w:rsidR="00D0618E" w:rsidRPr="00D0618E" w:rsidRDefault="00D0618E" w:rsidP="00FF7F6E">
      <w:pPr>
        <w:rPr>
          <w:rFonts w:ascii="宋体" w:hAnsi="宋体"/>
          <w:position w:val="-2"/>
          <w:sz w:val="24"/>
          <w:szCs w:val="24"/>
        </w:rPr>
      </w:pPr>
    </w:p>
    <w:p w14:paraId="3C7D10C9" w14:textId="24F9BD79" w:rsidR="007C6C63" w:rsidRDefault="007C6C63" w:rsidP="00FF7F6E">
      <w:pPr>
        <w:rPr>
          <w:rFonts w:ascii="宋体" w:hAnsi="宋体"/>
          <w:position w:val="-2"/>
          <w:sz w:val="24"/>
          <w:szCs w:val="24"/>
        </w:rPr>
      </w:pPr>
    </w:p>
    <w:p w14:paraId="5C35DCB8" w14:textId="77777777" w:rsidR="00A3205E" w:rsidRDefault="00A3205E" w:rsidP="00FF7F6E">
      <w:pPr>
        <w:rPr>
          <w:rFonts w:ascii="宋体" w:hAnsi="宋体"/>
          <w:position w:val="-2"/>
          <w:sz w:val="24"/>
          <w:szCs w:val="24"/>
        </w:rPr>
        <w:sectPr w:rsidR="00A3205E" w:rsidSect="00A3205E">
          <w:pgSz w:w="11906" w:h="16838" w:code="9"/>
          <w:pgMar w:top="1418" w:right="1418" w:bottom="1418" w:left="1418" w:header="964" w:footer="851" w:gutter="0"/>
          <w:pgNumType w:start="29"/>
          <w:cols w:space="425"/>
          <w:docGrid w:type="lines" w:linePitch="312"/>
        </w:sectPr>
      </w:pPr>
    </w:p>
    <w:p w14:paraId="7F41CFD8" w14:textId="77777777" w:rsidR="009446DA" w:rsidRPr="002A3ED1" w:rsidRDefault="009446DA" w:rsidP="00FF7F6E">
      <w:pPr>
        <w:rPr>
          <w:rFonts w:ascii="宋体" w:hAnsi="宋体"/>
          <w:position w:val="-2"/>
          <w:sz w:val="24"/>
          <w:szCs w:val="24"/>
        </w:rPr>
      </w:pPr>
    </w:p>
    <w:p w14:paraId="2FD1A38E" w14:textId="196AFC1A" w:rsidR="00351606" w:rsidRDefault="00C84B39" w:rsidP="002505F8">
      <w:pPr>
        <w:tabs>
          <w:tab w:val="num" w:pos="360"/>
        </w:tabs>
        <w:ind w:left="360" w:hanging="360"/>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454FAC" w:rsidRPr="00F5181C" w14:paraId="03700035" w14:textId="77777777" w:rsidTr="00454FAC">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1552D1A7"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2541C26B"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66CC5909"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4880AA20"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0B0B7122"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50FFE138"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454FAC" w:rsidRPr="00F5181C" w14:paraId="7EA729D7"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7AC4A314"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64B12E73"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7C4FD91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1E48A6CB"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64338665"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27B7C9ED"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50CA5EE4"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69B5A5A8"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6DFD1537"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2123BF6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737316A7"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2138FA02"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21DBE396"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0BB6C890"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7E38F255"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21D2057C" w14:textId="77777777" w:rsidTr="001A34A8">
        <w:trPr>
          <w:trHeight w:val="454"/>
          <w:jc w:val="center"/>
        </w:trPr>
        <w:tc>
          <w:tcPr>
            <w:tcW w:w="272" w:type="pct"/>
            <w:vMerge/>
            <w:tcBorders>
              <w:tl2br w:val="nil"/>
              <w:tr2bl w:val="nil"/>
            </w:tcBorders>
            <w:shd w:val="clear" w:color="auto" w:fill="auto"/>
            <w:vAlign w:val="center"/>
          </w:tcPr>
          <w:p w14:paraId="78A104C1"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4406170"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44E6F34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6B10ED92"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0376EC02"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0448C6D9" w14:textId="77777777" w:rsidR="00454FA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77011632"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7FBD722C"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794EA801" w14:textId="77777777" w:rsidTr="001A34A8">
        <w:trPr>
          <w:trHeight w:val="454"/>
          <w:jc w:val="center"/>
        </w:trPr>
        <w:tc>
          <w:tcPr>
            <w:tcW w:w="272" w:type="pct"/>
            <w:vMerge w:val="restart"/>
            <w:tcBorders>
              <w:tl2br w:val="nil"/>
              <w:tr2bl w:val="nil"/>
            </w:tcBorders>
            <w:shd w:val="clear" w:color="auto" w:fill="auto"/>
            <w:vAlign w:val="center"/>
          </w:tcPr>
          <w:p w14:paraId="1129377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7542C79E"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1DF0F95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09ABC66"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0B3A7292"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5C49F286"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1BE9F452"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65672639" w14:textId="77777777" w:rsidTr="001A34A8">
        <w:trPr>
          <w:trHeight w:val="454"/>
          <w:jc w:val="center"/>
        </w:trPr>
        <w:tc>
          <w:tcPr>
            <w:tcW w:w="272" w:type="pct"/>
            <w:vMerge/>
            <w:tcBorders>
              <w:tl2br w:val="nil"/>
              <w:tr2bl w:val="nil"/>
            </w:tcBorders>
            <w:shd w:val="clear" w:color="auto" w:fill="auto"/>
            <w:vAlign w:val="center"/>
          </w:tcPr>
          <w:p w14:paraId="599033BC"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0C1D996D" w14:textId="77777777" w:rsidR="00454FAC" w:rsidRDefault="00454FAC"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6693B42D" w14:textId="77777777" w:rsidR="00454FAC" w:rsidRDefault="00454FAC"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4B740A6C" w14:textId="77777777" w:rsidR="00454FAC" w:rsidRPr="00482429"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3DC0B68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252795C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7AAA2F0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6DDC59FE"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397555BE"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3D92CAE6" w14:textId="77777777" w:rsidTr="001A34A8">
        <w:trPr>
          <w:trHeight w:val="454"/>
          <w:jc w:val="center"/>
        </w:trPr>
        <w:tc>
          <w:tcPr>
            <w:tcW w:w="272" w:type="pct"/>
            <w:vMerge/>
            <w:tcBorders>
              <w:tl2br w:val="nil"/>
              <w:tr2bl w:val="nil"/>
            </w:tcBorders>
            <w:shd w:val="clear" w:color="auto" w:fill="auto"/>
            <w:vAlign w:val="center"/>
          </w:tcPr>
          <w:p w14:paraId="41324E7F"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41FA264B" w14:textId="77777777" w:rsidR="00454FA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349BE204" w14:textId="77777777" w:rsidR="00454FAC" w:rsidRPr="00F5181C" w:rsidRDefault="00454FAC"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5B3A73F7"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6C7FB3A1"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7A1B0CB7"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7AC3B19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40815B27"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379ECA6C" w14:textId="77777777" w:rsidTr="00454FAC">
        <w:trPr>
          <w:trHeight w:val="454"/>
          <w:jc w:val="center"/>
        </w:trPr>
        <w:tc>
          <w:tcPr>
            <w:tcW w:w="1001" w:type="pct"/>
            <w:gridSpan w:val="2"/>
            <w:tcBorders>
              <w:tl2br w:val="nil"/>
              <w:tr2bl w:val="nil"/>
            </w:tcBorders>
            <w:shd w:val="clear" w:color="auto" w:fill="DBDBDB" w:themeFill="accent3" w:themeFillTint="66"/>
            <w:vAlign w:val="center"/>
          </w:tcPr>
          <w:p w14:paraId="437EAA54"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6D592B02"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10D3EB68"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2CFABC0A" w14:textId="77777777" w:rsidR="00454FAC" w:rsidRPr="00F5181C" w:rsidRDefault="00454FAC"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2A0C9B82" w14:textId="77777777" w:rsidR="00454FAC" w:rsidRPr="00F5181C" w:rsidRDefault="00454FAC"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40B695D4"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454FAC" w:rsidRPr="00F5181C" w14:paraId="3F4F9D66" w14:textId="77777777" w:rsidTr="00454FAC">
        <w:trPr>
          <w:trHeight w:val="454"/>
          <w:jc w:val="center"/>
        </w:trPr>
        <w:tc>
          <w:tcPr>
            <w:tcW w:w="1001" w:type="pct"/>
            <w:gridSpan w:val="2"/>
            <w:tcBorders>
              <w:tl2br w:val="nil"/>
              <w:tr2bl w:val="nil"/>
            </w:tcBorders>
            <w:shd w:val="clear" w:color="auto" w:fill="auto"/>
            <w:vAlign w:val="center"/>
          </w:tcPr>
          <w:p w14:paraId="61C853FE"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5D4B3168"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28B33F78"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7F96AC84"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5265408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116A8A7D"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39769ED7" w14:textId="77777777" w:rsidTr="00454FAC">
        <w:trPr>
          <w:trHeight w:val="454"/>
          <w:jc w:val="center"/>
        </w:trPr>
        <w:tc>
          <w:tcPr>
            <w:tcW w:w="1001" w:type="pct"/>
            <w:gridSpan w:val="2"/>
            <w:tcBorders>
              <w:tl2br w:val="nil"/>
              <w:tr2bl w:val="nil"/>
            </w:tcBorders>
            <w:shd w:val="clear" w:color="auto" w:fill="auto"/>
            <w:vAlign w:val="center"/>
          </w:tcPr>
          <w:p w14:paraId="6C563089"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4190F9D8"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1CDB9E5"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7C616BA4"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406B70A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74CEB805"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1DD02921" w14:textId="77777777" w:rsidTr="00454FAC">
        <w:trPr>
          <w:trHeight w:val="454"/>
          <w:jc w:val="center"/>
        </w:trPr>
        <w:tc>
          <w:tcPr>
            <w:tcW w:w="1001" w:type="pct"/>
            <w:gridSpan w:val="2"/>
            <w:tcBorders>
              <w:tl2br w:val="nil"/>
              <w:tr2bl w:val="nil"/>
            </w:tcBorders>
            <w:shd w:val="clear" w:color="auto" w:fill="auto"/>
            <w:vAlign w:val="center"/>
          </w:tcPr>
          <w:p w14:paraId="16B85DDF" w14:textId="77777777" w:rsidR="00454FAC" w:rsidRPr="00691900" w:rsidRDefault="00454FAC"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39F5FD98" w14:textId="77777777" w:rsidR="00454FAC" w:rsidRPr="00F5181C" w:rsidRDefault="00454FAC"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2D0E71EF"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1E359CC4"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09CBD4DC"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6BB1C49A"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p>
        </w:tc>
      </w:tr>
      <w:tr w:rsidR="00454FAC" w:rsidRPr="00F5181C" w14:paraId="2F91C04C" w14:textId="77777777" w:rsidTr="00454FAC">
        <w:trPr>
          <w:trHeight w:val="454"/>
          <w:jc w:val="center"/>
        </w:trPr>
        <w:tc>
          <w:tcPr>
            <w:tcW w:w="1001" w:type="pct"/>
            <w:gridSpan w:val="2"/>
            <w:tcBorders>
              <w:tl2br w:val="nil"/>
              <w:tr2bl w:val="nil"/>
            </w:tcBorders>
            <w:shd w:val="clear" w:color="auto" w:fill="auto"/>
            <w:vAlign w:val="center"/>
          </w:tcPr>
          <w:p w14:paraId="55C6A117" w14:textId="77777777" w:rsidR="00454FAC" w:rsidRPr="00691900" w:rsidRDefault="00454FAC"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401EE1D9"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BCB0A49" w14:textId="77777777" w:rsidR="00454FAC" w:rsidRPr="00F5181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37568529" w14:textId="77777777" w:rsidR="00454FAC" w:rsidRPr="00F5181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0D3F4C71" w14:textId="77777777" w:rsidR="00454FAC" w:rsidRPr="00F5181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506436A9"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p>
        </w:tc>
      </w:tr>
      <w:tr w:rsidR="00454FAC" w:rsidRPr="00F5181C" w14:paraId="0D0B0337" w14:textId="77777777" w:rsidTr="00454FAC">
        <w:trPr>
          <w:trHeight w:val="454"/>
          <w:jc w:val="center"/>
        </w:trPr>
        <w:tc>
          <w:tcPr>
            <w:tcW w:w="1001" w:type="pct"/>
            <w:gridSpan w:val="2"/>
            <w:tcBorders>
              <w:tl2br w:val="nil"/>
              <w:tr2bl w:val="nil"/>
            </w:tcBorders>
            <w:shd w:val="clear" w:color="auto" w:fill="auto"/>
            <w:vAlign w:val="center"/>
          </w:tcPr>
          <w:p w14:paraId="058AE15B" w14:textId="77777777" w:rsidR="00454FAC" w:rsidRPr="00691900" w:rsidRDefault="00454FAC"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3BF406F2" w14:textId="77777777" w:rsidR="00454FAC" w:rsidRPr="000F3B89" w:rsidRDefault="00454FAC"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1BBB562C" w14:textId="77777777" w:rsidR="00454FAC" w:rsidRPr="00F5181C" w:rsidRDefault="00454FAC"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7CE58ACE"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454FAC" w:rsidRPr="00F5181C" w14:paraId="0A39534F" w14:textId="77777777" w:rsidTr="00454FAC">
        <w:trPr>
          <w:trHeight w:val="454"/>
          <w:jc w:val="center"/>
        </w:trPr>
        <w:tc>
          <w:tcPr>
            <w:tcW w:w="1001" w:type="pct"/>
            <w:gridSpan w:val="2"/>
            <w:tcBorders>
              <w:tl2br w:val="nil"/>
              <w:tr2bl w:val="nil"/>
            </w:tcBorders>
            <w:shd w:val="clear" w:color="auto" w:fill="auto"/>
            <w:vAlign w:val="center"/>
          </w:tcPr>
          <w:p w14:paraId="7A870A8D" w14:textId="77777777" w:rsidR="00454FAC" w:rsidRPr="000F3B89" w:rsidRDefault="00454FAC"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29ACBE8E" w14:textId="77777777" w:rsidR="00454FAC" w:rsidRPr="000F3B89" w:rsidRDefault="00454FAC"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631726D3" w14:textId="77777777" w:rsidR="00454FAC" w:rsidRDefault="00454FAC"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292EEF6A" w14:textId="77777777" w:rsidR="00454FAC" w:rsidRDefault="00454FAC" w:rsidP="00454FAC">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45EBD048" w14:textId="77777777" w:rsidR="00454FAC" w:rsidRPr="00454FAC" w:rsidRDefault="00454FAC" w:rsidP="002505F8">
      <w:pPr>
        <w:tabs>
          <w:tab w:val="num" w:pos="360"/>
        </w:tabs>
        <w:ind w:left="360" w:hanging="360"/>
        <w:rPr>
          <w:b/>
          <w:sz w:val="24"/>
          <w:szCs w:val="24"/>
        </w:rPr>
      </w:pPr>
    </w:p>
    <w:p w14:paraId="02A22F81" w14:textId="77777777" w:rsidR="00454FAC" w:rsidRDefault="00454FAC" w:rsidP="002505F8">
      <w:pPr>
        <w:tabs>
          <w:tab w:val="num" w:pos="360"/>
        </w:tabs>
        <w:ind w:left="360" w:hanging="360"/>
        <w:rPr>
          <w:b/>
          <w:sz w:val="24"/>
          <w:szCs w:val="24"/>
        </w:rPr>
      </w:pPr>
    </w:p>
    <w:p w14:paraId="23051712" w14:textId="77777777" w:rsidR="00454FAC" w:rsidRPr="00C84B39" w:rsidRDefault="00454FAC" w:rsidP="002505F8">
      <w:pPr>
        <w:tabs>
          <w:tab w:val="num" w:pos="360"/>
        </w:tabs>
        <w:ind w:left="360" w:hanging="360"/>
        <w:rPr>
          <w:b/>
          <w:sz w:val="24"/>
          <w:szCs w:val="24"/>
        </w:rPr>
      </w:pPr>
    </w:p>
    <w:p w14:paraId="4EDC4D30" w14:textId="77777777" w:rsidR="00AF3DF1" w:rsidRDefault="00AF3DF1" w:rsidP="008A49F0">
      <w:pPr>
        <w:tabs>
          <w:tab w:val="num" w:pos="360"/>
        </w:tabs>
        <w:rPr>
          <w:rFonts w:ascii="Times New Roman" w:eastAsia="宋体" w:hAnsi="Times New Roman" w:cs="Times New Roman"/>
          <w:sz w:val="24"/>
          <w:szCs w:val="24"/>
        </w:rPr>
        <w:sectPr w:rsidR="00AF3DF1" w:rsidSect="00A3205E">
          <w:footerReference w:type="default" r:id="rId34"/>
          <w:pgSz w:w="11906" w:h="16838" w:code="9"/>
          <w:pgMar w:top="1418" w:right="1418" w:bottom="1418" w:left="1418" w:header="964" w:footer="851" w:gutter="0"/>
          <w:pgNumType w:start="29"/>
          <w:cols w:space="425"/>
          <w:docGrid w:type="lines" w:linePitch="312"/>
        </w:sectPr>
      </w:pPr>
    </w:p>
    <w:p w14:paraId="0E3170A7" w14:textId="77777777" w:rsidR="00C451DB" w:rsidRDefault="00C451DB" w:rsidP="00220F0F">
      <w:pPr>
        <w:spacing w:beforeLines="50" w:before="156"/>
        <w:rPr>
          <w:rFonts w:ascii="Times New Roman" w:eastAsia="宋体" w:hAnsi="Times New Roman" w:cs="Times New Roman"/>
          <w:b/>
          <w:kern w:val="0"/>
          <w:sz w:val="24"/>
          <w:szCs w:val="24"/>
        </w:rPr>
      </w:pPr>
    </w:p>
    <w:p w14:paraId="62CC76E4" w14:textId="77777777" w:rsidR="00454FAC" w:rsidRDefault="00454FAC" w:rsidP="00220F0F">
      <w:pPr>
        <w:spacing w:beforeLines="50" w:before="156"/>
        <w:rPr>
          <w:rFonts w:ascii="Times New Roman" w:eastAsia="宋体" w:hAnsi="Times New Roman" w:cs="Times New Roman"/>
          <w:b/>
          <w:kern w:val="0"/>
          <w:sz w:val="24"/>
          <w:szCs w:val="24"/>
        </w:rPr>
      </w:pPr>
    </w:p>
    <w:p w14:paraId="58F9FED7" w14:textId="77777777" w:rsidR="00454FAC" w:rsidRDefault="00454FAC" w:rsidP="00220F0F">
      <w:pPr>
        <w:spacing w:beforeLines="50" w:before="156"/>
        <w:rPr>
          <w:rFonts w:ascii="Times New Roman" w:eastAsia="宋体" w:hAnsi="Times New Roman" w:cs="Times New Roman"/>
          <w:b/>
          <w:kern w:val="0"/>
          <w:sz w:val="24"/>
          <w:szCs w:val="24"/>
        </w:rPr>
      </w:pPr>
    </w:p>
    <w:p w14:paraId="09B25B2C" w14:textId="77777777" w:rsidR="00454FAC" w:rsidRDefault="00454FAC" w:rsidP="00220F0F">
      <w:pPr>
        <w:spacing w:beforeLines="50" w:before="156"/>
        <w:rPr>
          <w:rFonts w:ascii="Times New Roman" w:eastAsia="宋体" w:hAnsi="Times New Roman" w:cs="Times New Roman"/>
          <w:b/>
          <w:kern w:val="0"/>
          <w:sz w:val="24"/>
          <w:szCs w:val="24"/>
        </w:rPr>
      </w:pPr>
    </w:p>
    <w:p w14:paraId="1A604B07" w14:textId="77777777" w:rsidR="00454FAC" w:rsidRDefault="00454FAC" w:rsidP="00220F0F">
      <w:pPr>
        <w:spacing w:beforeLines="50" w:before="156"/>
        <w:rPr>
          <w:rFonts w:ascii="Times New Roman" w:eastAsia="宋体" w:hAnsi="Times New Roman" w:cs="Times New Roman"/>
          <w:b/>
          <w:kern w:val="0"/>
          <w:sz w:val="24"/>
          <w:szCs w:val="24"/>
        </w:rPr>
      </w:pPr>
    </w:p>
    <w:p w14:paraId="3DA57C0C" w14:textId="77777777" w:rsidR="00454FAC" w:rsidRDefault="00454FAC" w:rsidP="00220F0F">
      <w:pPr>
        <w:spacing w:beforeLines="50" w:before="156"/>
        <w:rPr>
          <w:rFonts w:ascii="Times New Roman" w:eastAsia="宋体" w:hAnsi="Times New Roman" w:cs="Times New Roman"/>
          <w:b/>
          <w:kern w:val="0"/>
          <w:sz w:val="24"/>
          <w:szCs w:val="24"/>
        </w:rPr>
      </w:pPr>
    </w:p>
    <w:p w14:paraId="69D33FD3" w14:textId="2ABB271F" w:rsidR="00220F0F" w:rsidRPr="00C27FD5" w:rsidRDefault="00220F0F" w:rsidP="00220F0F">
      <w:pPr>
        <w:spacing w:beforeLines="50" w:before="156"/>
        <w:rPr>
          <w:rFonts w:ascii="Times New Roman" w:eastAsia="宋体" w:hAnsi="Times New Roman" w:cs="Times New Roman"/>
          <w:b/>
          <w:kern w:val="0"/>
          <w:sz w:val="24"/>
          <w:szCs w:val="24"/>
        </w:rPr>
      </w:pPr>
      <w:r w:rsidRPr="002F426A">
        <w:rPr>
          <w:rFonts w:ascii="Times New Roman" w:eastAsia="宋体" w:hAnsi="Times New Roman" w:cs="Times New Roman" w:hint="eastAsia"/>
          <w:b/>
          <w:kern w:val="0"/>
          <w:sz w:val="24"/>
          <w:szCs w:val="24"/>
        </w:rPr>
        <w:t>入选标准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7501"/>
        <w:gridCol w:w="533"/>
        <w:gridCol w:w="548"/>
      </w:tblGrid>
      <w:tr w:rsidR="008A49F0" w:rsidRPr="008A49F0" w14:paraId="5E3114CB" w14:textId="77777777" w:rsidTr="00BF1C04">
        <w:trPr>
          <w:trHeight w:val="454"/>
          <w:jc w:val="center"/>
        </w:trPr>
        <w:tc>
          <w:tcPr>
            <w:tcW w:w="37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05913AE"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序号</w:t>
            </w:r>
          </w:p>
        </w:tc>
        <w:tc>
          <w:tcPr>
            <w:tcW w:w="40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454CD03"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根据病史和体格检查，请确认以下内容：</w:t>
            </w:r>
          </w:p>
        </w:tc>
        <w:tc>
          <w:tcPr>
            <w:tcW w:w="2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449948D"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是</w:t>
            </w:r>
          </w:p>
        </w:tc>
        <w:tc>
          <w:tcPr>
            <w:tcW w:w="29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5D4C25C"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否</w:t>
            </w:r>
          </w:p>
        </w:tc>
      </w:tr>
      <w:tr w:rsidR="008A49F0" w:rsidRPr="008A49F0" w14:paraId="39F1A86A" w14:textId="77777777" w:rsidTr="00BF1C04">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tcPr>
          <w:p w14:paraId="326051C4" w14:textId="77777777"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hint="eastAsia"/>
                <w:bCs/>
                <w:color w:val="000000"/>
                <w:kern w:val="0"/>
                <w:szCs w:val="21"/>
              </w:rPr>
              <w:t>7</w:t>
            </w:r>
          </w:p>
        </w:tc>
        <w:tc>
          <w:tcPr>
            <w:tcW w:w="4039" w:type="pct"/>
            <w:tcBorders>
              <w:top w:val="single" w:sz="4" w:space="0" w:color="auto"/>
              <w:left w:val="single" w:sz="4" w:space="0" w:color="auto"/>
              <w:bottom w:val="single" w:sz="4" w:space="0" w:color="auto"/>
              <w:right w:val="single" w:sz="4" w:space="0" w:color="auto"/>
            </w:tcBorders>
            <w:vAlign w:val="center"/>
          </w:tcPr>
          <w:p w14:paraId="342D8AEB" w14:textId="2AA6EA3A" w:rsidR="008A49F0" w:rsidRPr="008A49F0" w:rsidRDefault="008A49F0" w:rsidP="00D31F39">
            <w:pPr>
              <w:rPr>
                <w:rFonts w:ascii="Times New Roman" w:eastAsia="宋体" w:hAnsi="宋体" w:cs="宋体"/>
                <w:bCs/>
                <w:color w:val="000000"/>
                <w:kern w:val="0"/>
                <w:szCs w:val="21"/>
              </w:rPr>
            </w:pPr>
            <w:r w:rsidRPr="008A49F0">
              <w:rPr>
                <w:rFonts w:ascii="Times New Roman" w:eastAsia="宋体" w:hAnsi="宋体" w:cs="宋体" w:hint="eastAsia"/>
                <w:bCs/>
                <w:color w:val="000000"/>
                <w:kern w:val="0"/>
                <w:szCs w:val="21"/>
              </w:rPr>
              <w:t>导入期</w:t>
            </w:r>
            <w:r w:rsidR="00D31F39">
              <w:rPr>
                <w:rFonts w:ascii="Times New Roman" w:eastAsia="宋体" w:hAnsi="宋体" w:cs="宋体" w:hint="eastAsia"/>
                <w:bCs/>
                <w:color w:val="000000"/>
                <w:kern w:val="0"/>
                <w:szCs w:val="21"/>
              </w:rPr>
              <w:t>疼痛累及天内</w:t>
            </w:r>
            <w:r w:rsidRPr="00391BED">
              <w:rPr>
                <w:rFonts w:ascii="Times New Roman" w:eastAsia="宋体" w:hAnsi="宋体" w:cs="宋体" w:hint="eastAsia"/>
                <w:bCs/>
                <w:color w:val="000000"/>
                <w:kern w:val="0"/>
                <w:szCs w:val="21"/>
              </w:rPr>
              <w:t>NRS</w:t>
            </w:r>
            <w:r w:rsidR="00272FA3" w:rsidRPr="00BA4471">
              <w:rPr>
                <w:rFonts w:ascii="Times New Roman" w:eastAsia="宋体" w:hAnsi="宋体" w:cs="宋体" w:hint="eastAsia"/>
                <w:bCs/>
                <w:color w:val="000000"/>
                <w:kern w:val="0"/>
                <w:szCs w:val="21"/>
              </w:rPr>
              <w:t>平均</w:t>
            </w:r>
            <w:r w:rsidR="00D31F39" w:rsidRPr="00BA4471">
              <w:rPr>
                <w:rFonts w:ascii="Times New Roman" w:eastAsia="宋体" w:hAnsi="宋体" w:cs="宋体" w:hint="eastAsia"/>
                <w:bCs/>
                <w:color w:val="000000"/>
                <w:kern w:val="0"/>
                <w:szCs w:val="21"/>
              </w:rPr>
              <w:t>分</w:t>
            </w:r>
            <w:r w:rsidRPr="00391BED">
              <w:rPr>
                <w:rFonts w:ascii="Times New Roman" w:eastAsia="宋体" w:hAnsi="宋体" w:cs="宋体" w:hint="eastAsia"/>
                <w:bCs/>
                <w:color w:val="000000"/>
                <w:kern w:val="0"/>
                <w:szCs w:val="21"/>
              </w:rPr>
              <w:t>≥</w:t>
            </w:r>
            <w:r w:rsidRPr="00391BED">
              <w:rPr>
                <w:rFonts w:ascii="Times New Roman" w:eastAsia="宋体" w:hAnsi="宋体" w:cs="宋体" w:hint="eastAsia"/>
                <w:bCs/>
                <w:color w:val="000000"/>
                <w:kern w:val="0"/>
                <w:szCs w:val="21"/>
              </w:rPr>
              <w:t>4</w:t>
            </w:r>
            <w:r w:rsidRPr="00391BED">
              <w:rPr>
                <w:rFonts w:ascii="Times New Roman" w:eastAsia="宋体" w:hAnsi="宋体" w:cs="宋体" w:hint="eastAsia"/>
                <w:bCs/>
                <w:color w:val="000000"/>
                <w:kern w:val="0"/>
                <w:szCs w:val="21"/>
              </w:rPr>
              <w:t>分</w:t>
            </w:r>
            <w:r w:rsidR="00943F4D" w:rsidRPr="00391BED">
              <w:rPr>
                <w:rFonts w:ascii="Times New Roman" w:eastAsia="宋体" w:hAnsi="宋体" w:cs="宋体" w:hint="eastAsia"/>
                <w:bCs/>
                <w:color w:val="000000"/>
                <w:kern w:val="0"/>
                <w:szCs w:val="21"/>
              </w:rPr>
              <w:t>且</w:t>
            </w:r>
            <w:r w:rsidR="00ED2B0F" w:rsidRPr="00BA4471">
              <w:rPr>
                <w:rFonts w:ascii="Times New Roman" w:eastAsia="宋体" w:hAnsi="宋体" w:cs="宋体" w:hint="eastAsia"/>
                <w:bCs/>
                <w:color w:val="000000"/>
                <w:kern w:val="0"/>
                <w:szCs w:val="21"/>
              </w:rPr>
              <w:t>触诊</w:t>
            </w:r>
            <w:r w:rsidR="00943F4D" w:rsidRPr="00391BED">
              <w:rPr>
                <w:rFonts w:ascii="Times New Roman" w:eastAsia="宋体" w:hAnsi="宋体" w:cs="宋体" w:hint="eastAsia"/>
                <w:bCs/>
                <w:color w:val="000000"/>
                <w:kern w:val="0"/>
                <w:szCs w:val="21"/>
              </w:rPr>
              <w:t>仍有</w:t>
            </w:r>
            <w:r w:rsidR="00767502">
              <w:rPr>
                <w:rFonts w:ascii="Times New Roman" w:eastAsia="宋体" w:hAnsi="宋体" w:cs="宋体" w:hint="eastAsia"/>
                <w:bCs/>
                <w:color w:val="000000"/>
                <w:kern w:val="0"/>
                <w:szCs w:val="21"/>
              </w:rPr>
              <w:t>靶</w:t>
            </w:r>
            <w:r w:rsidR="00943F4D" w:rsidRPr="00391BED">
              <w:rPr>
                <w:rFonts w:ascii="Times New Roman" w:eastAsia="宋体" w:hAnsi="宋体" w:cs="宋体" w:hint="eastAsia"/>
                <w:bCs/>
                <w:color w:val="000000"/>
                <w:kern w:val="0"/>
                <w:szCs w:val="21"/>
              </w:rPr>
              <w:t>肿块存</w:t>
            </w:r>
            <w:r w:rsidR="00943F4D">
              <w:rPr>
                <w:rFonts w:ascii="Times New Roman" w:eastAsia="宋体" w:hAnsi="宋体" w:cs="宋体" w:hint="eastAsia"/>
                <w:bCs/>
                <w:color w:val="000000"/>
                <w:kern w:val="0"/>
                <w:szCs w:val="21"/>
              </w:rPr>
              <w:t>在</w:t>
            </w:r>
            <w:r w:rsidRPr="008A49F0">
              <w:rPr>
                <w:rFonts w:ascii="Times New Roman" w:eastAsia="宋体" w:hAnsi="宋体" w:cs="宋体" w:hint="eastAsia"/>
                <w:bCs/>
                <w:color w:val="000000"/>
                <w:kern w:val="0"/>
                <w:szCs w:val="21"/>
              </w:rPr>
              <w:t>；</w:t>
            </w:r>
          </w:p>
        </w:tc>
        <w:tc>
          <w:tcPr>
            <w:tcW w:w="287" w:type="pct"/>
            <w:tcBorders>
              <w:top w:val="single" w:sz="4" w:space="0" w:color="auto"/>
              <w:left w:val="single" w:sz="4" w:space="0" w:color="auto"/>
              <w:bottom w:val="single" w:sz="4" w:space="0" w:color="auto"/>
              <w:right w:val="single" w:sz="4" w:space="0" w:color="auto"/>
            </w:tcBorders>
            <w:vAlign w:val="center"/>
          </w:tcPr>
          <w:p w14:paraId="5237347C" w14:textId="77777777"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bCs/>
                <w:color w:val="000000"/>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tcPr>
          <w:p w14:paraId="2AE54E18" w14:textId="77777777"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bCs/>
                <w:color w:val="000000"/>
                <w:kern w:val="0"/>
                <w:szCs w:val="21"/>
              </w:rPr>
              <w:sym w:font="Webdings" w:char="F063"/>
            </w:r>
          </w:p>
        </w:tc>
      </w:tr>
      <w:tr w:rsidR="008A49F0" w:rsidRPr="008A49F0" w14:paraId="20314A54" w14:textId="77777777" w:rsidTr="00BF1C04">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1A2F35D7" w14:textId="3D40D3DF"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hint="eastAsia"/>
                <w:b/>
                <w:bCs/>
                <w:color w:val="000000"/>
                <w:kern w:val="0"/>
                <w:szCs w:val="21"/>
              </w:rPr>
              <w:t>若以上入选标准回答为</w:t>
            </w:r>
            <w:r w:rsidRPr="008A49F0">
              <w:rPr>
                <w:rFonts w:ascii="Times New Roman" w:eastAsia="宋体" w:hAnsi="宋体" w:cs="宋体"/>
                <w:b/>
                <w:bCs/>
                <w:color w:val="000000"/>
                <w:kern w:val="0"/>
                <w:szCs w:val="21"/>
              </w:rPr>
              <w:t>“</w:t>
            </w:r>
            <w:r w:rsidRPr="008A49F0">
              <w:rPr>
                <w:rFonts w:ascii="Times New Roman" w:eastAsia="宋体" w:hAnsi="宋体" w:cs="宋体" w:hint="eastAsia"/>
                <w:b/>
                <w:bCs/>
                <w:color w:val="000000"/>
                <w:kern w:val="0"/>
                <w:szCs w:val="21"/>
              </w:rPr>
              <w:t>否</w:t>
            </w:r>
            <w:r w:rsidRPr="008A49F0">
              <w:rPr>
                <w:rFonts w:ascii="Times New Roman" w:eastAsia="宋体" w:hAnsi="宋体" w:cs="宋体"/>
                <w:b/>
                <w:bCs/>
                <w:color w:val="000000"/>
                <w:kern w:val="0"/>
                <w:szCs w:val="21"/>
              </w:rPr>
              <w:t>”</w:t>
            </w:r>
            <w:r w:rsidRPr="008A49F0">
              <w:rPr>
                <w:rFonts w:ascii="Times New Roman" w:eastAsia="宋体" w:hAnsi="宋体" w:cs="宋体" w:hint="eastAsia"/>
                <w:b/>
                <w:bCs/>
                <w:color w:val="000000"/>
                <w:kern w:val="0"/>
                <w:szCs w:val="21"/>
              </w:rPr>
              <w:t>，则此受试者不能参加本项临床研究。</w:t>
            </w:r>
          </w:p>
        </w:tc>
      </w:tr>
    </w:tbl>
    <w:p w14:paraId="672D9DFF" w14:textId="77777777" w:rsidR="006809D7" w:rsidRDefault="006809D7" w:rsidP="008766EB">
      <w:pPr>
        <w:tabs>
          <w:tab w:val="num" w:pos="360"/>
        </w:tabs>
        <w:rPr>
          <w:rFonts w:ascii="Times New Roman" w:eastAsia="宋体" w:hAnsi="Times New Roman" w:cs="Times New Roman"/>
          <w:b/>
          <w:sz w:val="24"/>
          <w:szCs w:val="24"/>
        </w:rPr>
      </w:pPr>
    </w:p>
    <w:p w14:paraId="4C352EE5" w14:textId="1731A903" w:rsidR="00220F0F" w:rsidRPr="008766EB" w:rsidRDefault="00220F0F" w:rsidP="008766EB">
      <w:pPr>
        <w:tabs>
          <w:tab w:val="num" w:pos="360"/>
        </w:tabs>
        <w:rPr>
          <w:rFonts w:ascii="Times New Roman" w:eastAsia="宋体" w:hAnsi="Times New Roman" w:cs="Times New Roman"/>
          <w:b/>
          <w:sz w:val="24"/>
          <w:szCs w:val="24"/>
        </w:rPr>
      </w:pPr>
      <w:r w:rsidRPr="008766EB">
        <w:rPr>
          <w:rFonts w:ascii="Times New Roman" w:eastAsia="宋体" w:hAnsi="Times New Roman" w:cs="Times New Roman" w:hint="eastAsia"/>
          <w:b/>
          <w:sz w:val="24"/>
          <w:szCs w:val="24"/>
        </w:rPr>
        <w:t>排除标准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7410"/>
        <w:gridCol w:w="513"/>
        <w:gridCol w:w="581"/>
      </w:tblGrid>
      <w:tr w:rsidR="005A57F7" w:rsidRPr="00C27FD5" w14:paraId="6B214658" w14:textId="77777777" w:rsidTr="00BF1C04">
        <w:trPr>
          <w:trHeight w:val="454"/>
          <w:tblHeader/>
          <w:jc w:val="center"/>
        </w:trPr>
        <w:tc>
          <w:tcPr>
            <w:tcW w:w="42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F097C44"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序号</w:t>
            </w:r>
          </w:p>
        </w:tc>
        <w:tc>
          <w:tcPr>
            <w:tcW w:w="399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9F12D8C"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根据病史和体格检查，请确认以下内容：</w:t>
            </w:r>
          </w:p>
        </w:tc>
        <w:tc>
          <w:tcPr>
            <w:tcW w:w="27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46D1C9E"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是</w:t>
            </w:r>
          </w:p>
        </w:tc>
        <w:tc>
          <w:tcPr>
            <w:tcW w:w="31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8EF9B30"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否</w:t>
            </w:r>
          </w:p>
        </w:tc>
      </w:tr>
      <w:tr w:rsidR="005A57F7" w:rsidRPr="00C27FD5" w14:paraId="5C595B6D"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334BF7AC"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6</w:t>
            </w:r>
          </w:p>
        </w:tc>
        <w:tc>
          <w:tcPr>
            <w:tcW w:w="3990" w:type="pct"/>
            <w:tcBorders>
              <w:top w:val="single" w:sz="4" w:space="0" w:color="auto"/>
              <w:left w:val="single" w:sz="4" w:space="0" w:color="auto"/>
              <w:bottom w:val="single" w:sz="4" w:space="0" w:color="auto"/>
              <w:right w:val="single" w:sz="4" w:space="0" w:color="auto"/>
            </w:tcBorders>
            <w:vAlign w:val="center"/>
            <w:hideMark/>
          </w:tcPr>
          <w:p w14:paraId="046960F2" w14:textId="5B140B8B" w:rsidR="005A57F7" w:rsidRPr="00A07B0C" w:rsidRDefault="005A57F7" w:rsidP="00A771AD">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ALT</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AST</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ALP</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TBIL</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GGT</w:t>
            </w:r>
            <w:r w:rsidRPr="00A07B0C">
              <w:rPr>
                <w:rFonts w:ascii="Times New Roman" w:eastAsia="宋体" w:hAnsi="Times New Roman" w:cs="Times New Roman" w:hint="eastAsia"/>
                <w:kern w:val="0"/>
                <w:szCs w:val="21"/>
              </w:rPr>
              <w:t>超过</w:t>
            </w:r>
            <w:ins w:id="75" w:author="崔慧慧" w:date="2020-06-16T18:30:00Z">
              <w:r w:rsidR="00ED73DF">
                <w:rPr>
                  <w:rFonts w:ascii="Times New Roman" w:eastAsia="宋体" w:hAnsi="Times New Roman" w:cs="Times New Roman" w:hint="eastAsia"/>
                  <w:kern w:val="0"/>
                  <w:szCs w:val="21"/>
                </w:rPr>
                <w:t>1.2</w:t>
              </w:r>
              <w:r w:rsidR="00ED73DF">
                <w:rPr>
                  <w:rFonts w:ascii="Times New Roman" w:eastAsia="宋体" w:hAnsi="Times New Roman" w:cs="Times New Roman" w:hint="eastAsia"/>
                  <w:kern w:val="0"/>
                  <w:szCs w:val="21"/>
                </w:rPr>
                <w:t>倍</w:t>
              </w:r>
            </w:ins>
            <w:r w:rsidRPr="00A07B0C">
              <w:rPr>
                <w:rFonts w:ascii="Times New Roman" w:eastAsia="宋体" w:hAnsi="Times New Roman" w:cs="Times New Roman" w:hint="eastAsia"/>
                <w:kern w:val="0"/>
                <w:szCs w:val="21"/>
              </w:rPr>
              <w:t>正常值上限；血清</w:t>
            </w:r>
            <w:r w:rsidRPr="00A07B0C">
              <w:rPr>
                <w:rFonts w:ascii="Times New Roman" w:eastAsia="宋体" w:hAnsi="Times New Roman" w:cs="Times New Roman" w:hint="eastAsia"/>
                <w:kern w:val="0"/>
                <w:szCs w:val="21"/>
              </w:rPr>
              <w:t>Cr</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BUN</w:t>
            </w:r>
            <w:r w:rsidRPr="00A07B0C">
              <w:rPr>
                <w:rFonts w:ascii="Times New Roman" w:eastAsia="宋体" w:hAnsi="Times New Roman" w:cs="Times New Roman" w:hint="eastAsia"/>
                <w:kern w:val="0"/>
                <w:szCs w:val="21"/>
              </w:rPr>
              <w:t>超过</w:t>
            </w:r>
            <w:ins w:id="76" w:author="崔慧慧" w:date="2020-06-16T18:30:00Z">
              <w:r w:rsidR="00ED73DF">
                <w:rPr>
                  <w:rFonts w:ascii="Times New Roman" w:eastAsia="宋体" w:hAnsi="Times New Roman" w:cs="Times New Roman" w:hint="eastAsia"/>
                  <w:kern w:val="0"/>
                  <w:szCs w:val="21"/>
                </w:rPr>
                <w:t>1.2</w:t>
              </w:r>
              <w:r w:rsidR="00ED73DF">
                <w:rPr>
                  <w:rFonts w:ascii="Times New Roman" w:eastAsia="宋体" w:hAnsi="Times New Roman" w:cs="Times New Roman" w:hint="eastAsia"/>
                  <w:kern w:val="0"/>
                  <w:szCs w:val="21"/>
                </w:rPr>
                <w:t>倍</w:t>
              </w:r>
            </w:ins>
            <w:r w:rsidRPr="00A07B0C">
              <w:rPr>
                <w:rFonts w:ascii="Times New Roman" w:eastAsia="宋体" w:hAnsi="Times New Roman" w:cs="Times New Roman" w:hint="eastAsia"/>
                <w:kern w:val="0"/>
                <w:szCs w:val="21"/>
              </w:rPr>
              <w:t>正常值上限；或血、尿常规、心电图等各检查项异常且有临床意义者；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59B8E720"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5878DD8"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77B3F859"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6B155B22"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7</w:t>
            </w:r>
          </w:p>
        </w:tc>
        <w:tc>
          <w:tcPr>
            <w:tcW w:w="3990" w:type="pct"/>
            <w:tcBorders>
              <w:top w:val="single" w:sz="4" w:space="0" w:color="auto"/>
              <w:left w:val="single" w:sz="4" w:space="0" w:color="auto"/>
              <w:bottom w:val="single" w:sz="4" w:space="0" w:color="auto"/>
              <w:right w:val="single" w:sz="4" w:space="0" w:color="auto"/>
            </w:tcBorders>
            <w:vAlign w:val="center"/>
            <w:hideMark/>
          </w:tcPr>
          <w:p w14:paraId="2D560ED4" w14:textId="77777777" w:rsidR="005A57F7" w:rsidRPr="00A07B0C" w:rsidRDefault="005A57F7" w:rsidP="00BF1C04">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处于妊娠期、哺乳期的女性，或近</w:t>
            </w:r>
            <w:r w:rsidRPr="00A07B0C">
              <w:rPr>
                <w:rFonts w:ascii="Times New Roman" w:eastAsia="宋体" w:hAnsi="Times New Roman" w:cs="Times New Roman" w:hint="eastAsia"/>
                <w:kern w:val="0"/>
                <w:szCs w:val="21"/>
              </w:rPr>
              <w:t>6</w:t>
            </w:r>
            <w:r w:rsidRPr="00A07B0C">
              <w:rPr>
                <w:rFonts w:ascii="Times New Roman" w:eastAsia="宋体" w:hAnsi="Times New Roman" w:cs="Times New Roman" w:hint="eastAsia"/>
                <w:kern w:val="0"/>
                <w:szCs w:val="21"/>
              </w:rPr>
              <w:t>个月内有妊娠计划者；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5983AF02"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BDDD152"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7EDF88D8"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E4B6C10"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8</w:t>
            </w:r>
          </w:p>
        </w:tc>
        <w:tc>
          <w:tcPr>
            <w:tcW w:w="3990" w:type="pct"/>
            <w:tcBorders>
              <w:top w:val="single" w:sz="4" w:space="0" w:color="auto"/>
              <w:left w:val="single" w:sz="4" w:space="0" w:color="auto"/>
              <w:bottom w:val="single" w:sz="4" w:space="0" w:color="auto"/>
              <w:right w:val="single" w:sz="4" w:space="0" w:color="auto"/>
            </w:tcBorders>
            <w:vAlign w:val="center"/>
            <w:hideMark/>
          </w:tcPr>
          <w:p w14:paraId="3E7D73DC" w14:textId="1A3802BA" w:rsidR="005A57F7" w:rsidRPr="00A07B0C" w:rsidRDefault="005A57F7" w:rsidP="006F72D4">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导入期内使用治疗乳腺增生病的中、西药物者</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包含外敷药、针灸等</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w:t>
            </w:r>
            <w:ins w:id="77" w:author="崔慧慧" w:date="2020-06-16T19:44:00Z">
              <w:r w:rsidR="00F465BC">
                <w:rPr>
                  <w:rFonts w:ascii="Times New Roman" w:eastAsia="宋体" w:hAnsi="Times New Roman" w:cs="Times New Roman" w:hint="eastAsia"/>
                  <w:kern w:val="0"/>
                  <w:szCs w:val="21"/>
                </w:rPr>
                <w:t>或</w:t>
              </w:r>
            </w:ins>
            <w:del w:id="78" w:author="崔慧慧" w:date="2020-06-16T18:31:00Z">
              <w:r w:rsidRPr="00A07B0C" w:rsidDel="00043C8C">
                <w:rPr>
                  <w:rFonts w:ascii="Times New Roman" w:eastAsia="宋体" w:hAnsi="Times New Roman" w:cs="Times New Roman" w:hint="eastAsia"/>
                  <w:kern w:val="0"/>
                  <w:szCs w:val="21"/>
                </w:rPr>
                <w:delText>且</w:delText>
              </w:r>
            </w:del>
            <w:r w:rsidRPr="00A07B0C">
              <w:rPr>
                <w:rFonts w:ascii="Times New Roman" w:eastAsia="宋体" w:hAnsi="Times New Roman" w:cs="Times New Roman" w:hint="eastAsia"/>
                <w:kern w:val="0"/>
                <w:szCs w:val="21"/>
              </w:rPr>
              <w:t>半年内</w:t>
            </w:r>
            <w:r w:rsidR="002C2869">
              <w:rPr>
                <w:rFonts w:ascii="Times New Roman" w:eastAsia="宋体" w:hAnsi="Times New Roman" w:cs="Times New Roman" w:hint="eastAsia"/>
                <w:kern w:val="0"/>
                <w:szCs w:val="21"/>
              </w:rPr>
              <w:t>已</w:t>
            </w:r>
            <w:r w:rsidRPr="00A07B0C">
              <w:rPr>
                <w:rFonts w:ascii="Times New Roman" w:eastAsia="宋体" w:hAnsi="Times New Roman" w:cs="Times New Roman" w:hint="eastAsia"/>
                <w:kern w:val="0"/>
                <w:szCs w:val="21"/>
              </w:rPr>
              <w:t>使用</w:t>
            </w:r>
            <w:ins w:id="79" w:author="崔慧慧" w:date="2020-06-16T18:31:00Z">
              <w:r w:rsidR="00043C8C">
                <w:rPr>
                  <w:rFonts w:ascii="Times New Roman" w:hAnsi="Times New Roman" w:hint="eastAsia"/>
                  <w:color w:val="000000" w:themeColor="text1"/>
                  <w:kern w:val="0"/>
                  <w:szCs w:val="21"/>
                </w:rPr>
                <w:t>治疗</w:t>
              </w:r>
              <w:r w:rsidR="00043C8C">
                <w:rPr>
                  <w:rFonts w:ascii="Times New Roman" w:hAnsi="Times New Roman"/>
                  <w:color w:val="000000" w:themeColor="text1"/>
                  <w:kern w:val="0"/>
                  <w:szCs w:val="21"/>
                </w:rPr>
                <w:t>乳腺增生</w:t>
              </w:r>
              <w:r w:rsidR="00043C8C">
                <w:rPr>
                  <w:rFonts w:ascii="Times New Roman" w:hAnsi="Times New Roman" w:hint="eastAsia"/>
                  <w:color w:val="000000" w:themeColor="text1"/>
                  <w:kern w:val="0"/>
                  <w:szCs w:val="21"/>
                </w:rPr>
                <w:t>病的</w:t>
              </w:r>
            </w:ins>
            <w:r w:rsidRPr="00A07B0C">
              <w:rPr>
                <w:rFonts w:ascii="Times New Roman" w:eastAsia="宋体" w:hAnsi="Times New Roman" w:cs="Times New Roman" w:hint="eastAsia"/>
                <w:kern w:val="0"/>
                <w:szCs w:val="21"/>
              </w:rPr>
              <w:t>激素类药物</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长期口服避孕药物者</w:t>
            </w:r>
            <w:r w:rsidR="006F72D4" w:rsidRPr="00A07B0C">
              <w:rPr>
                <w:rFonts w:ascii="Times New Roman" w:eastAsia="宋体" w:hAnsi="Times New Roman" w:cs="Times New Roman" w:hint="eastAsia"/>
                <w:kern w:val="0"/>
                <w:szCs w:val="21"/>
              </w:rPr>
              <w:t>除外</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w:t>
            </w:r>
          </w:p>
        </w:tc>
        <w:tc>
          <w:tcPr>
            <w:tcW w:w="276" w:type="pct"/>
            <w:tcBorders>
              <w:top w:val="single" w:sz="4" w:space="0" w:color="auto"/>
              <w:left w:val="single" w:sz="4" w:space="0" w:color="auto"/>
              <w:bottom w:val="single" w:sz="4" w:space="0" w:color="auto"/>
              <w:right w:val="single" w:sz="4" w:space="0" w:color="auto"/>
            </w:tcBorders>
            <w:vAlign w:val="center"/>
            <w:hideMark/>
          </w:tcPr>
          <w:p w14:paraId="6DD294CA"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2A2E95E"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34025863"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6091D488"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9</w:t>
            </w:r>
          </w:p>
        </w:tc>
        <w:tc>
          <w:tcPr>
            <w:tcW w:w="3990" w:type="pct"/>
            <w:tcBorders>
              <w:top w:val="single" w:sz="4" w:space="0" w:color="auto"/>
              <w:left w:val="single" w:sz="4" w:space="0" w:color="auto"/>
              <w:bottom w:val="single" w:sz="4" w:space="0" w:color="auto"/>
              <w:right w:val="single" w:sz="4" w:space="0" w:color="auto"/>
            </w:tcBorders>
            <w:vAlign w:val="center"/>
            <w:hideMark/>
          </w:tcPr>
          <w:p w14:paraId="55934E3B" w14:textId="77777777" w:rsidR="005A57F7" w:rsidRPr="00A07B0C" w:rsidRDefault="005A57F7" w:rsidP="00BF1C04">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过敏体质、已知对试验药处方组成成分过敏者；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F2D0BB2"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E267279"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2EEF464E" w14:textId="77777777" w:rsidTr="00BF1C04">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7420F1F5" w14:textId="77777777" w:rsidR="005A57F7" w:rsidRPr="00C27FD5" w:rsidRDefault="005A57F7" w:rsidP="005A57F7">
            <w:pPr>
              <w:spacing w:line="360" w:lineRule="auto"/>
              <w:rPr>
                <w:rFonts w:ascii="Times New Roman" w:eastAsia="宋体" w:hAnsi="Times New Roman" w:cs="Times New Roman"/>
                <w:b/>
                <w:bCs/>
                <w:kern w:val="0"/>
                <w:szCs w:val="21"/>
              </w:rPr>
            </w:pPr>
            <w:r w:rsidRPr="00C27FD5">
              <w:rPr>
                <w:rFonts w:ascii="Times New Roman" w:eastAsia="宋体" w:hAnsi="Calibri" w:cs="Times New Roman" w:hint="eastAsia"/>
                <w:b/>
                <w:kern w:val="0"/>
                <w:szCs w:val="21"/>
              </w:rPr>
              <w:t>若以上入选标准中任何一项回答为</w:t>
            </w:r>
            <w:r w:rsidRPr="00C27FD5">
              <w:rPr>
                <w:rFonts w:ascii="Times New Roman" w:eastAsia="宋体" w:hAnsi="Times New Roman" w:cs="Times New Roman"/>
                <w:b/>
                <w:kern w:val="0"/>
                <w:szCs w:val="21"/>
              </w:rPr>
              <w:t>“</w:t>
            </w:r>
            <w:r w:rsidRPr="00C27FD5">
              <w:rPr>
                <w:rFonts w:ascii="Times New Roman" w:eastAsia="宋体" w:hAnsi="Calibri" w:cs="Times New Roman" w:hint="eastAsia"/>
                <w:b/>
                <w:kern w:val="0"/>
                <w:szCs w:val="21"/>
              </w:rPr>
              <w:t>是</w:t>
            </w:r>
            <w:r w:rsidRPr="00C27FD5">
              <w:rPr>
                <w:rFonts w:ascii="Times New Roman" w:eastAsia="宋体" w:hAnsi="Times New Roman" w:cs="Times New Roman"/>
                <w:b/>
                <w:kern w:val="0"/>
                <w:szCs w:val="21"/>
              </w:rPr>
              <w:t>”</w:t>
            </w:r>
            <w:r w:rsidRPr="00C27FD5">
              <w:rPr>
                <w:rFonts w:ascii="Times New Roman" w:eastAsia="宋体" w:hAnsi="Calibri" w:cs="Times New Roman" w:hint="eastAsia"/>
                <w:b/>
                <w:kern w:val="0"/>
                <w:szCs w:val="21"/>
              </w:rPr>
              <w:t>，则此受试者不能参加本项临床研究。</w:t>
            </w:r>
          </w:p>
        </w:tc>
      </w:tr>
    </w:tbl>
    <w:p w14:paraId="4B5682C2" w14:textId="30A88346" w:rsidR="007C5852" w:rsidRDefault="007C5852" w:rsidP="007303B2">
      <w:pPr>
        <w:widowControl/>
        <w:jc w:val="left"/>
        <w:rPr>
          <w:rFonts w:ascii="Times New Roman" w:eastAsiaTheme="majorEastAsia" w:hAnsi="Times New Roman" w:cs="Times New Roman"/>
          <w:b/>
          <w:sz w:val="24"/>
          <w:szCs w:val="24"/>
        </w:rPr>
      </w:pPr>
    </w:p>
    <w:p w14:paraId="296CCC42" w14:textId="191B674C" w:rsidR="007303B2" w:rsidRPr="00A62718" w:rsidRDefault="007303B2" w:rsidP="000E208A">
      <w:pPr>
        <w:widowControl/>
        <w:spacing w:line="360" w:lineRule="auto"/>
        <w:jc w:val="left"/>
        <w:rPr>
          <w:rFonts w:ascii="Times New Roman" w:eastAsiaTheme="majorEastAsia" w:hAnsi="Times New Roman" w:cs="Times New Roman"/>
          <w:b/>
          <w:sz w:val="24"/>
          <w:szCs w:val="24"/>
        </w:rPr>
      </w:pPr>
      <w:r w:rsidRPr="00A62718">
        <w:rPr>
          <w:rFonts w:ascii="Times New Roman" w:eastAsiaTheme="majorEastAsia" w:hAnsi="Times New Roman" w:cs="Times New Roman"/>
          <w:b/>
          <w:sz w:val="24"/>
          <w:szCs w:val="24"/>
        </w:rPr>
        <w:t>是否随机化入组：</w:t>
      </w:r>
    </w:p>
    <w:p w14:paraId="712C2BFE" w14:textId="7879D238" w:rsidR="009D06D7" w:rsidRPr="009D06D7" w:rsidRDefault="009D06D7" w:rsidP="000E208A">
      <w:pPr>
        <w:widowControl/>
        <w:spacing w:line="360" w:lineRule="auto"/>
        <w:ind w:firstLineChars="200" w:firstLine="480"/>
        <w:jc w:val="left"/>
        <w:rPr>
          <w:rFonts w:ascii="宋体" w:eastAsia="宋体" w:hAnsi="宋体" w:cs="Times New Roman"/>
          <w:sz w:val="24"/>
          <w:szCs w:val="24"/>
        </w:rPr>
      </w:pPr>
      <w:r w:rsidRPr="00A62718">
        <w:rPr>
          <w:rFonts w:ascii="宋体" w:eastAsia="宋体" w:hAnsi="宋体" w:cs="Times New Roman" w:hint="eastAsia"/>
          <w:sz w:val="24"/>
          <w:szCs w:val="24"/>
        </w:rPr>
        <w:t>□</w:t>
      </w:r>
      <w:r>
        <w:rPr>
          <w:rFonts w:ascii="宋体" w:eastAsia="宋体" w:hAnsi="宋体" w:cs="Times New Roman" w:hint="eastAsia"/>
          <w:sz w:val="24"/>
          <w:szCs w:val="24"/>
        </w:rPr>
        <w:t>否</w:t>
      </w:r>
      <w:r w:rsidRPr="00A62718">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请说明原因：</w:t>
      </w:r>
      <w:r w:rsidRPr="00A62718">
        <w:rPr>
          <w:rFonts w:ascii="Times New Roman" w:eastAsiaTheme="majorEastAsia" w:hAnsi="Times New Roman" w:cs="Times New Roman"/>
          <w:sz w:val="24"/>
          <w:szCs w:val="24"/>
          <w:u w:val="single"/>
        </w:rPr>
        <w:t xml:space="preserve"> </w:t>
      </w:r>
      <w:r w:rsidRPr="007303B2">
        <w:rPr>
          <w:rFonts w:ascii="Times New Roman" w:eastAsiaTheme="majorEastAsia" w:hAnsi="Times New Roman" w:cs="Times New Roman"/>
          <w:sz w:val="24"/>
          <w:szCs w:val="24"/>
          <w:u w:val="single"/>
        </w:rPr>
        <w:t xml:space="preserve">            </w:t>
      </w:r>
      <w:r>
        <w:rPr>
          <w:rFonts w:ascii="Times New Roman" w:eastAsiaTheme="majorEastAsia" w:hAnsi="Times New Roman" w:cs="Times New Roman"/>
          <w:sz w:val="24"/>
          <w:szCs w:val="24"/>
          <w:u w:val="single"/>
        </w:rPr>
        <w:t xml:space="preserve">                               </w:t>
      </w:r>
    </w:p>
    <w:p w14:paraId="2A3EA914" w14:textId="62913527" w:rsidR="0003138A" w:rsidRPr="009D06D7" w:rsidRDefault="007303B2" w:rsidP="009D06D7">
      <w:pPr>
        <w:widowControl/>
        <w:spacing w:line="360" w:lineRule="auto"/>
        <w:ind w:firstLineChars="200" w:firstLine="480"/>
        <w:jc w:val="left"/>
        <w:rPr>
          <w:rFonts w:ascii="Times New Roman" w:eastAsiaTheme="majorEastAsia" w:hAnsi="Times New Roman" w:cs="Times New Roman"/>
          <w:sz w:val="24"/>
          <w:szCs w:val="24"/>
          <w:u w:val="single"/>
        </w:rPr>
      </w:pPr>
      <w:r w:rsidRPr="00A62718">
        <w:rPr>
          <w:rFonts w:ascii="宋体" w:eastAsia="宋体" w:hAnsi="宋体" w:cs="Times New Roman" w:hint="eastAsia"/>
          <w:sz w:val="24"/>
          <w:szCs w:val="24"/>
        </w:rPr>
        <w:t>□</w:t>
      </w:r>
      <w:r w:rsidRPr="00A62718">
        <w:rPr>
          <w:rFonts w:ascii="Times New Roman" w:eastAsiaTheme="majorEastAsia" w:hAnsi="Times New Roman" w:cs="Times New Roman" w:hint="eastAsia"/>
          <w:sz w:val="24"/>
          <w:szCs w:val="24"/>
        </w:rPr>
        <w:t>是，</w:t>
      </w:r>
      <w:r w:rsidR="00A62718" w:rsidRPr="00A62718">
        <w:rPr>
          <w:rFonts w:ascii="Times New Roman" w:eastAsiaTheme="majorEastAsia" w:hAnsi="Times New Roman" w:cs="Times New Roman" w:hint="eastAsia"/>
          <w:sz w:val="24"/>
          <w:szCs w:val="24"/>
        </w:rPr>
        <w:t>随机号：</w:t>
      </w:r>
      <w:r w:rsidR="00A62718" w:rsidRPr="00A62718">
        <w:rPr>
          <w:rFonts w:ascii="Times New Roman" w:eastAsiaTheme="majorEastAsia" w:hAnsi="Times New Roman" w:cs="Times New Roman"/>
          <w:sz w:val="24"/>
          <w:szCs w:val="24"/>
          <w:u w:val="single"/>
        </w:rPr>
        <w:t xml:space="preserve"> </w:t>
      </w:r>
      <w:r w:rsidR="00A62718" w:rsidRPr="007303B2">
        <w:rPr>
          <w:rFonts w:ascii="Times New Roman" w:eastAsiaTheme="majorEastAsia" w:hAnsi="Times New Roman" w:cs="Times New Roman"/>
          <w:sz w:val="24"/>
          <w:szCs w:val="24"/>
          <w:u w:val="single"/>
        </w:rPr>
        <w:t xml:space="preserve">            </w:t>
      </w:r>
      <w:r w:rsidR="009D06D7">
        <w:rPr>
          <w:rFonts w:ascii="Times New Roman" w:eastAsiaTheme="majorEastAsia" w:hAnsi="Times New Roman" w:cs="Times New Roman"/>
          <w:sz w:val="24"/>
          <w:szCs w:val="24"/>
          <w:u w:val="single"/>
        </w:rPr>
        <w:t xml:space="preserve">                                   </w:t>
      </w:r>
    </w:p>
    <w:p w14:paraId="36DAF7F7" w14:textId="77777777" w:rsidR="005110A0" w:rsidRDefault="001B11BE" w:rsidP="009D06D7">
      <w:pPr>
        <w:widowControl/>
        <w:spacing w:line="360" w:lineRule="auto"/>
        <w:ind w:firstLineChars="200" w:firstLine="482"/>
        <w:rPr>
          <w:rFonts w:ascii="Times New Roman" w:eastAsiaTheme="majorEastAsia" w:hAnsi="Times New Roman" w:cs="Times New Roman"/>
          <w:b/>
          <w:sz w:val="24"/>
          <w:szCs w:val="24"/>
        </w:rPr>
      </w:pPr>
      <w:r w:rsidRPr="001B11BE">
        <w:rPr>
          <w:rFonts w:ascii="Times New Roman" w:eastAsiaTheme="majorEastAsia" w:hAnsi="Times New Roman" w:cs="Times New Roman" w:hint="eastAsia"/>
          <w:b/>
          <w:sz w:val="24"/>
          <w:szCs w:val="24"/>
        </w:rPr>
        <w:t>是否发放</w:t>
      </w:r>
      <w:r w:rsidR="00BE4F84" w:rsidRPr="001B11BE">
        <w:rPr>
          <w:rFonts w:ascii="Times New Roman" w:eastAsiaTheme="majorEastAsia" w:hAnsi="Times New Roman" w:cs="Times New Roman" w:hint="eastAsia"/>
          <w:b/>
          <w:sz w:val="24"/>
          <w:szCs w:val="24"/>
        </w:rPr>
        <w:t>访视</w:t>
      </w:r>
      <w:r w:rsidR="00BE4F84" w:rsidRPr="001B11BE">
        <w:rPr>
          <w:rFonts w:ascii="Times New Roman" w:eastAsiaTheme="majorEastAsia" w:hAnsi="Times New Roman" w:cs="Times New Roman"/>
          <w:b/>
          <w:sz w:val="24"/>
          <w:szCs w:val="24"/>
        </w:rPr>
        <w:t>3</w:t>
      </w:r>
      <w:r w:rsidRPr="001B11BE">
        <w:rPr>
          <w:rFonts w:ascii="Times New Roman" w:eastAsiaTheme="majorEastAsia" w:hAnsi="Times New Roman" w:cs="Times New Roman" w:hint="eastAsia"/>
          <w:b/>
          <w:sz w:val="24"/>
          <w:szCs w:val="24"/>
        </w:rPr>
        <w:t>试验药物</w:t>
      </w:r>
    </w:p>
    <w:p w14:paraId="4DE4C8F5" w14:textId="2A1D8B4A" w:rsidR="007303B2" w:rsidRPr="005110A0" w:rsidRDefault="001B11BE" w:rsidP="009D06D7">
      <w:pPr>
        <w:widowControl/>
        <w:spacing w:line="360" w:lineRule="auto"/>
        <w:ind w:firstLineChars="400" w:firstLine="960"/>
        <w:rPr>
          <w:rFonts w:ascii="Times New Roman" w:eastAsiaTheme="majorEastAsia" w:hAnsi="Times New Roman" w:cs="Times New Roman"/>
          <w:b/>
          <w:sz w:val="24"/>
          <w:szCs w:val="24"/>
        </w:rPr>
      </w:pPr>
      <w:r w:rsidRPr="001B11BE">
        <w:rPr>
          <w:rFonts w:ascii="宋体" w:eastAsia="宋体" w:hAnsi="宋体" w:cs="Times New Roman" w:hint="eastAsia"/>
          <w:sz w:val="24"/>
          <w:szCs w:val="24"/>
        </w:rPr>
        <w:t>□</w:t>
      </w:r>
      <w:r w:rsidRPr="001B11BE">
        <w:rPr>
          <w:rFonts w:ascii="Times New Roman" w:eastAsiaTheme="majorEastAsia" w:hAnsi="Times New Roman" w:cs="Times New Roman" w:hint="eastAsia"/>
          <w:sz w:val="24"/>
          <w:szCs w:val="24"/>
        </w:rPr>
        <w:t>是</w:t>
      </w:r>
      <w:r w:rsidR="00BE4F84" w:rsidRPr="001B11BE">
        <w:rPr>
          <w:rFonts w:ascii="Times New Roman" w:eastAsiaTheme="majorEastAsia" w:hAnsi="Times New Roman" w:cs="Times New Roman" w:hint="eastAsia"/>
          <w:sz w:val="24"/>
          <w:szCs w:val="24"/>
        </w:rPr>
        <w:t>，</w:t>
      </w:r>
      <w:r w:rsidRPr="001B11BE">
        <w:rPr>
          <w:rFonts w:ascii="Times New Roman" w:eastAsiaTheme="majorEastAsia" w:hAnsi="Times New Roman" w:cs="Times New Roman" w:hint="eastAsia"/>
          <w:sz w:val="24"/>
          <w:szCs w:val="24"/>
        </w:rPr>
        <w:t>发放</w:t>
      </w:r>
      <w:r w:rsidR="007303B2" w:rsidRPr="001B11BE">
        <w:rPr>
          <w:rFonts w:ascii="Times New Roman" w:eastAsiaTheme="majorEastAsia" w:hAnsi="Times New Roman" w:cs="Times New Roman"/>
          <w:sz w:val="24"/>
          <w:szCs w:val="24"/>
        </w:rPr>
        <w:t>840</w:t>
      </w:r>
      <w:r w:rsidR="007303B2" w:rsidRPr="001B11BE">
        <w:rPr>
          <w:rFonts w:ascii="Times New Roman" w:eastAsiaTheme="majorEastAsia" w:hAnsi="Times New Roman" w:cs="Times New Roman" w:hint="eastAsia"/>
          <w:sz w:val="24"/>
          <w:szCs w:val="24"/>
        </w:rPr>
        <w:t>粒试验药物</w:t>
      </w:r>
      <w:r w:rsidR="007303B2" w:rsidRPr="00174D3C">
        <w:rPr>
          <w:rFonts w:ascii="Times New Roman" w:eastAsiaTheme="majorEastAsia" w:hAnsi="Times New Roman" w:cs="Times New Roman"/>
          <w:sz w:val="24"/>
          <w:szCs w:val="24"/>
        </w:rPr>
        <w:t xml:space="preserve"> </w:t>
      </w:r>
      <w:r w:rsidR="007303B2" w:rsidRPr="007303B2">
        <w:rPr>
          <w:rFonts w:ascii="Times New Roman" w:eastAsiaTheme="majorEastAsia" w:hAnsi="Times New Roman" w:cs="Times New Roman"/>
          <w:sz w:val="24"/>
          <w:szCs w:val="24"/>
        </w:rPr>
        <w:t xml:space="preserve">     </w:t>
      </w:r>
      <w:r w:rsidR="007303B2" w:rsidRPr="007303B2">
        <w:rPr>
          <w:rFonts w:ascii="Times New Roman" w:eastAsiaTheme="majorEastAsia" w:hAnsi="Times New Roman" w:cs="Times New Roman"/>
          <w:sz w:val="24"/>
          <w:szCs w:val="24"/>
        </w:rPr>
        <w:t>药物</w:t>
      </w:r>
      <w:r w:rsidR="007C5852">
        <w:rPr>
          <w:rFonts w:ascii="Times New Roman" w:eastAsiaTheme="majorEastAsia" w:hAnsi="Times New Roman" w:cs="Times New Roman" w:hint="eastAsia"/>
          <w:sz w:val="24"/>
          <w:szCs w:val="24"/>
        </w:rPr>
        <w:t>包装</w:t>
      </w:r>
      <w:r w:rsidR="007303B2" w:rsidRPr="007303B2">
        <w:rPr>
          <w:rFonts w:ascii="Times New Roman" w:eastAsiaTheme="majorEastAsia" w:hAnsi="Times New Roman" w:cs="Times New Roman"/>
          <w:sz w:val="24"/>
          <w:szCs w:val="24"/>
        </w:rPr>
        <w:t>号：</w:t>
      </w:r>
      <w:r w:rsidR="007303B2" w:rsidRPr="007303B2">
        <w:rPr>
          <w:rFonts w:ascii="Times New Roman" w:eastAsiaTheme="majorEastAsia" w:hAnsi="Times New Roman" w:cs="Times New Roman"/>
          <w:sz w:val="24"/>
          <w:szCs w:val="24"/>
          <w:u w:val="single"/>
        </w:rPr>
        <w:t xml:space="preserve">             </w:t>
      </w:r>
      <w:r w:rsidR="009D06D7">
        <w:rPr>
          <w:rFonts w:ascii="Times New Roman" w:eastAsiaTheme="majorEastAsia" w:hAnsi="Times New Roman" w:cs="Times New Roman"/>
          <w:sz w:val="24"/>
          <w:szCs w:val="24"/>
          <w:u w:val="single"/>
        </w:rPr>
        <w:t xml:space="preserve">   </w:t>
      </w:r>
    </w:p>
    <w:p w14:paraId="5CFE35B2" w14:textId="77777777" w:rsidR="007303B2" w:rsidRPr="007303B2" w:rsidRDefault="007303B2" w:rsidP="009D06D7">
      <w:pPr>
        <w:widowControl/>
        <w:spacing w:line="360" w:lineRule="auto"/>
        <w:ind w:firstLineChars="700" w:firstLine="1680"/>
        <w:jc w:val="left"/>
        <w:rPr>
          <w:rFonts w:ascii="Times New Roman" w:eastAsiaTheme="majorEastAsia" w:hAnsi="Times New Roman" w:cs="Times New Roman"/>
          <w:sz w:val="24"/>
          <w:szCs w:val="24"/>
        </w:rPr>
      </w:pPr>
      <w:r w:rsidRPr="007303B2">
        <w:rPr>
          <w:rFonts w:ascii="Times New Roman" w:eastAsiaTheme="majorEastAsia" w:hAnsi="Times New Roman" w:cs="Times New Roman"/>
          <w:sz w:val="24"/>
          <w:szCs w:val="24"/>
        </w:rPr>
        <w:t>发药时间：</w:t>
      </w:r>
      <w:r w:rsidRPr="007303B2">
        <w:rPr>
          <w:rFonts w:ascii="Times New Roman" w:hAnsi="Times New Roman" w:cs="Times New Roman"/>
          <w:sz w:val="24"/>
        </w:rPr>
        <w:t>20|__|__|/|__|__|/|__|__|</w:t>
      </w:r>
    </w:p>
    <w:p w14:paraId="1F5ECD93" w14:textId="2D1E2C1B" w:rsidR="007303B2" w:rsidRPr="007303B2" w:rsidRDefault="007303B2" w:rsidP="009D06D7">
      <w:pPr>
        <w:widowControl/>
        <w:spacing w:line="360" w:lineRule="auto"/>
        <w:ind w:firstLineChars="400" w:firstLine="960"/>
        <w:jc w:val="left"/>
        <w:rPr>
          <w:rFonts w:ascii="Times New Roman" w:eastAsiaTheme="majorEastAsia" w:hAnsi="Times New Roman" w:cs="Times New Roman"/>
          <w:sz w:val="24"/>
          <w:szCs w:val="24"/>
          <w:u w:val="single"/>
        </w:rPr>
      </w:pPr>
      <w:r w:rsidRPr="007303B2">
        <w:rPr>
          <w:rFonts w:ascii="宋体" w:eastAsia="宋体" w:hAnsi="宋体" w:cs="Times New Roman" w:hint="eastAsia"/>
          <w:sz w:val="24"/>
          <w:szCs w:val="24"/>
        </w:rPr>
        <w:t>□</w:t>
      </w:r>
      <w:r w:rsidRPr="007303B2">
        <w:rPr>
          <w:rFonts w:ascii="Times New Roman" w:eastAsiaTheme="majorEastAsia" w:hAnsi="Times New Roman" w:cs="Times New Roman" w:hint="eastAsia"/>
          <w:sz w:val="24"/>
          <w:szCs w:val="24"/>
        </w:rPr>
        <w:t>否，</w:t>
      </w:r>
      <w:r w:rsidR="006D7E6F">
        <w:rPr>
          <w:rFonts w:ascii="Times New Roman" w:eastAsiaTheme="majorEastAsia" w:hAnsi="Times New Roman" w:cs="Times New Roman" w:hint="eastAsia"/>
          <w:sz w:val="24"/>
          <w:szCs w:val="24"/>
        </w:rPr>
        <w:t>未发放</w:t>
      </w:r>
      <w:r w:rsidRPr="007303B2">
        <w:rPr>
          <w:rFonts w:ascii="Times New Roman" w:eastAsiaTheme="majorEastAsia" w:hAnsi="Times New Roman" w:cs="Times New Roman" w:hint="eastAsia"/>
          <w:sz w:val="24"/>
          <w:szCs w:val="24"/>
        </w:rPr>
        <w:t>原因</w:t>
      </w:r>
      <w:r w:rsidRPr="007303B2">
        <w:rPr>
          <w:rFonts w:ascii="Times New Roman" w:eastAsiaTheme="majorEastAsia" w:hAnsi="Times New Roman" w:cs="Times New Roman"/>
          <w:sz w:val="24"/>
          <w:szCs w:val="24"/>
          <w:u w:val="single"/>
        </w:rPr>
        <w:t xml:space="preserve">                            </w:t>
      </w:r>
      <w:r w:rsidR="009D06D7">
        <w:rPr>
          <w:rFonts w:ascii="Times New Roman" w:eastAsiaTheme="majorEastAsia" w:hAnsi="Times New Roman" w:cs="Times New Roman"/>
          <w:sz w:val="24"/>
          <w:szCs w:val="24"/>
          <w:u w:val="single"/>
        </w:rPr>
        <w:t xml:space="preserve">              </w:t>
      </w:r>
    </w:p>
    <w:p w14:paraId="245126B2" w14:textId="7BA57ADA" w:rsidR="007303B2" w:rsidRPr="007303B2" w:rsidRDefault="00202753" w:rsidP="000E208A">
      <w:pPr>
        <w:widowControl/>
        <w:spacing w:line="360" w:lineRule="auto"/>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7303B2" w:rsidRPr="007303B2">
        <w:rPr>
          <w:rFonts w:ascii="Times New Roman" w:eastAsiaTheme="majorEastAsia" w:hAnsi="Times New Roman" w:cs="Times New Roman"/>
          <w:b/>
          <w:sz w:val="24"/>
          <w:szCs w:val="24"/>
        </w:rPr>
        <w:t>发放</w:t>
      </w:r>
      <w:r w:rsidR="00BE4F84">
        <w:rPr>
          <w:rFonts w:ascii="Times New Roman" w:eastAsiaTheme="majorEastAsia" w:hAnsi="Times New Roman" w:cs="Times New Roman" w:hint="eastAsia"/>
          <w:b/>
          <w:sz w:val="24"/>
          <w:szCs w:val="24"/>
        </w:rPr>
        <w:t>访视</w:t>
      </w:r>
      <w:r w:rsidR="00BE4F84">
        <w:rPr>
          <w:rFonts w:ascii="Times New Roman" w:eastAsiaTheme="majorEastAsia" w:hAnsi="Times New Roman" w:cs="Times New Roman" w:hint="eastAsia"/>
          <w:b/>
          <w:sz w:val="24"/>
          <w:szCs w:val="24"/>
        </w:rPr>
        <w:t>3</w:t>
      </w:r>
      <w:r w:rsidR="007303B2" w:rsidRPr="007303B2">
        <w:rPr>
          <w:rFonts w:ascii="Times New Roman" w:eastAsiaTheme="majorEastAsia" w:hAnsi="Times New Roman" w:cs="Times New Roman"/>
          <w:b/>
          <w:sz w:val="24"/>
          <w:szCs w:val="24"/>
        </w:rPr>
        <w:t>患者日记卡：</w:t>
      </w:r>
    </w:p>
    <w:p w14:paraId="58464717" w14:textId="77777777" w:rsidR="007303B2" w:rsidRPr="007303B2" w:rsidRDefault="007303B2" w:rsidP="000E208A">
      <w:pPr>
        <w:widowControl/>
        <w:spacing w:line="360" w:lineRule="auto"/>
        <w:ind w:firstLineChars="200" w:firstLine="480"/>
        <w:jc w:val="left"/>
        <w:rPr>
          <w:rFonts w:ascii="Times New Roman" w:eastAsiaTheme="majorEastAsia" w:hAnsi="Times New Roman" w:cs="Times New Roman"/>
          <w:sz w:val="24"/>
          <w:szCs w:val="24"/>
        </w:rPr>
      </w:pPr>
      <w:r w:rsidRPr="007303B2">
        <w:rPr>
          <w:rFonts w:ascii="宋体" w:eastAsia="宋体" w:hAnsi="宋体" w:cs="Times New Roman" w:hint="eastAsia"/>
          <w:sz w:val="24"/>
          <w:szCs w:val="24"/>
        </w:rPr>
        <w:t>□</w:t>
      </w:r>
      <w:r w:rsidRPr="007303B2">
        <w:rPr>
          <w:rFonts w:ascii="Times New Roman" w:eastAsiaTheme="majorEastAsia" w:hAnsi="Times New Roman" w:cs="Times New Roman" w:hint="eastAsia"/>
          <w:sz w:val="24"/>
          <w:szCs w:val="24"/>
        </w:rPr>
        <w:t>是，发放时间</w:t>
      </w:r>
      <w:r w:rsidRPr="007303B2">
        <w:rPr>
          <w:rFonts w:ascii="Times New Roman" w:eastAsiaTheme="majorEastAsia" w:hAnsi="Times New Roman" w:cs="Times New Roman"/>
          <w:sz w:val="24"/>
          <w:szCs w:val="24"/>
        </w:rPr>
        <w:t>：</w:t>
      </w:r>
      <w:r w:rsidRPr="007303B2">
        <w:rPr>
          <w:rFonts w:ascii="Times New Roman" w:hAnsi="Times New Roman" w:cs="Times New Roman"/>
          <w:sz w:val="24"/>
        </w:rPr>
        <w:t>20|__|__|/|__|__|/|__|__|</w:t>
      </w:r>
    </w:p>
    <w:p w14:paraId="1B2221B0" w14:textId="031F0141" w:rsidR="007303B2" w:rsidRPr="007303B2" w:rsidRDefault="007303B2" w:rsidP="000E208A">
      <w:pPr>
        <w:widowControl/>
        <w:spacing w:line="360" w:lineRule="auto"/>
        <w:ind w:firstLineChars="200" w:firstLine="480"/>
        <w:jc w:val="left"/>
        <w:rPr>
          <w:rFonts w:ascii="Times New Roman" w:hAnsi="Times New Roman" w:cs="Times New Roman"/>
          <w:sz w:val="24"/>
          <w:szCs w:val="24"/>
          <w:u w:val="single"/>
        </w:rPr>
      </w:pPr>
      <w:r w:rsidRPr="007303B2">
        <w:rPr>
          <w:rFonts w:ascii="宋体" w:eastAsia="宋体" w:hAnsi="宋体" w:cs="Times New Roman" w:hint="eastAsia"/>
          <w:sz w:val="24"/>
          <w:szCs w:val="24"/>
        </w:rPr>
        <w:t>□</w:t>
      </w:r>
      <w:r w:rsidRPr="007303B2">
        <w:rPr>
          <w:rFonts w:ascii="Times New Roman" w:eastAsiaTheme="majorEastAsia" w:hAnsi="Times New Roman" w:cs="Times New Roman" w:hint="eastAsia"/>
          <w:sz w:val="24"/>
          <w:szCs w:val="24"/>
        </w:rPr>
        <w:t>否，未发放日记卡原因</w:t>
      </w:r>
      <w:r w:rsidRPr="007303B2">
        <w:rPr>
          <w:rFonts w:ascii="Times New Roman" w:eastAsiaTheme="majorEastAsia" w:hAnsi="Times New Roman" w:cs="Times New Roman"/>
          <w:sz w:val="24"/>
          <w:szCs w:val="24"/>
          <w:u w:val="single"/>
        </w:rPr>
        <w:t xml:space="preserve">     </w:t>
      </w:r>
      <w:r w:rsidRPr="007303B2">
        <w:rPr>
          <w:rFonts w:ascii="Times New Roman" w:hAnsi="Times New Roman" w:cs="Times New Roman"/>
          <w:sz w:val="24"/>
          <w:szCs w:val="24"/>
          <w:u w:val="single"/>
        </w:rPr>
        <w:t xml:space="preserve">                    </w:t>
      </w:r>
      <w:r w:rsidR="009D06D7">
        <w:rPr>
          <w:rFonts w:ascii="Times New Roman" w:hAnsi="Times New Roman" w:cs="Times New Roman"/>
          <w:sz w:val="24"/>
          <w:szCs w:val="24"/>
          <w:u w:val="single"/>
        </w:rPr>
        <w:t xml:space="preserve">                </w:t>
      </w:r>
    </w:p>
    <w:p w14:paraId="077318BC" w14:textId="77777777" w:rsidR="007303B2" w:rsidRPr="007303B2" w:rsidRDefault="007303B2" w:rsidP="007303B2">
      <w:pPr>
        <w:widowControl/>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7303B2" w:rsidRPr="007303B2" w14:paraId="43E89BF7" w14:textId="77777777" w:rsidTr="007303B2">
        <w:trPr>
          <w:cantSplit/>
          <w:trHeight w:val="454"/>
          <w:jc w:val="center"/>
        </w:trPr>
        <w:tc>
          <w:tcPr>
            <w:tcW w:w="5000" w:type="pct"/>
            <w:vAlign w:val="center"/>
          </w:tcPr>
          <w:p w14:paraId="658895D3" w14:textId="77777777" w:rsidR="007303B2" w:rsidRPr="007303B2" w:rsidRDefault="007303B2" w:rsidP="007303B2">
            <w:pPr>
              <w:rPr>
                <w:rFonts w:ascii="宋体" w:eastAsia="宋体" w:hAnsi="Times New Roman" w:cs="Times New Roman"/>
              </w:rPr>
            </w:pPr>
            <w:r w:rsidRPr="007303B2">
              <w:rPr>
                <w:rFonts w:ascii="宋体" w:eastAsia="宋体" w:hAnsi="Times New Roman" w:cs="Times New Roman" w:hint="eastAsia"/>
              </w:rPr>
              <w:t>是否有合并用药：□否；□是，请记录合并用药表。</w:t>
            </w:r>
          </w:p>
        </w:tc>
      </w:tr>
      <w:tr w:rsidR="007303B2" w:rsidRPr="007303B2" w14:paraId="12DCBD33" w14:textId="77777777" w:rsidTr="007303B2">
        <w:trPr>
          <w:cantSplit/>
          <w:trHeight w:val="454"/>
          <w:jc w:val="center"/>
        </w:trPr>
        <w:tc>
          <w:tcPr>
            <w:tcW w:w="5000" w:type="pct"/>
            <w:vAlign w:val="center"/>
          </w:tcPr>
          <w:p w14:paraId="4DB4242D" w14:textId="77777777" w:rsidR="007303B2" w:rsidRPr="007303B2" w:rsidRDefault="007303B2" w:rsidP="007303B2">
            <w:pPr>
              <w:rPr>
                <w:rFonts w:ascii="宋体" w:eastAsia="宋体" w:hAnsi="Times New Roman" w:cs="Times New Roman"/>
              </w:rPr>
            </w:pPr>
            <w:r w:rsidRPr="007303B2">
              <w:rPr>
                <w:rFonts w:ascii="宋体" w:eastAsia="宋体" w:hAnsi="Times New Roman" w:cs="Times New Roman" w:hint="eastAsia"/>
              </w:rPr>
              <w:t>是否有伴随治疗：□否；□是，请记录伴随治疗表。</w:t>
            </w:r>
          </w:p>
        </w:tc>
      </w:tr>
      <w:tr w:rsidR="007303B2" w:rsidRPr="007303B2" w14:paraId="407713BE" w14:textId="77777777" w:rsidTr="007303B2">
        <w:trPr>
          <w:cantSplit/>
          <w:trHeight w:val="454"/>
          <w:jc w:val="center"/>
        </w:trPr>
        <w:tc>
          <w:tcPr>
            <w:tcW w:w="5000" w:type="pct"/>
            <w:vAlign w:val="center"/>
          </w:tcPr>
          <w:p w14:paraId="395301C1" w14:textId="77777777" w:rsidR="007303B2" w:rsidRPr="007303B2" w:rsidRDefault="007303B2" w:rsidP="007303B2">
            <w:pPr>
              <w:rPr>
                <w:rFonts w:ascii="宋体" w:eastAsia="宋体" w:hAnsi="Times New Roman" w:cs="Times New Roman"/>
              </w:rPr>
            </w:pPr>
            <w:r w:rsidRPr="007303B2">
              <w:rPr>
                <w:rFonts w:ascii="宋体" w:eastAsia="宋体" w:hAnsi="Times New Roman" w:cs="Times New Roman" w:hint="eastAsia"/>
              </w:rPr>
              <w:t>是否有不良事件：□否；□是，请记录不良事件表。</w:t>
            </w:r>
          </w:p>
        </w:tc>
      </w:tr>
    </w:tbl>
    <w:p w14:paraId="39C9DD29" w14:textId="77777777" w:rsidR="00C401B2" w:rsidRDefault="00C401B2" w:rsidP="00390638">
      <w:pPr>
        <w:rPr>
          <w:rFonts w:ascii="宋体" w:eastAsia="宋体" w:hAnsi="Arial" w:cs="宋体"/>
          <w:b/>
          <w:color w:val="000000"/>
          <w:szCs w:val="21"/>
          <w:lang w:val="zh-CN"/>
        </w:rPr>
        <w:sectPr w:rsidR="00C401B2" w:rsidSect="00E903B8">
          <w:footerReference w:type="default" r:id="rId35"/>
          <w:type w:val="continuous"/>
          <w:pgSz w:w="11906" w:h="16838" w:code="9"/>
          <w:pgMar w:top="1418" w:right="1418" w:bottom="1418" w:left="1418" w:header="964" w:footer="850" w:gutter="0"/>
          <w:pgNumType w:start="29"/>
          <w:cols w:space="425"/>
          <w:docGrid w:type="lines" w:linePitch="312"/>
        </w:sectPr>
      </w:pPr>
    </w:p>
    <w:p w14:paraId="34B3FB63" w14:textId="5464CAEE" w:rsidR="00390638" w:rsidRDefault="00390638" w:rsidP="00390638">
      <w:pPr>
        <w:rPr>
          <w:rFonts w:ascii="宋体" w:eastAsia="宋体" w:hAnsi="Arial" w:cs="宋体"/>
          <w:b/>
          <w:color w:val="000000"/>
          <w:szCs w:val="21"/>
          <w:lang w:val="zh-CN"/>
        </w:rPr>
      </w:pPr>
    </w:p>
    <w:p w14:paraId="1723D2E4" w14:textId="545E27B4" w:rsidR="00390638" w:rsidRDefault="00390638" w:rsidP="00390638">
      <w:pPr>
        <w:rPr>
          <w:rFonts w:ascii="宋体" w:eastAsia="宋体" w:hAnsi="Arial" w:cs="宋体"/>
          <w:b/>
          <w:color w:val="000000"/>
          <w:szCs w:val="21"/>
          <w:lang w:val="zh-CN"/>
        </w:rPr>
      </w:pPr>
    </w:p>
    <w:p w14:paraId="3B260B0B" w14:textId="2ACC6EFF" w:rsidR="00390638" w:rsidRDefault="00390638" w:rsidP="00390638">
      <w:pPr>
        <w:rPr>
          <w:rFonts w:ascii="宋体" w:eastAsia="宋体" w:hAnsi="Arial" w:cs="宋体"/>
          <w:b/>
          <w:color w:val="000000"/>
          <w:szCs w:val="21"/>
          <w:lang w:val="zh-CN"/>
        </w:rPr>
      </w:pPr>
    </w:p>
    <w:p w14:paraId="51687380" w14:textId="2F23DD6D" w:rsidR="00390638" w:rsidRDefault="00390638" w:rsidP="00390638">
      <w:pPr>
        <w:rPr>
          <w:rFonts w:ascii="宋体" w:eastAsia="宋体" w:hAnsi="Arial" w:cs="宋体"/>
          <w:b/>
          <w:color w:val="000000"/>
          <w:szCs w:val="21"/>
          <w:lang w:val="zh-CN"/>
        </w:rPr>
      </w:pPr>
    </w:p>
    <w:p w14:paraId="2CE101C5" w14:textId="4F0D9B49" w:rsidR="00A61198" w:rsidRDefault="00A61198" w:rsidP="00390638">
      <w:pPr>
        <w:rPr>
          <w:rFonts w:ascii="宋体" w:eastAsia="宋体" w:hAnsi="Arial" w:cs="宋体"/>
          <w:b/>
          <w:color w:val="000000"/>
          <w:szCs w:val="21"/>
          <w:lang w:val="zh-CN"/>
        </w:rPr>
      </w:pPr>
    </w:p>
    <w:p w14:paraId="580B2C9D" w14:textId="3FBB6EDB" w:rsidR="00A61198" w:rsidRDefault="00A61198" w:rsidP="00390638">
      <w:pPr>
        <w:rPr>
          <w:rFonts w:ascii="宋体" w:eastAsia="宋体" w:hAnsi="Arial" w:cs="宋体"/>
          <w:b/>
          <w:color w:val="000000"/>
          <w:szCs w:val="21"/>
          <w:lang w:val="zh-CN"/>
        </w:rPr>
      </w:pPr>
    </w:p>
    <w:p w14:paraId="1498B003" w14:textId="40A51E82" w:rsidR="00A61198" w:rsidRDefault="00A61198" w:rsidP="00390638">
      <w:pPr>
        <w:rPr>
          <w:rFonts w:ascii="宋体" w:eastAsia="宋体" w:hAnsi="Arial" w:cs="宋体"/>
          <w:b/>
          <w:color w:val="000000"/>
          <w:szCs w:val="21"/>
          <w:lang w:val="zh-CN"/>
        </w:rPr>
      </w:pPr>
    </w:p>
    <w:p w14:paraId="486AA204" w14:textId="77777777" w:rsidR="00C451DB" w:rsidRDefault="00C451DB" w:rsidP="00390638">
      <w:pPr>
        <w:rPr>
          <w:rFonts w:ascii="宋体" w:eastAsia="宋体" w:hAnsi="Arial" w:cs="宋体"/>
          <w:b/>
          <w:color w:val="000000"/>
          <w:szCs w:val="21"/>
          <w:lang w:val="zh-CN"/>
        </w:rPr>
      </w:pPr>
    </w:p>
    <w:p w14:paraId="3DD64653" w14:textId="77777777" w:rsidR="00C451DB" w:rsidRDefault="00C451DB" w:rsidP="00390638">
      <w:pPr>
        <w:rPr>
          <w:rFonts w:ascii="宋体" w:eastAsia="宋体" w:hAnsi="Arial" w:cs="宋体"/>
          <w:b/>
          <w:color w:val="000000"/>
          <w:szCs w:val="21"/>
          <w:lang w:val="zh-CN"/>
        </w:rPr>
      </w:pPr>
    </w:p>
    <w:p w14:paraId="6054B3F2" w14:textId="77777777" w:rsidR="00C451DB" w:rsidRDefault="00C451DB" w:rsidP="00390638">
      <w:pPr>
        <w:rPr>
          <w:rFonts w:ascii="宋体" w:eastAsia="宋体" w:hAnsi="Arial" w:cs="宋体"/>
          <w:b/>
          <w:color w:val="000000"/>
          <w:szCs w:val="21"/>
          <w:lang w:val="zh-CN"/>
        </w:rPr>
      </w:pPr>
    </w:p>
    <w:p w14:paraId="19903CA4" w14:textId="77777777" w:rsidR="00A61198" w:rsidRDefault="00A61198" w:rsidP="00390638">
      <w:pPr>
        <w:rPr>
          <w:rFonts w:ascii="宋体" w:eastAsia="宋体" w:hAnsi="Arial" w:cs="宋体"/>
          <w:b/>
          <w:color w:val="000000"/>
          <w:szCs w:val="21"/>
          <w:lang w:val="zh-CN"/>
        </w:rPr>
      </w:pPr>
    </w:p>
    <w:p w14:paraId="13A58BF5" w14:textId="77777777" w:rsidR="00390638" w:rsidRDefault="00390638" w:rsidP="00390638">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实验室检查及</w:t>
      </w:r>
      <w:r>
        <w:rPr>
          <w:rFonts w:ascii="Times New Roman" w:eastAsia="宋体" w:hAnsi="Times New Roman" w:cs="Times New Roman" w:hint="eastAsia"/>
          <w:b/>
          <w:sz w:val="52"/>
          <w:szCs w:val="52"/>
        </w:rPr>
        <w:t>乳腺</w:t>
      </w:r>
      <w:r>
        <w:rPr>
          <w:rFonts w:ascii="Times New Roman" w:eastAsia="宋体" w:hAnsi="Times New Roman" w:cs="Times New Roman" w:hint="eastAsia"/>
          <w:b/>
          <w:sz w:val="52"/>
          <w:szCs w:val="52"/>
        </w:rPr>
        <w:t>B</w:t>
      </w:r>
      <w:r>
        <w:rPr>
          <w:rFonts w:ascii="Times New Roman" w:eastAsia="宋体" w:hAnsi="Times New Roman" w:cs="Times New Roman" w:hint="eastAsia"/>
          <w:b/>
          <w:sz w:val="52"/>
          <w:szCs w:val="52"/>
        </w:rPr>
        <w:t>超</w:t>
      </w:r>
      <w:r w:rsidRPr="002B78EC">
        <w:rPr>
          <w:rFonts w:ascii="Times New Roman" w:eastAsia="宋体" w:hAnsi="Times New Roman" w:cs="Times New Roman" w:hint="eastAsia"/>
          <w:b/>
          <w:sz w:val="52"/>
          <w:szCs w:val="52"/>
        </w:rPr>
        <w:t>检查报告</w:t>
      </w:r>
    </w:p>
    <w:p w14:paraId="50F6E8E1" w14:textId="77777777" w:rsidR="00390638" w:rsidRPr="002B78EC" w:rsidRDefault="00390638" w:rsidP="00390638">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黏贴处</w:t>
      </w:r>
    </w:p>
    <w:p w14:paraId="6AC49C1A" w14:textId="77777777" w:rsidR="00390638" w:rsidRPr="00390638" w:rsidRDefault="00390638" w:rsidP="00390638">
      <w:pPr>
        <w:rPr>
          <w:rFonts w:ascii="宋体" w:eastAsia="宋体" w:hAnsi="Arial" w:cs="宋体"/>
          <w:color w:val="000000"/>
          <w:szCs w:val="21"/>
          <w:lang w:val="zh-CN"/>
        </w:rPr>
      </w:pPr>
    </w:p>
    <w:p w14:paraId="04247287" w14:textId="054A65A3" w:rsidR="00390638" w:rsidRPr="00390638" w:rsidRDefault="00390638" w:rsidP="00390638">
      <w:pPr>
        <w:rPr>
          <w:rFonts w:ascii="宋体" w:eastAsia="宋体" w:hAnsi="Arial" w:cs="宋体"/>
          <w:b/>
          <w:color w:val="000000"/>
          <w:szCs w:val="21"/>
          <w:lang w:val="zh-CN"/>
        </w:rPr>
      </w:pPr>
    </w:p>
    <w:p w14:paraId="1229C15C" w14:textId="66EBA12A" w:rsidR="00390638" w:rsidRPr="00390638" w:rsidRDefault="00390638" w:rsidP="00390638">
      <w:pPr>
        <w:rPr>
          <w:rFonts w:ascii="宋体" w:eastAsia="宋体" w:hAnsi="Arial" w:cs="宋体"/>
          <w:b/>
          <w:color w:val="000000"/>
          <w:szCs w:val="21"/>
          <w:lang w:val="zh-CN"/>
        </w:rPr>
      </w:pPr>
    </w:p>
    <w:p w14:paraId="7DD73334" w14:textId="77777777" w:rsidR="00C451DB" w:rsidRDefault="00C451DB" w:rsidP="00390638">
      <w:pPr>
        <w:rPr>
          <w:rFonts w:ascii="宋体" w:eastAsia="宋体" w:hAnsi="Arial" w:cs="宋体"/>
          <w:b/>
          <w:color w:val="000000"/>
          <w:szCs w:val="21"/>
          <w:lang w:val="zh-CN"/>
        </w:rPr>
        <w:sectPr w:rsidR="00C451DB" w:rsidSect="00E903B8">
          <w:footerReference w:type="default" r:id="rId36"/>
          <w:type w:val="continuous"/>
          <w:pgSz w:w="11906" w:h="16838" w:code="9"/>
          <w:pgMar w:top="1418" w:right="1418" w:bottom="1418" w:left="1418" w:header="964" w:footer="850" w:gutter="0"/>
          <w:pgNumType w:start="29"/>
          <w:cols w:space="425"/>
          <w:docGrid w:type="lines" w:linePitch="312"/>
        </w:sectPr>
      </w:pPr>
    </w:p>
    <w:p w14:paraId="6A48A042" w14:textId="77777777" w:rsidR="00C401B2" w:rsidRDefault="00C401B2" w:rsidP="006604CE">
      <w:pPr>
        <w:rPr>
          <w:sz w:val="24"/>
          <w:szCs w:val="24"/>
        </w:rPr>
        <w:sectPr w:rsidR="00C401B2" w:rsidSect="00C451DB">
          <w:footerReference w:type="default" r:id="rId37"/>
          <w:pgSz w:w="11906" w:h="16838" w:code="9"/>
          <w:pgMar w:top="1418" w:right="1418" w:bottom="1418" w:left="1418" w:header="964" w:footer="850" w:gutter="0"/>
          <w:pgNumType w:start="29"/>
          <w:cols w:space="425"/>
          <w:docGrid w:type="lines" w:linePitch="312"/>
        </w:sectPr>
      </w:pPr>
    </w:p>
    <w:p w14:paraId="4A417479" w14:textId="5CEF7AD8" w:rsidR="00E96837" w:rsidRDefault="00E96837" w:rsidP="006604CE">
      <w:pPr>
        <w:rPr>
          <w:sz w:val="24"/>
          <w:szCs w:val="24"/>
        </w:rPr>
      </w:pPr>
    </w:p>
    <w:p w14:paraId="080A4387" w14:textId="77777777" w:rsidR="00386D04" w:rsidRPr="00BB15EA" w:rsidRDefault="00386D04" w:rsidP="00386D04">
      <w:pPr>
        <w:jc w:val="center"/>
        <w:rPr>
          <w:b/>
          <w:sz w:val="24"/>
          <w:szCs w:val="24"/>
        </w:rPr>
      </w:pPr>
      <w:r w:rsidRPr="00BB15EA">
        <w:rPr>
          <w:rFonts w:hint="eastAsia"/>
          <w:b/>
          <w:sz w:val="24"/>
          <w:szCs w:val="24"/>
        </w:rPr>
        <w:t>病程记录页</w:t>
      </w:r>
    </w:p>
    <w:p w14:paraId="0CCD3AE2" w14:textId="77777777" w:rsidR="00386D04" w:rsidRPr="00BB15EA" w:rsidRDefault="00386D04" w:rsidP="00386D04">
      <w:pPr>
        <w:rPr>
          <w:b/>
          <w:sz w:val="24"/>
          <w:szCs w:val="24"/>
        </w:rPr>
      </w:pPr>
    </w:p>
    <w:p w14:paraId="3858A35A" w14:textId="77777777" w:rsidR="00386D04" w:rsidRPr="00BB15EA" w:rsidRDefault="00386D04" w:rsidP="00386D04">
      <w:pPr>
        <w:spacing w:line="360" w:lineRule="auto"/>
        <w:rPr>
          <w:sz w:val="24"/>
          <w:szCs w:val="24"/>
        </w:rPr>
      </w:pPr>
      <w:r w:rsidRPr="00092A89">
        <w:rPr>
          <w:rFonts w:ascii="Times New Roman" w:hAnsi="Times New Roman" w:cs="Times New Roman"/>
          <w:sz w:val="24"/>
          <w:szCs w:val="24"/>
        </w:rPr>
        <w:t>______________________________________________________________________________________________________________________________________________________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7F96D3" w14:textId="77777777" w:rsidR="00386D04" w:rsidRPr="00BB15EA" w:rsidRDefault="00386D04" w:rsidP="00386D04">
      <w:pPr>
        <w:rPr>
          <w:b/>
          <w:sz w:val="24"/>
          <w:szCs w:val="24"/>
        </w:rPr>
      </w:pPr>
    </w:p>
    <w:p w14:paraId="28CA0268" w14:textId="77777777" w:rsidR="00386D04" w:rsidRPr="00BB15EA" w:rsidRDefault="00386D04" w:rsidP="00386D04">
      <w:pPr>
        <w:rPr>
          <w:b/>
          <w:sz w:val="24"/>
          <w:szCs w:val="24"/>
        </w:rPr>
      </w:pPr>
    </w:p>
    <w:p w14:paraId="2061C8A3" w14:textId="77777777" w:rsidR="00233859" w:rsidRPr="003B6C45" w:rsidRDefault="00233859" w:rsidP="00233859">
      <w:pPr>
        <w:rPr>
          <w:b/>
          <w:sz w:val="24"/>
          <w:szCs w:val="24"/>
        </w:rPr>
      </w:pPr>
    </w:p>
    <w:p w14:paraId="01D73A7C" w14:textId="77777777" w:rsidR="00386D04" w:rsidRDefault="00386D04" w:rsidP="00233859">
      <w:pPr>
        <w:rPr>
          <w:b/>
          <w:sz w:val="24"/>
          <w:szCs w:val="24"/>
        </w:rPr>
      </w:pPr>
    </w:p>
    <w:p w14:paraId="3917BB9E" w14:textId="77777777" w:rsidR="00386D04" w:rsidRDefault="00386D04" w:rsidP="00233859">
      <w:pPr>
        <w:rPr>
          <w:b/>
          <w:sz w:val="24"/>
          <w:szCs w:val="24"/>
        </w:rPr>
      </w:pPr>
    </w:p>
    <w:p w14:paraId="3E3E948D" w14:textId="77777777" w:rsidR="00386D04" w:rsidRDefault="00386D04" w:rsidP="00233859">
      <w:pPr>
        <w:rPr>
          <w:b/>
          <w:sz w:val="24"/>
          <w:szCs w:val="24"/>
        </w:rPr>
      </w:pPr>
    </w:p>
    <w:p w14:paraId="0103EF7F" w14:textId="77777777" w:rsidR="00386D04" w:rsidRDefault="00386D04" w:rsidP="00233859">
      <w:pPr>
        <w:rPr>
          <w:b/>
          <w:sz w:val="24"/>
          <w:szCs w:val="24"/>
        </w:rPr>
      </w:pPr>
    </w:p>
    <w:p w14:paraId="2F252F25" w14:textId="77777777" w:rsidR="00386D04" w:rsidRDefault="00386D04" w:rsidP="00233859">
      <w:pPr>
        <w:rPr>
          <w:b/>
          <w:sz w:val="24"/>
          <w:szCs w:val="24"/>
        </w:rPr>
      </w:pPr>
    </w:p>
    <w:p w14:paraId="3535558B" w14:textId="77777777" w:rsidR="00386D04" w:rsidRDefault="00386D04" w:rsidP="00233859">
      <w:pPr>
        <w:rPr>
          <w:b/>
          <w:sz w:val="24"/>
          <w:szCs w:val="24"/>
        </w:rPr>
      </w:pPr>
    </w:p>
    <w:p w14:paraId="069FB55E" w14:textId="77777777" w:rsidR="00386D04" w:rsidRDefault="00386D04" w:rsidP="00233859">
      <w:pPr>
        <w:rPr>
          <w:b/>
          <w:sz w:val="24"/>
          <w:szCs w:val="24"/>
        </w:rPr>
      </w:pPr>
    </w:p>
    <w:p w14:paraId="15A7A332" w14:textId="77777777" w:rsidR="00386D04" w:rsidRDefault="00386D04" w:rsidP="00233859">
      <w:pPr>
        <w:rPr>
          <w:b/>
          <w:sz w:val="24"/>
          <w:szCs w:val="24"/>
        </w:rPr>
      </w:pPr>
    </w:p>
    <w:p w14:paraId="52BFA15A" w14:textId="77777777" w:rsidR="00386D04" w:rsidRDefault="00386D04" w:rsidP="00233859">
      <w:pPr>
        <w:rPr>
          <w:b/>
          <w:sz w:val="24"/>
          <w:szCs w:val="24"/>
        </w:rPr>
      </w:pPr>
    </w:p>
    <w:p w14:paraId="6E643975" w14:textId="77777777" w:rsidR="00386D04" w:rsidRDefault="00386D04" w:rsidP="00233859">
      <w:pPr>
        <w:rPr>
          <w:b/>
          <w:sz w:val="24"/>
          <w:szCs w:val="24"/>
        </w:rPr>
      </w:pPr>
    </w:p>
    <w:p w14:paraId="2A89504D" w14:textId="77777777" w:rsidR="00386D04" w:rsidRDefault="00386D04" w:rsidP="00233859">
      <w:pPr>
        <w:rPr>
          <w:b/>
          <w:sz w:val="24"/>
          <w:szCs w:val="24"/>
        </w:rPr>
      </w:pPr>
    </w:p>
    <w:p w14:paraId="06C7EDAE" w14:textId="77777777" w:rsidR="00386D04" w:rsidRDefault="00386D04" w:rsidP="00233859">
      <w:pPr>
        <w:rPr>
          <w:b/>
          <w:sz w:val="24"/>
          <w:szCs w:val="24"/>
        </w:rPr>
      </w:pPr>
    </w:p>
    <w:p w14:paraId="789BFFBA" w14:textId="70813DC6" w:rsidR="00386D04" w:rsidRDefault="00386D04" w:rsidP="00233859">
      <w:pPr>
        <w:rPr>
          <w:b/>
          <w:sz w:val="24"/>
          <w:szCs w:val="24"/>
        </w:rPr>
      </w:pPr>
    </w:p>
    <w:p w14:paraId="292BD31C" w14:textId="114EAE85" w:rsidR="00386D04" w:rsidRDefault="00386D04" w:rsidP="00233859">
      <w:pPr>
        <w:rPr>
          <w:b/>
          <w:sz w:val="24"/>
          <w:szCs w:val="24"/>
        </w:rPr>
      </w:pPr>
    </w:p>
    <w:p w14:paraId="1289D386" w14:textId="4C847FCA" w:rsidR="00386D04" w:rsidRDefault="00386D04" w:rsidP="00233859">
      <w:pPr>
        <w:rPr>
          <w:b/>
          <w:sz w:val="24"/>
          <w:szCs w:val="24"/>
        </w:rPr>
      </w:pPr>
    </w:p>
    <w:p w14:paraId="1227467F" w14:textId="07C82F03" w:rsidR="00386D04" w:rsidRDefault="00386D04" w:rsidP="00233859">
      <w:pPr>
        <w:rPr>
          <w:b/>
          <w:sz w:val="24"/>
          <w:szCs w:val="24"/>
        </w:rPr>
      </w:pPr>
    </w:p>
    <w:p w14:paraId="25C03466" w14:textId="59A6EA45" w:rsidR="00386D04" w:rsidRDefault="00386D04" w:rsidP="00233859">
      <w:pPr>
        <w:rPr>
          <w:b/>
          <w:sz w:val="24"/>
          <w:szCs w:val="24"/>
        </w:rPr>
      </w:pPr>
    </w:p>
    <w:p w14:paraId="73764243" w14:textId="1AD90572" w:rsidR="00386D04" w:rsidRDefault="00386D04" w:rsidP="00233859">
      <w:pPr>
        <w:rPr>
          <w:b/>
          <w:sz w:val="24"/>
          <w:szCs w:val="24"/>
        </w:rPr>
      </w:pPr>
    </w:p>
    <w:p w14:paraId="12B298B2" w14:textId="68989391" w:rsidR="00386D04" w:rsidRDefault="00386D04" w:rsidP="00233859">
      <w:pPr>
        <w:rPr>
          <w:b/>
          <w:sz w:val="24"/>
          <w:szCs w:val="24"/>
        </w:rPr>
      </w:pPr>
    </w:p>
    <w:p w14:paraId="406216A4" w14:textId="0E0B59D0" w:rsidR="00386D04" w:rsidRDefault="00386D04" w:rsidP="00233859">
      <w:pPr>
        <w:rPr>
          <w:b/>
          <w:sz w:val="24"/>
          <w:szCs w:val="24"/>
        </w:rPr>
      </w:pPr>
    </w:p>
    <w:p w14:paraId="79C50BF3" w14:textId="77777777" w:rsidR="00B475CA" w:rsidRDefault="00B475CA" w:rsidP="00233859">
      <w:pPr>
        <w:rPr>
          <w:b/>
          <w:sz w:val="24"/>
          <w:szCs w:val="24"/>
        </w:rPr>
        <w:sectPr w:rsidR="00B475CA" w:rsidSect="00C401B2">
          <w:type w:val="continuous"/>
          <w:pgSz w:w="11906" w:h="16838" w:code="9"/>
          <w:pgMar w:top="1418" w:right="1418" w:bottom="1418" w:left="1418" w:header="964" w:footer="850" w:gutter="0"/>
          <w:pgNumType w:start="29"/>
          <w:cols w:space="425"/>
          <w:docGrid w:type="lines" w:linePitch="312"/>
        </w:sectPr>
      </w:pPr>
    </w:p>
    <w:p w14:paraId="648137EF" w14:textId="59ADC0A9" w:rsidR="00386D04" w:rsidRDefault="00386D04" w:rsidP="00233859">
      <w:pPr>
        <w:rPr>
          <w:b/>
          <w:sz w:val="24"/>
          <w:szCs w:val="24"/>
        </w:rPr>
      </w:pPr>
    </w:p>
    <w:p w14:paraId="0E754D0B" w14:textId="77777777" w:rsidR="00386D04" w:rsidRDefault="00386D04" w:rsidP="00233859">
      <w:pPr>
        <w:rPr>
          <w:b/>
          <w:sz w:val="24"/>
          <w:szCs w:val="24"/>
        </w:rPr>
      </w:pPr>
    </w:p>
    <w:p w14:paraId="2A2928AD" w14:textId="27F8D2F7" w:rsidR="00386D04" w:rsidRDefault="00386D04" w:rsidP="00386D04">
      <w:pPr>
        <w:widowControl/>
        <w:jc w:val="left"/>
        <w:rPr>
          <w:rFonts w:ascii="Times New Roman" w:hAnsi="Times New Roman" w:cs="Times New Roman"/>
          <w:b/>
          <w:sz w:val="24"/>
          <w:szCs w:val="24"/>
        </w:rPr>
      </w:pPr>
      <w:r w:rsidRPr="00381303">
        <w:rPr>
          <w:rFonts w:hint="eastAsia"/>
          <w:b/>
          <w:sz w:val="24"/>
          <w:szCs w:val="24"/>
        </w:rPr>
        <w:t>访视</w:t>
      </w:r>
      <w:r w:rsidRPr="001B1CA7">
        <w:rPr>
          <w:rFonts w:ascii="Times New Roman" w:hAnsi="Times New Roman" w:cs="Times New Roman"/>
          <w:b/>
          <w:sz w:val="24"/>
          <w:szCs w:val="24"/>
        </w:rPr>
        <w:t>3</w:t>
      </w:r>
      <w:r w:rsidRPr="00381303">
        <w:rPr>
          <w:rFonts w:hint="eastAsia"/>
          <w:b/>
          <w:sz w:val="24"/>
          <w:szCs w:val="24"/>
        </w:rPr>
        <w:t>：</w:t>
      </w:r>
      <w:r>
        <w:rPr>
          <w:rFonts w:hint="eastAsia"/>
          <w:b/>
          <w:sz w:val="24"/>
          <w:szCs w:val="24"/>
        </w:rPr>
        <w:t>第</w:t>
      </w:r>
      <w:r>
        <w:rPr>
          <w:rFonts w:ascii="Times New Roman" w:hAnsi="Times New Roman" w:cs="Times New Roman"/>
          <w:b/>
          <w:sz w:val="24"/>
          <w:szCs w:val="24"/>
        </w:rPr>
        <w:t>1</w:t>
      </w:r>
      <w:r>
        <w:rPr>
          <w:rFonts w:ascii="Times New Roman" w:hAnsi="Times New Roman" w:cs="Times New Roman" w:hint="eastAsia"/>
          <w:b/>
          <w:sz w:val="24"/>
          <w:szCs w:val="24"/>
        </w:rPr>
        <w:t>次月经结束</w:t>
      </w:r>
      <w:r w:rsidRPr="00E861F6">
        <w:rPr>
          <w:rFonts w:ascii="Times New Roman" w:hAnsi="Times New Roman" w:cs="Times New Roman"/>
          <w:b/>
          <w:sz w:val="24"/>
          <w:szCs w:val="24"/>
        </w:rPr>
        <w:t>后</w:t>
      </w:r>
      <w:r w:rsidRPr="00E861F6">
        <w:rPr>
          <w:rFonts w:ascii="Times New Roman" w:hAnsi="Times New Roman" w:cs="Times New Roman"/>
          <w:b/>
          <w:sz w:val="24"/>
          <w:szCs w:val="24"/>
        </w:rPr>
        <w:t>3±2</w:t>
      </w:r>
      <w:r w:rsidRPr="00E861F6">
        <w:rPr>
          <w:rFonts w:ascii="Times New Roman" w:hAnsi="Times New Roman" w:cs="Times New Roman"/>
          <w:b/>
          <w:sz w:val="24"/>
          <w:szCs w:val="24"/>
        </w:rPr>
        <w:t>天</w:t>
      </w:r>
    </w:p>
    <w:p w14:paraId="1B11D463" w14:textId="160D9AB5" w:rsidR="00B82771" w:rsidRDefault="00B82771" w:rsidP="00386D04">
      <w:pPr>
        <w:widowControl/>
        <w:jc w:val="left"/>
        <w:rPr>
          <w:rFonts w:ascii="Times New Roman" w:hAnsi="Times New Roman" w:cs="Times New Roman"/>
          <w:b/>
          <w:sz w:val="24"/>
          <w:szCs w:val="24"/>
        </w:rPr>
      </w:pPr>
    </w:p>
    <w:p w14:paraId="771F9A9F" w14:textId="4BA03809" w:rsidR="00B82771" w:rsidRPr="00C625F2" w:rsidRDefault="00BE4F84" w:rsidP="00D8511A">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BE4F84">
        <w:rPr>
          <w:rFonts w:ascii="Times New Roman" w:eastAsiaTheme="majorEastAsia" w:hAnsi="Times New Roman" w:cs="Times New Roman"/>
          <w:b/>
          <w:bCs/>
          <w:sz w:val="24"/>
        </w:rPr>
        <w:t>3</w:t>
      </w:r>
      <w:r w:rsidR="00B82771" w:rsidRPr="00C625F2">
        <w:rPr>
          <w:rFonts w:asciiTheme="majorEastAsia" w:eastAsiaTheme="majorEastAsia" w:hAnsiTheme="majorEastAsia"/>
          <w:b/>
          <w:bCs/>
          <w:sz w:val="24"/>
        </w:rPr>
        <w:t>试验药物服用情况</w:t>
      </w:r>
      <w:r w:rsidR="00B82771" w:rsidRPr="00C625F2">
        <w:rPr>
          <w:rFonts w:asciiTheme="majorEastAsia" w:eastAsiaTheme="majorEastAsia" w:hAnsiTheme="majorEastAsia" w:hint="eastAsia"/>
          <w:b/>
          <w:bCs/>
          <w:sz w:val="24"/>
        </w:rPr>
        <w:t>：</w:t>
      </w:r>
    </w:p>
    <w:p w14:paraId="127BAE5D" w14:textId="77777777" w:rsidR="00B82771" w:rsidRPr="00C625F2" w:rsidRDefault="00B82771" w:rsidP="00D8511A">
      <w:pPr>
        <w:spacing w:line="360" w:lineRule="auto"/>
        <w:rPr>
          <w:rFonts w:asciiTheme="majorEastAsia" w:eastAsiaTheme="majorEastAsia" w:hAnsiTheme="majorEastAsia"/>
          <w:b/>
          <w:bCs/>
          <w:sz w:val="24"/>
        </w:rPr>
      </w:pPr>
      <w:r w:rsidRPr="00C625F2">
        <w:rPr>
          <w:rFonts w:asciiTheme="majorEastAsia" w:eastAsiaTheme="majorEastAsia" w:hAnsiTheme="majorEastAsia" w:hint="eastAsia"/>
          <w:b/>
          <w:bCs/>
          <w:sz w:val="24"/>
        </w:rPr>
        <w:t>是否服用试验药物：</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否</w:t>
      </w:r>
      <w:r w:rsidRPr="00C625F2">
        <w:rPr>
          <w:rFonts w:asciiTheme="majorEastAsia" w:eastAsiaTheme="majorEastAsia" w:hAnsiTheme="majorEastAsia" w:hint="eastAsia"/>
          <w:sz w:val="24"/>
        </w:rPr>
        <w:t xml:space="preserve"> </w:t>
      </w:r>
      <w:r w:rsidRPr="00C625F2">
        <w:rPr>
          <w:rFonts w:asciiTheme="majorEastAsia" w:eastAsiaTheme="majorEastAsia" w:hAnsiTheme="majorEastAsia"/>
          <w:sz w:val="24"/>
        </w:rPr>
        <w:t xml:space="preserve">    </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是</w:t>
      </w:r>
      <w:r w:rsidRPr="00C625F2">
        <w:rPr>
          <w:rFonts w:asciiTheme="majorEastAsia" w:eastAsiaTheme="majorEastAsia" w:hAnsiTheme="majorEastAsia" w:hint="eastAsia"/>
          <w:sz w:val="24"/>
        </w:rPr>
        <w:t>，</w:t>
      </w:r>
      <w:r w:rsidRPr="00C625F2">
        <w:rPr>
          <w:rFonts w:asciiTheme="majorEastAsia" w:eastAsiaTheme="majorEastAsia" w:hAnsiTheme="majorEastAsia"/>
          <w:sz w:val="24"/>
        </w:rPr>
        <w:t>服用_______</w:t>
      </w:r>
      <w:r w:rsidRPr="00C625F2">
        <w:rPr>
          <w:rFonts w:asciiTheme="majorEastAsia" w:eastAsiaTheme="majorEastAsia" w:hAnsiTheme="majorEastAsia" w:hint="eastAsia"/>
          <w:sz w:val="24"/>
        </w:rPr>
        <w:t>粒</w:t>
      </w:r>
    </w:p>
    <w:p w14:paraId="2DDCEF24" w14:textId="707F1F19" w:rsidR="00B82771" w:rsidRPr="00C625F2" w:rsidRDefault="00B82771" w:rsidP="00D8511A">
      <w:pPr>
        <w:spacing w:line="360" w:lineRule="auto"/>
        <w:rPr>
          <w:rFonts w:asciiTheme="majorEastAsia" w:eastAsiaTheme="majorEastAsia" w:hAnsiTheme="majorEastAsia"/>
          <w:sz w:val="24"/>
        </w:rPr>
      </w:pPr>
      <w:r w:rsidRPr="00C625F2">
        <w:rPr>
          <w:rFonts w:asciiTheme="majorEastAsia" w:eastAsiaTheme="majorEastAsia" w:hAnsiTheme="majorEastAsia" w:hint="eastAsia"/>
          <w:b/>
          <w:bCs/>
          <w:sz w:val="24"/>
        </w:rPr>
        <w:t>是否回收试验药物：</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否</w:t>
      </w:r>
      <w:r w:rsidRPr="00C625F2">
        <w:rPr>
          <w:rFonts w:asciiTheme="majorEastAsia" w:eastAsiaTheme="majorEastAsia" w:hAnsiTheme="majorEastAsia" w:hint="eastAsia"/>
          <w:sz w:val="24"/>
        </w:rPr>
        <w:t xml:space="preserve"> </w:t>
      </w:r>
      <w:r w:rsidRPr="00C625F2">
        <w:rPr>
          <w:rFonts w:asciiTheme="majorEastAsia" w:eastAsiaTheme="majorEastAsia" w:hAnsiTheme="majorEastAsia"/>
          <w:sz w:val="24"/>
        </w:rPr>
        <w:t xml:space="preserve">    </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是</w:t>
      </w:r>
      <w:r w:rsidRPr="00C625F2">
        <w:rPr>
          <w:rFonts w:asciiTheme="majorEastAsia" w:eastAsiaTheme="majorEastAsia" w:hAnsiTheme="majorEastAsia" w:hint="eastAsia"/>
          <w:sz w:val="24"/>
        </w:rPr>
        <w:t>，回收</w:t>
      </w:r>
      <w:r w:rsidRPr="00C625F2">
        <w:rPr>
          <w:rFonts w:asciiTheme="majorEastAsia" w:eastAsiaTheme="majorEastAsia" w:hAnsiTheme="majorEastAsia"/>
          <w:sz w:val="24"/>
        </w:rPr>
        <w:t>_______</w:t>
      </w:r>
      <w:r w:rsidRPr="00C625F2">
        <w:rPr>
          <w:rFonts w:asciiTheme="majorEastAsia" w:eastAsiaTheme="majorEastAsia" w:hAnsiTheme="majorEastAsia" w:hint="eastAsia"/>
          <w:sz w:val="24"/>
        </w:rPr>
        <w:t>粒</w:t>
      </w:r>
      <w:r w:rsidR="00D8511A">
        <w:rPr>
          <w:rFonts w:asciiTheme="majorEastAsia" w:eastAsiaTheme="majorEastAsia" w:hAnsiTheme="majorEastAsia" w:hint="eastAsia"/>
          <w:sz w:val="24"/>
        </w:rPr>
        <w:t>,</w:t>
      </w:r>
      <w:r w:rsidR="00D8511A" w:rsidRPr="00D8511A">
        <w:rPr>
          <w:rFonts w:asciiTheme="majorEastAsia" w:eastAsiaTheme="majorEastAsia" w:hAnsiTheme="majorEastAsia"/>
          <w:sz w:val="24"/>
        </w:rPr>
        <w:t xml:space="preserve"> </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p>
    <w:p w14:paraId="5DD741C4" w14:textId="77777777" w:rsidR="00D8511A" w:rsidRDefault="00B82771" w:rsidP="00D8511A">
      <w:pPr>
        <w:spacing w:line="360" w:lineRule="auto"/>
        <w:rPr>
          <w:rFonts w:asciiTheme="majorEastAsia" w:eastAsiaTheme="majorEastAsia" w:hAnsiTheme="majorEastAsia"/>
          <w:sz w:val="24"/>
        </w:rPr>
      </w:pPr>
      <w:r w:rsidRPr="00C625F2">
        <w:rPr>
          <w:rFonts w:asciiTheme="majorEastAsia" w:eastAsiaTheme="majorEastAsia" w:hAnsiTheme="majorEastAsia"/>
          <w:b/>
          <w:sz w:val="24"/>
        </w:rPr>
        <w:t>未服用药物是否全部回收</w:t>
      </w:r>
      <w:r w:rsidRPr="00C625F2">
        <w:rPr>
          <w:rFonts w:asciiTheme="majorEastAsia" w:eastAsiaTheme="majorEastAsia" w:hAnsiTheme="majorEastAsia" w:hint="eastAsia"/>
          <w:b/>
          <w:sz w:val="24"/>
        </w:rPr>
        <w:t>：</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是</w:t>
      </w:r>
      <w:r w:rsidR="00D8511A">
        <w:rPr>
          <w:rFonts w:asciiTheme="majorEastAsia" w:eastAsiaTheme="majorEastAsia" w:hAnsiTheme="majorEastAsia" w:hint="eastAsia"/>
          <w:sz w:val="24"/>
        </w:rPr>
        <w:t>,</w:t>
      </w:r>
      <w:r w:rsidR="00D8511A" w:rsidRPr="00D8511A">
        <w:rPr>
          <w:rFonts w:asciiTheme="majorEastAsia" w:eastAsiaTheme="majorEastAsia" w:hAnsiTheme="majorEastAsia"/>
          <w:sz w:val="24"/>
        </w:rPr>
        <w:t xml:space="preserve"> </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r w:rsidRPr="00C625F2">
        <w:rPr>
          <w:rFonts w:asciiTheme="majorEastAsia" w:eastAsiaTheme="majorEastAsia" w:hAnsiTheme="majorEastAsia" w:hint="eastAsia"/>
          <w:sz w:val="24"/>
        </w:rPr>
        <w:t xml:space="preserve"> </w:t>
      </w:r>
      <w:r w:rsidRPr="00C625F2">
        <w:rPr>
          <w:rFonts w:asciiTheme="majorEastAsia" w:eastAsiaTheme="majorEastAsia" w:hAnsiTheme="majorEastAsia"/>
          <w:sz w:val="24"/>
        </w:rPr>
        <w:t xml:space="preserve">   </w:t>
      </w:r>
    </w:p>
    <w:p w14:paraId="726B1C99" w14:textId="77777777" w:rsidR="00D8511A" w:rsidRDefault="00B82771" w:rsidP="00D8511A">
      <w:pPr>
        <w:spacing w:line="360" w:lineRule="auto"/>
        <w:ind w:firstLineChars="1200" w:firstLine="2880"/>
        <w:rPr>
          <w:rFonts w:asciiTheme="majorEastAsia" w:eastAsiaTheme="majorEastAsia" w:hAnsiTheme="majorEastAsia"/>
          <w:sz w:val="24"/>
        </w:rPr>
      </w:pPr>
      <w:r w:rsidRPr="00C625F2">
        <w:rPr>
          <w:rFonts w:ascii="宋体" w:eastAsia="宋体" w:hAnsi="宋体" w:cs="Times New Roman" w:hint="eastAsia"/>
          <w:sz w:val="24"/>
          <w:szCs w:val="24"/>
        </w:rPr>
        <w:t>□</w:t>
      </w:r>
      <w:r w:rsidRPr="00C625F2">
        <w:rPr>
          <w:rFonts w:asciiTheme="majorEastAsia" w:eastAsiaTheme="majorEastAsia" w:hAnsiTheme="majorEastAsia"/>
          <w:sz w:val="24"/>
        </w:rPr>
        <w:t>否</w:t>
      </w:r>
      <w:r w:rsidRPr="00C625F2">
        <w:rPr>
          <w:rFonts w:asciiTheme="majorEastAsia" w:eastAsiaTheme="majorEastAsia" w:hAnsiTheme="majorEastAsia" w:hint="eastAsia"/>
          <w:sz w:val="24"/>
        </w:rPr>
        <w:t>，未回收</w:t>
      </w:r>
      <w:r w:rsidRPr="00C625F2">
        <w:rPr>
          <w:rFonts w:asciiTheme="majorEastAsia" w:eastAsiaTheme="majorEastAsia" w:hAnsiTheme="majorEastAsia"/>
          <w:sz w:val="24"/>
        </w:rPr>
        <w:t>______</w:t>
      </w:r>
      <w:r w:rsidRPr="00C625F2">
        <w:rPr>
          <w:rFonts w:asciiTheme="majorEastAsia" w:eastAsiaTheme="majorEastAsia" w:hAnsiTheme="majorEastAsia" w:hint="eastAsia"/>
          <w:sz w:val="24"/>
        </w:rPr>
        <w:t>粒</w:t>
      </w:r>
    </w:p>
    <w:p w14:paraId="14EF618E" w14:textId="70E76D6F" w:rsidR="00B82771" w:rsidRPr="00D8511A" w:rsidRDefault="00B82771" w:rsidP="00D8511A">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_________________________</w:t>
      </w:r>
      <w:r w:rsidR="00D8511A">
        <w:rPr>
          <w:rFonts w:asciiTheme="majorEastAsia" w:eastAsiaTheme="majorEastAsia" w:hAnsiTheme="majorEastAsia"/>
          <w:sz w:val="24"/>
        </w:rPr>
        <w:t>________</w:t>
      </w:r>
    </w:p>
    <w:p w14:paraId="22F4C2D6" w14:textId="22E33E3F" w:rsidR="00B82771" w:rsidRPr="00D8511A" w:rsidRDefault="00B82771" w:rsidP="00D8511A">
      <w:pPr>
        <w:widowControl/>
        <w:spacing w:line="360" w:lineRule="auto"/>
        <w:jc w:val="left"/>
        <w:rPr>
          <w:rFonts w:ascii="Times New Roman" w:hAnsi="Times New Roman" w:cs="Times New Roman"/>
          <w:sz w:val="24"/>
          <w:szCs w:val="24"/>
        </w:rPr>
      </w:pPr>
    </w:p>
    <w:p w14:paraId="0C810C88" w14:textId="5C927D78" w:rsidR="00B82771" w:rsidRDefault="00B82771" w:rsidP="00D8511A">
      <w:pPr>
        <w:spacing w:line="360" w:lineRule="auto"/>
        <w:rPr>
          <w:rFonts w:asciiTheme="majorEastAsia" w:eastAsiaTheme="majorEastAsia" w:hAnsiTheme="majorEastAsia"/>
          <w:sz w:val="24"/>
        </w:rPr>
      </w:pPr>
      <w:r w:rsidRPr="00C625F2">
        <w:rPr>
          <w:rFonts w:asciiTheme="majorEastAsia" w:eastAsiaTheme="majorEastAsia" w:hAnsiTheme="majorEastAsia" w:hint="eastAsia"/>
          <w:b/>
          <w:sz w:val="24"/>
        </w:rPr>
        <w:t>是否回收访视</w:t>
      </w:r>
      <w:r>
        <w:rPr>
          <w:rFonts w:ascii="Times New Roman" w:eastAsiaTheme="majorEastAsia" w:hAnsi="Times New Roman" w:cs="Times New Roman"/>
          <w:b/>
          <w:sz w:val="24"/>
        </w:rPr>
        <w:t>3</w:t>
      </w:r>
      <w:r w:rsidRPr="00C625F2">
        <w:rPr>
          <w:rFonts w:asciiTheme="majorEastAsia" w:eastAsiaTheme="majorEastAsia" w:hAnsiTheme="majorEastAsia" w:hint="eastAsia"/>
          <w:b/>
          <w:sz w:val="24"/>
        </w:rPr>
        <w:t>患者日记卡</w:t>
      </w:r>
      <w:r w:rsidRPr="00C625F2">
        <w:rPr>
          <w:rFonts w:asciiTheme="majorEastAsia" w:eastAsiaTheme="majorEastAsia" w:hAnsiTheme="majorEastAsia"/>
          <w:b/>
          <w:sz w:val="24"/>
        </w:rPr>
        <w:t>:</w:t>
      </w:r>
      <w:r w:rsidRPr="00C625F2">
        <w:rPr>
          <w:rFonts w:asciiTheme="majorEastAsia" w:eastAsiaTheme="majorEastAsia" w:hAnsiTheme="majorEastAsia"/>
          <w:sz w:val="24"/>
        </w:rPr>
        <w:t xml:space="preserve"> </w:t>
      </w:r>
    </w:p>
    <w:p w14:paraId="4DCA6D36" w14:textId="77777777" w:rsidR="00B82771" w:rsidRPr="00C625F2" w:rsidRDefault="00B82771" w:rsidP="00D8511A">
      <w:pPr>
        <w:spacing w:line="360" w:lineRule="auto"/>
        <w:ind w:firstLineChars="200" w:firstLine="480"/>
        <w:rPr>
          <w:rFonts w:asciiTheme="majorEastAsia" w:eastAsiaTheme="majorEastAsia" w:hAnsiTheme="majorEastAsia"/>
          <w:sz w:val="24"/>
          <w:u w:val="single"/>
        </w:rPr>
      </w:pPr>
      <w:r w:rsidRPr="00C625F2">
        <w:rPr>
          <w:rFonts w:ascii="宋体" w:eastAsia="宋体" w:hAnsi="宋体" w:cs="Times New Roman" w:hint="eastAsia"/>
          <w:sz w:val="24"/>
          <w:szCs w:val="24"/>
        </w:rPr>
        <w:t>□</w:t>
      </w:r>
      <w:r w:rsidRPr="00C625F2">
        <w:rPr>
          <w:rFonts w:asciiTheme="majorEastAsia" w:eastAsiaTheme="majorEastAsia" w:hAnsiTheme="majorEastAsia" w:hint="eastAsia"/>
          <w:sz w:val="24"/>
        </w:rPr>
        <w:t>是，</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 xml:space="preserve">20|__|__|/|__|__|/|__|__| </w:t>
      </w:r>
    </w:p>
    <w:p w14:paraId="1FE7AE47" w14:textId="1F77A0D8" w:rsidR="00B82771" w:rsidRPr="00502A46" w:rsidRDefault="00B82771" w:rsidP="00502A46">
      <w:pPr>
        <w:widowControl/>
        <w:spacing w:line="360" w:lineRule="auto"/>
        <w:ind w:firstLineChars="200" w:firstLine="480"/>
        <w:jc w:val="left"/>
        <w:rPr>
          <w:rFonts w:ascii="Times New Roman" w:eastAsiaTheme="majorEastAsia" w:hAnsi="Times New Roman" w:cs="Times New Roman"/>
          <w:sz w:val="24"/>
          <w:szCs w:val="24"/>
          <w:u w:val="single"/>
        </w:rPr>
      </w:pPr>
      <w:r w:rsidRPr="00C625F2">
        <w:rPr>
          <w:rFonts w:ascii="宋体" w:eastAsia="宋体" w:hAnsi="宋体" w:cs="Times New Roman" w:hint="eastAsia"/>
          <w:sz w:val="24"/>
          <w:szCs w:val="24"/>
        </w:rPr>
        <w:t>□</w:t>
      </w:r>
      <w:r w:rsidRPr="00C625F2">
        <w:rPr>
          <w:rFonts w:asciiTheme="majorEastAsia" w:eastAsiaTheme="majorEastAsia" w:hAnsiTheme="majorEastAsia" w:hint="eastAsia"/>
          <w:sz w:val="24"/>
        </w:rPr>
        <w:t>否，未回收原因：</w:t>
      </w:r>
      <w:r w:rsidRPr="00C625F2">
        <w:rPr>
          <w:rFonts w:asciiTheme="majorEastAsia" w:eastAsiaTheme="majorEastAsia" w:hAnsiTheme="majorEastAsia"/>
          <w:sz w:val="24"/>
        </w:rPr>
        <w:t>____________</w:t>
      </w:r>
      <w:r w:rsidR="00D8511A">
        <w:rPr>
          <w:rFonts w:asciiTheme="majorEastAsia" w:eastAsiaTheme="majorEastAsia" w:hAnsiTheme="majorEastAsia"/>
          <w:sz w:val="24"/>
        </w:rPr>
        <w:t>_________________</w:t>
      </w:r>
    </w:p>
    <w:p w14:paraId="515DB390" w14:textId="61D89F7A" w:rsidR="00B82771" w:rsidRDefault="00B82771" w:rsidP="00D8511A">
      <w:pPr>
        <w:tabs>
          <w:tab w:val="num" w:pos="360"/>
        </w:tabs>
        <w:spacing w:line="360" w:lineRule="auto"/>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12BE7082" w14:textId="77777777" w:rsidR="00B82771" w:rsidRPr="001D7BF0" w:rsidRDefault="00B82771" w:rsidP="00D8511A">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1C64768A" w14:textId="54607BA9" w:rsidR="00B82771" w:rsidRPr="00386D04" w:rsidRDefault="00B82771" w:rsidP="00D8511A">
      <w:pPr>
        <w:widowControl/>
        <w:spacing w:line="360" w:lineRule="auto"/>
        <w:jc w:val="left"/>
        <w:rPr>
          <w:b/>
          <w:sz w:val="24"/>
          <w:szCs w:val="24"/>
        </w:rPr>
      </w:pPr>
    </w:p>
    <w:p w14:paraId="1C58AD59" w14:textId="13AE8B78" w:rsidR="00233859" w:rsidRDefault="00233859" w:rsidP="00233859">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233859" w:rsidRPr="007450DD" w14:paraId="0AB8AB5C" w14:textId="77777777" w:rsidTr="00BF1C04">
        <w:trPr>
          <w:trHeight w:val="454"/>
          <w:jc w:val="center"/>
        </w:trPr>
        <w:tc>
          <w:tcPr>
            <w:tcW w:w="749" w:type="pct"/>
            <w:vMerge w:val="restart"/>
            <w:vAlign w:val="center"/>
          </w:tcPr>
          <w:p w14:paraId="10FEE07D" w14:textId="77777777" w:rsidR="00233859" w:rsidRPr="007450DD" w:rsidRDefault="00233859"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1CF6D4E2" w14:textId="77777777" w:rsidR="00233859" w:rsidRPr="00793AC8" w:rsidRDefault="00233859"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4451A1CA" w14:textId="77777777" w:rsidR="00233859" w:rsidRPr="00793AC8" w:rsidRDefault="00233859"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233859" w:rsidRPr="007450DD" w14:paraId="4A8E883D" w14:textId="77777777" w:rsidTr="00BF1C04">
        <w:trPr>
          <w:trHeight w:val="454"/>
          <w:jc w:val="center"/>
        </w:trPr>
        <w:tc>
          <w:tcPr>
            <w:tcW w:w="749" w:type="pct"/>
            <w:vMerge/>
            <w:vAlign w:val="center"/>
          </w:tcPr>
          <w:p w14:paraId="6992AE41" w14:textId="77777777" w:rsidR="00233859" w:rsidRPr="007450DD" w:rsidRDefault="00233859" w:rsidP="00BF1C04">
            <w:pPr>
              <w:tabs>
                <w:tab w:val="num" w:pos="360"/>
              </w:tabs>
              <w:spacing w:line="360" w:lineRule="auto"/>
              <w:rPr>
                <w:rFonts w:ascii="Times New Roman" w:eastAsia="宋体" w:hAnsi="Times New Roman" w:cs="Times New Roman"/>
                <w:szCs w:val="21"/>
              </w:rPr>
            </w:pPr>
          </w:p>
        </w:tc>
        <w:tc>
          <w:tcPr>
            <w:tcW w:w="265" w:type="pct"/>
            <w:vAlign w:val="center"/>
          </w:tcPr>
          <w:p w14:paraId="3B33D88B" w14:textId="77777777" w:rsidR="00233859"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4F0719AC" w14:textId="77777777" w:rsidR="00233859"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5E70B8C5" w14:textId="77777777" w:rsidR="00233859"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256D3CE1" w14:textId="77777777" w:rsidR="00233859" w:rsidRPr="004C547D"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6AC53903" w14:textId="77777777" w:rsidR="00233859" w:rsidRDefault="00233859"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2B29078D" w14:textId="1F4A6C63" w:rsidR="00233859" w:rsidRDefault="00233859" w:rsidP="00BF1C04">
            <w:pPr>
              <w:tabs>
                <w:tab w:val="num" w:pos="360"/>
              </w:tabs>
              <w:spacing w:line="360" w:lineRule="auto"/>
              <w:rPr>
                <w:rFonts w:ascii="宋体" w:hAnsi="宋体"/>
                <w:position w:val="-2"/>
                <w:szCs w:val="21"/>
              </w:rPr>
            </w:pPr>
            <w:r w:rsidRPr="000B16C8">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60136F95" w14:textId="77777777" w:rsidR="00233859" w:rsidRDefault="00233859"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64AC8C48" w14:textId="0EADF6E6" w:rsidR="00233859" w:rsidRPr="00473F86" w:rsidRDefault="00233859"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2DEFBA6F" w14:textId="4399813D" w:rsidR="00931087" w:rsidRPr="00EA5569" w:rsidRDefault="00931087" w:rsidP="00931087">
      <w:pPr>
        <w:tabs>
          <w:tab w:val="num" w:pos="360"/>
        </w:tabs>
        <w:spacing w:line="360" w:lineRule="auto"/>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26C69980" w14:textId="77777777" w:rsidTr="00A47BE0">
        <w:trPr>
          <w:trHeight w:val="454"/>
          <w:jc w:val="center"/>
        </w:trPr>
        <w:tc>
          <w:tcPr>
            <w:tcW w:w="5000" w:type="pct"/>
            <w:shd w:val="clear" w:color="auto" w:fill="FFFFFF" w:themeFill="background1"/>
            <w:vAlign w:val="center"/>
          </w:tcPr>
          <w:p w14:paraId="60D00116"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6E5CC226" w14:textId="77777777" w:rsidTr="00A47BE0">
        <w:trPr>
          <w:trHeight w:val="454"/>
          <w:jc w:val="center"/>
        </w:trPr>
        <w:tc>
          <w:tcPr>
            <w:tcW w:w="5000" w:type="pct"/>
            <w:shd w:val="clear" w:color="auto" w:fill="FFFFFF" w:themeFill="background1"/>
            <w:vAlign w:val="center"/>
          </w:tcPr>
          <w:p w14:paraId="2BFB7FE5" w14:textId="60571956"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9302A7">
              <w:rPr>
                <w:rFonts w:ascii="Times New Roman" w:hAnsi="Times New Roman" w:cs="Times New Roman" w:hint="eastAsia"/>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6A66371A" w14:textId="636566B7" w:rsidR="00931087" w:rsidRPr="00BA72C4" w:rsidRDefault="00931087" w:rsidP="009302A7">
            <w:pPr>
              <w:jc w:val="left"/>
              <w:rPr>
                <w:szCs w:val="21"/>
              </w:rPr>
            </w:pPr>
            <w:r w:rsidRPr="008106DA">
              <w:rPr>
                <w:rFonts w:ascii="Times New Roman" w:hAnsi="Times New Roman" w:cs="Times New Roman"/>
                <w:szCs w:val="21"/>
              </w:rPr>
              <w:t>第</w:t>
            </w:r>
            <w:r w:rsidR="009302A7">
              <w:rPr>
                <w:rFonts w:ascii="Times New Roman" w:hAnsi="Times New Roman" w:cs="Times New Roman" w:hint="eastAsia"/>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6C2431DB" w14:textId="77777777" w:rsidTr="00A47BE0">
        <w:trPr>
          <w:trHeight w:val="454"/>
          <w:jc w:val="center"/>
        </w:trPr>
        <w:tc>
          <w:tcPr>
            <w:tcW w:w="5000" w:type="pct"/>
          </w:tcPr>
          <w:p w14:paraId="7791269C"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168323CA"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4000AC43"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74DD62CC"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1D4E9B1B" w14:textId="77777777" w:rsidR="00AF3DF1" w:rsidRPr="00931087" w:rsidRDefault="00AF3DF1" w:rsidP="00233859">
      <w:pPr>
        <w:tabs>
          <w:tab w:val="num" w:pos="360"/>
        </w:tabs>
        <w:rPr>
          <w:rFonts w:ascii="Times New Roman" w:eastAsia="宋体" w:hAnsi="Times New Roman" w:cs="Times New Roman"/>
          <w:sz w:val="24"/>
          <w:szCs w:val="24"/>
        </w:rPr>
        <w:sectPr w:rsidR="00AF3DF1" w:rsidRPr="00931087" w:rsidSect="00E903B8">
          <w:headerReference w:type="default" r:id="rId38"/>
          <w:footerReference w:type="default" r:id="rId39"/>
          <w:type w:val="continuous"/>
          <w:pgSz w:w="11906" w:h="16838" w:code="9"/>
          <w:pgMar w:top="1418" w:right="1418" w:bottom="1418" w:left="1418" w:header="964" w:footer="850" w:gutter="0"/>
          <w:pgNumType w:start="29"/>
          <w:cols w:space="425"/>
          <w:docGrid w:type="lines" w:linePitch="312"/>
        </w:sectPr>
      </w:pPr>
    </w:p>
    <w:p w14:paraId="5C69F6E9" w14:textId="7FEF604E" w:rsidR="00233859" w:rsidRDefault="00233859" w:rsidP="00233859">
      <w:pPr>
        <w:tabs>
          <w:tab w:val="num" w:pos="360"/>
        </w:tabs>
        <w:rPr>
          <w:rFonts w:ascii="Times New Roman" w:eastAsia="宋体" w:hAnsi="Times New Roman" w:cs="Times New Roman"/>
          <w:sz w:val="24"/>
          <w:szCs w:val="24"/>
        </w:rPr>
      </w:pPr>
    </w:p>
    <w:p w14:paraId="68323BE2" w14:textId="77777777" w:rsidR="00233859" w:rsidRDefault="00233859" w:rsidP="00233859">
      <w:pPr>
        <w:rPr>
          <w:b/>
          <w:sz w:val="24"/>
          <w:szCs w:val="24"/>
        </w:rPr>
      </w:pPr>
      <w:r>
        <w:rPr>
          <w:rFonts w:hint="eastAsia"/>
          <w:b/>
          <w:sz w:val="24"/>
          <w:szCs w:val="24"/>
        </w:rPr>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233859" w:rsidRPr="00932A99" w14:paraId="5669652B" w14:textId="77777777" w:rsidTr="00BF1C04">
        <w:trPr>
          <w:cantSplit/>
          <w:trHeight w:val="454"/>
          <w:jc w:val="center"/>
        </w:trPr>
        <w:tc>
          <w:tcPr>
            <w:tcW w:w="5000" w:type="pct"/>
            <w:shd w:val="clear" w:color="auto" w:fill="auto"/>
            <w:vAlign w:val="center"/>
          </w:tcPr>
          <w:p w14:paraId="6A3034E0" w14:textId="77777777" w:rsidR="00233859" w:rsidRPr="00A95D84" w:rsidRDefault="00233859" w:rsidP="00BF1C04">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245AFCC3" w14:textId="240697A1" w:rsidR="00233859" w:rsidRDefault="00233859" w:rsidP="00233859">
      <w:pPr>
        <w:tabs>
          <w:tab w:val="num" w:pos="360"/>
        </w:tabs>
        <w:rPr>
          <w:rFonts w:ascii="Times New Roman" w:eastAsia="宋体" w:hAnsi="Times New Roman" w:cs="Times New Roman"/>
          <w:sz w:val="24"/>
          <w:szCs w:val="24"/>
        </w:rPr>
      </w:pPr>
    </w:p>
    <w:p w14:paraId="519F8C05" w14:textId="77777777" w:rsidR="00233859" w:rsidRPr="00C07A13" w:rsidRDefault="00233859" w:rsidP="00233859">
      <w:pPr>
        <w:rPr>
          <w:b/>
          <w:sz w:val="28"/>
        </w:rPr>
      </w:pPr>
      <w:r w:rsidRPr="00A916D1">
        <w:rPr>
          <w:b/>
          <w:sz w:val="24"/>
          <w:szCs w:val="24"/>
        </w:rPr>
        <w:t>生命体征</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BD15FC" w:rsidRPr="00932A99" w14:paraId="43769063" w14:textId="77777777" w:rsidTr="00BD15FC">
        <w:trPr>
          <w:cantSplit/>
          <w:trHeight w:val="454"/>
          <w:jc w:val="center"/>
        </w:trPr>
        <w:tc>
          <w:tcPr>
            <w:tcW w:w="1100" w:type="pct"/>
            <w:shd w:val="clear" w:color="auto" w:fill="CCCCCC"/>
            <w:vAlign w:val="center"/>
          </w:tcPr>
          <w:p w14:paraId="70CB8B15" w14:textId="3965355C" w:rsidR="00BD15FC" w:rsidRPr="00BD15FC"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BD15FC">
              <w:rPr>
                <w:rFonts w:hint="eastAsia"/>
                <w:sz w:val="21"/>
                <w:szCs w:val="21"/>
              </w:rPr>
              <w:t>日期（年/月/日）</w:t>
            </w:r>
          </w:p>
        </w:tc>
        <w:tc>
          <w:tcPr>
            <w:tcW w:w="997" w:type="pct"/>
            <w:shd w:val="clear" w:color="auto" w:fill="CCCCCC"/>
            <w:vAlign w:val="center"/>
          </w:tcPr>
          <w:p w14:paraId="4BA39AB7"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108" w:type="pct"/>
            <w:shd w:val="clear" w:color="auto" w:fill="CCCCCC"/>
            <w:vAlign w:val="center"/>
          </w:tcPr>
          <w:p w14:paraId="5E734282" w14:textId="5F8A2F65"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95" w:type="pct"/>
            <w:shd w:val="clear" w:color="auto" w:fill="CCCCCC"/>
            <w:vAlign w:val="center"/>
          </w:tcPr>
          <w:p w14:paraId="06CB61E0"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BD15FC" w:rsidRPr="00932A99" w14:paraId="5319034A" w14:textId="77777777" w:rsidTr="00BD15FC">
        <w:trPr>
          <w:cantSplit/>
          <w:trHeight w:val="454"/>
          <w:jc w:val="center"/>
        </w:trPr>
        <w:tc>
          <w:tcPr>
            <w:tcW w:w="1100" w:type="pct"/>
            <w:vAlign w:val="center"/>
          </w:tcPr>
          <w:p w14:paraId="368E00C7" w14:textId="38041AE3" w:rsidR="00BD15FC" w:rsidRPr="00932A99" w:rsidRDefault="00BD15FC" w:rsidP="00BD15FC">
            <w:pPr>
              <w:spacing w:line="500" w:lineRule="exact"/>
              <w:jc w:val="center"/>
              <w:rPr>
                <w:position w:val="-2"/>
                <w:szCs w:val="21"/>
              </w:rPr>
            </w:pPr>
            <w:r w:rsidRPr="00CA43F7">
              <w:t>|_|_|_|_|/|_|_|/|_|_|</w:t>
            </w:r>
          </w:p>
        </w:tc>
        <w:tc>
          <w:tcPr>
            <w:tcW w:w="997" w:type="pct"/>
          </w:tcPr>
          <w:p w14:paraId="00C0B1D5"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108" w:type="pct"/>
          </w:tcPr>
          <w:p w14:paraId="7B72DC31"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795" w:type="pct"/>
          </w:tcPr>
          <w:p w14:paraId="00763D44"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r>
    </w:tbl>
    <w:p w14:paraId="3AACAA84" w14:textId="6964A036" w:rsidR="00233859" w:rsidRDefault="00233859" w:rsidP="00B36D19">
      <w:pPr>
        <w:tabs>
          <w:tab w:val="num" w:pos="360"/>
        </w:tabs>
        <w:rPr>
          <w:rFonts w:ascii="Times New Roman" w:eastAsia="宋体" w:hAnsi="Times New Roman" w:cs="Times New Roman"/>
          <w:sz w:val="24"/>
          <w:szCs w:val="24"/>
        </w:rPr>
      </w:pPr>
    </w:p>
    <w:p w14:paraId="74F25860" w14:textId="77777777" w:rsidR="006B1031" w:rsidRPr="006B1031" w:rsidRDefault="006B1031" w:rsidP="006B1031">
      <w:pPr>
        <w:widowControl/>
        <w:jc w:val="left"/>
        <w:rPr>
          <w:rFonts w:ascii="Times New Roman" w:eastAsiaTheme="majorEastAsia" w:hAnsi="Times New Roman" w:cs="Times New Roman"/>
          <w:color w:val="000000"/>
        </w:rPr>
      </w:pPr>
      <w:r w:rsidRPr="006B1031">
        <w:rPr>
          <w:rFonts w:ascii="Times New Roman" w:eastAsiaTheme="majorEastAsia" w:hAnsi="Times New Roman" w:cs="Times New Roman" w:hint="eastAsia"/>
          <w:b/>
          <w:color w:val="000000"/>
          <w:sz w:val="24"/>
          <w:szCs w:val="24"/>
        </w:rPr>
        <w:t>心电图</w:t>
      </w:r>
      <w:r w:rsidRPr="006B1031">
        <w:rPr>
          <w:rFonts w:ascii="Times New Roman" w:eastAsiaTheme="majorEastAsia" w:hAnsi="Times New Roman" w:cs="Times New Roman" w:hint="eastAsia"/>
          <w:color w:val="000000"/>
        </w:rPr>
        <w:t xml:space="preserve">         </w:t>
      </w:r>
      <w:r w:rsidRPr="006B1031">
        <w:rPr>
          <w:rFonts w:ascii="Times New Roman" w:eastAsiaTheme="majorEastAsia" w:hAnsi="Times New Roman" w:cs="Times New Roman"/>
          <w:color w:val="000000"/>
        </w:rPr>
        <w:t xml:space="preserve">                         </w:t>
      </w:r>
      <w:r w:rsidRPr="006B1031">
        <w:rPr>
          <w:rFonts w:ascii="宋体" w:hAnsi="宋体"/>
          <w:position w:val="-2"/>
          <w:sz w:val="24"/>
        </w:rPr>
        <w:t>□</w:t>
      </w:r>
      <w:r w:rsidRPr="00FE43E0">
        <w:rPr>
          <w:rFonts w:asciiTheme="majorEastAsia" w:eastAsiaTheme="majorEastAsia" w:hAnsiTheme="majorEastAsia" w:hint="eastAsia"/>
          <w:bCs/>
          <w:sz w:val="24"/>
        </w:rPr>
        <w:t>未查</w:t>
      </w:r>
      <w:r w:rsidRPr="00FE43E0">
        <w:rPr>
          <w:rFonts w:ascii="宋体" w:hAnsi="宋体"/>
          <w:position w:val="-2"/>
          <w:sz w:val="24"/>
        </w:rPr>
        <w:t xml:space="preserve">     </w:t>
      </w:r>
      <w:r w:rsidRPr="00FE43E0">
        <w:rPr>
          <w:rFonts w:asciiTheme="majorEastAsia" w:eastAsiaTheme="majorEastAsia" w:hAnsiTheme="majorEastAsia" w:hint="eastAsia"/>
          <w:bCs/>
          <w:sz w:val="24"/>
        </w:rPr>
        <w:t>检查日期</w:t>
      </w:r>
      <w:r w:rsidRPr="00FE43E0">
        <w:rPr>
          <w:rFonts w:asciiTheme="majorEastAsia" w:eastAsiaTheme="majorEastAsia" w:hAnsiTheme="majorEastAsia"/>
          <w:bCs/>
          <w:sz w:val="24"/>
        </w:rPr>
        <w:t>：</w:t>
      </w:r>
      <w:r w:rsidRPr="00FE43E0">
        <w:rPr>
          <w:rFonts w:ascii="Times New Roman" w:hAnsi="Times New Roman" w:cs="Times New Roman"/>
          <w:sz w:val="24"/>
        </w:rPr>
        <w:t>20|</w:t>
      </w:r>
      <w:r w:rsidRPr="006B1031">
        <w:rPr>
          <w:rFonts w:ascii="Times New Roman" w:hAnsi="Times New Roman" w:cs="Times New Roman"/>
          <w:sz w:val="24"/>
        </w:rPr>
        <w:t>__|__|/|__|__|/|__|__|</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2173"/>
      </w:tblGrid>
      <w:tr w:rsidR="006B1031" w:rsidRPr="006B1031" w14:paraId="432A9FDA" w14:textId="77777777" w:rsidTr="00147044">
        <w:trPr>
          <w:trHeight w:val="1002"/>
          <w:jc w:val="center"/>
        </w:trPr>
        <w:tc>
          <w:tcPr>
            <w:tcW w:w="3830" w:type="pct"/>
          </w:tcPr>
          <w:p w14:paraId="10354CB2" w14:textId="1A9F08B1" w:rsidR="006B1031" w:rsidRPr="005D38F8" w:rsidRDefault="00FE43E0" w:rsidP="006B1031">
            <w:pPr>
              <w:spacing w:beforeLines="50" w:before="156"/>
              <w:rPr>
                <w:rFonts w:ascii="Times New Roman" w:hAnsi="Times New Roman" w:cs="Times New Roman"/>
                <w:position w:val="-2"/>
                <w:u w:val="single"/>
              </w:rPr>
            </w:pPr>
            <w:r w:rsidRPr="008A05F1">
              <w:rPr>
                <w:rFonts w:ascii="宋体" w:hAnsi="宋体"/>
                <w:position w:val="-2"/>
                <w:sz w:val="24"/>
              </w:rPr>
              <w:t>□</w:t>
            </w:r>
            <w:r w:rsidR="006B1031" w:rsidRPr="006B1031">
              <w:rPr>
                <w:position w:val="-2"/>
              </w:rPr>
              <w:t xml:space="preserve"> </w:t>
            </w:r>
            <w:r w:rsidR="006B1031" w:rsidRPr="006B1031">
              <w:rPr>
                <w:rFonts w:hint="eastAsia"/>
                <w:position w:val="-2"/>
              </w:rPr>
              <w:t>正常</w:t>
            </w:r>
            <w:r w:rsidR="006B1031" w:rsidRPr="006B1031">
              <w:rPr>
                <w:position w:val="-2"/>
              </w:rPr>
              <w:t xml:space="preserve">   </w:t>
            </w:r>
            <w:r w:rsidRPr="008A05F1">
              <w:rPr>
                <w:rFonts w:ascii="宋体" w:hAnsi="宋体"/>
                <w:position w:val="-2"/>
                <w:sz w:val="24"/>
              </w:rPr>
              <w:t>□</w:t>
            </w:r>
            <w:r w:rsidR="006B1031" w:rsidRPr="006B1031">
              <w:rPr>
                <w:position w:val="-2"/>
              </w:rPr>
              <w:t xml:space="preserve"> </w:t>
            </w:r>
            <w:r w:rsidR="006B1031" w:rsidRPr="006B1031">
              <w:rPr>
                <w:rFonts w:hint="eastAsia"/>
                <w:position w:val="-2"/>
              </w:rPr>
              <w:t>异常请描述：</w:t>
            </w:r>
            <w:r w:rsidR="006B1031" w:rsidRPr="005D38F8">
              <w:rPr>
                <w:rFonts w:ascii="Times New Roman" w:hAnsi="Times New Roman" w:cs="Times New Roman"/>
                <w:position w:val="-2"/>
                <w:u w:val="single"/>
              </w:rPr>
              <w:t xml:space="preserve">                                             </w:t>
            </w:r>
          </w:p>
          <w:p w14:paraId="67CBF8D7" w14:textId="77777777" w:rsidR="006B1031" w:rsidRPr="006B1031" w:rsidRDefault="006B1031" w:rsidP="006B1031">
            <w:pPr>
              <w:spacing w:beforeLines="50" w:before="156" w:afterLines="50" w:after="156"/>
              <w:rPr>
                <w:highlight w:val="yellow"/>
              </w:rPr>
            </w:pPr>
            <w:r w:rsidRPr="005D38F8">
              <w:rPr>
                <w:rFonts w:ascii="Times New Roman" w:hAnsi="Times New Roman" w:cs="Times New Roman"/>
                <w:position w:val="-2"/>
                <w:u w:val="single"/>
              </w:rPr>
              <w:t xml:space="preserve">                                                                  </w:t>
            </w:r>
            <w:r w:rsidRPr="006B1031">
              <w:rPr>
                <w:position w:val="-2"/>
                <w:u w:val="single"/>
              </w:rPr>
              <w:t xml:space="preserve">    </w:t>
            </w:r>
          </w:p>
        </w:tc>
        <w:tc>
          <w:tcPr>
            <w:tcW w:w="1170" w:type="pct"/>
            <w:vAlign w:val="center"/>
          </w:tcPr>
          <w:p w14:paraId="17164871" w14:textId="77777777" w:rsidR="006B1031" w:rsidRPr="006B1031" w:rsidRDefault="006B1031" w:rsidP="006B1031">
            <w:pPr>
              <w:spacing w:line="240" w:lineRule="exact"/>
              <w:jc w:val="center"/>
            </w:pPr>
            <w:r w:rsidRPr="006B1031">
              <w:rPr>
                <w:rFonts w:hint="eastAsia"/>
              </w:rPr>
              <w:t>临床意义判定</w:t>
            </w:r>
          </w:p>
          <w:p w14:paraId="4CE5E5F3" w14:textId="77777777" w:rsidR="006B1031" w:rsidRPr="006B1031" w:rsidRDefault="006B1031" w:rsidP="006B1031">
            <w:pPr>
              <w:spacing w:line="240" w:lineRule="exact"/>
              <w:jc w:val="center"/>
              <w:rPr>
                <w:rFonts w:ascii="Times New Roman" w:hAnsi="Times New Roman" w:cs="Times New Roman"/>
              </w:rPr>
            </w:pPr>
            <w:r w:rsidRPr="006B1031">
              <w:rPr>
                <w:rFonts w:ascii="Times New Roman" w:hAnsi="Times New Roman" w:cs="Times New Roman"/>
              </w:rPr>
              <w:t>1   2   3   4</w:t>
            </w:r>
          </w:p>
          <w:p w14:paraId="2AB37F62" w14:textId="3C3690AA" w:rsidR="006B1031" w:rsidRPr="006B1031" w:rsidRDefault="00FE43E0" w:rsidP="006B1031">
            <w:pPr>
              <w:spacing w:line="240" w:lineRule="exact"/>
              <w:jc w:val="center"/>
            </w:pPr>
            <w:r w:rsidRPr="008A05F1">
              <w:rPr>
                <w:rFonts w:ascii="宋体" w:hAnsi="宋体"/>
                <w:position w:val="-2"/>
                <w:sz w:val="24"/>
              </w:rPr>
              <w:t>□</w:t>
            </w:r>
            <w:r w:rsidR="006B1031" w:rsidRPr="006B1031">
              <w:t xml:space="preserve">  </w:t>
            </w:r>
            <w:r w:rsidRPr="008A05F1">
              <w:rPr>
                <w:rFonts w:ascii="宋体" w:hAnsi="宋体"/>
                <w:position w:val="-2"/>
                <w:sz w:val="24"/>
              </w:rPr>
              <w:t>□</w:t>
            </w:r>
            <w:r w:rsidR="006B1031" w:rsidRPr="006B1031">
              <w:t xml:space="preserve">  </w:t>
            </w:r>
            <w:r w:rsidRPr="008A05F1">
              <w:rPr>
                <w:rFonts w:ascii="宋体" w:hAnsi="宋体"/>
                <w:position w:val="-2"/>
                <w:sz w:val="24"/>
              </w:rPr>
              <w:t>□</w:t>
            </w:r>
            <w:r w:rsidR="006B1031" w:rsidRPr="006B1031">
              <w:t xml:space="preserve">  </w:t>
            </w:r>
            <w:r w:rsidRPr="008A05F1">
              <w:rPr>
                <w:rFonts w:ascii="宋体" w:hAnsi="宋体"/>
                <w:position w:val="-2"/>
                <w:sz w:val="24"/>
              </w:rPr>
              <w:t>□</w:t>
            </w:r>
          </w:p>
        </w:tc>
      </w:tr>
    </w:tbl>
    <w:p w14:paraId="5624B0A3" w14:textId="55435273" w:rsidR="005248E1" w:rsidRDefault="006B1031" w:rsidP="00A55A13">
      <w:pPr>
        <w:rPr>
          <w:sz w:val="24"/>
          <w:szCs w:val="24"/>
        </w:rPr>
      </w:pPr>
      <w:r w:rsidRPr="006B1031">
        <w:rPr>
          <w:rFonts w:ascii="Times New Roman" w:eastAsiaTheme="majorEastAsia" w:hAnsi="Times New Roman" w:cs="Times New Roman"/>
          <w:color w:val="000000"/>
        </w:rPr>
        <w:t>注：临床意义判定：</w:t>
      </w:r>
      <w:r w:rsidRPr="006B1031">
        <w:rPr>
          <w:rFonts w:ascii="宋体" w:eastAsia="宋体" w:hAnsi="宋体" w:cs="宋体" w:hint="eastAsia"/>
          <w:color w:val="000000"/>
        </w:rPr>
        <w:t>⑴</w:t>
      </w:r>
      <w:r w:rsidRPr="006B1031">
        <w:rPr>
          <w:rFonts w:ascii="Times New Roman" w:eastAsiaTheme="majorEastAsia" w:hAnsi="Times New Roman" w:cs="Times New Roman"/>
          <w:color w:val="000000"/>
        </w:rPr>
        <w:t>正常；</w:t>
      </w:r>
      <w:r w:rsidRPr="006B1031">
        <w:rPr>
          <w:rFonts w:ascii="宋体" w:eastAsia="宋体" w:hAnsi="宋体" w:cs="宋体" w:hint="eastAsia"/>
          <w:color w:val="000000"/>
        </w:rPr>
        <w:t>⑵</w:t>
      </w:r>
      <w:r w:rsidRPr="006B1031">
        <w:rPr>
          <w:rFonts w:ascii="Times New Roman" w:eastAsiaTheme="majorEastAsia" w:hAnsi="Times New Roman" w:cs="Times New Roman"/>
          <w:color w:val="000000"/>
        </w:rPr>
        <w:t>异常但无临床意义；</w:t>
      </w:r>
      <w:r w:rsidRPr="006B1031">
        <w:rPr>
          <w:rFonts w:ascii="宋体" w:eastAsia="宋体" w:hAnsi="宋体" w:cs="宋体" w:hint="eastAsia"/>
          <w:color w:val="000000"/>
        </w:rPr>
        <w:t>⑶</w:t>
      </w:r>
      <w:r w:rsidRPr="006B1031">
        <w:rPr>
          <w:rFonts w:ascii="Times New Roman" w:eastAsiaTheme="majorEastAsia" w:hAnsi="Times New Roman" w:cs="Times New Roman"/>
          <w:color w:val="000000"/>
        </w:rPr>
        <w:t>异常且有临床意义；</w:t>
      </w:r>
      <w:r w:rsidRPr="006B1031">
        <w:rPr>
          <w:rFonts w:ascii="宋体" w:eastAsia="宋体" w:hAnsi="宋体" w:cs="宋体" w:hint="eastAsia"/>
          <w:color w:val="000000"/>
        </w:rPr>
        <w:t>⑷</w:t>
      </w:r>
      <w:r w:rsidRPr="006B1031">
        <w:rPr>
          <w:rFonts w:ascii="Times New Roman" w:eastAsiaTheme="majorEastAsia" w:hAnsi="Times New Roman" w:cs="Times New Roman"/>
          <w:color w:val="000000"/>
        </w:rPr>
        <w:t>未查</w:t>
      </w:r>
    </w:p>
    <w:p w14:paraId="4218BBA5" w14:textId="7512D54B" w:rsidR="00B475CA" w:rsidRDefault="00B475CA" w:rsidP="00447EC1">
      <w:pPr>
        <w:rPr>
          <w:sz w:val="24"/>
          <w:szCs w:val="24"/>
        </w:rPr>
        <w:sectPr w:rsidR="00B475CA" w:rsidSect="00E903B8">
          <w:footerReference w:type="default" r:id="rId40"/>
          <w:type w:val="continuous"/>
          <w:pgSz w:w="11906" w:h="16838" w:code="9"/>
          <w:pgMar w:top="1418" w:right="1418" w:bottom="1418" w:left="1418" w:header="964" w:footer="850" w:gutter="0"/>
          <w:pgNumType w:start="29"/>
          <w:cols w:space="425"/>
          <w:docGrid w:type="lines" w:linePitch="312"/>
        </w:sectPr>
      </w:pPr>
    </w:p>
    <w:p w14:paraId="2FD5B562" w14:textId="1ACDAB35" w:rsidR="006B1031" w:rsidRDefault="006B1031" w:rsidP="00447EC1">
      <w:pPr>
        <w:rPr>
          <w:sz w:val="24"/>
          <w:szCs w:val="24"/>
        </w:rPr>
      </w:pPr>
    </w:p>
    <w:p w14:paraId="7D9B2F35" w14:textId="77777777" w:rsidR="006B1031" w:rsidRDefault="006B1031" w:rsidP="006B1031">
      <w:pPr>
        <w:tabs>
          <w:tab w:val="num" w:pos="360"/>
        </w:tabs>
        <w:ind w:left="360" w:hanging="360"/>
        <w:rPr>
          <w:rFonts w:ascii="Times New Roman" w:eastAsia="宋体" w:hAnsi="Times New Roman" w:cs="Times New Roman"/>
          <w:b/>
          <w:sz w:val="24"/>
          <w:szCs w:val="24"/>
        </w:rPr>
      </w:pPr>
      <w:r w:rsidRPr="003B12A5">
        <w:rPr>
          <w:rFonts w:ascii="Times New Roman" w:eastAsia="宋体" w:hAnsi="Times New Roman" w:cs="Times New Roman" w:hint="eastAsia"/>
          <w:b/>
          <w:sz w:val="24"/>
          <w:szCs w:val="24"/>
        </w:rPr>
        <w:t>实验室检查</w:t>
      </w:r>
    </w:p>
    <w:tbl>
      <w:tblPr>
        <w:tblStyle w:val="a9"/>
        <w:tblW w:w="5000" w:type="pct"/>
        <w:jc w:val="center"/>
        <w:tblLook w:val="04A0" w:firstRow="1" w:lastRow="0" w:firstColumn="1" w:lastColumn="0" w:noHBand="0" w:noVBand="1"/>
      </w:tblPr>
      <w:tblGrid>
        <w:gridCol w:w="9286"/>
      </w:tblGrid>
      <w:tr w:rsidR="006B1031" w:rsidRPr="001908C9" w14:paraId="24084B53" w14:textId="77777777" w:rsidTr="00147044">
        <w:trPr>
          <w:trHeight w:val="454"/>
          <w:jc w:val="center"/>
        </w:trPr>
        <w:tc>
          <w:tcPr>
            <w:tcW w:w="9060" w:type="dxa"/>
          </w:tcPr>
          <w:p w14:paraId="456EF851" w14:textId="77777777" w:rsidR="006B1031" w:rsidRPr="001908C9" w:rsidRDefault="006B1031" w:rsidP="00147044">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血常规</w:t>
            </w:r>
            <w:r w:rsidRPr="001908C9">
              <w:rPr>
                <w:rFonts w:asciiTheme="majorEastAsia" w:eastAsiaTheme="majorEastAsia" w:hAnsiTheme="majorEastAsia"/>
                <w:b/>
                <w:bCs/>
                <w:szCs w:val="21"/>
              </w:rPr>
              <w:t>检查</w:t>
            </w:r>
            <w:r w:rsidRPr="001908C9">
              <w:rPr>
                <w:rFonts w:asciiTheme="majorEastAsia" w:eastAsiaTheme="majorEastAsia" w:hAnsiTheme="majorEastAsia" w:hint="eastAsia"/>
                <w:b/>
                <w:bCs/>
                <w:szCs w:val="21"/>
              </w:rPr>
              <w:t xml:space="preserve">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□否，未查原因：_____________</w:t>
            </w:r>
            <w:r w:rsidRPr="001908C9">
              <w:rPr>
                <w:rFonts w:asciiTheme="majorEastAsia" w:eastAsiaTheme="majorEastAsia" w:hAnsiTheme="majorEastAsia"/>
                <w:szCs w:val="21"/>
              </w:rPr>
              <w:t>______</w:t>
            </w:r>
          </w:p>
          <w:p w14:paraId="4D392333" w14:textId="77777777" w:rsidR="006B1031" w:rsidRPr="001908C9" w:rsidRDefault="006B1031" w:rsidP="00147044">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1ED98200" w14:textId="77777777" w:rsidTr="00147044">
        <w:trPr>
          <w:trHeight w:val="454"/>
          <w:jc w:val="center"/>
        </w:trPr>
        <w:tc>
          <w:tcPr>
            <w:tcW w:w="9060" w:type="dxa"/>
          </w:tcPr>
          <w:p w14:paraId="6D3E62ED" w14:textId="178DC759" w:rsidR="006B1031" w:rsidRPr="001908C9" w:rsidRDefault="006B1031" w:rsidP="00147044">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肝功能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p>
          <w:p w14:paraId="0D660BA5" w14:textId="77777777" w:rsidR="006B1031" w:rsidRPr="001908C9" w:rsidRDefault="006B1031" w:rsidP="00147044">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632B2C16" w14:textId="77777777" w:rsidTr="00147044">
        <w:trPr>
          <w:trHeight w:val="454"/>
          <w:jc w:val="center"/>
        </w:trPr>
        <w:tc>
          <w:tcPr>
            <w:tcW w:w="9060" w:type="dxa"/>
          </w:tcPr>
          <w:p w14:paraId="195CF14D" w14:textId="3B03D831" w:rsidR="006B1031" w:rsidRPr="001908C9" w:rsidRDefault="006B1031" w:rsidP="00147044">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肾功能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p>
          <w:p w14:paraId="1DA1CC66" w14:textId="77777777" w:rsidR="006B1031" w:rsidRPr="001908C9" w:rsidRDefault="006B1031" w:rsidP="00147044">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6614BB2D" w14:textId="77777777" w:rsidTr="00147044">
        <w:trPr>
          <w:trHeight w:val="454"/>
          <w:jc w:val="center"/>
        </w:trPr>
        <w:tc>
          <w:tcPr>
            <w:tcW w:w="9060" w:type="dxa"/>
          </w:tcPr>
          <w:p w14:paraId="0A472954" w14:textId="42D0E62F" w:rsidR="006B1031" w:rsidRPr="001908C9" w:rsidRDefault="006B1031" w:rsidP="00147044">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尿常规</w:t>
            </w:r>
            <w:r w:rsidRPr="001908C9">
              <w:rPr>
                <w:rFonts w:ascii="Times New Roman" w:hAnsi="Times New Roman" w:cs="Times New Roman" w:hint="eastAsia"/>
                <w:b/>
                <w:szCs w:val="21"/>
              </w:rPr>
              <w:t>+</w:t>
            </w:r>
            <w:r w:rsidRPr="001908C9">
              <w:rPr>
                <w:rFonts w:ascii="Times New Roman" w:hAnsi="Times New Roman" w:cs="Times New Roman"/>
                <w:b/>
                <w:szCs w:val="21"/>
              </w:rPr>
              <w:t>镜</w:t>
            </w:r>
            <w:r w:rsidRPr="001908C9">
              <w:rPr>
                <w:rFonts w:ascii="Times New Roman" w:hAnsi="Times New Roman" w:cs="Times New Roman" w:hint="eastAsia"/>
                <w:b/>
                <w:szCs w:val="21"/>
              </w:rPr>
              <w:t>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67092D1E" w14:textId="77777777" w:rsidR="006B1031" w:rsidRPr="001908C9" w:rsidRDefault="006B1031" w:rsidP="00147044">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79C6D5D6" w14:textId="77777777" w:rsidTr="00147044">
        <w:trPr>
          <w:trHeight w:val="454"/>
          <w:jc w:val="center"/>
        </w:trPr>
        <w:tc>
          <w:tcPr>
            <w:tcW w:w="9060" w:type="dxa"/>
          </w:tcPr>
          <w:p w14:paraId="445DA109" w14:textId="302E0002" w:rsidR="006B1031" w:rsidRPr="001908C9" w:rsidRDefault="006B1031" w:rsidP="00147044">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便常规</w:t>
            </w:r>
            <w:r w:rsidRPr="001908C9">
              <w:rPr>
                <w:rFonts w:ascii="Times New Roman" w:hAnsi="Times New Roman" w:cs="Times New Roman" w:hint="eastAsia"/>
                <w:b/>
                <w:szCs w:val="21"/>
              </w:rPr>
              <w:t>+</w:t>
            </w:r>
            <w:r w:rsidR="00730DB8">
              <w:rPr>
                <w:rFonts w:ascii="Times New Roman" w:hAnsi="Times New Roman" w:cs="Times New Roman" w:hint="eastAsia"/>
                <w:b/>
                <w:szCs w:val="21"/>
              </w:rPr>
              <w:t>潜血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56F7C17E" w14:textId="77777777" w:rsidR="006B1031" w:rsidRPr="001908C9" w:rsidRDefault="006B1031" w:rsidP="00147044">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bl>
    <w:p w14:paraId="2D399FB5" w14:textId="5557C6C3" w:rsidR="00FF7F6E" w:rsidRDefault="006B1031" w:rsidP="00447EC1">
      <w:pPr>
        <w:rPr>
          <w:sz w:val="24"/>
          <w:szCs w:val="24"/>
        </w:rPr>
      </w:pPr>
      <w:r w:rsidRPr="00946E55">
        <w:rPr>
          <w:rFonts w:ascii="Times New Roman" w:eastAsia="宋体" w:hAnsi="Times New Roman" w:cs="Times New Roman" w:hint="eastAsia"/>
          <w:i/>
          <w:szCs w:val="21"/>
        </w:rPr>
        <w:t>（结果详见报告单黏贴处）</w:t>
      </w:r>
    </w:p>
    <w:p w14:paraId="4316CF28" w14:textId="77777777" w:rsidR="00467593" w:rsidRDefault="00467593" w:rsidP="00FF7F6E">
      <w:pPr>
        <w:rPr>
          <w:rFonts w:ascii="Times New Roman" w:eastAsia="宋体" w:hAnsi="Times New Roman" w:cs="Times New Roman"/>
          <w:b/>
          <w:sz w:val="24"/>
          <w:szCs w:val="24"/>
        </w:rPr>
      </w:pPr>
    </w:p>
    <w:p w14:paraId="442260D5" w14:textId="77777777" w:rsidR="009302A7" w:rsidRDefault="009302A7" w:rsidP="00FF7F6E">
      <w:pPr>
        <w:rPr>
          <w:rFonts w:ascii="Times New Roman" w:eastAsia="宋体" w:hAnsi="Times New Roman" w:cs="Times New Roman"/>
          <w:b/>
          <w:sz w:val="24"/>
          <w:szCs w:val="24"/>
        </w:rPr>
      </w:pPr>
    </w:p>
    <w:p w14:paraId="75E9A9DC" w14:textId="77777777" w:rsidR="009302A7" w:rsidRDefault="009302A7" w:rsidP="00FF7F6E">
      <w:pPr>
        <w:rPr>
          <w:rFonts w:ascii="Times New Roman" w:eastAsia="宋体" w:hAnsi="Times New Roman" w:cs="Times New Roman"/>
          <w:b/>
          <w:sz w:val="24"/>
          <w:szCs w:val="24"/>
        </w:rPr>
      </w:pPr>
    </w:p>
    <w:p w14:paraId="20265F00" w14:textId="77777777" w:rsidR="009302A7" w:rsidRDefault="009302A7" w:rsidP="00FF7F6E">
      <w:pPr>
        <w:rPr>
          <w:rFonts w:ascii="Times New Roman" w:eastAsia="宋体" w:hAnsi="Times New Roman" w:cs="Times New Roman"/>
          <w:b/>
          <w:sz w:val="24"/>
          <w:szCs w:val="24"/>
        </w:rPr>
      </w:pPr>
    </w:p>
    <w:p w14:paraId="7B17430F" w14:textId="77777777" w:rsidR="009302A7" w:rsidRDefault="009302A7" w:rsidP="00FF7F6E">
      <w:pPr>
        <w:rPr>
          <w:rFonts w:ascii="Times New Roman" w:eastAsia="宋体" w:hAnsi="Times New Roman" w:cs="Times New Roman"/>
          <w:b/>
          <w:sz w:val="24"/>
          <w:szCs w:val="24"/>
        </w:rPr>
      </w:pPr>
    </w:p>
    <w:p w14:paraId="4674A244" w14:textId="77777777" w:rsidR="009302A7" w:rsidRDefault="009302A7" w:rsidP="00FF7F6E">
      <w:pPr>
        <w:rPr>
          <w:rFonts w:ascii="Times New Roman" w:eastAsia="宋体" w:hAnsi="Times New Roman" w:cs="Times New Roman"/>
          <w:b/>
          <w:sz w:val="24"/>
          <w:szCs w:val="24"/>
        </w:rPr>
      </w:pPr>
    </w:p>
    <w:p w14:paraId="0381E273" w14:textId="77777777" w:rsidR="009302A7" w:rsidRDefault="009302A7" w:rsidP="00FF7F6E">
      <w:pPr>
        <w:rPr>
          <w:rFonts w:ascii="Times New Roman" w:eastAsia="宋体" w:hAnsi="Times New Roman" w:cs="Times New Roman"/>
          <w:b/>
          <w:sz w:val="24"/>
          <w:szCs w:val="24"/>
        </w:rPr>
      </w:pPr>
    </w:p>
    <w:p w14:paraId="28D8FDCA" w14:textId="77777777" w:rsidR="009302A7" w:rsidRDefault="009302A7" w:rsidP="00FF7F6E">
      <w:pPr>
        <w:rPr>
          <w:rFonts w:ascii="Times New Roman" w:eastAsia="宋体" w:hAnsi="Times New Roman" w:cs="Times New Roman"/>
          <w:b/>
          <w:sz w:val="24"/>
          <w:szCs w:val="24"/>
        </w:rPr>
      </w:pPr>
    </w:p>
    <w:p w14:paraId="278D0813" w14:textId="77777777" w:rsidR="009302A7" w:rsidRDefault="009302A7" w:rsidP="00FF7F6E">
      <w:pPr>
        <w:rPr>
          <w:rFonts w:ascii="Times New Roman" w:eastAsia="宋体" w:hAnsi="Times New Roman" w:cs="Times New Roman"/>
          <w:b/>
          <w:sz w:val="24"/>
          <w:szCs w:val="24"/>
        </w:rPr>
      </w:pPr>
    </w:p>
    <w:p w14:paraId="687B84A3" w14:textId="77777777" w:rsidR="009302A7" w:rsidRDefault="009302A7" w:rsidP="00FF7F6E">
      <w:pPr>
        <w:rPr>
          <w:rFonts w:ascii="Times New Roman" w:eastAsia="宋体" w:hAnsi="Times New Roman" w:cs="Times New Roman"/>
          <w:b/>
          <w:sz w:val="24"/>
          <w:szCs w:val="24"/>
        </w:rPr>
      </w:pPr>
    </w:p>
    <w:p w14:paraId="14D589AE" w14:textId="69D2CE9B"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lastRenderedPageBreak/>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B84AE0" w:rsidRPr="004E389E" w14:paraId="39B5921A" w14:textId="77777777" w:rsidTr="001A34A8">
        <w:trPr>
          <w:trHeight w:val="425"/>
          <w:jc w:val="center"/>
        </w:trPr>
        <w:tc>
          <w:tcPr>
            <w:tcW w:w="9095" w:type="dxa"/>
            <w:gridSpan w:val="3"/>
            <w:vAlign w:val="center"/>
          </w:tcPr>
          <w:p w14:paraId="11A121B9"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6D9771B3" w14:textId="77777777" w:rsidR="00B84AE0" w:rsidRPr="00640CD8" w:rsidRDefault="00B84AE0"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65F1C268" w14:textId="77777777" w:rsidR="00B84AE0" w:rsidRDefault="00B84AE0"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69856" behindDoc="0" locked="0" layoutInCell="1" allowOverlap="1" wp14:anchorId="4C4E51DC" wp14:editId="73A74341">
                      <wp:simplePos x="0" y="0"/>
                      <wp:positionH relativeFrom="column">
                        <wp:posOffset>1368425</wp:posOffset>
                      </wp:positionH>
                      <wp:positionV relativeFrom="paragraph">
                        <wp:posOffset>315595</wp:posOffset>
                      </wp:positionV>
                      <wp:extent cx="777875" cy="478790"/>
                      <wp:effectExtent l="0" t="0" r="22225" b="35560"/>
                      <wp:wrapNone/>
                      <wp:docPr id="57" name="直接连接符 57"/>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74CB9F" id="直接连接符 57" o:spid="_x0000_s1026"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8832" behindDoc="0" locked="0" layoutInCell="1" allowOverlap="1" wp14:anchorId="72CC08C0" wp14:editId="18789C92">
                      <wp:simplePos x="0" y="0"/>
                      <wp:positionH relativeFrom="column">
                        <wp:posOffset>1543685</wp:posOffset>
                      </wp:positionH>
                      <wp:positionV relativeFrom="paragraph">
                        <wp:posOffset>150495</wp:posOffset>
                      </wp:positionV>
                      <wp:extent cx="400050" cy="799465"/>
                      <wp:effectExtent l="0" t="0" r="19050" b="19685"/>
                      <wp:wrapNone/>
                      <wp:docPr id="58" name="直接连接符 58"/>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512664" id="直接连接符 58"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6000" behindDoc="0" locked="0" layoutInCell="1" allowOverlap="1" wp14:anchorId="661B5964" wp14:editId="42412EB0">
                      <wp:simplePos x="0" y="0"/>
                      <wp:positionH relativeFrom="column">
                        <wp:posOffset>2973070</wp:posOffset>
                      </wp:positionH>
                      <wp:positionV relativeFrom="paragraph">
                        <wp:posOffset>286385</wp:posOffset>
                      </wp:positionV>
                      <wp:extent cx="757555" cy="508000"/>
                      <wp:effectExtent l="0" t="0" r="23495" b="25400"/>
                      <wp:wrapNone/>
                      <wp:docPr id="59" name="直接连接符 59"/>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A602F3" id="直接连接符 59"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&#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Nv2pHr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4976" behindDoc="0" locked="0" layoutInCell="1" allowOverlap="1" wp14:anchorId="59A8FC37" wp14:editId="42E0A17F">
                      <wp:simplePos x="0" y="0"/>
                      <wp:positionH relativeFrom="column">
                        <wp:posOffset>3143250</wp:posOffset>
                      </wp:positionH>
                      <wp:positionV relativeFrom="paragraph">
                        <wp:posOffset>153670</wp:posOffset>
                      </wp:positionV>
                      <wp:extent cx="437515" cy="789940"/>
                      <wp:effectExtent l="0" t="0" r="19685" b="29210"/>
                      <wp:wrapNone/>
                      <wp:docPr id="60" name="直接连接符 60"/>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A6EB3A" id="直接连接符 60"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3952" behindDoc="0" locked="0" layoutInCell="1" allowOverlap="1" wp14:anchorId="3EA064F8" wp14:editId="2A4E6426">
                      <wp:simplePos x="0" y="0"/>
                      <wp:positionH relativeFrom="column">
                        <wp:posOffset>2967990</wp:posOffset>
                      </wp:positionH>
                      <wp:positionV relativeFrom="paragraph">
                        <wp:posOffset>314325</wp:posOffset>
                      </wp:positionV>
                      <wp:extent cx="758190" cy="447675"/>
                      <wp:effectExtent l="0" t="0" r="22860" b="28575"/>
                      <wp:wrapNone/>
                      <wp:docPr id="61" name="直接连接符 61"/>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6A2735" id="直接连接符 61" o:spid="_x0000_s1026" style="position:absolute;left:0;text-align:lef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2928" behindDoc="0" locked="0" layoutInCell="1" allowOverlap="1" wp14:anchorId="1C64C86B" wp14:editId="616976B4">
                      <wp:simplePos x="0" y="0"/>
                      <wp:positionH relativeFrom="column">
                        <wp:posOffset>3148330</wp:posOffset>
                      </wp:positionH>
                      <wp:positionV relativeFrom="paragraph">
                        <wp:posOffset>160020</wp:posOffset>
                      </wp:positionV>
                      <wp:extent cx="437515" cy="757555"/>
                      <wp:effectExtent l="0" t="0" r="19685" b="23495"/>
                      <wp:wrapNone/>
                      <wp:docPr id="62" name="直接连接符 62"/>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BEAC3B" id="直接连接符 62" o:spid="_x0000_s1026" style="position:absolute;left:0;text-align:lef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JQAs3+0BAACVAwAADgAAAAAAAAAAAAAAAAAuAgAAZHJzL2Uy&#10;b0RvYy54bWxQSwECLQAUAAYACAAAACEAdK/m0O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0880" behindDoc="0" locked="0" layoutInCell="1" allowOverlap="1" wp14:anchorId="25FBBC52" wp14:editId="457462F7">
                      <wp:simplePos x="0" y="0"/>
                      <wp:positionH relativeFrom="column">
                        <wp:posOffset>3080385</wp:posOffset>
                      </wp:positionH>
                      <wp:positionV relativeFrom="paragraph">
                        <wp:posOffset>257175</wp:posOffset>
                      </wp:positionV>
                      <wp:extent cx="559435" cy="573405"/>
                      <wp:effectExtent l="0" t="0" r="12065" b="17145"/>
                      <wp:wrapNone/>
                      <wp:docPr id="63"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F893" id="流程图: 接点 8" o:spid="_x0000_s1026" type="#_x0000_t120" style="position:absolute;left:0;text-align:left;margin-left:242.55pt;margin-top:20.25pt;width:44.05pt;height:45.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ToyS35oCAADy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65760" behindDoc="0" locked="0" layoutInCell="1" allowOverlap="1" wp14:anchorId="1D057B05" wp14:editId="764D27C2">
                      <wp:simplePos x="0" y="0"/>
                      <wp:positionH relativeFrom="column">
                        <wp:posOffset>1621155</wp:posOffset>
                      </wp:positionH>
                      <wp:positionV relativeFrom="paragraph">
                        <wp:posOffset>412750</wp:posOffset>
                      </wp:positionV>
                      <wp:extent cx="271780" cy="262255"/>
                      <wp:effectExtent l="0" t="0" r="13970" b="23495"/>
                      <wp:wrapNone/>
                      <wp:docPr id="64"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A8475" id="流程图: 接点 9" o:spid="_x0000_s1026" type="#_x0000_t120" style="position:absolute;left:0;text-align:left;margin-left:127.65pt;margin-top:32.5pt;width:21.4pt;height:20.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62688" behindDoc="0" locked="0" layoutInCell="1" allowOverlap="1" wp14:anchorId="08FB3F7B" wp14:editId="29BF0ADB">
                      <wp:simplePos x="0" y="0"/>
                      <wp:positionH relativeFrom="column">
                        <wp:posOffset>1290320</wp:posOffset>
                      </wp:positionH>
                      <wp:positionV relativeFrom="paragraph">
                        <wp:posOffset>539750</wp:posOffset>
                      </wp:positionV>
                      <wp:extent cx="2527300" cy="0"/>
                      <wp:effectExtent l="0" t="0" r="25400" b="19050"/>
                      <wp:wrapNone/>
                      <wp:docPr id="65" name="直接连接符 65"/>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F00019" id="直接连接符 65"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7808" behindDoc="0" locked="0" layoutInCell="1" allowOverlap="1" wp14:anchorId="21103DBD" wp14:editId="071D4EC2">
                      <wp:simplePos x="0" y="0"/>
                      <wp:positionH relativeFrom="column">
                        <wp:posOffset>1348740</wp:posOffset>
                      </wp:positionH>
                      <wp:positionV relativeFrom="paragraph">
                        <wp:posOffset>315595</wp:posOffset>
                      </wp:positionV>
                      <wp:extent cx="797560" cy="437515"/>
                      <wp:effectExtent l="0" t="0" r="21590" b="19685"/>
                      <wp:wrapNone/>
                      <wp:docPr id="66" name="直接连接符 66"/>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6889FF" id="直接连接符 66" o:spid="_x0000_s1026" style="position:absolute;left:0;text-align:lef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6784" behindDoc="0" locked="0" layoutInCell="1" allowOverlap="1" wp14:anchorId="0A632CD1" wp14:editId="19BAF438">
                      <wp:simplePos x="0" y="0"/>
                      <wp:positionH relativeFrom="column">
                        <wp:posOffset>1514475</wp:posOffset>
                      </wp:positionH>
                      <wp:positionV relativeFrom="paragraph">
                        <wp:posOffset>160020</wp:posOffset>
                      </wp:positionV>
                      <wp:extent cx="436245" cy="758190"/>
                      <wp:effectExtent l="0" t="0" r="20955" b="22860"/>
                      <wp:wrapNone/>
                      <wp:docPr id="67" name="直接连接符 67"/>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E5E666" id="直接连接符 67" o:spid="_x0000_s1026" style="position:absolute;left:0;text-align:lef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4736" behindDoc="0" locked="0" layoutInCell="1" allowOverlap="1" wp14:anchorId="3437B4DA" wp14:editId="5821E4FD">
                      <wp:simplePos x="0" y="0"/>
                      <wp:positionH relativeFrom="column">
                        <wp:posOffset>1456055</wp:posOffset>
                      </wp:positionH>
                      <wp:positionV relativeFrom="paragraph">
                        <wp:posOffset>238125</wp:posOffset>
                      </wp:positionV>
                      <wp:extent cx="563880" cy="593090"/>
                      <wp:effectExtent l="0" t="0" r="26670" b="16510"/>
                      <wp:wrapNone/>
                      <wp:docPr id="68"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C9916" id="流程图: 接点 9" o:spid="_x0000_s1026" type="#_x0000_t120" style="position:absolute;left:0;text-align:left;margin-left:114.65pt;margin-top:18.75pt;width:44.4pt;height:46.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AJpHWWmAIAAPI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63712" behindDoc="0" locked="0" layoutInCell="1" allowOverlap="1" wp14:anchorId="275A96ED" wp14:editId="595CD3D8">
                      <wp:simplePos x="0" y="0"/>
                      <wp:positionH relativeFrom="column">
                        <wp:posOffset>3347720</wp:posOffset>
                      </wp:positionH>
                      <wp:positionV relativeFrom="paragraph">
                        <wp:posOffset>82550</wp:posOffset>
                      </wp:positionV>
                      <wp:extent cx="0" cy="901700"/>
                      <wp:effectExtent l="0" t="0" r="38100" b="31750"/>
                      <wp:wrapNone/>
                      <wp:docPr id="69" name="直接连接符 69"/>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2900F1" id="直接连接符 69"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1664" behindDoc="0" locked="0" layoutInCell="1" allowOverlap="1" wp14:anchorId="5937E5D3" wp14:editId="5078C01E">
                      <wp:simplePos x="0" y="0"/>
                      <wp:positionH relativeFrom="column">
                        <wp:posOffset>1735455</wp:posOffset>
                      </wp:positionH>
                      <wp:positionV relativeFrom="paragraph">
                        <wp:posOffset>97790</wp:posOffset>
                      </wp:positionV>
                      <wp:extent cx="0" cy="895350"/>
                      <wp:effectExtent l="0" t="0" r="38100" b="19050"/>
                      <wp:wrapNone/>
                      <wp:docPr id="70" name="直接连接符 70"/>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55D9FF" id="直接连接符 70"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0640" behindDoc="0" locked="0" layoutInCell="1" allowOverlap="1" wp14:anchorId="436F3164" wp14:editId="1BC691C9">
                      <wp:simplePos x="0" y="0"/>
                      <wp:positionH relativeFrom="column">
                        <wp:posOffset>2897505</wp:posOffset>
                      </wp:positionH>
                      <wp:positionV relativeFrom="paragraph">
                        <wp:posOffset>81280</wp:posOffset>
                      </wp:positionV>
                      <wp:extent cx="908050" cy="901700"/>
                      <wp:effectExtent l="0" t="0" r="25400" b="12700"/>
                      <wp:wrapNone/>
                      <wp:docPr id="71"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7F86" id="流程图: 接点 8" o:spid="_x0000_s1026" type="#_x0000_t120" style="position:absolute;left:0;text-align:left;margin-left:228.15pt;margin-top:6.4pt;width:71.5pt;height: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59616" behindDoc="0" locked="0" layoutInCell="1" allowOverlap="1" wp14:anchorId="2BD3984C" wp14:editId="6F867200">
                      <wp:simplePos x="0" y="0"/>
                      <wp:positionH relativeFrom="column">
                        <wp:posOffset>1290955</wp:posOffset>
                      </wp:positionH>
                      <wp:positionV relativeFrom="paragraph">
                        <wp:posOffset>91440</wp:posOffset>
                      </wp:positionV>
                      <wp:extent cx="908050" cy="901700"/>
                      <wp:effectExtent l="0" t="0" r="25400" b="12700"/>
                      <wp:wrapNone/>
                      <wp:docPr id="72"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82E5" id="流程图: 接点 9" o:spid="_x0000_s1026" type="#_x0000_t120" style="position:absolute;left:0;text-align:left;margin-left:101.65pt;margin-top:7.2pt;width:71.5pt;height: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ainX0JcCAADy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06BBFCA8" w14:textId="77777777" w:rsidR="00B84AE0" w:rsidRDefault="00B84AE0"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71904" behindDoc="0" locked="0" layoutInCell="1" allowOverlap="1" wp14:anchorId="13D05467" wp14:editId="3A42A432">
                      <wp:simplePos x="0" y="0"/>
                      <wp:positionH relativeFrom="column">
                        <wp:posOffset>3211195</wp:posOffset>
                      </wp:positionH>
                      <wp:positionV relativeFrom="paragraph">
                        <wp:posOffset>16510</wp:posOffset>
                      </wp:positionV>
                      <wp:extent cx="296545" cy="262255"/>
                      <wp:effectExtent l="0" t="0" r="27305" b="23495"/>
                      <wp:wrapNone/>
                      <wp:docPr id="73"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9214" id="流程图: 接点 8" o:spid="_x0000_s1026" type="#_x0000_t120" style="position:absolute;left:0;text-align:left;margin-left:252.85pt;margin-top:1.3pt;width:23.35pt;height:20.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" filled="f" strokecolor="windowText" strokeweight="1pt">
                      <v:stroke joinstyle="miter"/>
                    </v:shape>
                  </w:pict>
                </mc:Fallback>
              </mc:AlternateContent>
            </w:r>
          </w:p>
          <w:p w14:paraId="74D86995" w14:textId="77777777" w:rsidR="00B84AE0" w:rsidRDefault="00B84AE0" w:rsidP="001A34A8">
            <w:pPr>
              <w:jc w:val="left"/>
              <w:rPr>
                <w:rFonts w:ascii="Times New Roman" w:hAnsi="Times New Roman" w:cs="Times New Roman"/>
                <w:position w:val="-2"/>
                <w:szCs w:val="21"/>
              </w:rPr>
            </w:pPr>
          </w:p>
          <w:p w14:paraId="2D576DF2" w14:textId="77777777" w:rsidR="00B84AE0" w:rsidRDefault="00B84AE0" w:rsidP="001A34A8">
            <w:pPr>
              <w:jc w:val="left"/>
              <w:rPr>
                <w:rFonts w:ascii="Times New Roman" w:hAnsi="Times New Roman" w:cs="Times New Roman"/>
                <w:position w:val="-2"/>
                <w:szCs w:val="21"/>
              </w:rPr>
            </w:pPr>
          </w:p>
          <w:p w14:paraId="0E219749" w14:textId="77777777" w:rsidR="00B84AE0" w:rsidRPr="004E389E"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B84AE0" w:rsidRPr="004E389E" w14:paraId="332188B7" w14:textId="77777777" w:rsidTr="001A34A8">
        <w:trPr>
          <w:trHeight w:val="425"/>
          <w:jc w:val="center"/>
        </w:trPr>
        <w:tc>
          <w:tcPr>
            <w:tcW w:w="707" w:type="dxa"/>
            <w:vMerge w:val="restart"/>
            <w:vAlign w:val="center"/>
          </w:tcPr>
          <w:p w14:paraId="05B2CD56" w14:textId="77777777" w:rsidR="00B84AE0"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377C0035" w14:textId="77777777" w:rsidR="00B84AE0"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2B20D24A" w14:textId="77777777" w:rsidR="00B84AE0"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25301CFA" w14:textId="77777777" w:rsidR="00B84AE0" w:rsidRPr="004E389E"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41D47039" w14:textId="77777777" w:rsidR="00B84AE0" w:rsidRPr="004E389E" w:rsidRDefault="00B84AE0"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0DE2068A" w14:textId="77777777" w:rsidR="00B84AE0" w:rsidRPr="00302138" w:rsidRDefault="00B84AE0" w:rsidP="001A34A8">
            <w:pPr>
              <w:jc w:val="center"/>
              <w:rPr>
                <w:b/>
              </w:rPr>
            </w:pPr>
            <w:r>
              <w:rPr>
                <w:rFonts w:ascii="Times New Roman" w:hAnsi="Times New Roman" w:cs="Times New Roman" w:hint="eastAsia"/>
                <w:position w:val="-2"/>
                <w:szCs w:val="21"/>
              </w:rPr>
              <w:t>左侧乳房</w:t>
            </w:r>
          </w:p>
        </w:tc>
      </w:tr>
      <w:tr w:rsidR="00B84AE0" w:rsidRPr="000F5B74" w14:paraId="5F34EB1C" w14:textId="77777777" w:rsidTr="001A34A8">
        <w:trPr>
          <w:trHeight w:val="425"/>
          <w:jc w:val="center"/>
        </w:trPr>
        <w:tc>
          <w:tcPr>
            <w:tcW w:w="707" w:type="dxa"/>
            <w:vMerge/>
            <w:vAlign w:val="center"/>
          </w:tcPr>
          <w:p w14:paraId="2886B13E"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524A6C6B" w14:textId="77777777" w:rsidR="00B84AE0" w:rsidRDefault="00B84AE0"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0C2E16FF" w14:textId="77777777" w:rsidR="00B84AE0" w:rsidRDefault="00B84AE0"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B84AE0" w:rsidRPr="000F5B74" w14:paraId="62E44967" w14:textId="77777777" w:rsidTr="0062547C">
        <w:trPr>
          <w:trHeight w:val="425"/>
          <w:jc w:val="center"/>
        </w:trPr>
        <w:tc>
          <w:tcPr>
            <w:tcW w:w="707" w:type="dxa"/>
            <w:vMerge/>
            <w:vAlign w:val="center"/>
          </w:tcPr>
          <w:p w14:paraId="0C2C6D0A" w14:textId="77777777" w:rsidR="00B84AE0" w:rsidRPr="004E389E" w:rsidRDefault="00B84AE0" w:rsidP="001A34A8">
            <w:pPr>
              <w:jc w:val="center"/>
              <w:rPr>
                <w:rFonts w:ascii="Times New Roman" w:eastAsia="宋体" w:hAnsi="Times New Roman" w:cs="Times New Roman"/>
                <w:szCs w:val="21"/>
              </w:rPr>
            </w:pPr>
          </w:p>
        </w:tc>
        <w:tc>
          <w:tcPr>
            <w:tcW w:w="8388" w:type="dxa"/>
            <w:gridSpan w:val="2"/>
            <w:vAlign w:val="center"/>
          </w:tcPr>
          <w:p w14:paraId="1F5FC046" w14:textId="77777777" w:rsidR="00B84AE0" w:rsidRDefault="00B84AE0"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375FF447"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772B2021"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4C7C981C" w14:textId="77777777" w:rsidR="00B84AE0" w:rsidRDefault="00B84AE0"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B84AE0" w:rsidRPr="004E389E" w14:paraId="5B2C7C96" w14:textId="77777777" w:rsidTr="0062547C">
        <w:trPr>
          <w:trHeight w:val="425"/>
          <w:jc w:val="center"/>
        </w:trPr>
        <w:tc>
          <w:tcPr>
            <w:tcW w:w="707" w:type="dxa"/>
            <w:vMerge/>
            <w:vAlign w:val="center"/>
          </w:tcPr>
          <w:p w14:paraId="6AE0EF73"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524EF25B"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39B47655"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B84AE0" w:rsidRPr="004E389E" w14:paraId="1C17B72A" w14:textId="77777777" w:rsidTr="0062547C">
        <w:trPr>
          <w:trHeight w:val="425"/>
          <w:jc w:val="center"/>
        </w:trPr>
        <w:tc>
          <w:tcPr>
            <w:tcW w:w="707" w:type="dxa"/>
            <w:vMerge/>
            <w:vAlign w:val="center"/>
          </w:tcPr>
          <w:p w14:paraId="54B45AEF"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261177DD"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0730287D"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D8DF6A9"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2A3C9487" w14:textId="77777777" w:rsidR="00B84AE0" w:rsidRDefault="00B84AE0" w:rsidP="001A34A8">
            <w:pPr>
              <w:jc w:val="left"/>
              <w:rPr>
                <w:rFonts w:ascii="宋体" w:hAnsi="宋体"/>
                <w:position w:val="-2"/>
                <w:szCs w:val="21"/>
              </w:rPr>
            </w:pPr>
            <w:r w:rsidRPr="004E389E">
              <w:rPr>
                <w:rFonts w:ascii="宋体" w:hAnsi="宋体" w:hint="eastAsia"/>
                <w:position w:val="-2"/>
                <w:szCs w:val="21"/>
              </w:rPr>
              <w:t>□轻压有触痛，触痛不明显</w:t>
            </w:r>
          </w:p>
          <w:p w14:paraId="711ABE6E" w14:textId="77777777" w:rsidR="00B84AE0" w:rsidRPr="004E389E" w:rsidRDefault="00B84AE0"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2A08756D"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218DACFE"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332504F"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4C3FBDD7" w14:textId="77777777" w:rsidR="00B84AE0" w:rsidRDefault="00B84AE0" w:rsidP="001A34A8">
            <w:pPr>
              <w:jc w:val="left"/>
              <w:rPr>
                <w:rFonts w:ascii="宋体" w:hAnsi="宋体"/>
                <w:position w:val="-2"/>
                <w:szCs w:val="21"/>
              </w:rPr>
            </w:pPr>
            <w:r w:rsidRPr="004E389E">
              <w:rPr>
                <w:rFonts w:ascii="宋体" w:hAnsi="宋体" w:hint="eastAsia"/>
                <w:position w:val="-2"/>
                <w:szCs w:val="21"/>
              </w:rPr>
              <w:t>□轻压有触痛，触痛不明显</w:t>
            </w:r>
          </w:p>
          <w:p w14:paraId="4462C476" w14:textId="77777777" w:rsidR="00B84AE0" w:rsidRPr="004E389E" w:rsidRDefault="00B84AE0" w:rsidP="001A34A8">
            <w:pPr>
              <w:jc w:val="left"/>
              <w:rPr>
                <w:rFonts w:ascii="Times New Roman" w:hAnsi="Times New Roman" w:cs="Times New Roman"/>
                <w:position w:val="-2"/>
                <w:szCs w:val="21"/>
              </w:rPr>
            </w:pPr>
            <w:r w:rsidRPr="004E389E">
              <w:rPr>
                <w:rFonts w:hint="eastAsia"/>
              </w:rPr>
              <w:t>□轻压有触痛，触痛明显</w:t>
            </w:r>
          </w:p>
        </w:tc>
      </w:tr>
      <w:tr w:rsidR="00B84AE0" w:rsidRPr="004E389E" w14:paraId="7065EC9A" w14:textId="77777777" w:rsidTr="0062547C">
        <w:trPr>
          <w:trHeight w:val="425"/>
          <w:jc w:val="center"/>
        </w:trPr>
        <w:tc>
          <w:tcPr>
            <w:tcW w:w="707" w:type="dxa"/>
            <w:vMerge/>
            <w:vAlign w:val="center"/>
          </w:tcPr>
          <w:p w14:paraId="54DA86FF"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5E79BC14" w14:textId="77777777" w:rsidR="00B84AE0" w:rsidRPr="00A00CA2"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F312421" w14:textId="77777777" w:rsidR="00B84AE0" w:rsidRPr="004E389E" w:rsidRDefault="00B84AE0"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1B43F02A"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18613D92"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6583DA5C" w14:textId="77777777" w:rsidR="00B84AE0" w:rsidRPr="004E389E"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0E5CF0D6" w14:textId="77777777" w:rsidR="00B84AE0" w:rsidRPr="00187DBA"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1E900D6C" w14:textId="77777777" w:rsidR="00B84AE0" w:rsidRPr="00A00CA2"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175FAD3F" w14:textId="77777777" w:rsidR="00B84AE0" w:rsidRPr="004E389E" w:rsidRDefault="00B84AE0"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4C860887"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4D01F730"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5F74C59A" w14:textId="77777777" w:rsidR="00B84AE0" w:rsidRPr="004E389E"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1DCD84A2" w14:textId="77777777" w:rsidR="00B84AE0" w:rsidRPr="00187DBA"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B84AE0" w:rsidRPr="004E389E" w14:paraId="584BADF2" w14:textId="77777777" w:rsidTr="0062547C">
        <w:trPr>
          <w:trHeight w:val="425"/>
          <w:jc w:val="center"/>
        </w:trPr>
        <w:tc>
          <w:tcPr>
            <w:tcW w:w="707" w:type="dxa"/>
            <w:vMerge/>
            <w:vAlign w:val="center"/>
          </w:tcPr>
          <w:p w14:paraId="1132C12A"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63292D6A"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3DC02E73"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10C2BDAF"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19F39621"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30D32244"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2ED65FF9"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712CA20E"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5851E1AE"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B84AE0" w:rsidRPr="004E389E" w14:paraId="7A593B8C" w14:textId="77777777" w:rsidTr="001A34A8">
        <w:trPr>
          <w:trHeight w:val="425"/>
          <w:jc w:val="center"/>
        </w:trPr>
        <w:tc>
          <w:tcPr>
            <w:tcW w:w="707" w:type="dxa"/>
            <w:vMerge/>
            <w:vAlign w:val="center"/>
          </w:tcPr>
          <w:p w14:paraId="00511D81" w14:textId="77777777" w:rsidR="00B84AE0" w:rsidRPr="004E389E" w:rsidRDefault="00B84AE0" w:rsidP="001A34A8">
            <w:pPr>
              <w:jc w:val="center"/>
              <w:rPr>
                <w:rFonts w:ascii="Times New Roman" w:eastAsia="宋体" w:hAnsi="Times New Roman" w:cs="Times New Roman"/>
                <w:szCs w:val="21"/>
              </w:rPr>
            </w:pPr>
          </w:p>
        </w:tc>
        <w:tc>
          <w:tcPr>
            <w:tcW w:w="8388" w:type="dxa"/>
            <w:gridSpan w:val="2"/>
            <w:vAlign w:val="center"/>
          </w:tcPr>
          <w:p w14:paraId="42E5862D" w14:textId="77777777" w:rsidR="00B84AE0" w:rsidRPr="002E616C" w:rsidRDefault="00B84AE0"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2B0422EA" w14:textId="77777777" w:rsidR="00B84AE0" w:rsidRDefault="00B84AE0" w:rsidP="00FF7F6E">
      <w:pPr>
        <w:rPr>
          <w:rFonts w:ascii="宋体" w:hAnsi="宋体"/>
          <w:position w:val="-2"/>
          <w:sz w:val="24"/>
          <w:szCs w:val="24"/>
        </w:rPr>
      </w:pPr>
    </w:p>
    <w:p w14:paraId="58BC4119" w14:textId="77777777" w:rsidR="00B84AE0" w:rsidRDefault="00B84AE0" w:rsidP="00FF7F6E">
      <w:pPr>
        <w:rPr>
          <w:rFonts w:ascii="宋体" w:hAnsi="宋体"/>
          <w:position w:val="-2"/>
          <w:sz w:val="24"/>
          <w:szCs w:val="24"/>
        </w:rPr>
      </w:pPr>
    </w:p>
    <w:p w14:paraId="7D628011" w14:textId="77777777" w:rsidR="00A840C3" w:rsidRDefault="00A840C3" w:rsidP="00FF7F6E">
      <w:pPr>
        <w:rPr>
          <w:rFonts w:ascii="宋体" w:hAnsi="宋体"/>
          <w:position w:val="-2"/>
          <w:sz w:val="24"/>
          <w:szCs w:val="24"/>
        </w:rPr>
      </w:pPr>
    </w:p>
    <w:p w14:paraId="491A50F8" w14:textId="77777777" w:rsidR="00B84AE0" w:rsidRDefault="00B84AE0" w:rsidP="00FF7F6E">
      <w:pPr>
        <w:rPr>
          <w:rFonts w:ascii="宋体" w:hAnsi="宋体"/>
          <w:position w:val="-2"/>
          <w:sz w:val="24"/>
          <w:szCs w:val="24"/>
        </w:rPr>
      </w:pPr>
    </w:p>
    <w:p w14:paraId="5E8D9A08" w14:textId="77777777" w:rsidR="00905CB3" w:rsidRDefault="00905CB3" w:rsidP="00FF7F6E">
      <w:pPr>
        <w:rPr>
          <w:rFonts w:ascii="宋体" w:hAnsi="宋体"/>
          <w:position w:val="-2"/>
          <w:sz w:val="24"/>
          <w:szCs w:val="24"/>
        </w:rPr>
        <w:sectPr w:rsidR="00905CB3" w:rsidSect="00E903B8">
          <w:footerReference w:type="default" r:id="rId41"/>
          <w:type w:val="continuous"/>
          <w:pgSz w:w="11906" w:h="16838" w:code="9"/>
          <w:pgMar w:top="1418" w:right="1418" w:bottom="1418" w:left="1418" w:header="964" w:footer="850" w:gutter="0"/>
          <w:pgNumType w:start="29"/>
          <w:cols w:space="425"/>
          <w:docGrid w:type="lines" w:linePitch="312"/>
        </w:sectPr>
      </w:pPr>
    </w:p>
    <w:p w14:paraId="553F8A64" w14:textId="77777777" w:rsidR="009302A7" w:rsidRDefault="009302A7" w:rsidP="00BB58CB">
      <w:pPr>
        <w:tabs>
          <w:tab w:val="num" w:pos="360"/>
        </w:tabs>
        <w:rPr>
          <w:b/>
          <w:sz w:val="24"/>
          <w:szCs w:val="24"/>
        </w:rPr>
      </w:pPr>
    </w:p>
    <w:p w14:paraId="46D806FC" w14:textId="77777777" w:rsidR="00A840C3" w:rsidRDefault="00A840C3" w:rsidP="00BB58CB">
      <w:pPr>
        <w:tabs>
          <w:tab w:val="num" w:pos="360"/>
        </w:tabs>
        <w:rPr>
          <w:b/>
          <w:sz w:val="24"/>
          <w:szCs w:val="24"/>
        </w:rPr>
      </w:pPr>
    </w:p>
    <w:p w14:paraId="2EDFF33C" w14:textId="7A95AAC8" w:rsidR="00BB58CB" w:rsidRDefault="00BB58CB" w:rsidP="00BB58CB">
      <w:pPr>
        <w:tabs>
          <w:tab w:val="num" w:pos="360"/>
        </w:tabs>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676423" w:rsidRPr="00F5181C" w14:paraId="1ED1F21F" w14:textId="77777777" w:rsidTr="001A34A8">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3AA84A3F"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65353198"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44BC84D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0F40DFCF"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46D6C86A"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38D3578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2912D9BF"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7742507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461526A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34792E5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27F36645"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3FA7346A"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0C92AE10"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722C5056"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C882A8B"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53383A72"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2F26FAE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0573974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3E7F5D3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372768A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7DE5F96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7A9DA321"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59082029" w14:textId="77777777" w:rsidTr="001A34A8">
        <w:trPr>
          <w:trHeight w:val="454"/>
          <w:jc w:val="center"/>
        </w:trPr>
        <w:tc>
          <w:tcPr>
            <w:tcW w:w="272" w:type="pct"/>
            <w:vMerge/>
            <w:tcBorders>
              <w:tl2br w:val="nil"/>
              <w:tr2bl w:val="nil"/>
            </w:tcBorders>
            <w:shd w:val="clear" w:color="auto" w:fill="auto"/>
            <w:vAlign w:val="center"/>
          </w:tcPr>
          <w:p w14:paraId="5ED4CC38"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24AB634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5E0B5F1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754C1B8B"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03C99F0F"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68E7A3CA"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19837612"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6355436A"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71B6F0B7" w14:textId="77777777" w:rsidTr="001A34A8">
        <w:trPr>
          <w:trHeight w:val="454"/>
          <w:jc w:val="center"/>
        </w:trPr>
        <w:tc>
          <w:tcPr>
            <w:tcW w:w="272" w:type="pct"/>
            <w:vMerge w:val="restart"/>
            <w:tcBorders>
              <w:tl2br w:val="nil"/>
              <w:tr2bl w:val="nil"/>
            </w:tcBorders>
            <w:shd w:val="clear" w:color="auto" w:fill="auto"/>
            <w:vAlign w:val="center"/>
          </w:tcPr>
          <w:p w14:paraId="27C698E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08E42E0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34C7B70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6CC4C57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53D7EB6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1D6E966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368D9C6E"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B1F251E" w14:textId="77777777" w:rsidTr="001A34A8">
        <w:trPr>
          <w:trHeight w:val="454"/>
          <w:jc w:val="center"/>
        </w:trPr>
        <w:tc>
          <w:tcPr>
            <w:tcW w:w="272" w:type="pct"/>
            <w:vMerge/>
            <w:tcBorders>
              <w:tl2br w:val="nil"/>
              <w:tr2bl w:val="nil"/>
            </w:tcBorders>
            <w:shd w:val="clear" w:color="auto" w:fill="auto"/>
            <w:vAlign w:val="center"/>
          </w:tcPr>
          <w:p w14:paraId="123D84A2"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D1600E8" w14:textId="77777777" w:rsidR="00676423" w:rsidRDefault="00676423"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302DBE1E" w14:textId="77777777" w:rsidR="00676423" w:rsidRDefault="00676423"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65E345B6" w14:textId="77777777" w:rsidR="00676423" w:rsidRPr="00482429"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5AF6358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327050C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19D8199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1259B4C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16782B3B"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3080506" w14:textId="77777777" w:rsidTr="001A34A8">
        <w:trPr>
          <w:trHeight w:val="454"/>
          <w:jc w:val="center"/>
        </w:trPr>
        <w:tc>
          <w:tcPr>
            <w:tcW w:w="272" w:type="pct"/>
            <w:vMerge/>
            <w:tcBorders>
              <w:tl2br w:val="nil"/>
              <w:tr2bl w:val="nil"/>
            </w:tcBorders>
            <w:shd w:val="clear" w:color="auto" w:fill="auto"/>
            <w:vAlign w:val="center"/>
          </w:tcPr>
          <w:p w14:paraId="14DFA999"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637A00D0"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5A7E082C" w14:textId="77777777" w:rsidR="00676423" w:rsidRPr="00F5181C" w:rsidRDefault="00676423"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300C6D4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67CA23B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50C8661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3302497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79C844E5"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419DE962" w14:textId="77777777" w:rsidTr="001A34A8">
        <w:trPr>
          <w:trHeight w:val="454"/>
          <w:jc w:val="center"/>
        </w:trPr>
        <w:tc>
          <w:tcPr>
            <w:tcW w:w="1001" w:type="pct"/>
            <w:gridSpan w:val="2"/>
            <w:tcBorders>
              <w:tl2br w:val="nil"/>
              <w:tr2bl w:val="nil"/>
            </w:tcBorders>
            <w:shd w:val="clear" w:color="auto" w:fill="DBDBDB" w:themeFill="accent3" w:themeFillTint="66"/>
            <w:vAlign w:val="center"/>
          </w:tcPr>
          <w:p w14:paraId="35B5662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0B1D087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73DA815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20A0C4B8"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52A77FB7"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7EDB6425"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4FBE514D" w14:textId="77777777" w:rsidTr="001A34A8">
        <w:trPr>
          <w:trHeight w:val="454"/>
          <w:jc w:val="center"/>
        </w:trPr>
        <w:tc>
          <w:tcPr>
            <w:tcW w:w="1001" w:type="pct"/>
            <w:gridSpan w:val="2"/>
            <w:tcBorders>
              <w:tl2br w:val="nil"/>
              <w:tr2bl w:val="nil"/>
            </w:tcBorders>
            <w:shd w:val="clear" w:color="auto" w:fill="auto"/>
            <w:vAlign w:val="center"/>
          </w:tcPr>
          <w:p w14:paraId="620F3DE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7DC59C1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2101A61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574CF5A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3E78DDD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3DE3303C"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5C0D7E01" w14:textId="77777777" w:rsidTr="001A34A8">
        <w:trPr>
          <w:trHeight w:val="454"/>
          <w:jc w:val="center"/>
        </w:trPr>
        <w:tc>
          <w:tcPr>
            <w:tcW w:w="1001" w:type="pct"/>
            <w:gridSpan w:val="2"/>
            <w:tcBorders>
              <w:tl2br w:val="nil"/>
              <w:tr2bl w:val="nil"/>
            </w:tcBorders>
            <w:shd w:val="clear" w:color="auto" w:fill="auto"/>
            <w:vAlign w:val="center"/>
          </w:tcPr>
          <w:p w14:paraId="5341D93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20367EC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5A963F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2E6BE66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7C71B1D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30C04B17"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53A240B" w14:textId="77777777" w:rsidTr="001A34A8">
        <w:trPr>
          <w:trHeight w:val="454"/>
          <w:jc w:val="center"/>
        </w:trPr>
        <w:tc>
          <w:tcPr>
            <w:tcW w:w="1001" w:type="pct"/>
            <w:gridSpan w:val="2"/>
            <w:tcBorders>
              <w:tl2br w:val="nil"/>
              <w:tr2bl w:val="nil"/>
            </w:tcBorders>
            <w:shd w:val="clear" w:color="auto" w:fill="auto"/>
            <w:vAlign w:val="center"/>
          </w:tcPr>
          <w:p w14:paraId="0CA7E59A" w14:textId="77777777" w:rsidR="00676423" w:rsidRPr="00691900" w:rsidRDefault="00676423"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201FF461" w14:textId="77777777" w:rsidR="00676423" w:rsidRPr="00F5181C" w:rsidRDefault="00676423"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4EEDFE5"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5B0FFF93"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0FCC8AC3"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34F424F2"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3B9DE30C" w14:textId="77777777" w:rsidTr="001A34A8">
        <w:trPr>
          <w:trHeight w:val="454"/>
          <w:jc w:val="center"/>
        </w:trPr>
        <w:tc>
          <w:tcPr>
            <w:tcW w:w="1001" w:type="pct"/>
            <w:gridSpan w:val="2"/>
            <w:tcBorders>
              <w:tl2br w:val="nil"/>
              <w:tr2bl w:val="nil"/>
            </w:tcBorders>
            <w:shd w:val="clear" w:color="auto" w:fill="auto"/>
            <w:vAlign w:val="center"/>
          </w:tcPr>
          <w:p w14:paraId="72858273"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06EA686C"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9B4A769"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52875F7B"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2E66C096"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36F6F83C"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4B3C9AA0" w14:textId="77777777" w:rsidTr="001A34A8">
        <w:trPr>
          <w:trHeight w:val="454"/>
          <w:jc w:val="center"/>
        </w:trPr>
        <w:tc>
          <w:tcPr>
            <w:tcW w:w="1001" w:type="pct"/>
            <w:gridSpan w:val="2"/>
            <w:tcBorders>
              <w:tl2br w:val="nil"/>
              <w:tr2bl w:val="nil"/>
            </w:tcBorders>
            <w:shd w:val="clear" w:color="auto" w:fill="auto"/>
            <w:vAlign w:val="center"/>
          </w:tcPr>
          <w:p w14:paraId="331C279D"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5A288D39"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60BE9FB8" w14:textId="77777777" w:rsidR="00676423" w:rsidRPr="00F5181C" w:rsidRDefault="00676423"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0C0231C9"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676423" w:rsidRPr="00F5181C" w14:paraId="5987EF65" w14:textId="77777777" w:rsidTr="001A34A8">
        <w:trPr>
          <w:trHeight w:val="454"/>
          <w:jc w:val="center"/>
        </w:trPr>
        <w:tc>
          <w:tcPr>
            <w:tcW w:w="1001" w:type="pct"/>
            <w:gridSpan w:val="2"/>
            <w:tcBorders>
              <w:tl2br w:val="nil"/>
              <w:tr2bl w:val="nil"/>
            </w:tcBorders>
            <w:shd w:val="clear" w:color="auto" w:fill="auto"/>
            <w:vAlign w:val="center"/>
          </w:tcPr>
          <w:p w14:paraId="6F04C536" w14:textId="77777777" w:rsidR="00676423" w:rsidRPr="000F3B89"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250EA7B3"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3E4433E7" w14:textId="77777777" w:rsidR="00676423"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4EF7E4A9" w14:textId="77777777" w:rsidR="00676423" w:rsidRDefault="00676423" w:rsidP="00676423">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51A82658" w14:textId="77777777" w:rsidR="00676423" w:rsidRPr="00676423" w:rsidRDefault="00676423" w:rsidP="00BB58CB">
      <w:pPr>
        <w:tabs>
          <w:tab w:val="num" w:pos="360"/>
        </w:tabs>
        <w:rPr>
          <w:b/>
          <w:sz w:val="24"/>
          <w:szCs w:val="24"/>
        </w:rPr>
      </w:pPr>
    </w:p>
    <w:p w14:paraId="3AD3E273" w14:textId="77777777" w:rsidR="00676423" w:rsidRDefault="00676423" w:rsidP="00BB58CB">
      <w:pPr>
        <w:tabs>
          <w:tab w:val="num" w:pos="360"/>
        </w:tabs>
        <w:rPr>
          <w:b/>
          <w:sz w:val="24"/>
          <w:szCs w:val="24"/>
        </w:rPr>
      </w:pPr>
    </w:p>
    <w:p w14:paraId="6DA31F81" w14:textId="77777777" w:rsidR="00676423" w:rsidRDefault="00676423" w:rsidP="00BB58CB">
      <w:pPr>
        <w:tabs>
          <w:tab w:val="num" w:pos="360"/>
        </w:tabs>
        <w:rPr>
          <w:b/>
          <w:sz w:val="24"/>
          <w:szCs w:val="24"/>
        </w:rPr>
      </w:pPr>
    </w:p>
    <w:p w14:paraId="25FC8DE1" w14:textId="77777777" w:rsidR="00676423" w:rsidRDefault="00676423" w:rsidP="00BB58CB">
      <w:pPr>
        <w:tabs>
          <w:tab w:val="num" w:pos="360"/>
        </w:tabs>
        <w:rPr>
          <w:b/>
          <w:sz w:val="24"/>
          <w:szCs w:val="24"/>
        </w:rPr>
      </w:pPr>
    </w:p>
    <w:p w14:paraId="64DBA782" w14:textId="77777777" w:rsidR="00676423" w:rsidRDefault="00676423" w:rsidP="00BB58CB">
      <w:pPr>
        <w:tabs>
          <w:tab w:val="num" w:pos="360"/>
        </w:tabs>
        <w:rPr>
          <w:b/>
          <w:sz w:val="24"/>
          <w:szCs w:val="24"/>
        </w:rPr>
      </w:pPr>
    </w:p>
    <w:p w14:paraId="4822C2A4" w14:textId="29A71EB9" w:rsidR="00905CB3" w:rsidRDefault="00905CB3" w:rsidP="009302A7">
      <w:pPr>
        <w:pStyle w:val="af"/>
        <w:rPr>
          <w:rFonts w:asciiTheme="minorEastAsia" w:hAnsiTheme="minorEastAsia" w:cstheme="minorEastAsia"/>
          <w:szCs w:val="21"/>
        </w:rPr>
        <w:sectPr w:rsidR="00905CB3" w:rsidSect="00E903B8">
          <w:footerReference w:type="default" r:id="rId42"/>
          <w:type w:val="continuous"/>
          <w:pgSz w:w="11906" w:h="16838" w:code="9"/>
          <w:pgMar w:top="1418" w:right="1418" w:bottom="1418" w:left="1418" w:header="964" w:footer="850" w:gutter="0"/>
          <w:pgNumType w:start="29"/>
          <w:cols w:space="425"/>
          <w:docGrid w:type="lines" w:linePitch="312"/>
        </w:sectPr>
      </w:pPr>
    </w:p>
    <w:p w14:paraId="0B527348" w14:textId="77777777" w:rsidR="00676423" w:rsidRDefault="00676423" w:rsidP="00D8511A">
      <w:pPr>
        <w:widowControl/>
        <w:spacing w:line="360" w:lineRule="auto"/>
        <w:jc w:val="left"/>
        <w:rPr>
          <w:rFonts w:ascii="Times New Roman" w:eastAsiaTheme="majorEastAsia" w:hAnsi="Times New Roman" w:cs="Times New Roman"/>
          <w:b/>
          <w:sz w:val="24"/>
          <w:szCs w:val="24"/>
        </w:rPr>
      </w:pPr>
    </w:p>
    <w:p w14:paraId="67B1D276" w14:textId="7AE45A61" w:rsidR="00C625F2" w:rsidRPr="00C625F2" w:rsidRDefault="00C625F2" w:rsidP="00D8511A">
      <w:pPr>
        <w:widowControl/>
        <w:spacing w:line="360" w:lineRule="auto"/>
        <w:jc w:val="left"/>
        <w:rPr>
          <w:rFonts w:ascii="Times New Roman" w:eastAsiaTheme="majorEastAsia" w:hAnsi="Times New Roman" w:cs="Times New Roman"/>
          <w:b/>
          <w:sz w:val="24"/>
          <w:szCs w:val="24"/>
        </w:rPr>
      </w:pPr>
      <w:r w:rsidRPr="00C625F2">
        <w:rPr>
          <w:rFonts w:ascii="Times New Roman" w:eastAsiaTheme="majorEastAsia" w:hAnsi="Times New Roman" w:cs="Times New Roman"/>
          <w:b/>
          <w:sz w:val="24"/>
          <w:szCs w:val="24"/>
        </w:rPr>
        <w:t>是否</w:t>
      </w:r>
      <w:r w:rsidRPr="00C625F2">
        <w:rPr>
          <w:rFonts w:ascii="Times New Roman" w:eastAsiaTheme="majorEastAsia" w:hAnsi="Times New Roman" w:cs="Times New Roman" w:hint="eastAsia"/>
          <w:b/>
          <w:sz w:val="24"/>
          <w:szCs w:val="24"/>
        </w:rPr>
        <w:t>发放</w:t>
      </w:r>
      <w:r w:rsidR="00BE4F84">
        <w:rPr>
          <w:rFonts w:ascii="Times New Roman" w:eastAsiaTheme="majorEastAsia" w:hAnsi="Times New Roman" w:cs="Times New Roman" w:hint="eastAsia"/>
          <w:b/>
          <w:sz w:val="24"/>
          <w:szCs w:val="24"/>
        </w:rPr>
        <w:t>访视</w:t>
      </w:r>
      <w:r w:rsidR="00BE4F84">
        <w:rPr>
          <w:rFonts w:ascii="Times New Roman" w:eastAsiaTheme="majorEastAsia" w:hAnsi="Times New Roman" w:cs="Times New Roman" w:hint="eastAsia"/>
          <w:b/>
          <w:sz w:val="24"/>
          <w:szCs w:val="24"/>
        </w:rPr>
        <w:t>4</w:t>
      </w:r>
      <w:r w:rsidRPr="00C625F2">
        <w:rPr>
          <w:rFonts w:ascii="Times New Roman" w:eastAsiaTheme="majorEastAsia" w:hAnsi="Times New Roman" w:cs="Times New Roman" w:hint="eastAsia"/>
          <w:b/>
          <w:sz w:val="24"/>
          <w:szCs w:val="24"/>
        </w:rPr>
        <w:t>试验药物</w:t>
      </w:r>
      <w:r w:rsidRPr="00C625F2">
        <w:rPr>
          <w:rFonts w:ascii="Times New Roman" w:eastAsiaTheme="majorEastAsia" w:hAnsi="Times New Roman" w:cs="Times New Roman"/>
          <w:b/>
          <w:sz w:val="24"/>
          <w:szCs w:val="24"/>
        </w:rPr>
        <w:t>：</w:t>
      </w:r>
    </w:p>
    <w:p w14:paraId="2BE3E537" w14:textId="565BAA8C" w:rsidR="00C625F2" w:rsidRPr="00C625F2" w:rsidRDefault="00C625F2" w:rsidP="00D8511A">
      <w:pPr>
        <w:widowControl/>
        <w:spacing w:line="360" w:lineRule="auto"/>
        <w:ind w:firstLineChars="200" w:firstLine="480"/>
        <w:jc w:val="left"/>
        <w:rPr>
          <w:rFonts w:ascii="Times New Roman" w:eastAsiaTheme="majorEastAsia" w:hAnsi="Times New Roman" w:cs="Times New Roman"/>
          <w:sz w:val="24"/>
          <w:szCs w:val="24"/>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是，</w:t>
      </w:r>
      <w:r w:rsidRPr="00174D3C">
        <w:rPr>
          <w:rFonts w:ascii="Times New Roman" w:eastAsiaTheme="majorEastAsia" w:hAnsi="Times New Roman" w:cs="Times New Roman"/>
          <w:sz w:val="24"/>
          <w:szCs w:val="24"/>
        </w:rPr>
        <w:t>发放</w:t>
      </w:r>
      <w:r w:rsidRPr="00174D3C">
        <w:rPr>
          <w:rFonts w:ascii="Times New Roman" w:eastAsiaTheme="majorEastAsia" w:hAnsi="Times New Roman" w:cs="Times New Roman"/>
          <w:sz w:val="24"/>
          <w:szCs w:val="24"/>
        </w:rPr>
        <w:t>840</w:t>
      </w:r>
      <w:r w:rsidRPr="00174D3C">
        <w:rPr>
          <w:rFonts w:ascii="Times New Roman" w:eastAsiaTheme="majorEastAsia" w:hAnsi="Times New Roman" w:cs="Times New Roman" w:hint="eastAsia"/>
          <w:sz w:val="24"/>
          <w:szCs w:val="24"/>
        </w:rPr>
        <w:t>粒</w:t>
      </w:r>
      <w:r w:rsidRPr="00174D3C">
        <w:rPr>
          <w:rFonts w:ascii="Times New Roman" w:eastAsiaTheme="majorEastAsia" w:hAnsi="Times New Roman" w:cs="Times New Roman"/>
          <w:sz w:val="24"/>
          <w:szCs w:val="24"/>
        </w:rPr>
        <w:t>试验药物</w:t>
      </w:r>
      <w:r w:rsidRPr="00C625F2">
        <w:rPr>
          <w:rFonts w:ascii="Times New Roman" w:eastAsiaTheme="majorEastAsia" w:hAnsi="Times New Roman" w:cs="Times New Roman"/>
          <w:sz w:val="24"/>
          <w:szCs w:val="24"/>
        </w:rPr>
        <w:t xml:space="preserve">      </w:t>
      </w:r>
      <w:r w:rsidRPr="00C625F2">
        <w:rPr>
          <w:rFonts w:ascii="Times New Roman" w:eastAsiaTheme="majorEastAsia" w:hAnsi="Times New Roman" w:cs="Times New Roman"/>
          <w:sz w:val="24"/>
          <w:szCs w:val="24"/>
        </w:rPr>
        <w:t>药物</w:t>
      </w:r>
      <w:r w:rsidR="00033997">
        <w:rPr>
          <w:rFonts w:ascii="Times New Roman" w:eastAsiaTheme="majorEastAsia" w:hAnsi="Times New Roman" w:cs="Times New Roman" w:hint="eastAsia"/>
          <w:sz w:val="24"/>
          <w:szCs w:val="24"/>
        </w:rPr>
        <w:t>包装</w:t>
      </w:r>
      <w:r w:rsidRPr="00C625F2">
        <w:rPr>
          <w:rFonts w:ascii="Times New Roman" w:eastAsiaTheme="majorEastAsia" w:hAnsi="Times New Roman" w:cs="Times New Roman"/>
          <w:sz w:val="24"/>
          <w:szCs w:val="24"/>
        </w:rPr>
        <w:t>号：</w:t>
      </w:r>
      <w:r w:rsidRPr="00C625F2">
        <w:rPr>
          <w:rFonts w:ascii="Times New Roman" w:eastAsiaTheme="majorEastAsia" w:hAnsi="Times New Roman" w:cs="Times New Roman"/>
          <w:sz w:val="24"/>
          <w:szCs w:val="24"/>
          <w:u w:val="single"/>
        </w:rPr>
        <w:t xml:space="preserve">             </w:t>
      </w:r>
    </w:p>
    <w:p w14:paraId="60DD3B7B" w14:textId="77777777" w:rsidR="00C625F2" w:rsidRPr="00C625F2" w:rsidRDefault="00C625F2" w:rsidP="00D8511A">
      <w:pPr>
        <w:widowControl/>
        <w:spacing w:line="360" w:lineRule="auto"/>
        <w:ind w:firstLineChars="500" w:firstLine="1200"/>
        <w:jc w:val="left"/>
        <w:rPr>
          <w:rFonts w:ascii="Times New Roman" w:eastAsiaTheme="majorEastAsia" w:hAnsi="Times New Roman" w:cs="Times New Roman"/>
          <w:sz w:val="24"/>
          <w:szCs w:val="24"/>
        </w:rPr>
      </w:pPr>
      <w:r w:rsidRPr="00C625F2">
        <w:rPr>
          <w:rFonts w:ascii="Times New Roman" w:eastAsiaTheme="majorEastAsia" w:hAnsi="Times New Roman" w:cs="Times New Roman"/>
          <w:sz w:val="24"/>
          <w:szCs w:val="24"/>
        </w:rPr>
        <w:t>发药时间：</w:t>
      </w:r>
      <w:r w:rsidRPr="00C625F2">
        <w:rPr>
          <w:rFonts w:ascii="Times New Roman" w:hAnsi="Times New Roman" w:cs="Times New Roman"/>
          <w:sz w:val="24"/>
        </w:rPr>
        <w:t>20|__|__|/|__|__|/|__|__|</w:t>
      </w:r>
    </w:p>
    <w:p w14:paraId="223FC8FC" w14:textId="77777777" w:rsidR="00C625F2" w:rsidRPr="00C625F2" w:rsidRDefault="00C625F2" w:rsidP="00D8511A">
      <w:pPr>
        <w:widowControl/>
        <w:spacing w:line="360" w:lineRule="auto"/>
        <w:ind w:firstLineChars="200" w:firstLine="480"/>
        <w:jc w:val="left"/>
        <w:rPr>
          <w:rFonts w:ascii="Times New Roman" w:eastAsiaTheme="majorEastAsia" w:hAnsi="Times New Roman" w:cs="Times New Roman"/>
          <w:sz w:val="24"/>
          <w:szCs w:val="24"/>
          <w:u w:val="single"/>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否，未发放原因：</w:t>
      </w:r>
      <w:r w:rsidRPr="00C625F2">
        <w:rPr>
          <w:rFonts w:ascii="Times New Roman" w:eastAsiaTheme="majorEastAsia" w:hAnsi="Times New Roman" w:cs="Times New Roman"/>
          <w:sz w:val="24"/>
          <w:szCs w:val="24"/>
          <w:u w:val="single"/>
        </w:rPr>
        <w:t xml:space="preserve">                            </w:t>
      </w:r>
    </w:p>
    <w:p w14:paraId="418C2F1F" w14:textId="3E64DCE4" w:rsidR="00C625F2" w:rsidRPr="00C625F2" w:rsidRDefault="00C625F2" w:rsidP="00D8511A">
      <w:pPr>
        <w:widowControl/>
        <w:spacing w:line="360" w:lineRule="auto"/>
        <w:jc w:val="left"/>
        <w:rPr>
          <w:rFonts w:ascii="Times New Roman" w:eastAsiaTheme="majorEastAsia" w:hAnsi="Times New Roman" w:cs="Times New Roman"/>
          <w:sz w:val="24"/>
          <w:szCs w:val="24"/>
          <w:u w:val="single"/>
        </w:rPr>
      </w:pPr>
    </w:p>
    <w:p w14:paraId="39F87ED8" w14:textId="256C29C2" w:rsidR="00C625F2" w:rsidRPr="00C625F2" w:rsidRDefault="00BE4F84" w:rsidP="00D8511A">
      <w:pPr>
        <w:widowControl/>
        <w:spacing w:line="360" w:lineRule="auto"/>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C625F2" w:rsidRPr="00C625F2">
        <w:rPr>
          <w:rFonts w:ascii="Times New Roman" w:eastAsiaTheme="majorEastAsia" w:hAnsi="Times New Roman" w:cs="Times New Roman"/>
          <w:b/>
          <w:sz w:val="24"/>
          <w:szCs w:val="24"/>
        </w:rPr>
        <w:t>发放</w:t>
      </w:r>
      <w:r>
        <w:rPr>
          <w:rFonts w:ascii="Times New Roman" w:eastAsiaTheme="majorEastAsia" w:hAnsi="Times New Roman" w:cs="Times New Roman" w:hint="eastAsia"/>
          <w:b/>
          <w:sz w:val="24"/>
          <w:szCs w:val="24"/>
        </w:rPr>
        <w:t>访视</w:t>
      </w:r>
      <w:r>
        <w:rPr>
          <w:rFonts w:ascii="Times New Roman" w:eastAsiaTheme="majorEastAsia" w:hAnsi="Times New Roman" w:cs="Times New Roman" w:hint="eastAsia"/>
          <w:b/>
          <w:sz w:val="24"/>
          <w:szCs w:val="24"/>
        </w:rPr>
        <w:t>4</w:t>
      </w:r>
      <w:r w:rsidR="00C625F2" w:rsidRPr="00C625F2">
        <w:rPr>
          <w:rFonts w:ascii="Times New Roman" w:eastAsiaTheme="majorEastAsia" w:hAnsi="Times New Roman" w:cs="Times New Roman"/>
          <w:b/>
          <w:sz w:val="24"/>
          <w:szCs w:val="24"/>
        </w:rPr>
        <w:t>患者日记卡：</w:t>
      </w:r>
    </w:p>
    <w:p w14:paraId="0D27025B" w14:textId="77777777" w:rsidR="00C625F2" w:rsidRPr="00C625F2" w:rsidRDefault="00C625F2" w:rsidP="00D8511A">
      <w:pPr>
        <w:widowControl/>
        <w:spacing w:line="360" w:lineRule="auto"/>
        <w:ind w:firstLineChars="200" w:firstLine="480"/>
        <w:jc w:val="left"/>
        <w:rPr>
          <w:rFonts w:ascii="Times New Roman" w:eastAsiaTheme="majorEastAsia" w:hAnsi="Times New Roman" w:cs="Times New Roman"/>
          <w:sz w:val="24"/>
          <w:szCs w:val="24"/>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是，发放时间</w:t>
      </w:r>
      <w:r w:rsidRPr="00C625F2">
        <w:rPr>
          <w:rFonts w:ascii="Times New Roman" w:eastAsiaTheme="majorEastAsia" w:hAnsi="Times New Roman" w:cs="Times New Roman"/>
          <w:sz w:val="24"/>
          <w:szCs w:val="24"/>
        </w:rPr>
        <w:t>：</w:t>
      </w:r>
      <w:r w:rsidRPr="00C625F2">
        <w:rPr>
          <w:rFonts w:ascii="Times New Roman" w:hAnsi="Times New Roman" w:cs="Times New Roman"/>
          <w:sz w:val="24"/>
        </w:rPr>
        <w:t>20|__|__|/|__|__|/|__|__|</w:t>
      </w:r>
    </w:p>
    <w:p w14:paraId="2C922764" w14:textId="77777777" w:rsidR="00C625F2" w:rsidRPr="00C625F2" w:rsidRDefault="00C625F2" w:rsidP="00D8511A">
      <w:pPr>
        <w:widowControl/>
        <w:spacing w:line="360" w:lineRule="auto"/>
        <w:ind w:firstLineChars="200" w:firstLine="480"/>
        <w:jc w:val="left"/>
        <w:rPr>
          <w:rFonts w:ascii="Times New Roman" w:hAnsi="Times New Roman" w:cs="Times New Roman"/>
          <w:sz w:val="24"/>
          <w:szCs w:val="24"/>
          <w:u w:val="single"/>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否，未发放日记卡原因：</w:t>
      </w:r>
      <w:r w:rsidRPr="00C625F2">
        <w:rPr>
          <w:rFonts w:ascii="Times New Roman" w:eastAsiaTheme="majorEastAsia" w:hAnsi="Times New Roman" w:cs="Times New Roman"/>
          <w:sz w:val="24"/>
          <w:szCs w:val="24"/>
          <w:u w:val="single"/>
        </w:rPr>
        <w:t xml:space="preserve">     </w:t>
      </w:r>
      <w:r w:rsidRPr="00C625F2">
        <w:rPr>
          <w:rFonts w:ascii="Times New Roman" w:hAnsi="Times New Roman" w:cs="Times New Roman"/>
          <w:sz w:val="24"/>
          <w:szCs w:val="24"/>
          <w:u w:val="single"/>
        </w:rPr>
        <w:t xml:space="preserve">                    </w:t>
      </w:r>
    </w:p>
    <w:p w14:paraId="7DFDE1FE" w14:textId="77777777" w:rsidR="00C625F2" w:rsidRPr="00C625F2" w:rsidRDefault="00C625F2" w:rsidP="00D8511A">
      <w:pPr>
        <w:widowControl/>
        <w:spacing w:line="360" w:lineRule="auto"/>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C625F2" w:rsidRPr="00C625F2" w14:paraId="4CC92445" w14:textId="77777777" w:rsidTr="00C625F2">
        <w:trPr>
          <w:cantSplit/>
          <w:trHeight w:val="454"/>
          <w:jc w:val="center"/>
        </w:trPr>
        <w:tc>
          <w:tcPr>
            <w:tcW w:w="5000" w:type="pct"/>
            <w:vAlign w:val="center"/>
          </w:tcPr>
          <w:p w14:paraId="0FD3D619" w14:textId="77777777" w:rsidR="00C625F2" w:rsidRPr="00C625F2" w:rsidRDefault="00C625F2" w:rsidP="00C625F2">
            <w:pPr>
              <w:rPr>
                <w:rFonts w:ascii="宋体" w:eastAsia="宋体" w:hAnsi="Times New Roman" w:cs="Times New Roman"/>
              </w:rPr>
            </w:pPr>
            <w:r w:rsidRPr="00C625F2">
              <w:rPr>
                <w:rFonts w:ascii="宋体" w:eastAsia="宋体" w:hAnsi="Times New Roman" w:cs="Times New Roman" w:hint="eastAsia"/>
              </w:rPr>
              <w:t>是否有合并用药：□否；□是，请记录合并用药表。</w:t>
            </w:r>
          </w:p>
        </w:tc>
      </w:tr>
      <w:tr w:rsidR="00C625F2" w:rsidRPr="00C625F2" w14:paraId="093A6A16" w14:textId="77777777" w:rsidTr="00C625F2">
        <w:trPr>
          <w:cantSplit/>
          <w:trHeight w:val="454"/>
          <w:jc w:val="center"/>
        </w:trPr>
        <w:tc>
          <w:tcPr>
            <w:tcW w:w="5000" w:type="pct"/>
            <w:vAlign w:val="center"/>
          </w:tcPr>
          <w:p w14:paraId="5B8144D4" w14:textId="77777777" w:rsidR="00C625F2" w:rsidRPr="00C625F2" w:rsidRDefault="00C625F2" w:rsidP="00C625F2">
            <w:pPr>
              <w:rPr>
                <w:rFonts w:ascii="宋体" w:eastAsia="宋体" w:hAnsi="Times New Roman" w:cs="Times New Roman"/>
              </w:rPr>
            </w:pPr>
            <w:r w:rsidRPr="00C625F2">
              <w:rPr>
                <w:rFonts w:ascii="宋体" w:eastAsia="宋体" w:hAnsi="Times New Roman" w:cs="Times New Roman" w:hint="eastAsia"/>
              </w:rPr>
              <w:t>是否有伴随治疗：□否；□是，请记录伴随治疗表。</w:t>
            </w:r>
          </w:p>
        </w:tc>
      </w:tr>
      <w:tr w:rsidR="00C625F2" w:rsidRPr="00C625F2" w14:paraId="457483EE" w14:textId="77777777" w:rsidTr="00C625F2">
        <w:trPr>
          <w:cantSplit/>
          <w:trHeight w:val="454"/>
          <w:jc w:val="center"/>
        </w:trPr>
        <w:tc>
          <w:tcPr>
            <w:tcW w:w="5000" w:type="pct"/>
            <w:vAlign w:val="center"/>
          </w:tcPr>
          <w:p w14:paraId="21048524" w14:textId="77777777" w:rsidR="00C625F2" w:rsidRPr="00C625F2" w:rsidRDefault="00C625F2" w:rsidP="00C625F2">
            <w:pPr>
              <w:rPr>
                <w:rFonts w:ascii="宋体" w:eastAsia="宋体" w:hAnsi="Times New Roman" w:cs="Times New Roman"/>
              </w:rPr>
            </w:pPr>
            <w:r w:rsidRPr="00C625F2">
              <w:rPr>
                <w:rFonts w:ascii="宋体" w:eastAsia="宋体" w:hAnsi="Times New Roman" w:cs="Times New Roman" w:hint="eastAsia"/>
              </w:rPr>
              <w:t>是否有不良事件：□否；□是，请记录不良事件表。</w:t>
            </w:r>
          </w:p>
        </w:tc>
      </w:tr>
    </w:tbl>
    <w:p w14:paraId="41F820E1" w14:textId="77777777" w:rsidR="00D32FB7" w:rsidRPr="00C625F2" w:rsidRDefault="00D32FB7" w:rsidP="00D32FB7">
      <w:pPr>
        <w:rPr>
          <w:b/>
          <w:sz w:val="24"/>
          <w:szCs w:val="24"/>
        </w:rPr>
      </w:pPr>
    </w:p>
    <w:p w14:paraId="67121C98" w14:textId="77777777" w:rsidR="00D32FB7" w:rsidRDefault="00D32FB7" w:rsidP="00D32FB7">
      <w:pPr>
        <w:rPr>
          <w:b/>
          <w:sz w:val="24"/>
          <w:szCs w:val="24"/>
        </w:rPr>
      </w:pPr>
    </w:p>
    <w:p w14:paraId="5B7CCC5F" w14:textId="77777777" w:rsidR="00B475CA" w:rsidRDefault="00B475CA" w:rsidP="00D32FB7">
      <w:pPr>
        <w:rPr>
          <w:b/>
          <w:sz w:val="24"/>
          <w:szCs w:val="24"/>
        </w:rPr>
        <w:sectPr w:rsidR="00B475CA" w:rsidSect="00905CB3">
          <w:footerReference w:type="default" r:id="rId43"/>
          <w:pgSz w:w="11906" w:h="16838" w:code="9"/>
          <w:pgMar w:top="1418" w:right="1418" w:bottom="1418" w:left="1418" w:header="964" w:footer="850" w:gutter="0"/>
          <w:pgNumType w:start="29"/>
          <w:cols w:space="425"/>
          <w:docGrid w:type="lines" w:linePitch="312"/>
        </w:sectPr>
      </w:pPr>
    </w:p>
    <w:p w14:paraId="3CDFF0A6" w14:textId="6D9A8212" w:rsidR="00D32FB7" w:rsidRDefault="00D32FB7" w:rsidP="00D32FB7">
      <w:pPr>
        <w:rPr>
          <w:b/>
          <w:sz w:val="24"/>
          <w:szCs w:val="24"/>
        </w:rPr>
      </w:pPr>
    </w:p>
    <w:p w14:paraId="761FECB0" w14:textId="0B9B6823" w:rsidR="00D32FB7" w:rsidRDefault="00D32FB7" w:rsidP="0066177E">
      <w:pPr>
        <w:rPr>
          <w:b/>
          <w:szCs w:val="21"/>
        </w:rPr>
      </w:pPr>
    </w:p>
    <w:p w14:paraId="43DFC2D2" w14:textId="35FEE448" w:rsidR="00D32FB7" w:rsidRDefault="00D32FB7" w:rsidP="0066177E">
      <w:pPr>
        <w:rPr>
          <w:b/>
          <w:szCs w:val="21"/>
        </w:rPr>
      </w:pPr>
    </w:p>
    <w:p w14:paraId="0E8875AD" w14:textId="24172752" w:rsidR="005F43BF" w:rsidRDefault="005F43BF" w:rsidP="0066177E">
      <w:pPr>
        <w:rPr>
          <w:b/>
          <w:szCs w:val="21"/>
        </w:rPr>
      </w:pPr>
    </w:p>
    <w:p w14:paraId="274C347B" w14:textId="3186154C" w:rsidR="005F43BF" w:rsidRDefault="005F43BF" w:rsidP="0066177E">
      <w:pPr>
        <w:rPr>
          <w:b/>
          <w:szCs w:val="21"/>
        </w:rPr>
      </w:pPr>
    </w:p>
    <w:p w14:paraId="7FEBCA70" w14:textId="13C235FB" w:rsidR="005F43BF" w:rsidRDefault="005F43BF" w:rsidP="0066177E">
      <w:pPr>
        <w:rPr>
          <w:b/>
          <w:szCs w:val="21"/>
        </w:rPr>
      </w:pPr>
    </w:p>
    <w:p w14:paraId="1C9DAB70" w14:textId="67C6A593" w:rsidR="005F43BF" w:rsidRDefault="005F43BF" w:rsidP="0066177E">
      <w:pPr>
        <w:rPr>
          <w:b/>
          <w:szCs w:val="21"/>
        </w:rPr>
      </w:pPr>
    </w:p>
    <w:p w14:paraId="4ACAF9F4" w14:textId="67E3E1A7" w:rsidR="005F43BF" w:rsidRDefault="005F43BF" w:rsidP="0066177E">
      <w:pPr>
        <w:rPr>
          <w:b/>
          <w:szCs w:val="21"/>
        </w:rPr>
      </w:pPr>
    </w:p>
    <w:p w14:paraId="2C549F9B" w14:textId="77777777" w:rsidR="005F43BF" w:rsidRDefault="005F43BF" w:rsidP="0066177E">
      <w:pPr>
        <w:rPr>
          <w:b/>
          <w:szCs w:val="21"/>
        </w:rPr>
      </w:pPr>
    </w:p>
    <w:p w14:paraId="360F1619" w14:textId="7BCF9040" w:rsidR="0066177E" w:rsidRDefault="0066177E" w:rsidP="0066177E">
      <w:pPr>
        <w:rPr>
          <w:b/>
          <w:szCs w:val="21"/>
        </w:rPr>
      </w:pPr>
    </w:p>
    <w:p w14:paraId="64DDD8EA" w14:textId="2DD777FA" w:rsidR="0066177E" w:rsidRDefault="0066177E" w:rsidP="0066177E">
      <w:pPr>
        <w:rPr>
          <w:b/>
          <w:szCs w:val="21"/>
        </w:rPr>
      </w:pPr>
    </w:p>
    <w:p w14:paraId="3E228C09" w14:textId="4E63036B" w:rsidR="0066177E" w:rsidRDefault="0066177E" w:rsidP="0066177E">
      <w:pPr>
        <w:rPr>
          <w:b/>
          <w:szCs w:val="21"/>
        </w:rPr>
      </w:pPr>
    </w:p>
    <w:p w14:paraId="059B5F64" w14:textId="34A74097" w:rsidR="0066177E" w:rsidRDefault="0066177E" w:rsidP="0066177E">
      <w:pPr>
        <w:rPr>
          <w:b/>
          <w:szCs w:val="21"/>
        </w:rPr>
      </w:pPr>
    </w:p>
    <w:p w14:paraId="0F65C2B7" w14:textId="6F656CDD" w:rsidR="0066177E" w:rsidRDefault="0066177E" w:rsidP="0066177E">
      <w:pPr>
        <w:rPr>
          <w:b/>
          <w:szCs w:val="21"/>
        </w:rPr>
      </w:pPr>
    </w:p>
    <w:p w14:paraId="210E4BCE" w14:textId="3C7ED881" w:rsidR="000957B8" w:rsidRDefault="000957B8" w:rsidP="0066177E">
      <w:pPr>
        <w:rPr>
          <w:b/>
          <w:szCs w:val="21"/>
        </w:rPr>
      </w:pPr>
    </w:p>
    <w:p w14:paraId="6944AF51" w14:textId="0B06AA32" w:rsidR="000957B8" w:rsidRDefault="000957B8" w:rsidP="0066177E">
      <w:pPr>
        <w:rPr>
          <w:b/>
          <w:szCs w:val="21"/>
        </w:rPr>
      </w:pPr>
    </w:p>
    <w:p w14:paraId="19BBE5A2" w14:textId="5865246F" w:rsidR="000957B8" w:rsidRDefault="000957B8" w:rsidP="0066177E">
      <w:pPr>
        <w:rPr>
          <w:b/>
          <w:szCs w:val="21"/>
        </w:rPr>
      </w:pPr>
    </w:p>
    <w:p w14:paraId="3B339316" w14:textId="449E87E3" w:rsidR="000957B8" w:rsidRDefault="000957B8" w:rsidP="0066177E">
      <w:pPr>
        <w:rPr>
          <w:b/>
          <w:szCs w:val="21"/>
        </w:rPr>
      </w:pPr>
    </w:p>
    <w:p w14:paraId="10CFE197" w14:textId="120E1455" w:rsidR="000957B8" w:rsidRDefault="000957B8" w:rsidP="0066177E">
      <w:pPr>
        <w:rPr>
          <w:b/>
          <w:szCs w:val="21"/>
        </w:rPr>
      </w:pPr>
    </w:p>
    <w:p w14:paraId="412EB661" w14:textId="3817753D" w:rsidR="000957B8" w:rsidRDefault="000957B8" w:rsidP="0066177E">
      <w:pPr>
        <w:rPr>
          <w:b/>
          <w:szCs w:val="21"/>
        </w:rPr>
      </w:pPr>
    </w:p>
    <w:p w14:paraId="76F9825E" w14:textId="5D0B4EDA" w:rsidR="000957B8" w:rsidRDefault="000957B8" w:rsidP="0066177E">
      <w:pPr>
        <w:rPr>
          <w:b/>
          <w:szCs w:val="21"/>
        </w:rPr>
      </w:pPr>
    </w:p>
    <w:p w14:paraId="15DCE108" w14:textId="55B1AF98" w:rsidR="000957B8" w:rsidRDefault="000957B8" w:rsidP="0066177E">
      <w:pPr>
        <w:rPr>
          <w:b/>
          <w:szCs w:val="21"/>
        </w:rPr>
      </w:pPr>
    </w:p>
    <w:p w14:paraId="1CAA4332" w14:textId="4AE09AFF" w:rsidR="000957B8" w:rsidRDefault="000957B8" w:rsidP="0066177E">
      <w:pPr>
        <w:rPr>
          <w:b/>
          <w:szCs w:val="21"/>
        </w:rPr>
      </w:pPr>
    </w:p>
    <w:p w14:paraId="25A70D91" w14:textId="14C040DB" w:rsidR="000957B8" w:rsidRDefault="000957B8" w:rsidP="0066177E">
      <w:pPr>
        <w:rPr>
          <w:b/>
          <w:szCs w:val="21"/>
        </w:rPr>
      </w:pPr>
    </w:p>
    <w:p w14:paraId="2E84C87C" w14:textId="370BF5FE" w:rsidR="000957B8" w:rsidRDefault="000957B8" w:rsidP="0066177E">
      <w:pPr>
        <w:rPr>
          <w:b/>
          <w:szCs w:val="21"/>
        </w:rPr>
      </w:pPr>
    </w:p>
    <w:p w14:paraId="60E8ECE9" w14:textId="62D5861A" w:rsidR="000957B8" w:rsidRDefault="000957B8" w:rsidP="0066177E">
      <w:pPr>
        <w:rPr>
          <w:b/>
          <w:szCs w:val="21"/>
        </w:rPr>
      </w:pPr>
    </w:p>
    <w:p w14:paraId="34867D05" w14:textId="26770009" w:rsidR="000957B8" w:rsidRDefault="000957B8" w:rsidP="0066177E">
      <w:pPr>
        <w:rPr>
          <w:b/>
          <w:szCs w:val="21"/>
        </w:rPr>
      </w:pPr>
    </w:p>
    <w:p w14:paraId="3E491D3B" w14:textId="15F3309C" w:rsidR="000957B8" w:rsidRDefault="000957B8" w:rsidP="0066177E">
      <w:pPr>
        <w:rPr>
          <w:b/>
          <w:szCs w:val="21"/>
        </w:rPr>
      </w:pPr>
    </w:p>
    <w:p w14:paraId="2D9C91C9" w14:textId="6A919FF0" w:rsidR="000957B8" w:rsidRDefault="000957B8" w:rsidP="0066177E">
      <w:pPr>
        <w:rPr>
          <w:b/>
          <w:szCs w:val="21"/>
        </w:rPr>
      </w:pPr>
    </w:p>
    <w:p w14:paraId="63C5CEEE" w14:textId="36A076C6" w:rsidR="0066177E" w:rsidRDefault="0066177E" w:rsidP="0066177E">
      <w:pPr>
        <w:rPr>
          <w:b/>
          <w:szCs w:val="21"/>
        </w:rPr>
      </w:pPr>
    </w:p>
    <w:p w14:paraId="44F95C80" w14:textId="2D5E7AC9" w:rsidR="0066177E" w:rsidRDefault="0066177E" w:rsidP="0066177E">
      <w:pPr>
        <w:rPr>
          <w:b/>
          <w:szCs w:val="21"/>
        </w:rPr>
      </w:pPr>
    </w:p>
    <w:p w14:paraId="1C993428" w14:textId="3C72B2C8" w:rsidR="0066177E" w:rsidRDefault="0066177E" w:rsidP="0066177E">
      <w:pPr>
        <w:rPr>
          <w:b/>
          <w:szCs w:val="21"/>
        </w:rPr>
      </w:pPr>
    </w:p>
    <w:p w14:paraId="17416ABD" w14:textId="77777777" w:rsidR="0066177E" w:rsidRPr="0066177E" w:rsidRDefault="0066177E" w:rsidP="0066177E">
      <w:pPr>
        <w:rPr>
          <w:b/>
          <w:szCs w:val="21"/>
        </w:rPr>
      </w:pPr>
    </w:p>
    <w:p w14:paraId="7A41C8E7" w14:textId="77777777" w:rsidR="00D32FB7" w:rsidRDefault="00D32FB7" w:rsidP="00D32FB7">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实验室检查及心电图检查报告</w:t>
      </w:r>
    </w:p>
    <w:p w14:paraId="48C54539" w14:textId="77777777" w:rsidR="00D32FB7" w:rsidRPr="002B78EC" w:rsidRDefault="00D32FB7" w:rsidP="00D32FB7">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黏贴处</w:t>
      </w:r>
    </w:p>
    <w:p w14:paraId="055DB97C" w14:textId="77777777" w:rsidR="00D32FB7" w:rsidRPr="00D32FB7" w:rsidRDefault="00D32FB7" w:rsidP="001F4194">
      <w:pPr>
        <w:rPr>
          <w:rFonts w:ascii="Times New Roman" w:hAnsi="Times New Roman" w:cs="Times New Roman"/>
          <w:b/>
          <w:sz w:val="24"/>
          <w:szCs w:val="24"/>
        </w:rPr>
      </w:pPr>
    </w:p>
    <w:p w14:paraId="42743041" w14:textId="77777777" w:rsidR="00D32FB7" w:rsidRDefault="00D32FB7" w:rsidP="001F4194">
      <w:pPr>
        <w:rPr>
          <w:rFonts w:ascii="Times New Roman" w:hAnsi="Times New Roman" w:cs="Times New Roman"/>
          <w:b/>
          <w:sz w:val="24"/>
          <w:szCs w:val="24"/>
        </w:rPr>
      </w:pPr>
    </w:p>
    <w:p w14:paraId="0C9CD86D" w14:textId="77777777" w:rsidR="00D32FB7" w:rsidRDefault="00D32FB7" w:rsidP="001F4194">
      <w:pPr>
        <w:rPr>
          <w:rFonts w:ascii="Times New Roman" w:hAnsi="Times New Roman" w:cs="Times New Roman"/>
          <w:b/>
          <w:sz w:val="24"/>
          <w:szCs w:val="24"/>
        </w:rPr>
      </w:pPr>
    </w:p>
    <w:p w14:paraId="47C28FF7" w14:textId="77777777" w:rsidR="00D32FB7" w:rsidRDefault="00D32FB7" w:rsidP="001F4194">
      <w:pPr>
        <w:rPr>
          <w:rFonts w:ascii="Times New Roman" w:hAnsi="Times New Roman" w:cs="Times New Roman"/>
          <w:b/>
          <w:sz w:val="24"/>
          <w:szCs w:val="24"/>
        </w:rPr>
      </w:pPr>
    </w:p>
    <w:p w14:paraId="37964C63" w14:textId="77777777" w:rsidR="00D32FB7" w:rsidRDefault="00D32FB7" w:rsidP="001F4194">
      <w:pPr>
        <w:rPr>
          <w:rFonts w:ascii="Times New Roman" w:hAnsi="Times New Roman" w:cs="Times New Roman"/>
          <w:b/>
          <w:sz w:val="24"/>
          <w:szCs w:val="24"/>
        </w:rPr>
      </w:pPr>
    </w:p>
    <w:p w14:paraId="2E1D3DA1" w14:textId="77777777" w:rsidR="00D32FB7" w:rsidRDefault="00D32FB7" w:rsidP="001F4194">
      <w:pPr>
        <w:rPr>
          <w:rFonts w:ascii="Times New Roman" w:hAnsi="Times New Roman" w:cs="Times New Roman"/>
          <w:b/>
          <w:sz w:val="24"/>
          <w:szCs w:val="24"/>
        </w:rPr>
      </w:pPr>
    </w:p>
    <w:p w14:paraId="0A5F3533" w14:textId="77777777" w:rsidR="00D32FB7" w:rsidRDefault="00D32FB7" w:rsidP="001F4194">
      <w:pPr>
        <w:rPr>
          <w:rFonts w:ascii="Times New Roman" w:hAnsi="Times New Roman" w:cs="Times New Roman"/>
          <w:b/>
          <w:sz w:val="24"/>
          <w:szCs w:val="24"/>
        </w:rPr>
      </w:pPr>
    </w:p>
    <w:p w14:paraId="163E77EA" w14:textId="77777777" w:rsidR="00D32FB7" w:rsidRDefault="00D32FB7" w:rsidP="001F4194">
      <w:pPr>
        <w:rPr>
          <w:rFonts w:ascii="Times New Roman" w:hAnsi="Times New Roman" w:cs="Times New Roman"/>
          <w:b/>
          <w:sz w:val="24"/>
          <w:szCs w:val="24"/>
        </w:rPr>
      </w:pPr>
    </w:p>
    <w:p w14:paraId="4CD7A91C" w14:textId="3CC7FE84" w:rsidR="00D32FB7" w:rsidRDefault="00D32FB7" w:rsidP="001F4194">
      <w:pPr>
        <w:rPr>
          <w:rFonts w:ascii="Times New Roman" w:hAnsi="Times New Roman" w:cs="Times New Roman"/>
          <w:b/>
          <w:sz w:val="24"/>
          <w:szCs w:val="24"/>
        </w:rPr>
      </w:pPr>
    </w:p>
    <w:p w14:paraId="5F7BECE3" w14:textId="7D91FD14" w:rsidR="00D32FB7" w:rsidRDefault="00D32FB7" w:rsidP="001F4194">
      <w:pPr>
        <w:rPr>
          <w:rFonts w:ascii="Times New Roman" w:hAnsi="Times New Roman" w:cs="Times New Roman"/>
          <w:b/>
          <w:sz w:val="24"/>
          <w:szCs w:val="24"/>
        </w:rPr>
      </w:pPr>
    </w:p>
    <w:p w14:paraId="64A6DE81" w14:textId="3F3098DC" w:rsidR="00D32FB7" w:rsidRDefault="00D32FB7" w:rsidP="001F4194">
      <w:pPr>
        <w:rPr>
          <w:rFonts w:ascii="Times New Roman" w:hAnsi="Times New Roman" w:cs="Times New Roman"/>
          <w:b/>
          <w:sz w:val="24"/>
          <w:szCs w:val="24"/>
        </w:rPr>
      </w:pPr>
    </w:p>
    <w:p w14:paraId="4664F4B5" w14:textId="597E9823" w:rsidR="00D32FB7" w:rsidRDefault="00D32FB7" w:rsidP="001F4194">
      <w:pPr>
        <w:rPr>
          <w:rFonts w:ascii="Times New Roman" w:hAnsi="Times New Roman" w:cs="Times New Roman"/>
          <w:b/>
          <w:sz w:val="24"/>
          <w:szCs w:val="24"/>
        </w:rPr>
      </w:pPr>
    </w:p>
    <w:p w14:paraId="689F5951" w14:textId="6904F9EA" w:rsidR="00D32FB7" w:rsidRDefault="00D32FB7" w:rsidP="001F4194">
      <w:pPr>
        <w:rPr>
          <w:rFonts w:ascii="Times New Roman" w:hAnsi="Times New Roman" w:cs="Times New Roman"/>
          <w:b/>
          <w:sz w:val="24"/>
          <w:szCs w:val="24"/>
        </w:rPr>
      </w:pPr>
    </w:p>
    <w:p w14:paraId="7EF47E30" w14:textId="005F18F6" w:rsidR="00D32FB7" w:rsidRDefault="00D32FB7" w:rsidP="001F4194">
      <w:pPr>
        <w:rPr>
          <w:rFonts w:ascii="Times New Roman" w:hAnsi="Times New Roman" w:cs="Times New Roman"/>
          <w:b/>
          <w:sz w:val="24"/>
          <w:szCs w:val="24"/>
        </w:rPr>
      </w:pPr>
    </w:p>
    <w:p w14:paraId="5B4D4ED6" w14:textId="2F83560A" w:rsidR="00D32FB7" w:rsidRDefault="00D32FB7" w:rsidP="001F4194">
      <w:pPr>
        <w:rPr>
          <w:rFonts w:ascii="Times New Roman" w:hAnsi="Times New Roman" w:cs="Times New Roman"/>
          <w:b/>
          <w:sz w:val="24"/>
          <w:szCs w:val="24"/>
        </w:rPr>
      </w:pPr>
    </w:p>
    <w:p w14:paraId="5C887E38" w14:textId="27965FF4" w:rsidR="00D32FB7" w:rsidRDefault="00D32FB7" w:rsidP="001F4194">
      <w:pPr>
        <w:rPr>
          <w:rFonts w:ascii="Times New Roman" w:hAnsi="Times New Roman" w:cs="Times New Roman"/>
          <w:b/>
          <w:sz w:val="24"/>
          <w:szCs w:val="24"/>
        </w:rPr>
      </w:pPr>
    </w:p>
    <w:p w14:paraId="4EEBCDA2" w14:textId="630501A6" w:rsidR="00D32FB7" w:rsidRDefault="00D32FB7" w:rsidP="001F4194">
      <w:pPr>
        <w:rPr>
          <w:rFonts w:ascii="Times New Roman" w:hAnsi="Times New Roman" w:cs="Times New Roman"/>
          <w:b/>
          <w:sz w:val="24"/>
          <w:szCs w:val="24"/>
        </w:rPr>
      </w:pPr>
    </w:p>
    <w:p w14:paraId="521D1605" w14:textId="35DC9342" w:rsidR="00D32FB7" w:rsidRDefault="00D32FB7" w:rsidP="001F4194">
      <w:pPr>
        <w:rPr>
          <w:rFonts w:ascii="Times New Roman" w:hAnsi="Times New Roman" w:cs="Times New Roman"/>
          <w:b/>
          <w:sz w:val="24"/>
          <w:szCs w:val="24"/>
        </w:rPr>
      </w:pPr>
    </w:p>
    <w:p w14:paraId="6A0A1E4B" w14:textId="5CB89EF3" w:rsidR="00D32FB7" w:rsidRDefault="00D32FB7" w:rsidP="001F4194">
      <w:pPr>
        <w:rPr>
          <w:rFonts w:ascii="Times New Roman" w:hAnsi="Times New Roman" w:cs="Times New Roman"/>
          <w:b/>
          <w:sz w:val="24"/>
          <w:szCs w:val="24"/>
        </w:rPr>
      </w:pPr>
    </w:p>
    <w:p w14:paraId="5D8779BF" w14:textId="77777777" w:rsidR="00EB2AA2" w:rsidRDefault="00EB2AA2" w:rsidP="001F4194">
      <w:pPr>
        <w:rPr>
          <w:rFonts w:ascii="Times New Roman" w:hAnsi="Times New Roman" w:cs="Times New Roman"/>
          <w:b/>
          <w:sz w:val="24"/>
          <w:szCs w:val="24"/>
        </w:rPr>
      </w:pPr>
    </w:p>
    <w:p w14:paraId="3156792B" w14:textId="77777777" w:rsidR="00EB2AA2" w:rsidRDefault="00EB2AA2" w:rsidP="001F4194">
      <w:pPr>
        <w:rPr>
          <w:rFonts w:ascii="Times New Roman" w:hAnsi="Times New Roman" w:cs="Times New Roman"/>
          <w:b/>
          <w:sz w:val="24"/>
          <w:szCs w:val="24"/>
        </w:rPr>
      </w:pPr>
    </w:p>
    <w:p w14:paraId="5D7325DC" w14:textId="77777777" w:rsidR="00EB2AA2" w:rsidRDefault="00EB2AA2" w:rsidP="001F4194">
      <w:pPr>
        <w:rPr>
          <w:rFonts w:ascii="Times New Roman" w:hAnsi="Times New Roman" w:cs="Times New Roman"/>
          <w:b/>
          <w:sz w:val="24"/>
          <w:szCs w:val="24"/>
        </w:rPr>
      </w:pPr>
    </w:p>
    <w:p w14:paraId="7A18EAF9" w14:textId="77777777" w:rsidR="00905CB3" w:rsidRDefault="00905CB3" w:rsidP="001F4194">
      <w:pPr>
        <w:rPr>
          <w:rFonts w:ascii="Times New Roman" w:hAnsi="Times New Roman" w:cs="Times New Roman"/>
          <w:b/>
          <w:sz w:val="24"/>
          <w:szCs w:val="24"/>
        </w:rPr>
      </w:pPr>
    </w:p>
    <w:p w14:paraId="31B6AE50" w14:textId="7BEF71FC" w:rsidR="00D32FB7" w:rsidRDefault="00D32FB7" w:rsidP="001F4194">
      <w:pPr>
        <w:rPr>
          <w:rFonts w:ascii="Times New Roman" w:hAnsi="Times New Roman" w:cs="Times New Roman"/>
          <w:b/>
          <w:sz w:val="24"/>
          <w:szCs w:val="24"/>
        </w:rPr>
      </w:pPr>
    </w:p>
    <w:p w14:paraId="5C863EE6" w14:textId="77777777" w:rsidR="00B475CA" w:rsidRDefault="00B475CA" w:rsidP="001F4194">
      <w:pPr>
        <w:rPr>
          <w:rFonts w:ascii="Times New Roman" w:hAnsi="Times New Roman" w:cs="Times New Roman"/>
          <w:b/>
          <w:sz w:val="24"/>
          <w:szCs w:val="24"/>
        </w:rPr>
        <w:sectPr w:rsidR="00B475CA" w:rsidSect="00905CB3">
          <w:footerReference w:type="default" r:id="rId44"/>
          <w:type w:val="continuous"/>
          <w:pgSz w:w="11906" w:h="16838" w:code="9"/>
          <w:pgMar w:top="1418" w:right="1418" w:bottom="1418" w:left="1418" w:header="964" w:footer="850" w:gutter="0"/>
          <w:cols w:space="425"/>
          <w:docGrid w:type="lines" w:linePitch="312"/>
        </w:sectPr>
      </w:pPr>
    </w:p>
    <w:p w14:paraId="2BF4D9F8" w14:textId="75F53F31" w:rsidR="00D32FB7" w:rsidRDefault="00D32FB7" w:rsidP="001F4194">
      <w:pPr>
        <w:rPr>
          <w:rFonts w:ascii="Times New Roman" w:hAnsi="Times New Roman" w:cs="Times New Roman"/>
          <w:b/>
          <w:sz w:val="24"/>
          <w:szCs w:val="24"/>
        </w:rPr>
      </w:pPr>
    </w:p>
    <w:p w14:paraId="7F49AC44" w14:textId="77827B30" w:rsidR="00D32FB7" w:rsidRDefault="00D32FB7" w:rsidP="001F4194">
      <w:pPr>
        <w:rPr>
          <w:rFonts w:ascii="Times New Roman" w:hAnsi="Times New Roman" w:cs="Times New Roman"/>
          <w:b/>
          <w:sz w:val="24"/>
          <w:szCs w:val="24"/>
        </w:rPr>
      </w:pPr>
    </w:p>
    <w:p w14:paraId="72C30C5A" w14:textId="688A56B6" w:rsidR="006809D7" w:rsidRDefault="006809D7" w:rsidP="001F4194">
      <w:pPr>
        <w:rPr>
          <w:rFonts w:ascii="Times New Roman" w:hAnsi="Times New Roman" w:cs="Times New Roman"/>
          <w:b/>
          <w:sz w:val="24"/>
          <w:szCs w:val="24"/>
        </w:rPr>
      </w:pPr>
    </w:p>
    <w:p w14:paraId="26A839F9" w14:textId="77777777" w:rsidR="00E34A4B" w:rsidRPr="00BB15EA" w:rsidRDefault="00E34A4B" w:rsidP="00E34A4B">
      <w:pPr>
        <w:jc w:val="center"/>
        <w:rPr>
          <w:b/>
          <w:sz w:val="24"/>
          <w:szCs w:val="24"/>
        </w:rPr>
      </w:pPr>
      <w:r w:rsidRPr="00BB15EA">
        <w:rPr>
          <w:rFonts w:hint="eastAsia"/>
          <w:b/>
          <w:sz w:val="24"/>
          <w:szCs w:val="24"/>
        </w:rPr>
        <w:t>病程记录页</w:t>
      </w:r>
    </w:p>
    <w:p w14:paraId="1EC4D449" w14:textId="77777777" w:rsidR="00E34A4B" w:rsidRPr="00BB15EA" w:rsidRDefault="00E34A4B" w:rsidP="00E34A4B">
      <w:pPr>
        <w:rPr>
          <w:b/>
          <w:sz w:val="24"/>
          <w:szCs w:val="24"/>
        </w:rPr>
      </w:pPr>
    </w:p>
    <w:p w14:paraId="0010AB4C" w14:textId="77777777" w:rsidR="00E34A4B" w:rsidRPr="00BB15EA" w:rsidRDefault="00E34A4B" w:rsidP="00E34A4B">
      <w:pPr>
        <w:spacing w:line="360" w:lineRule="auto"/>
        <w:rPr>
          <w:sz w:val="24"/>
          <w:szCs w:val="24"/>
        </w:rPr>
      </w:pPr>
      <w:r w:rsidRPr="0096179E">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882D9F" w14:textId="77777777" w:rsidR="00E34A4B" w:rsidRPr="00BB15EA" w:rsidRDefault="00E34A4B" w:rsidP="00E34A4B">
      <w:pPr>
        <w:rPr>
          <w:b/>
          <w:sz w:val="24"/>
          <w:szCs w:val="24"/>
        </w:rPr>
      </w:pPr>
    </w:p>
    <w:p w14:paraId="0C6417EB" w14:textId="754AEA47" w:rsidR="003B6C45" w:rsidRDefault="003B6C45" w:rsidP="001F4194">
      <w:pPr>
        <w:rPr>
          <w:rFonts w:ascii="Times New Roman" w:hAnsi="Times New Roman" w:cs="Times New Roman"/>
          <w:b/>
          <w:sz w:val="24"/>
          <w:szCs w:val="24"/>
        </w:rPr>
      </w:pPr>
    </w:p>
    <w:p w14:paraId="560A9228" w14:textId="6E95F39A" w:rsidR="00E34A4B" w:rsidRDefault="00E34A4B" w:rsidP="001F4194">
      <w:pPr>
        <w:rPr>
          <w:rFonts w:ascii="Times New Roman" w:hAnsi="Times New Roman" w:cs="Times New Roman"/>
          <w:b/>
          <w:sz w:val="24"/>
          <w:szCs w:val="24"/>
        </w:rPr>
      </w:pPr>
    </w:p>
    <w:p w14:paraId="09AF4A71" w14:textId="24C78F51" w:rsidR="00E34A4B" w:rsidRDefault="00E34A4B" w:rsidP="001F4194">
      <w:pPr>
        <w:rPr>
          <w:rFonts w:ascii="Times New Roman" w:hAnsi="Times New Roman" w:cs="Times New Roman"/>
          <w:b/>
          <w:sz w:val="24"/>
          <w:szCs w:val="24"/>
        </w:rPr>
      </w:pPr>
    </w:p>
    <w:p w14:paraId="16D1EE18" w14:textId="0EA7D621" w:rsidR="00E34A4B" w:rsidRDefault="00E34A4B" w:rsidP="001F4194">
      <w:pPr>
        <w:rPr>
          <w:rFonts w:ascii="Times New Roman" w:hAnsi="Times New Roman" w:cs="Times New Roman"/>
          <w:b/>
          <w:sz w:val="24"/>
          <w:szCs w:val="24"/>
        </w:rPr>
      </w:pPr>
    </w:p>
    <w:p w14:paraId="57CE676F" w14:textId="2462F70D" w:rsidR="00E34A4B" w:rsidRDefault="00E34A4B" w:rsidP="001F4194">
      <w:pPr>
        <w:rPr>
          <w:rFonts w:ascii="Times New Roman" w:hAnsi="Times New Roman" w:cs="Times New Roman"/>
          <w:b/>
          <w:sz w:val="24"/>
          <w:szCs w:val="24"/>
        </w:rPr>
      </w:pPr>
    </w:p>
    <w:p w14:paraId="03AC6C84" w14:textId="08CBBFAD" w:rsidR="00E34A4B" w:rsidRDefault="00E34A4B" w:rsidP="001F4194">
      <w:pPr>
        <w:rPr>
          <w:rFonts w:ascii="Times New Roman" w:hAnsi="Times New Roman" w:cs="Times New Roman"/>
          <w:b/>
          <w:sz w:val="24"/>
          <w:szCs w:val="24"/>
        </w:rPr>
      </w:pPr>
    </w:p>
    <w:p w14:paraId="0B84FA69" w14:textId="07874838" w:rsidR="00E34A4B" w:rsidRDefault="00E34A4B" w:rsidP="001F4194">
      <w:pPr>
        <w:rPr>
          <w:rFonts w:ascii="Times New Roman" w:hAnsi="Times New Roman" w:cs="Times New Roman"/>
          <w:b/>
          <w:sz w:val="24"/>
          <w:szCs w:val="24"/>
        </w:rPr>
      </w:pPr>
    </w:p>
    <w:p w14:paraId="6BEA370D" w14:textId="134EDC18" w:rsidR="00E34A4B" w:rsidRDefault="00E34A4B" w:rsidP="001F4194">
      <w:pPr>
        <w:rPr>
          <w:rFonts w:ascii="Times New Roman" w:hAnsi="Times New Roman" w:cs="Times New Roman"/>
          <w:b/>
          <w:sz w:val="24"/>
          <w:szCs w:val="24"/>
        </w:rPr>
      </w:pPr>
    </w:p>
    <w:p w14:paraId="535E4DA0" w14:textId="63D4C2D9" w:rsidR="00E34A4B" w:rsidRDefault="00E34A4B" w:rsidP="001F4194">
      <w:pPr>
        <w:rPr>
          <w:rFonts w:ascii="Times New Roman" w:hAnsi="Times New Roman" w:cs="Times New Roman"/>
          <w:b/>
          <w:sz w:val="24"/>
          <w:szCs w:val="24"/>
        </w:rPr>
      </w:pPr>
    </w:p>
    <w:p w14:paraId="7443E2DC" w14:textId="6B62FE91" w:rsidR="00E34A4B" w:rsidRDefault="00E34A4B" w:rsidP="001F4194">
      <w:pPr>
        <w:rPr>
          <w:rFonts w:ascii="Times New Roman" w:hAnsi="Times New Roman" w:cs="Times New Roman"/>
          <w:b/>
          <w:sz w:val="24"/>
          <w:szCs w:val="24"/>
        </w:rPr>
      </w:pPr>
    </w:p>
    <w:p w14:paraId="4FCCE933" w14:textId="031B325B" w:rsidR="00E34A4B" w:rsidRDefault="00E34A4B" w:rsidP="001F4194">
      <w:pPr>
        <w:rPr>
          <w:rFonts w:ascii="Times New Roman" w:hAnsi="Times New Roman" w:cs="Times New Roman"/>
          <w:b/>
          <w:sz w:val="24"/>
          <w:szCs w:val="24"/>
        </w:rPr>
      </w:pPr>
    </w:p>
    <w:p w14:paraId="456784F5" w14:textId="2F6471D1" w:rsidR="00E34A4B" w:rsidRDefault="00E34A4B" w:rsidP="001F4194">
      <w:pPr>
        <w:rPr>
          <w:rFonts w:ascii="Times New Roman" w:hAnsi="Times New Roman" w:cs="Times New Roman"/>
          <w:b/>
          <w:sz w:val="24"/>
          <w:szCs w:val="24"/>
        </w:rPr>
      </w:pPr>
    </w:p>
    <w:p w14:paraId="3B6F1BFE" w14:textId="3091BA8A" w:rsidR="00E34A4B" w:rsidRDefault="00E34A4B" w:rsidP="001F4194">
      <w:pPr>
        <w:rPr>
          <w:rFonts w:ascii="Times New Roman" w:hAnsi="Times New Roman" w:cs="Times New Roman"/>
          <w:b/>
          <w:sz w:val="24"/>
          <w:szCs w:val="24"/>
        </w:rPr>
      </w:pPr>
    </w:p>
    <w:p w14:paraId="61ADFCC0" w14:textId="6AC62990" w:rsidR="00E34A4B" w:rsidRDefault="00E34A4B" w:rsidP="001F4194">
      <w:pPr>
        <w:rPr>
          <w:rFonts w:ascii="Times New Roman" w:hAnsi="Times New Roman" w:cs="Times New Roman"/>
          <w:b/>
          <w:sz w:val="24"/>
          <w:szCs w:val="24"/>
        </w:rPr>
      </w:pPr>
    </w:p>
    <w:p w14:paraId="4F357505" w14:textId="50D71675" w:rsidR="00E34A4B" w:rsidRDefault="00E34A4B" w:rsidP="001F4194">
      <w:pPr>
        <w:rPr>
          <w:rFonts w:ascii="Times New Roman" w:hAnsi="Times New Roman" w:cs="Times New Roman"/>
          <w:b/>
          <w:sz w:val="24"/>
          <w:szCs w:val="24"/>
        </w:rPr>
      </w:pPr>
    </w:p>
    <w:p w14:paraId="668577F1" w14:textId="295758E8" w:rsidR="00E34A4B" w:rsidRDefault="00E34A4B" w:rsidP="001F4194">
      <w:pPr>
        <w:rPr>
          <w:rFonts w:ascii="Times New Roman" w:hAnsi="Times New Roman" w:cs="Times New Roman"/>
          <w:b/>
          <w:sz w:val="24"/>
          <w:szCs w:val="24"/>
        </w:rPr>
      </w:pPr>
    </w:p>
    <w:p w14:paraId="16FA7588" w14:textId="217B8D31" w:rsidR="00E34A4B" w:rsidRDefault="00E34A4B" w:rsidP="001F4194">
      <w:pPr>
        <w:rPr>
          <w:rFonts w:ascii="Times New Roman" w:hAnsi="Times New Roman" w:cs="Times New Roman"/>
          <w:b/>
          <w:sz w:val="24"/>
          <w:szCs w:val="24"/>
        </w:rPr>
      </w:pPr>
    </w:p>
    <w:p w14:paraId="1BE45FC7" w14:textId="233B1A01" w:rsidR="00E34A4B" w:rsidRDefault="00E34A4B" w:rsidP="001F4194">
      <w:pPr>
        <w:rPr>
          <w:rFonts w:ascii="Times New Roman" w:hAnsi="Times New Roman" w:cs="Times New Roman"/>
          <w:b/>
          <w:sz w:val="24"/>
          <w:szCs w:val="24"/>
        </w:rPr>
      </w:pPr>
    </w:p>
    <w:p w14:paraId="2D61617F" w14:textId="0BE60368" w:rsidR="00E34A4B" w:rsidRDefault="00E34A4B" w:rsidP="001F4194">
      <w:pPr>
        <w:rPr>
          <w:rFonts w:ascii="Times New Roman" w:hAnsi="Times New Roman" w:cs="Times New Roman"/>
          <w:b/>
          <w:sz w:val="24"/>
          <w:szCs w:val="24"/>
        </w:rPr>
      </w:pPr>
    </w:p>
    <w:p w14:paraId="121D5E16" w14:textId="0BAF3967" w:rsidR="00E34A4B" w:rsidRDefault="00E34A4B" w:rsidP="001F4194">
      <w:pPr>
        <w:rPr>
          <w:rFonts w:ascii="Times New Roman" w:hAnsi="Times New Roman" w:cs="Times New Roman"/>
          <w:b/>
          <w:sz w:val="24"/>
          <w:szCs w:val="24"/>
        </w:rPr>
      </w:pPr>
    </w:p>
    <w:p w14:paraId="5C39DBDD" w14:textId="32B49703" w:rsidR="00E34A4B" w:rsidRDefault="00E34A4B" w:rsidP="001F4194">
      <w:pPr>
        <w:rPr>
          <w:rFonts w:ascii="Times New Roman" w:hAnsi="Times New Roman" w:cs="Times New Roman"/>
          <w:b/>
          <w:sz w:val="24"/>
          <w:szCs w:val="24"/>
        </w:rPr>
      </w:pPr>
    </w:p>
    <w:p w14:paraId="55120CE1" w14:textId="3084F5D2" w:rsidR="00E34A4B" w:rsidRDefault="00E34A4B" w:rsidP="001F4194">
      <w:pPr>
        <w:rPr>
          <w:rFonts w:ascii="Times New Roman" w:hAnsi="Times New Roman" w:cs="Times New Roman"/>
          <w:b/>
          <w:sz w:val="24"/>
          <w:szCs w:val="24"/>
        </w:rPr>
      </w:pPr>
    </w:p>
    <w:p w14:paraId="77D74A35" w14:textId="77777777" w:rsidR="00E34A4B" w:rsidRDefault="00E34A4B" w:rsidP="001F4194">
      <w:pPr>
        <w:rPr>
          <w:rFonts w:ascii="Times New Roman" w:hAnsi="Times New Roman" w:cs="Times New Roman"/>
          <w:b/>
          <w:sz w:val="24"/>
          <w:szCs w:val="24"/>
        </w:rPr>
      </w:pPr>
    </w:p>
    <w:p w14:paraId="5272B0C0" w14:textId="77777777" w:rsidR="002E5485" w:rsidRDefault="002E5485" w:rsidP="001F4194">
      <w:pPr>
        <w:rPr>
          <w:rFonts w:ascii="Times New Roman" w:hAnsi="Times New Roman" w:cs="Times New Roman"/>
          <w:b/>
          <w:sz w:val="24"/>
          <w:szCs w:val="24"/>
        </w:rPr>
        <w:sectPr w:rsidR="002E5485" w:rsidSect="00E903B8">
          <w:footerReference w:type="default" r:id="rId45"/>
          <w:type w:val="continuous"/>
          <w:pgSz w:w="11906" w:h="16838" w:code="9"/>
          <w:pgMar w:top="1418" w:right="1418" w:bottom="1418" w:left="1418" w:header="964" w:footer="850" w:gutter="0"/>
          <w:pgNumType w:start="29"/>
          <w:cols w:space="425"/>
          <w:docGrid w:type="lines" w:linePitch="312"/>
        </w:sectPr>
      </w:pPr>
    </w:p>
    <w:p w14:paraId="40106486" w14:textId="6D50DE72" w:rsidR="00D32FB7" w:rsidRDefault="00D32FB7" w:rsidP="001F4194">
      <w:pPr>
        <w:rPr>
          <w:rFonts w:ascii="Times New Roman" w:hAnsi="Times New Roman" w:cs="Times New Roman"/>
          <w:b/>
          <w:sz w:val="24"/>
          <w:szCs w:val="24"/>
        </w:rPr>
      </w:pPr>
    </w:p>
    <w:p w14:paraId="688ECF63" w14:textId="418ACE52" w:rsidR="00310B05" w:rsidRPr="00E3665A" w:rsidRDefault="00D32FB7" w:rsidP="00310B05">
      <w:pPr>
        <w:rPr>
          <w:rFonts w:ascii="Times New Roman" w:hAnsi="Times New Roman" w:cs="Times New Roman"/>
          <w:b/>
          <w:sz w:val="24"/>
          <w:szCs w:val="24"/>
        </w:rPr>
      </w:pPr>
      <w:r w:rsidRPr="00D32FB7">
        <w:rPr>
          <w:rFonts w:ascii="Times New Roman" w:hAnsi="Times New Roman" w:cs="Times New Roman" w:hint="eastAsia"/>
          <w:b/>
          <w:sz w:val="24"/>
          <w:szCs w:val="24"/>
        </w:rPr>
        <w:t>访视</w:t>
      </w:r>
      <w:r>
        <w:rPr>
          <w:rFonts w:ascii="Times New Roman" w:hAnsi="Times New Roman" w:cs="Times New Roman"/>
          <w:b/>
          <w:sz w:val="24"/>
          <w:szCs w:val="24"/>
        </w:rPr>
        <w:t>4</w:t>
      </w:r>
      <w:r w:rsidRPr="00D32FB7">
        <w:rPr>
          <w:rFonts w:ascii="Times New Roman" w:hAnsi="Times New Roman" w:cs="Times New Roman" w:hint="eastAsia"/>
          <w:b/>
          <w:sz w:val="24"/>
          <w:szCs w:val="24"/>
        </w:rPr>
        <w:t>：第</w:t>
      </w:r>
      <w:r>
        <w:rPr>
          <w:rFonts w:ascii="Times New Roman" w:hAnsi="Times New Roman" w:cs="Times New Roman"/>
          <w:b/>
          <w:sz w:val="24"/>
          <w:szCs w:val="24"/>
        </w:rPr>
        <w:t>2</w:t>
      </w:r>
      <w:r w:rsidRPr="00D32FB7">
        <w:rPr>
          <w:rFonts w:ascii="Times New Roman" w:hAnsi="Times New Roman" w:cs="Times New Roman" w:hint="eastAsia"/>
          <w:b/>
          <w:sz w:val="24"/>
          <w:szCs w:val="24"/>
        </w:rPr>
        <w:t>次月经结束后</w:t>
      </w:r>
      <w:r w:rsidRPr="00D32FB7">
        <w:rPr>
          <w:rFonts w:ascii="Times New Roman" w:hAnsi="Times New Roman" w:cs="Times New Roman" w:hint="eastAsia"/>
          <w:b/>
          <w:sz w:val="24"/>
          <w:szCs w:val="24"/>
        </w:rPr>
        <w:t>3</w:t>
      </w:r>
      <w:r w:rsidRPr="00D32FB7">
        <w:rPr>
          <w:rFonts w:ascii="Times New Roman" w:hAnsi="Times New Roman" w:cs="Times New Roman" w:hint="eastAsia"/>
          <w:b/>
          <w:sz w:val="24"/>
          <w:szCs w:val="24"/>
        </w:rPr>
        <w:t>±</w:t>
      </w:r>
      <w:r w:rsidRPr="00D32FB7">
        <w:rPr>
          <w:rFonts w:ascii="Times New Roman" w:hAnsi="Times New Roman" w:cs="Times New Roman" w:hint="eastAsia"/>
          <w:b/>
          <w:sz w:val="24"/>
          <w:szCs w:val="24"/>
        </w:rPr>
        <w:t>2</w:t>
      </w:r>
      <w:r w:rsidRPr="00D32FB7">
        <w:rPr>
          <w:rFonts w:ascii="Times New Roman" w:hAnsi="Times New Roman" w:cs="Times New Roman" w:hint="eastAsia"/>
          <w:b/>
          <w:sz w:val="24"/>
          <w:szCs w:val="24"/>
        </w:rPr>
        <w:t>天</w:t>
      </w:r>
    </w:p>
    <w:p w14:paraId="6FABD779" w14:textId="77777777" w:rsidR="00BE4F84" w:rsidRPr="00BE4F84" w:rsidRDefault="00BE4F84" w:rsidP="00BE4F84">
      <w:pPr>
        <w:spacing w:line="360" w:lineRule="auto"/>
        <w:rPr>
          <w:rFonts w:asciiTheme="majorEastAsia" w:eastAsiaTheme="majorEastAsia" w:hAnsiTheme="majorEastAsia"/>
          <w:b/>
          <w:bCs/>
          <w:szCs w:val="21"/>
        </w:rPr>
      </w:pPr>
    </w:p>
    <w:p w14:paraId="590D9BC6" w14:textId="0519E746" w:rsidR="00BE4F84" w:rsidRPr="007303B2" w:rsidRDefault="00BE4F84" w:rsidP="00BE4F84">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BE4F84">
        <w:rPr>
          <w:rFonts w:ascii="Times New Roman" w:eastAsiaTheme="majorEastAsia" w:hAnsi="Times New Roman" w:cs="Times New Roman"/>
          <w:b/>
          <w:bCs/>
          <w:sz w:val="24"/>
        </w:rPr>
        <w:t>4</w:t>
      </w:r>
      <w:r w:rsidRPr="007303B2">
        <w:rPr>
          <w:rFonts w:asciiTheme="majorEastAsia" w:eastAsiaTheme="majorEastAsia" w:hAnsiTheme="majorEastAsia"/>
          <w:b/>
          <w:bCs/>
          <w:sz w:val="24"/>
        </w:rPr>
        <w:t>试验药物服用情况</w:t>
      </w:r>
      <w:r w:rsidRPr="007303B2">
        <w:rPr>
          <w:rFonts w:asciiTheme="majorEastAsia" w:eastAsiaTheme="majorEastAsia" w:hAnsiTheme="majorEastAsia" w:hint="eastAsia"/>
          <w:b/>
          <w:bCs/>
          <w:sz w:val="24"/>
        </w:rPr>
        <w:t>：</w:t>
      </w:r>
    </w:p>
    <w:p w14:paraId="7A1DDB5C" w14:textId="77777777" w:rsidR="00BE4F84" w:rsidRPr="007303B2" w:rsidRDefault="00BE4F84" w:rsidP="00BE4F84">
      <w:pPr>
        <w:spacing w:line="360" w:lineRule="auto"/>
        <w:rPr>
          <w:rFonts w:asciiTheme="majorEastAsia" w:eastAsiaTheme="majorEastAsia" w:hAnsiTheme="majorEastAsia"/>
          <w:b/>
          <w:bCs/>
          <w:sz w:val="24"/>
        </w:rPr>
      </w:pPr>
      <w:r w:rsidRPr="007303B2">
        <w:rPr>
          <w:rFonts w:asciiTheme="majorEastAsia" w:eastAsiaTheme="majorEastAsia" w:hAnsiTheme="majorEastAsia" w:hint="eastAsia"/>
          <w:b/>
          <w:bCs/>
          <w:sz w:val="24"/>
        </w:rPr>
        <w:t>是否服用试验药物：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w:t>
      </w:r>
      <w:r w:rsidRPr="007303B2">
        <w:rPr>
          <w:rFonts w:asciiTheme="majorEastAsia" w:eastAsiaTheme="majorEastAsia" w:hAnsiTheme="majorEastAsia"/>
          <w:sz w:val="24"/>
        </w:rPr>
        <w:t>服用_______</w:t>
      </w:r>
      <w:r w:rsidRPr="007303B2">
        <w:rPr>
          <w:rFonts w:asciiTheme="majorEastAsia" w:eastAsiaTheme="majorEastAsia" w:hAnsiTheme="majorEastAsia" w:hint="eastAsia"/>
          <w:sz w:val="24"/>
        </w:rPr>
        <w:t>粒</w:t>
      </w:r>
    </w:p>
    <w:p w14:paraId="66754FDB" w14:textId="77777777" w:rsidR="00BE4F84" w:rsidRPr="007303B2"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bCs/>
          <w:sz w:val="24"/>
        </w:rPr>
        <w:t>是否回收试验药物：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，回收</w:t>
      </w:r>
      <w:r w:rsidRPr="007303B2">
        <w:rPr>
          <w:rFonts w:asciiTheme="majorEastAsia" w:eastAsiaTheme="majorEastAsia" w:hAnsiTheme="majorEastAsia"/>
          <w:sz w:val="24"/>
        </w:rPr>
        <w:t>_______</w:t>
      </w:r>
      <w:r w:rsidRPr="007303B2">
        <w:rPr>
          <w:rFonts w:asciiTheme="majorEastAsia" w:eastAsiaTheme="majorEastAsia" w:hAnsiTheme="majorEastAsia" w:hint="eastAsia"/>
          <w:sz w:val="24"/>
        </w:rPr>
        <w:t>粒</w:t>
      </w:r>
      <w:r>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p>
    <w:p w14:paraId="3D857314" w14:textId="77777777"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b/>
          <w:sz w:val="24"/>
        </w:rPr>
        <w:t>未服用药物是否全部回收</w:t>
      </w:r>
      <w:r w:rsidRPr="007303B2">
        <w:rPr>
          <w:rFonts w:asciiTheme="majorEastAsia" w:eastAsiaTheme="majorEastAsia" w:hAnsiTheme="majorEastAsia" w:hint="eastAsia"/>
          <w:b/>
          <w:sz w:val="24"/>
        </w:rPr>
        <w:t>：</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Pr>
          <w:rFonts w:asciiTheme="majorEastAsia" w:eastAsiaTheme="majorEastAsia" w:hAnsiTheme="majorEastAsia" w:hint="eastAsia"/>
          <w:sz w:val="24"/>
        </w:rPr>
        <w:t>，</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r w:rsidRPr="007303B2">
        <w:rPr>
          <w:rFonts w:asciiTheme="majorEastAsia" w:eastAsiaTheme="majorEastAsia" w:hAnsiTheme="majorEastAsia"/>
          <w:sz w:val="24"/>
        </w:rPr>
        <w:t xml:space="preserve"> </w:t>
      </w:r>
    </w:p>
    <w:p w14:paraId="439C9D08" w14:textId="77777777" w:rsidR="00BE4F84" w:rsidRPr="007303B2" w:rsidRDefault="00BE4F84" w:rsidP="00BE4F84">
      <w:pPr>
        <w:spacing w:line="360" w:lineRule="auto"/>
        <w:ind w:firstLineChars="1200" w:firstLine="2880"/>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，未回收</w:t>
      </w:r>
      <w:r w:rsidRPr="007303B2">
        <w:rPr>
          <w:rFonts w:asciiTheme="majorEastAsia" w:eastAsiaTheme="majorEastAsia" w:hAnsiTheme="majorEastAsia"/>
          <w:sz w:val="24"/>
        </w:rPr>
        <w:t>______</w:t>
      </w:r>
      <w:r w:rsidRPr="007303B2">
        <w:rPr>
          <w:rFonts w:asciiTheme="majorEastAsia" w:eastAsiaTheme="majorEastAsia" w:hAnsiTheme="majorEastAsia" w:hint="eastAsia"/>
          <w:sz w:val="24"/>
        </w:rPr>
        <w:t>粒</w:t>
      </w:r>
    </w:p>
    <w:p w14:paraId="6A4122C8" w14:textId="77777777" w:rsidR="00BE4F84" w:rsidRPr="00D8511A" w:rsidRDefault="00BE4F84" w:rsidP="00BE4F84">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________________________________</w:t>
      </w:r>
      <w:r>
        <w:rPr>
          <w:rFonts w:asciiTheme="majorEastAsia" w:eastAsiaTheme="majorEastAsia" w:hAnsiTheme="majorEastAsia"/>
          <w:sz w:val="24"/>
        </w:rPr>
        <w:t>__</w:t>
      </w:r>
    </w:p>
    <w:p w14:paraId="5FE03B8E" w14:textId="77777777" w:rsidR="00BE4F84" w:rsidRPr="007C5852" w:rsidRDefault="00BE4F84" w:rsidP="00BE4F84">
      <w:pPr>
        <w:spacing w:line="360" w:lineRule="auto"/>
        <w:rPr>
          <w:rFonts w:asciiTheme="majorEastAsia" w:eastAsiaTheme="majorEastAsia" w:hAnsiTheme="majorEastAsia"/>
          <w:b/>
          <w:szCs w:val="21"/>
        </w:rPr>
      </w:pPr>
    </w:p>
    <w:p w14:paraId="38599BD1" w14:textId="4DCA26D8"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sz w:val="24"/>
        </w:rPr>
        <w:t>是否回收</w:t>
      </w:r>
      <w:r>
        <w:rPr>
          <w:rFonts w:asciiTheme="majorEastAsia" w:eastAsiaTheme="majorEastAsia" w:hAnsiTheme="majorEastAsia" w:hint="eastAsia"/>
          <w:b/>
          <w:sz w:val="24"/>
        </w:rPr>
        <w:t>访视</w:t>
      </w:r>
      <w:r w:rsidRPr="00BE4F84">
        <w:rPr>
          <w:rFonts w:ascii="Times New Roman" w:eastAsiaTheme="majorEastAsia" w:hAnsi="Times New Roman" w:cs="Times New Roman"/>
          <w:b/>
          <w:sz w:val="24"/>
        </w:rPr>
        <w:t>4</w:t>
      </w:r>
      <w:r w:rsidRPr="007303B2">
        <w:rPr>
          <w:rFonts w:asciiTheme="majorEastAsia" w:eastAsiaTheme="majorEastAsia" w:hAnsiTheme="majorEastAsia" w:hint="eastAsia"/>
          <w:b/>
          <w:sz w:val="24"/>
        </w:rPr>
        <w:t>患者日记卡</w:t>
      </w:r>
      <w:r w:rsidRPr="007303B2">
        <w:rPr>
          <w:rFonts w:asciiTheme="majorEastAsia" w:eastAsiaTheme="majorEastAsia" w:hAnsiTheme="majorEastAsia"/>
          <w:b/>
          <w:sz w:val="24"/>
        </w:rPr>
        <w:t>:</w:t>
      </w:r>
      <w:r w:rsidRPr="007303B2">
        <w:rPr>
          <w:rFonts w:asciiTheme="majorEastAsia" w:eastAsiaTheme="majorEastAsia" w:hAnsiTheme="majorEastAsia"/>
          <w:sz w:val="24"/>
        </w:rPr>
        <w:t xml:space="preserve"> </w:t>
      </w:r>
    </w:p>
    <w:p w14:paraId="60BB639C" w14:textId="77777777" w:rsidR="00BE4F84" w:rsidRPr="007303B2"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heme="majorEastAsia" w:eastAsiaTheme="majorEastAsia" w:hAnsiTheme="majorEastAsia"/>
          <w:sz w:val="24"/>
        </w:rPr>
        <w:t>回收日期</w:t>
      </w:r>
      <w:r w:rsidRPr="007303B2">
        <w:rPr>
          <w:rFonts w:asciiTheme="majorEastAsia" w:eastAsiaTheme="majorEastAsia" w:hAnsiTheme="majorEastAsia" w:hint="eastAsia"/>
          <w:sz w:val="24"/>
        </w:rPr>
        <w:t>：</w:t>
      </w:r>
      <w:r w:rsidRPr="007303B2">
        <w:rPr>
          <w:rFonts w:ascii="Times New Roman" w:hAnsi="Times New Roman" w:cs="Times New Roman"/>
          <w:sz w:val="24"/>
          <w:szCs w:val="24"/>
        </w:rPr>
        <w:t xml:space="preserve">20|__|__|/|__|__|/|__|__| </w:t>
      </w:r>
    </w:p>
    <w:p w14:paraId="0FE94AD7" w14:textId="77777777" w:rsidR="00BE4F84" w:rsidRDefault="00BE4F84" w:rsidP="00BE4F84">
      <w:pPr>
        <w:widowControl/>
        <w:ind w:firstLineChars="200" w:firstLine="480"/>
        <w:jc w:val="left"/>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否，未回收原因：</w:t>
      </w:r>
      <w:r w:rsidRPr="007303B2">
        <w:rPr>
          <w:rFonts w:asciiTheme="majorEastAsia" w:eastAsiaTheme="majorEastAsia" w:hAnsiTheme="majorEastAsia"/>
          <w:sz w:val="24"/>
        </w:rPr>
        <w:t>____________</w:t>
      </w:r>
      <w:r>
        <w:rPr>
          <w:rFonts w:asciiTheme="majorEastAsia" w:eastAsiaTheme="majorEastAsia" w:hAnsiTheme="majorEastAsia"/>
          <w:sz w:val="24"/>
        </w:rPr>
        <w:t>__________________</w:t>
      </w:r>
    </w:p>
    <w:p w14:paraId="03E8D48E" w14:textId="77777777" w:rsidR="00BE4F84" w:rsidRPr="007303B2" w:rsidRDefault="00BE4F84" w:rsidP="00BE4F84">
      <w:pPr>
        <w:widowControl/>
        <w:ind w:firstLineChars="200" w:firstLine="480"/>
        <w:jc w:val="left"/>
        <w:rPr>
          <w:rFonts w:ascii="Times New Roman" w:eastAsiaTheme="majorEastAsia" w:hAnsi="Times New Roman" w:cs="Times New Roman"/>
          <w:sz w:val="24"/>
          <w:szCs w:val="24"/>
          <w:u w:val="single"/>
        </w:rPr>
      </w:pPr>
    </w:p>
    <w:p w14:paraId="162EF2C7" w14:textId="77777777" w:rsidR="00BE4F84" w:rsidRDefault="00BE4F84" w:rsidP="00BE4F84">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22246FB2" w14:textId="77777777" w:rsidR="00BE4F84" w:rsidRPr="001D7BF0"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7D7A54A1" w14:textId="0404A215" w:rsidR="00BE4F84" w:rsidRDefault="00BE4F84" w:rsidP="00310B05">
      <w:pPr>
        <w:rPr>
          <w:b/>
          <w:sz w:val="24"/>
          <w:szCs w:val="24"/>
        </w:rPr>
      </w:pPr>
    </w:p>
    <w:p w14:paraId="23C99B22" w14:textId="138F59F2" w:rsidR="00310B05" w:rsidRDefault="00310B05" w:rsidP="00310B05">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310B05" w:rsidRPr="007450DD" w14:paraId="557F47DC" w14:textId="77777777" w:rsidTr="00BF1C04">
        <w:trPr>
          <w:trHeight w:val="454"/>
          <w:jc w:val="center"/>
        </w:trPr>
        <w:tc>
          <w:tcPr>
            <w:tcW w:w="749" w:type="pct"/>
            <w:vMerge w:val="restart"/>
            <w:vAlign w:val="center"/>
          </w:tcPr>
          <w:p w14:paraId="085128EB" w14:textId="77777777" w:rsidR="00310B05" w:rsidRPr="007450DD" w:rsidRDefault="00310B05"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2C9B7060" w14:textId="77777777" w:rsidR="00310B05" w:rsidRPr="00793AC8" w:rsidRDefault="00310B05"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6232E4C5" w14:textId="77777777" w:rsidR="00310B05" w:rsidRPr="00793AC8" w:rsidRDefault="00310B05"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310B05" w:rsidRPr="007450DD" w14:paraId="5DB5A3A6" w14:textId="77777777" w:rsidTr="00BF1C04">
        <w:trPr>
          <w:trHeight w:val="454"/>
          <w:jc w:val="center"/>
        </w:trPr>
        <w:tc>
          <w:tcPr>
            <w:tcW w:w="749" w:type="pct"/>
            <w:vMerge/>
            <w:vAlign w:val="center"/>
          </w:tcPr>
          <w:p w14:paraId="0EF4AB27" w14:textId="77777777" w:rsidR="00310B05" w:rsidRPr="007450DD" w:rsidRDefault="00310B05" w:rsidP="00BF1C04">
            <w:pPr>
              <w:tabs>
                <w:tab w:val="num" w:pos="360"/>
              </w:tabs>
              <w:spacing w:line="360" w:lineRule="auto"/>
              <w:rPr>
                <w:rFonts w:ascii="Times New Roman" w:eastAsia="宋体" w:hAnsi="Times New Roman" w:cs="Times New Roman"/>
                <w:szCs w:val="21"/>
              </w:rPr>
            </w:pPr>
          </w:p>
        </w:tc>
        <w:tc>
          <w:tcPr>
            <w:tcW w:w="265" w:type="pct"/>
            <w:vAlign w:val="center"/>
          </w:tcPr>
          <w:p w14:paraId="5B569DAE" w14:textId="77777777" w:rsidR="00310B05"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24EC03FD" w14:textId="77777777" w:rsidR="00310B05"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0D61CA58" w14:textId="77777777" w:rsidR="00310B05"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7B9C45BE" w14:textId="77777777" w:rsidR="00310B05" w:rsidRPr="004C547D"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352C7792" w14:textId="77777777" w:rsidR="00310B05" w:rsidRDefault="00310B05"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05F3E519" w14:textId="53CAE3BF" w:rsidR="00310B05" w:rsidRDefault="00310B05" w:rsidP="00BF1C04">
            <w:pPr>
              <w:tabs>
                <w:tab w:val="num" w:pos="360"/>
              </w:tabs>
              <w:spacing w:line="360" w:lineRule="auto"/>
              <w:rPr>
                <w:rFonts w:ascii="宋体" w:hAnsi="宋体"/>
                <w:position w:val="-2"/>
                <w:szCs w:val="21"/>
              </w:rPr>
            </w:pPr>
            <w:r w:rsidRPr="000B16C8">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78A8A760" w14:textId="77777777" w:rsidR="00310B05" w:rsidRDefault="00310B05"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792A1006" w14:textId="2120DC54" w:rsidR="00310B05" w:rsidRPr="00473F86" w:rsidRDefault="00310B05"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56B6FD26" w14:textId="77777777" w:rsidR="00C63432" w:rsidRDefault="00C63432" w:rsidP="00931087">
      <w:pPr>
        <w:tabs>
          <w:tab w:val="num" w:pos="360"/>
        </w:tabs>
        <w:spacing w:line="360" w:lineRule="auto"/>
        <w:ind w:left="360" w:hanging="360"/>
        <w:rPr>
          <w:rFonts w:ascii="Times New Roman" w:eastAsia="宋体" w:hAnsi="Times New Roman" w:cs="Times New Roman"/>
          <w:sz w:val="24"/>
          <w:szCs w:val="24"/>
        </w:rPr>
        <w:sectPr w:rsidR="00C63432" w:rsidSect="00E903B8">
          <w:headerReference w:type="default" r:id="rId46"/>
          <w:footerReference w:type="default" r:id="rId47"/>
          <w:type w:val="continuous"/>
          <w:pgSz w:w="11906" w:h="16838" w:code="9"/>
          <w:pgMar w:top="1418" w:right="1418" w:bottom="1418" w:left="1418" w:header="964" w:footer="850" w:gutter="0"/>
          <w:pgNumType w:start="29"/>
          <w:cols w:space="425"/>
          <w:docGrid w:type="lines" w:linePitch="312"/>
        </w:sectPr>
      </w:pPr>
    </w:p>
    <w:p w14:paraId="23ABE799" w14:textId="77777777" w:rsidR="00C63432" w:rsidRDefault="00C63432" w:rsidP="00931087">
      <w:pPr>
        <w:tabs>
          <w:tab w:val="num" w:pos="360"/>
        </w:tabs>
        <w:spacing w:line="360" w:lineRule="auto"/>
        <w:rPr>
          <w:rFonts w:ascii="Times New Roman" w:eastAsia="宋体" w:hAnsi="Times New Roman" w:cs="Times New Roman"/>
          <w:b/>
          <w:sz w:val="24"/>
          <w:szCs w:val="24"/>
        </w:rPr>
        <w:sectPr w:rsidR="00C63432" w:rsidSect="00E903B8">
          <w:footerReference w:type="default" r:id="rId48"/>
          <w:type w:val="continuous"/>
          <w:pgSz w:w="11906" w:h="16838" w:code="9"/>
          <w:pgMar w:top="1418" w:right="1418" w:bottom="1418" w:left="1418" w:header="964" w:footer="850" w:gutter="0"/>
          <w:pgNumType w:start="29"/>
          <w:cols w:space="425"/>
          <w:docGrid w:type="lines" w:linePitch="312"/>
        </w:sectPr>
      </w:pPr>
    </w:p>
    <w:p w14:paraId="7A6D51F4" w14:textId="77777777" w:rsidR="00C63432" w:rsidRDefault="00C63432" w:rsidP="00931087">
      <w:pPr>
        <w:tabs>
          <w:tab w:val="num" w:pos="360"/>
        </w:tabs>
        <w:spacing w:line="360" w:lineRule="auto"/>
        <w:rPr>
          <w:rFonts w:ascii="Times New Roman" w:eastAsia="宋体" w:hAnsi="Times New Roman" w:cs="Times New Roman"/>
          <w:b/>
          <w:sz w:val="24"/>
          <w:szCs w:val="24"/>
        </w:rPr>
      </w:pPr>
    </w:p>
    <w:p w14:paraId="47F301C3" w14:textId="451A794A" w:rsidR="00931087" w:rsidRPr="00EA5569" w:rsidRDefault="00931087" w:rsidP="00931087">
      <w:pPr>
        <w:tabs>
          <w:tab w:val="num" w:pos="360"/>
        </w:tabs>
        <w:spacing w:line="360" w:lineRule="auto"/>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5EFFDCB9" w14:textId="77777777" w:rsidTr="00A47BE0">
        <w:trPr>
          <w:trHeight w:val="454"/>
          <w:jc w:val="center"/>
        </w:trPr>
        <w:tc>
          <w:tcPr>
            <w:tcW w:w="5000" w:type="pct"/>
            <w:shd w:val="clear" w:color="auto" w:fill="FFFFFF" w:themeFill="background1"/>
            <w:vAlign w:val="center"/>
          </w:tcPr>
          <w:p w14:paraId="50977F6A"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6696293D" w14:textId="77777777" w:rsidTr="00A47BE0">
        <w:trPr>
          <w:trHeight w:val="454"/>
          <w:jc w:val="center"/>
        </w:trPr>
        <w:tc>
          <w:tcPr>
            <w:tcW w:w="5000" w:type="pct"/>
            <w:shd w:val="clear" w:color="auto" w:fill="FFFFFF" w:themeFill="background1"/>
            <w:vAlign w:val="center"/>
          </w:tcPr>
          <w:p w14:paraId="18C38F88" w14:textId="464E7056"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EB2AA2">
              <w:rPr>
                <w:rFonts w:ascii="Times New Roman" w:hAnsi="Times New Roman" w:cs="Times New Roman" w:hint="eastAsia"/>
                <w:szCs w:val="21"/>
              </w:rPr>
              <w:t>2</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21662495" w14:textId="7310C10A" w:rsidR="00931087" w:rsidRPr="00BA72C4" w:rsidRDefault="00931087" w:rsidP="00EB2AA2">
            <w:pPr>
              <w:jc w:val="left"/>
              <w:rPr>
                <w:szCs w:val="21"/>
              </w:rPr>
            </w:pPr>
            <w:r w:rsidRPr="008106DA">
              <w:rPr>
                <w:rFonts w:ascii="Times New Roman" w:hAnsi="Times New Roman" w:cs="Times New Roman"/>
                <w:szCs w:val="21"/>
              </w:rPr>
              <w:t>第</w:t>
            </w:r>
            <w:r w:rsidR="00EB2AA2">
              <w:rPr>
                <w:rFonts w:ascii="Times New Roman" w:hAnsi="Times New Roman" w:cs="Times New Roman" w:hint="eastAsia"/>
                <w:szCs w:val="21"/>
              </w:rPr>
              <w:t>2</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29A6E88D" w14:textId="77777777" w:rsidTr="00A47BE0">
        <w:trPr>
          <w:trHeight w:val="454"/>
          <w:jc w:val="center"/>
        </w:trPr>
        <w:tc>
          <w:tcPr>
            <w:tcW w:w="5000" w:type="pct"/>
          </w:tcPr>
          <w:p w14:paraId="29B90372"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39C5F0AD"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79AEE287"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45355266"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09AD2E67" w14:textId="6FA73333" w:rsidR="00BE4F84" w:rsidRPr="00931087" w:rsidRDefault="00BE4F84" w:rsidP="00E3665A">
      <w:pPr>
        <w:tabs>
          <w:tab w:val="num" w:pos="360"/>
        </w:tabs>
        <w:rPr>
          <w:rFonts w:ascii="Times New Roman" w:eastAsia="宋体" w:hAnsi="Times New Roman" w:cs="Times New Roman"/>
          <w:szCs w:val="21"/>
        </w:rPr>
      </w:pPr>
    </w:p>
    <w:p w14:paraId="643A093D" w14:textId="77777777" w:rsidR="00310B05" w:rsidRDefault="00310B05" w:rsidP="00E3665A">
      <w:pPr>
        <w:rPr>
          <w:b/>
          <w:sz w:val="24"/>
          <w:szCs w:val="24"/>
        </w:rPr>
      </w:pPr>
      <w:r>
        <w:rPr>
          <w:rFonts w:hint="eastAsia"/>
          <w:b/>
          <w:sz w:val="24"/>
          <w:szCs w:val="24"/>
        </w:rPr>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310B05" w:rsidRPr="00932A99" w14:paraId="7838FA0E" w14:textId="77777777" w:rsidTr="00BF1C04">
        <w:trPr>
          <w:cantSplit/>
          <w:trHeight w:val="454"/>
          <w:jc w:val="center"/>
        </w:trPr>
        <w:tc>
          <w:tcPr>
            <w:tcW w:w="5000" w:type="pct"/>
            <w:shd w:val="clear" w:color="auto" w:fill="auto"/>
            <w:vAlign w:val="center"/>
          </w:tcPr>
          <w:p w14:paraId="21814B78" w14:textId="77777777" w:rsidR="00310B05" w:rsidRPr="00A95D84" w:rsidRDefault="00310B05" w:rsidP="00BF1C04">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27BAF1AA" w14:textId="77777777" w:rsidR="00310B05" w:rsidRPr="00C07A13" w:rsidRDefault="00310B05" w:rsidP="00E3665A">
      <w:pPr>
        <w:tabs>
          <w:tab w:val="num" w:pos="360"/>
        </w:tabs>
        <w:rPr>
          <w:b/>
          <w:sz w:val="28"/>
        </w:rPr>
      </w:pPr>
      <w:r w:rsidRPr="00E3665A">
        <w:rPr>
          <w:rFonts w:ascii="Times New Roman" w:eastAsia="宋体" w:hAnsi="Times New Roman" w:cs="Times New Roman"/>
          <w:b/>
          <w:sz w:val="24"/>
          <w:szCs w:val="24"/>
        </w:rPr>
        <w:t>生命体征</w:t>
      </w:r>
      <w:r w:rsidRPr="00E3665A">
        <w:rPr>
          <w:rFonts w:ascii="Times New Roman" w:eastAsia="宋体" w:hAnsi="Times New Roman" w:cs="Times New Roman" w:hint="eastAsia"/>
          <w:sz w:val="24"/>
          <w:szCs w:val="24"/>
        </w:rPr>
        <w:t xml:space="preserve"> </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BD15FC" w:rsidRPr="00932A99" w14:paraId="2DABDC65" w14:textId="77777777" w:rsidTr="00BD15FC">
        <w:trPr>
          <w:cantSplit/>
          <w:trHeight w:val="454"/>
          <w:jc w:val="center"/>
        </w:trPr>
        <w:tc>
          <w:tcPr>
            <w:tcW w:w="1100" w:type="pct"/>
            <w:shd w:val="clear" w:color="auto" w:fill="CCCCCC"/>
            <w:vAlign w:val="center"/>
          </w:tcPr>
          <w:p w14:paraId="49D5D223" w14:textId="35F17C82" w:rsidR="00BD15FC" w:rsidRPr="00BD15FC"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BD15FC">
              <w:rPr>
                <w:rFonts w:hint="eastAsia"/>
                <w:sz w:val="21"/>
                <w:szCs w:val="21"/>
              </w:rPr>
              <w:t>日期（年/月/日）</w:t>
            </w:r>
          </w:p>
        </w:tc>
        <w:tc>
          <w:tcPr>
            <w:tcW w:w="997" w:type="pct"/>
            <w:shd w:val="clear" w:color="auto" w:fill="CCCCCC"/>
            <w:vAlign w:val="center"/>
          </w:tcPr>
          <w:p w14:paraId="2AEB5837"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108" w:type="pct"/>
            <w:shd w:val="clear" w:color="auto" w:fill="CCCCCC"/>
            <w:vAlign w:val="center"/>
          </w:tcPr>
          <w:p w14:paraId="21A4051B" w14:textId="53491779"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95" w:type="pct"/>
            <w:shd w:val="clear" w:color="auto" w:fill="CCCCCC"/>
            <w:vAlign w:val="center"/>
          </w:tcPr>
          <w:p w14:paraId="2C64AF75"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BD15FC" w:rsidRPr="00932A99" w14:paraId="5A888F7F" w14:textId="77777777" w:rsidTr="00BD15FC">
        <w:trPr>
          <w:cantSplit/>
          <w:trHeight w:val="454"/>
          <w:jc w:val="center"/>
        </w:trPr>
        <w:tc>
          <w:tcPr>
            <w:tcW w:w="1100" w:type="pct"/>
            <w:vAlign w:val="center"/>
          </w:tcPr>
          <w:p w14:paraId="3532CDB5" w14:textId="1A1AD3EC" w:rsidR="00BD15FC" w:rsidRPr="00932A99" w:rsidRDefault="00BD15FC" w:rsidP="00BD15FC">
            <w:pPr>
              <w:spacing w:line="500" w:lineRule="exact"/>
              <w:jc w:val="center"/>
              <w:rPr>
                <w:position w:val="-2"/>
                <w:szCs w:val="21"/>
              </w:rPr>
            </w:pPr>
            <w:r w:rsidRPr="007A42D6">
              <w:t>|_|_|_|_|/|_|_|/|_|_|</w:t>
            </w:r>
          </w:p>
        </w:tc>
        <w:tc>
          <w:tcPr>
            <w:tcW w:w="997" w:type="pct"/>
          </w:tcPr>
          <w:p w14:paraId="790A6960"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108" w:type="pct"/>
          </w:tcPr>
          <w:p w14:paraId="1F7972CD"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795" w:type="pct"/>
          </w:tcPr>
          <w:p w14:paraId="1135DDBE"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r>
    </w:tbl>
    <w:p w14:paraId="7CE2B176" w14:textId="77777777" w:rsidR="00C63432" w:rsidRDefault="00C63432" w:rsidP="00FF7F6E">
      <w:pPr>
        <w:rPr>
          <w:rFonts w:ascii="Times New Roman" w:eastAsia="宋体" w:hAnsi="Times New Roman" w:cs="Times New Roman"/>
          <w:b/>
          <w:sz w:val="24"/>
          <w:szCs w:val="24"/>
        </w:rPr>
      </w:pPr>
    </w:p>
    <w:p w14:paraId="29F01549" w14:textId="77777777" w:rsidR="00C63432" w:rsidRDefault="00C63432" w:rsidP="00FF7F6E">
      <w:pPr>
        <w:rPr>
          <w:rFonts w:ascii="Times New Roman" w:eastAsia="宋体" w:hAnsi="Times New Roman" w:cs="Times New Roman"/>
          <w:b/>
          <w:sz w:val="24"/>
          <w:szCs w:val="24"/>
        </w:rPr>
        <w:sectPr w:rsidR="00C63432" w:rsidSect="00C63432">
          <w:pgSz w:w="11906" w:h="16838" w:code="9"/>
          <w:pgMar w:top="1418" w:right="1418" w:bottom="1418" w:left="1418" w:header="964" w:footer="850" w:gutter="0"/>
          <w:pgNumType w:start="29"/>
          <w:cols w:space="425"/>
          <w:docGrid w:type="lines" w:linePitch="312"/>
        </w:sectPr>
      </w:pPr>
    </w:p>
    <w:p w14:paraId="1FBEF388" w14:textId="074CD766" w:rsidR="00C63432" w:rsidRDefault="00C63432" w:rsidP="00FF7F6E">
      <w:pPr>
        <w:rPr>
          <w:rFonts w:ascii="Times New Roman" w:eastAsia="宋体" w:hAnsi="Times New Roman" w:cs="Times New Roman"/>
          <w:b/>
          <w:sz w:val="24"/>
          <w:szCs w:val="24"/>
        </w:rPr>
      </w:pPr>
    </w:p>
    <w:p w14:paraId="099B2096" w14:textId="77777777"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C63432" w:rsidRPr="004E389E" w14:paraId="1349F65E" w14:textId="77777777" w:rsidTr="001A34A8">
        <w:trPr>
          <w:trHeight w:val="425"/>
          <w:jc w:val="center"/>
        </w:trPr>
        <w:tc>
          <w:tcPr>
            <w:tcW w:w="9095" w:type="dxa"/>
            <w:gridSpan w:val="3"/>
            <w:vAlign w:val="center"/>
          </w:tcPr>
          <w:p w14:paraId="235035DF"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572F83D4" w14:textId="77777777" w:rsidR="00C63432" w:rsidRPr="00640CD8" w:rsidRDefault="00C63432"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54E1315C"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88288" behindDoc="0" locked="0" layoutInCell="1" allowOverlap="1" wp14:anchorId="297C3704" wp14:editId="1D575A5D">
                      <wp:simplePos x="0" y="0"/>
                      <wp:positionH relativeFrom="column">
                        <wp:posOffset>1368425</wp:posOffset>
                      </wp:positionH>
                      <wp:positionV relativeFrom="paragraph">
                        <wp:posOffset>315595</wp:posOffset>
                      </wp:positionV>
                      <wp:extent cx="777875" cy="478790"/>
                      <wp:effectExtent l="0" t="0" r="22225" b="35560"/>
                      <wp:wrapNone/>
                      <wp:docPr id="74" name="直接连接符 74"/>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068B1" id="直接连接符 74"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7264" behindDoc="0" locked="0" layoutInCell="1" allowOverlap="1" wp14:anchorId="3B326752" wp14:editId="17B27DD9">
                      <wp:simplePos x="0" y="0"/>
                      <wp:positionH relativeFrom="column">
                        <wp:posOffset>1543685</wp:posOffset>
                      </wp:positionH>
                      <wp:positionV relativeFrom="paragraph">
                        <wp:posOffset>150495</wp:posOffset>
                      </wp:positionV>
                      <wp:extent cx="400050" cy="799465"/>
                      <wp:effectExtent l="0" t="0" r="19050" b="19685"/>
                      <wp:wrapNone/>
                      <wp:docPr id="75" name="直接连接符 75"/>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AB8578" id="直接连接符 75"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4432" behindDoc="0" locked="0" layoutInCell="1" allowOverlap="1" wp14:anchorId="3592A521" wp14:editId="55D5BEC6">
                      <wp:simplePos x="0" y="0"/>
                      <wp:positionH relativeFrom="column">
                        <wp:posOffset>2973070</wp:posOffset>
                      </wp:positionH>
                      <wp:positionV relativeFrom="paragraph">
                        <wp:posOffset>286385</wp:posOffset>
                      </wp:positionV>
                      <wp:extent cx="757555" cy="508000"/>
                      <wp:effectExtent l="0" t="0" r="23495" b="25400"/>
                      <wp:wrapNone/>
                      <wp:docPr id="76" name="直接连接符 76"/>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B5149B" id="直接连接符 76"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&#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Ox8gm/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3408" behindDoc="0" locked="0" layoutInCell="1" allowOverlap="1" wp14:anchorId="04049F54" wp14:editId="4061147C">
                      <wp:simplePos x="0" y="0"/>
                      <wp:positionH relativeFrom="column">
                        <wp:posOffset>3143250</wp:posOffset>
                      </wp:positionH>
                      <wp:positionV relativeFrom="paragraph">
                        <wp:posOffset>153670</wp:posOffset>
                      </wp:positionV>
                      <wp:extent cx="437515" cy="789940"/>
                      <wp:effectExtent l="0" t="0" r="19685" b="29210"/>
                      <wp:wrapNone/>
                      <wp:docPr id="77" name="直接连接符 77"/>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07699" id="直接连接符 77"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2384" behindDoc="0" locked="0" layoutInCell="1" allowOverlap="1" wp14:anchorId="675BB103" wp14:editId="43A2A35F">
                      <wp:simplePos x="0" y="0"/>
                      <wp:positionH relativeFrom="column">
                        <wp:posOffset>2967990</wp:posOffset>
                      </wp:positionH>
                      <wp:positionV relativeFrom="paragraph">
                        <wp:posOffset>314325</wp:posOffset>
                      </wp:positionV>
                      <wp:extent cx="758190" cy="447675"/>
                      <wp:effectExtent l="0" t="0" r="22860" b="28575"/>
                      <wp:wrapNone/>
                      <wp:docPr id="78" name="直接连接符 78"/>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09DC6A" id="直接连接符 78" o:spid="_x0000_s1026" style="position:absolute;left:0;text-align:lef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1360" behindDoc="0" locked="0" layoutInCell="1" allowOverlap="1" wp14:anchorId="516240D6" wp14:editId="415E3CF7">
                      <wp:simplePos x="0" y="0"/>
                      <wp:positionH relativeFrom="column">
                        <wp:posOffset>3148330</wp:posOffset>
                      </wp:positionH>
                      <wp:positionV relativeFrom="paragraph">
                        <wp:posOffset>160020</wp:posOffset>
                      </wp:positionV>
                      <wp:extent cx="437515" cy="757555"/>
                      <wp:effectExtent l="0" t="0" r="19685" b="23495"/>
                      <wp:wrapNone/>
                      <wp:docPr id="79" name="直接连接符 79"/>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EA55DC" id="直接连接符 79"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9312" behindDoc="0" locked="0" layoutInCell="1" allowOverlap="1" wp14:anchorId="5755A6CC" wp14:editId="0BECBC80">
                      <wp:simplePos x="0" y="0"/>
                      <wp:positionH relativeFrom="column">
                        <wp:posOffset>3080385</wp:posOffset>
                      </wp:positionH>
                      <wp:positionV relativeFrom="paragraph">
                        <wp:posOffset>257175</wp:posOffset>
                      </wp:positionV>
                      <wp:extent cx="559435" cy="573405"/>
                      <wp:effectExtent l="0" t="0" r="12065" b="17145"/>
                      <wp:wrapNone/>
                      <wp:docPr id="80"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FC553" id="流程图: 接点 8" o:spid="_x0000_s1026" type="#_x0000_t120" style="position:absolute;left:0;text-align:left;margin-left:242.55pt;margin-top:20.25pt;width:44.05pt;height:45.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g7NXiZoCAADy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84192" behindDoc="0" locked="0" layoutInCell="1" allowOverlap="1" wp14:anchorId="14082C8E" wp14:editId="18A203F4">
                      <wp:simplePos x="0" y="0"/>
                      <wp:positionH relativeFrom="column">
                        <wp:posOffset>1621155</wp:posOffset>
                      </wp:positionH>
                      <wp:positionV relativeFrom="paragraph">
                        <wp:posOffset>412750</wp:posOffset>
                      </wp:positionV>
                      <wp:extent cx="271780" cy="262255"/>
                      <wp:effectExtent l="0" t="0" r="13970" b="23495"/>
                      <wp:wrapNone/>
                      <wp:docPr id="81"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08937" id="流程图: 接点 9" o:spid="_x0000_s1026" type="#_x0000_t120" style="position:absolute;left:0;text-align:left;margin-left:127.65pt;margin-top:32.5pt;width:21.4pt;height:20.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81120" behindDoc="0" locked="0" layoutInCell="1" allowOverlap="1" wp14:anchorId="1A7E5C3E" wp14:editId="7CA57DA1">
                      <wp:simplePos x="0" y="0"/>
                      <wp:positionH relativeFrom="column">
                        <wp:posOffset>1290320</wp:posOffset>
                      </wp:positionH>
                      <wp:positionV relativeFrom="paragraph">
                        <wp:posOffset>539750</wp:posOffset>
                      </wp:positionV>
                      <wp:extent cx="2527300" cy="0"/>
                      <wp:effectExtent l="0" t="0" r="25400" b="19050"/>
                      <wp:wrapNone/>
                      <wp:docPr id="82" name="直接连接符 82"/>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9AF94" id="直接连接符 82" o:spid="_x0000_s1026"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6240" behindDoc="0" locked="0" layoutInCell="1" allowOverlap="1" wp14:anchorId="73D171C9" wp14:editId="4507263A">
                      <wp:simplePos x="0" y="0"/>
                      <wp:positionH relativeFrom="column">
                        <wp:posOffset>1348740</wp:posOffset>
                      </wp:positionH>
                      <wp:positionV relativeFrom="paragraph">
                        <wp:posOffset>315595</wp:posOffset>
                      </wp:positionV>
                      <wp:extent cx="797560" cy="437515"/>
                      <wp:effectExtent l="0" t="0" r="21590" b="19685"/>
                      <wp:wrapNone/>
                      <wp:docPr id="83" name="直接连接符 83"/>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DAEF91" id="直接连接符 83" o:spid="_x0000_s1026" style="position:absolute;left:0;text-align:lef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5216" behindDoc="0" locked="0" layoutInCell="1" allowOverlap="1" wp14:anchorId="3E5262CD" wp14:editId="79A5233E">
                      <wp:simplePos x="0" y="0"/>
                      <wp:positionH relativeFrom="column">
                        <wp:posOffset>1514475</wp:posOffset>
                      </wp:positionH>
                      <wp:positionV relativeFrom="paragraph">
                        <wp:posOffset>160020</wp:posOffset>
                      </wp:positionV>
                      <wp:extent cx="436245" cy="758190"/>
                      <wp:effectExtent l="0" t="0" r="20955" b="22860"/>
                      <wp:wrapNone/>
                      <wp:docPr id="84" name="直接连接符 84"/>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BE3D38" id="直接连接符 84"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3168" behindDoc="0" locked="0" layoutInCell="1" allowOverlap="1" wp14:anchorId="4F45FA62" wp14:editId="4AA35AFE">
                      <wp:simplePos x="0" y="0"/>
                      <wp:positionH relativeFrom="column">
                        <wp:posOffset>1456055</wp:posOffset>
                      </wp:positionH>
                      <wp:positionV relativeFrom="paragraph">
                        <wp:posOffset>238125</wp:posOffset>
                      </wp:positionV>
                      <wp:extent cx="563880" cy="593090"/>
                      <wp:effectExtent l="0" t="0" r="26670" b="16510"/>
                      <wp:wrapNone/>
                      <wp:docPr id="85"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608C" id="流程图: 接点 9" o:spid="_x0000_s1026" type="#_x0000_t120" style="position:absolute;left:0;text-align:left;margin-left:114.65pt;margin-top:18.75pt;width:44.4pt;height:46.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Da6B5imAIAAPI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82144" behindDoc="0" locked="0" layoutInCell="1" allowOverlap="1" wp14:anchorId="77E6907F" wp14:editId="63424A40">
                      <wp:simplePos x="0" y="0"/>
                      <wp:positionH relativeFrom="column">
                        <wp:posOffset>3347720</wp:posOffset>
                      </wp:positionH>
                      <wp:positionV relativeFrom="paragraph">
                        <wp:posOffset>82550</wp:posOffset>
                      </wp:positionV>
                      <wp:extent cx="0" cy="901700"/>
                      <wp:effectExtent l="0" t="0" r="38100" b="31750"/>
                      <wp:wrapNone/>
                      <wp:docPr id="86" name="直接连接符 86"/>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4CB8B5" id="直接连接符 86"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0096" behindDoc="0" locked="0" layoutInCell="1" allowOverlap="1" wp14:anchorId="01276BAB" wp14:editId="605A409B">
                      <wp:simplePos x="0" y="0"/>
                      <wp:positionH relativeFrom="column">
                        <wp:posOffset>1735455</wp:posOffset>
                      </wp:positionH>
                      <wp:positionV relativeFrom="paragraph">
                        <wp:posOffset>97790</wp:posOffset>
                      </wp:positionV>
                      <wp:extent cx="0" cy="895350"/>
                      <wp:effectExtent l="0" t="0" r="38100" b="19050"/>
                      <wp:wrapNone/>
                      <wp:docPr id="87" name="直接连接符 87"/>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57A269" id="直接连接符 87"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9072" behindDoc="0" locked="0" layoutInCell="1" allowOverlap="1" wp14:anchorId="016D7113" wp14:editId="5E97A105">
                      <wp:simplePos x="0" y="0"/>
                      <wp:positionH relativeFrom="column">
                        <wp:posOffset>2897505</wp:posOffset>
                      </wp:positionH>
                      <wp:positionV relativeFrom="paragraph">
                        <wp:posOffset>81280</wp:posOffset>
                      </wp:positionV>
                      <wp:extent cx="908050" cy="901700"/>
                      <wp:effectExtent l="0" t="0" r="25400" b="12700"/>
                      <wp:wrapNone/>
                      <wp:docPr id="88"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D3D90" id="流程图: 接点 8" o:spid="_x0000_s1026" type="#_x0000_t120" style="position:absolute;left:0;text-align:left;margin-left:228.15pt;margin-top:6.4pt;width:71.5pt;height:7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78048" behindDoc="0" locked="0" layoutInCell="1" allowOverlap="1" wp14:anchorId="7A0922B8" wp14:editId="4B85D358">
                      <wp:simplePos x="0" y="0"/>
                      <wp:positionH relativeFrom="column">
                        <wp:posOffset>1290955</wp:posOffset>
                      </wp:positionH>
                      <wp:positionV relativeFrom="paragraph">
                        <wp:posOffset>91440</wp:posOffset>
                      </wp:positionV>
                      <wp:extent cx="908050" cy="901700"/>
                      <wp:effectExtent l="0" t="0" r="25400" b="12700"/>
                      <wp:wrapNone/>
                      <wp:docPr id="89"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F35D" id="流程图: 接点 9" o:spid="_x0000_s1026" type="#_x0000_t120" style="position:absolute;left:0;text-align:left;margin-left:101.65pt;margin-top:7.2pt;width:71.5pt;height:7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" filled="f" strokecolor="windowText" strokeweight="1pt">
                      <v:stroke joinstyle="miter"/>
                    </v:shape>
                  </w:pict>
                </mc:Fallback>
              </mc:AlternateContent>
            </w:r>
          </w:p>
          <w:p w14:paraId="5E2F6BFD"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90336" behindDoc="0" locked="0" layoutInCell="1" allowOverlap="1" wp14:anchorId="6809C363" wp14:editId="5999A6CC">
                      <wp:simplePos x="0" y="0"/>
                      <wp:positionH relativeFrom="column">
                        <wp:posOffset>3211195</wp:posOffset>
                      </wp:positionH>
                      <wp:positionV relativeFrom="paragraph">
                        <wp:posOffset>16510</wp:posOffset>
                      </wp:positionV>
                      <wp:extent cx="296545" cy="262255"/>
                      <wp:effectExtent l="0" t="0" r="27305" b="23495"/>
                      <wp:wrapNone/>
                      <wp:docPr id="90"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57637" id="流程图: 接点 8" o:spid="_x0000_s1026" type="#_x0000_t120" style="position:absolute;left:0;text-align:left;margin-left:252.85pt;margin-top:1.3pt;width:23.35pt;height:20.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" filled="f" strokecolor="windowText" strokeweight="1pt">
                      <v:stroke joinstyle="miter"/>
                    </v:shape>
                  </w:pict>
                </mc:Fallback>
              </mc:AlternateContent>
            </w:r>
          </w:p>
          <w:p w14:paraId="5C4EB362" w14:textId="77777777" w:rsidR="00C63432" w:rsidRDefault="00C63432" w:rsidP="001A34A8">
            <w:pPr>
              <w:jc w:val="left"/>
              <w:rPr>
                <w:rFonts w:ascii="Times New Roman" w:hAnsi="Times New Roman" w:cs="Times New Roman"/>
                <w:position w:val="-2"/>
                <w:szCs w:val="21"/>
              </w:rPr>
            </w:pPr>
          </w:p>
          <w:p w14:paraId="524494B6" w14:textId="77777777" w:rsidR="00C63432" w:rsidRDefault="00C63432" w:rsidP="001A34A8">
            <w:pPr>
              <w:jc w:val="left"/>
              <w:rPr>
                <w:rFonts w:ascii="Times New Roman" w:hAnsi="Times New Roman" w:cs="Times New Roman"/>
                <w:position w:val="-2"/>
                <w:szCs w:val="21"/>
              </w:rPr>
            </w:pPr>
          </w:p>
          <w:p w14:paraId="2C09E95A"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C63432" w:rsidRPr="004E389E" w14:paraId="3DE77AF3" w14:textId="77777777" w:rsidTr="001A34A8">
        <w:trPr>
          <w:trHeight w:val="425"/>
          <w:jc w:val="center"/>
        </w:trPr>
        <w:tc>
          <w:tcPr>
            <w:tcW w:w="707" w:type="dxa"/>
            <w:vMerge w:val="restart"/>
            <w:vAlign w:val="center"/>
          </w:tcPr>
          <w:p w14:paraId="177D315E"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38DBA5FC"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5D7B8F49"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6834BC15" w14:textId="77777777" w:rsidR="00C63432" w:rsidRPr="004E389E"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4A20664B" w14:textId="77777777" w:rsidR="00C63432" w:rsidRPr="004E389E"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58011DF7" w14:textId="77777777" w:rsidR="00C63432" w:rsidRPr="00302138" w:rsidRDefault="00C63432" w:rsidP="001A34A8">
            <w:pPr>
              <w:jc w:val="center"/>
              <w:rPr>
                <w:b/>
              </w:rPr>
            </w:pPr>
            <w:r>
              <w:rPr>
                <w:rFonts w:ascii="Times New Roman" w:hAnsi="Times New Roman" w:cs="Times New Roman" w:hint="eastAsia"/>
                <w:position w:val="-2"/>
                <w:szCs w:val="21"/>
              </w:rPr>
              <w:t>左侧乳房</w:t>
            </w:r>
          </w:p>
        </w:tc>
      </w:tr>
      <w:tr w:rsidR="00C63432" w:rsidRPr="000F5B74" w14:paraId="1AAB7E22" w14:textId="77777777" w:rsidTr="001A34A8">
        <w:trPr>
          <w:trHeight w:val="425"/>
          <w:jc w:val="center"/>
        </w:trPr>
        <w:tc>
          <w:tcPr>
            <w:tcW w:w="707" w:type="dxa"/>
            <w:vMerge/>
            <w:vAlign w:val="center"/>
          </w:tcPr>
          <w:p w14:paraId="74649D88"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52FC61C4"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373F83AE"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C63432" w:rsidRPr="000F5B74" w14:paraId="1D373151" w14:textId="77777777" w:rsidTr="0062547C">
        <w:trPr>
          <w:trHeight w:val="425"/>
          <w:jc w:val="center"/>
        </w:trPr>
        <w:tc>
          <w:tcPr>
            <w:tcW w:w="707" w:type="dxa"/>
            <w:vMerge/>
            <w:vAlign w:val="center"/>
          </w:tcPr>
          <w:p w14:paraId="4012A29D"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25F526B8" w14:textId="77777777" w:rsidR="00C63432" w:rsidRDefault="00C63432"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48DB37D6"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1CF9E22A"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39661B6F" w14:textId="77777777" w:rsidR="00C63432" w:rsidRDefault="00C63432"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C63432" w:rsidRPr="004E389E" w14:paraId="353453AF" w14:textId="77777777" w:rsidTr="0062547C">
        <w:trPr>
          <w:trHeight w:val="425"/>
          <w:jc w:val="center"/>
        </w:trPr>
        <w:tc>
          <w:tcPr>
            <w:tcW w:w="707" w:type="dxa"/>
            <w:vMerge/>
            <w:vAlign w:val="center"/>
          </w:tcPr>
          <w:p w14:paraId="696BA88B"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622DDE92"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14C06D78"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C63432" w:rsidRPr="004E389E" w14:paraId="6FD5D4FF" w14:textId="77777777" w:rsidTr="0062547C">
        <w:trPr>
          <w:trHeight w:val="425"/>
          <w:jc w:val="center"/>
        </w:trPr>
        <w:tc>
          <w:tcPr>
            <w:tcW w:w="707" w:type="dxa"/>
            <w:vMerge/>
            <w:vAlign w:val="center"/>
          </w:tcPr>
          <w:p w14:paraId="337B382B"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19268A10"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768B4361"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7A4C996"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67D66851"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276CC9B0"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13822BBF"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03D50AD1"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1F0CB1E5"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451159FC"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45B5F070"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r>
      <w:tr w:rsidR="00C63432" w:rsidRPr="004E389E" w14:paraId="4C804C3B" w14:textId="77777777" w:rsidTr="0062547C">
        <w:trPr>
          <w:trHeight w:val="425"/>
          <w:jc w:val="center"/>
        </w:trPr>
        <w:tc>
          <w:tcPr>
            <w:tcW w:w="707" w:type="dxa"/>
            <w:vMerge/>
            <w:vAlign w:val="center"/>
          </w:tcPr>
          <w:p w14:paraId="79593272"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6DF12A56"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57F206DF"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7AFE8CEC"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127139DD"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1CC59E24"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4509029"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01B760DF"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30BF4AB"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2CB64407"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675C8D58"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64A749C6"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00C624D9"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C63432" w:rsidRPr="004E389E" w14:paraId="75DA4984" w14:textId="77777777" w:rsidTr="0062547C">
        <w:trPr>
          <w:trHeight w:val="425"/>
          <w:jc w:val="center"/>
        </w:trPr>
        <w:tc>
          <w:tcPr>
            <w:tcW w:w="707" w:type="dxa"/>
            <w:vMerge/>
            <w:vAlign w:val="center"/>
          </w:tcPr>
          <w:p w14:paraId="70F96480"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2A916B7A"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27D4ED3B"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2E9DB5F8"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735AB425"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79BDF376"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0731F82C"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230A5EAB"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5FDE7FD0"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C63432" w:rsidRPr="004E389E" w14:paraId="5ED84281" w14:textId="77777777" w:rsidTr="001A34A8">
        <w:trPr>
          <w:trHeight w:val="425"/>
          <w:jc w:val="center"/>
        </w:trPr>
        <w:tc>
          <w:tcPr>
            <w:tcW w:w="707" w:type="dxa"/>
            <w:vMerge/>
            <w:vAlign w:val="center"/>
          </w:tcPr>
          <w:p w14:paraId="77C49508"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4B9644BF" w14:textId="77777777" w:rsidR="00C63432" w:rsidRPr="002E616C" w:rsidRDefault="00C63432"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510D3CA2" w14:textId="77777777" w:rsidR="00C63432" w:rsidRDefault="00C63432" w:rsidP="00FF7F6E">
      <w:pPr>
        <w:jc w:val="center"/>
        <w:rPr>
          <w:rFonts w:ascii="Times New Roman" w:eastAsia="宋体" w:hAnsi="Times New Roman" w:cs="Times New Roman"/>
          <w:szCs w:val="21"/>
        </w:rPr>
        <w:sectPr w:rsidR="00C63432" w:rsidSect="00C63432">
          <w:footerReference w:type="default" r:id="rId49"/>
          <w:pgSz w:w="11906" w:h="16838" w:code="9"/>
          <w:pgMar w:top="1418" w:right="1418" w:bottom="1418" w:left="1418" w:header="964" w:footer="850" w:gutter="0"/>
          <w:pgNumType w:start="29"/>
          <w:cols w:space="425"/>
          <w:docGrid w:type="lines" w:linePitch="312"/>
        </w:sectPr>
      </w:pPr>
    </w:p>
    <w:p w14:paraId="27A6AD61" w14:textId="77777777" w:rsidR="00C63432" w:rsidRDefault="00C63432" w:rsidP="00310B05">
      <w:pPr>
        <w:tabs>
          <w:tab w:val="num" w:pos="360"/>
        </w:tabs>
        <w:rPr>
          <w:rFonts w:ascii="Times New Roman" w:eastAsia="宋体" w:hAnsi="Times New Roman" w:cs="Times New Roman"/>
          <w:sz w:val="24"/>
          <w:szCs w:val="24"/>
        </w:rPr>
        <w:sectPr w:rsidR="00C63432" w:rsidSect="00E903B8">
          <w:footerReference w:type="default" r:id="rId50"/>
          <w:type w:val="continuous"/>
          <w:pgSz w:w="11906" w:h="16838" w:code="9"/>
          <w:pgMar w:top="1418" w:right="1418" w:bottom="1418" w:left="1418" w:header="964" w:footer="850" w:gutter="0"/>
          <w:pgNumType w:start="29"/>
          <w:cols w:space="425"/>
          <w:docGrid w:type="lines" w:linePitch="312"/>
        </w:sectPr>
      </w:pPr>
    </w:p>
    <w:p w14:paraId="23EAC9EF" w14:textId="03DBF084" w:rsidR="006809D7" w:rsidRDefault="006809D7" w:rsidP="00310B05">
      <w:pPr>
        <w:tabs>
          <w:tab w:val="num" w:pos="360"/>
        </w:tabs>
        <w:rPr>
          <w:rFonts w:ascii="Times New Roman" w:eastAsia="宋体" w:hAnsi="Times New Roman" w:cs="Times New Roman"/>
          <w:sz w:val="24"/>
          <w:szCs w:val="24"/>
        </w:rPr>
      </w:pPr>
    </w:p>
    <w:p w14:paraId="4F05872B" w14:textId="77777777" w:rsidR="0062547C" w:rsidRDefault="0062547C" w:rsidP="00310B05">
      <w:pPr>
        <w:tabs>
          <w:tab w:val="num" w:pos="360"/>
        </w:tabs>
        <w:rPr>
          <w:rFonts w:ascii="Times New Roman" w:eastAsia="宋体" w:hAnsi="Times New Roman" w:cs="Times New Roman"/>
          <w:sz w:val="24"/>
          <w:szCs w:val="24"/>
        </w:rPr>
      </w:pPr>
    </w:p>
    <w:p w14:paraId="221F563D" w14:textId="77777777" w:rsidR="0062547C" w:rsidRPr="0062547C" w:rsidRDefault="0062547C" w:rsidP="00310B05">
      <w:pPr>
        <w:tabs>
          <w:tab w:val="num" w:pos="360"/>
        </w:tabs>
        <w:rPr>
          <w:rFonts w:ascii="Times New Roman" w:eastAsia="宋体" w:hAnsi="Times New Roman" w:cs="Times New Roman"/>
          <w:sz w:val="24"/>
          <w:szCs w:val="24"/>
        </w:rPr>
      </w:pPr>
    </w:p>
    <w:p w14:paraId="28CB7EF9" w14:textId="104879C1" w:rsidR="00310B05" w:rsidRDefault="00310B05" w:rsidP="00310B05">
      <w:pPr>
        <w:tabs>
          <w:tab w:val="num" w:pos="360"/>
        </w:tabs>
        <w:rPr>
          <w:b/>
          <w:sz w:val="24"/>
          <w:szCs w:val="24"/>
        </w:rPr>
      </w:pPr>
      <w:r w:rsidRPr="00C84B39">
        <w:rPr>
          <w:rFonts w:hint="eastAsia"/>
          <w:b/>
          <w:sz w:val="24"/>
          <w:szCs w:val="24"/>
        </w:rPr>
        <w:lastRenderedPageBreak/>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676423" w:rsidRPr="00F5181C" w14:paraId="111C4B44" w14:textId="77777777" w:rsidTr="001A34A8">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4136984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667CB568"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594839E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42E2856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0724672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1A963FDA"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3C07CB5F"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0580249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20090AE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15F4FDE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72BDCF59"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76C88543"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05AD45F7"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6361DA7D"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042728F"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1211CCD0"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4FEAFE1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05235B0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3866FF3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625ACB1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502EC5F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2D6E6C6E"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19CA9DF" w14:textId="77777777" w:rsidTr="001A34A8">
        <w:trPr>
          <w:trHeight w:val="454"/>
          <w:jc w:val="center"/>
        </w:trPr>
        <w:tc>
          <w:tcPr>
            <w:tcW w:w="272" w:type="pct"/>
            <w:vMerge/>
            <w:tcBorders>
              <w:tl2br w:val="nil"/>
              <w:tr2bl w:val="nil"/>
            </w:tcBorders>
            <w:shd w:val="clear" w:color="auto" w:fill="auto"/>
            <w:vAlign w:val="center"/>
          </w:tcPr>
          <w:p w14:paraId="10318D14"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7FDE36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420AA66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2D9F3069"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4F11084E"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5B788235"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39281E58"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5320EFCF"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3BB54C1" w14:textId="77777777" w:rsidTr="001A34A8">
        <w:trPr>
          <w:trHeight w:val="454"/>
          <w:jc w:val="center"/>
        </w:trPr>
        <w:tc>
          <w:tcPr>
            <w:tcW w:w="272" w:type="pct"/>
            <w:vMerge w:val="restart"/>
            <w:tcBorders>
              <w:tl2br w:val="nil"/>
              <w:tr2bl w:val="nil"/>
            </w:tcBorders>
            <w:shd w:val="clear" w:color="auto" w:fill="auto"/>
            <w:vAlign w:val="center"/>
          </w:tcPr>
          <w:p w14:paraId="622DA96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0CC8A2A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08145FB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10A7FBA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176DA37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6424BA6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700F3D9B"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2892FB7" w14:textId="77777777" w:rsidTr="001A34A8">
        <w:trPr>
          <w:trHeight w:val="454"/>
          <w:jc w:val="center"/>
        </w:trPr>
        <w:tc>
          <w:tcPr>
            <w:tcW w:w="272" w:type="pct"/>
            <w:vMerge/>
            <w:tcBorders>
              <w:tl2br w:val="nil"/>
              <w:tr2bl w:val="nil"/>
            </w:tcBorders>
            <w:shd w:val="clear" w:color="auto" w:fill="auto"/>
            <w:vAlign w:val="center"/>
          </w:tcPr>
          <w:p w14:paraId="14AF23E4"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1E00A903" w14:textId="77777777" w:rsidR="00676423" w:rsidRDefault="00676423"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1A60A0FF" w14:textId="77777777" w:rsidR="00676423" w:rsidRDefault="00676423"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080D265D" w14:textId="77777777" w:rsidR="00676423" w:rsidRPr="00482429"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7B857B7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ADDD76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3B9E32C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3F0E253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1CB6F95D"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9BB392E" w14:textId="77777777" w:rsidTr="001A34A8">
        <w:trPr>
          <w:trHeight w:val="454"/>
          <w:jc w:val="center"/>
        </w:trPr>
        <w:tc>
          <w:tcPr>
            <w:tcW w:w="272" w:type="pct"/>
            <w:vMerge/>
            <w:tcBorders>
              <w:tl2br w:val="nil"/>
              <w:tr2bl w:val="nil"/>
            </w:tcBorders>
            <w:shd w:val="clear" w:color="auto" w:fill="auto"/>
            <w:vAlign w:val="center"/>
          </w:tcPr>
          <w:p w14:paraId="53F84B88"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77768841"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19561C61" w14:textId="77777777" w:rsidR="00676423" w:rsidRPr="00F5181C" w:rsidRDefault="00676423"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178B64F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59AD4C9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6861310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73A2950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3F3C5CA7"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66BE2347" w14:textId="77777777" w:rsidTr="001A34A8">
        <w:trPr>
          <w:trHeight w:val="454"/>
          <w:jc w:val="center"/>
        </w:trPr>
        <w:tc>
          <w:tcPr>
            <w:tcW w:w="1001" w:type="pct"/>
            <w:gridSpan w:val="2"/>
            <w:tcBorders>
              <w:tl2br w:val="nil"/>
              <w:tr2bl w:val="nil"/>
            </w:tcBorders>
            <w:shd w:val="clear" w:color="auto" w:fill="DBDBDB" w:themeFill="accent3" w:themeFillTint="66"/>
            <w:vAlign w:val="center"/>
          </w:tcPr>
          <w:p w14:paraId="6E8D4A43"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3D66E12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2ED875E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412FE580"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65843D62"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1D33C94C"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29141DE8" w14:textId="77777777" w:rsidTr="001A34A8">
        <w:trPr>
          <w:trHeight w:val="454"/>
          <w:jc w:val="center"/>
        </w:trPr>
        <w:tc>
          <w:tcPr>
            <w:tcW w:w="1001" w:type="pct"/>
            <w:gridSpan w:val="2"/>
            <w:tcBorders>
              <w:tl2br w:val="nil"/>
              <w:tr2bl w:val="nil"/>
            </w:tcBorders>
            <w:shd w:val="clear" w:color="auto" w:fill="auto"/>
            <w:vAlign w:val="center"/>
          </w:tcPr>
          <w:p w14:paraId="275C3D4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18A68DA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48950B7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18E6DA1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6B49346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726BB53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6BB1C2D" w14:textId="77777777" w:rsidTr="001A34A8">
        <w:trPr>
          <w:trHeight w:val="454"/>
          <w:jc w:val="center"/>
        </w:trPr>
        <w:tc>
          <w:tcPr>
            <w:tcW w:w="1001" w:type="pct"/>
            <w:gridSpan w:val="2"/>
            <w:tcBorders>
              <w:tl2br w:val="nil"/>
              <w:tr2bl w:val="nil"/>
            </w:tcBorders>
            <w:shd w:val="clear" w:color="auto" w:fill="auto"/>
            <w:vAlign w:val="center"/>
          </w:tcPr>
          <w:p w14:paraId="03CC0AC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45C712D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129CC8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3B98CA8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6F9FB68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5D2A318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439D101F" w14:textId="77777777" w:rsidTr="001A34A8">
        <w:trPr>
          <w:trHeight w:val="454"/>
          <w:jc w:val="center"/>
        </w:trPr>
        <w:tc>
          <w:tcPr>
            <w:tcW w:w="1001" w:type="pct"/>
            <w:gridSpan w:val="2"/>
            <w:tcBorders>
              <w:tl2br w:val="nil"/>
              <w:tr2bl w:val="nil"/>
            </w:tcBorders>
            <w:shd w:val="clear" w:color="auto" w:fill="auto"/>
            <w:vAlign w:val="center"/>
          </w:tcPr>
          <w:p w14:paraId="4334C828" w14:textId="77777777" w:rsidR="00676423" w:rsidRPr="00691900" w:rsidRDefault="00676423"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5AEF9041" w14:textId="77777777" w:rsidR="00676423" w:rsidRPr="00F5181C" w:rsidRDefault="00676423"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337DF2C4"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01D72B4A"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36A46071"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5B14AF7C"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3EB66491" w14:textId="77777777" w:rsidTr="001A34A8">
        <w:trPr>
          <w:trHeight w:val="454"/>
          <w:jc w:val="center"/>
        </w:trPr>
        <w:tc>
          <w:tcPr>
            <w:tcW w:w="1001" w:type="pct"/>
            <w:gridSpan w:val="2"/>
            <w:tcBorders>
              <w:tl2br w:val="nil"/>
              <w:tr2bl w:val="nil"/>
            </w:tcBorders>
            <w:shd w:val="clear" w:color="auto" w:fill="auto"/>
            <w:vAlign w:val="center"/>
          </w:tcPr>
          <w:p w14:paraId="7B805A90"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061F3656"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67423A2"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6087E600"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588F7A6C"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135854B5"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5EB4FA03" w14:textId="77777777" w:rsidTr="001A34A8">
        <w:trPr>
          <w:trHeight w:val="454"/>
          <w:jc w:val="center"/>
        </w:trPr>
        <w:tc>
          <w:tcPr>
            <w:tcW w:w="1001" w:type="pct"/>
            <w:gridSpan w:val="2"/>
            <w:tcBorders>
              <w:tl2br w:val="nil"/>
              <w:tr2bl w:val="nil"/>
            </w:tcBorders>
            <w:shd w:val="clear" w:color="auto" w:fill="auto"/>
            <w:vAlign w:val="center"/>
          </w:tcPr>
          <w:p w14:paraId="763CED15"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1A6039BD"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7893CBEB" w14:textId="77777777" w:rsidR="00676423" w:rsidRPr="00F5181C" w:rsidRDefault="00676423"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5902E26B"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676423" w:rsidRPr="00F5181C" w14:paraId="56E59000" w14:textId="77777777" w:rsidTr="001A34A8">
        <w:trPr>
          <w:trHeight w:val="454"/>
          <w:jc w:val="center"/>
        </w:trPr>
        <w:tc>
          <w:tcPr>
            <w:tcW w:w="1001" w:type="pct"/>
            <w:gridSpan w:val="2"/>
            <w:tcBorders>
              <w:tl2br w:val="nil"/>
              <w:tr2bl w:val="nil"/>
            </w:tcBorders>
            <w:shd w:val="clear" w:color="auto" w:fill="auto"/>
            <w:vAlign w:val="center"/>
          </w:tcPr>
          <w:p w14:paraId="5FE82871" w14:textId="77777777" w:rsidR="00676423" w:rsidRPr="000F3B89"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686471B5"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706B13DA" w14:textId="77777777" w:rsidR="00676423"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3FD228F1" w14:textId="77777777" w:rsidR="00676423" w:rsidRDefault="00676423" w:rsidP="00676423">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1D8A523E" w14:textId="77777777" w:rsidR="00676423" w:rsidRDefault="00676423" w:rsidP="00310B05">
      <w:pPr>
        <w:tabs>
          <w:tab w:val="num" w:pos="360"/>
        </w:tabs>
        <w:rPr>
          <w:b/>
          <w:sz w:val="24"/>
          <w:szCs w:val="24"/>
        </w:rPr>
      </w:pPr>
    </w:p>
    <w:p w14:paraId="5E81CBE5" w14:textId="77777777" w:rsidR="00676423" w:rsidRDefault="00676423" w:rsidP="00310B05">
      <w:pPr>
        <w:tabs>
          <w:tab w:val="num" w:pos="360"/>
        </w:tabs>
        <w:rPr>
          <w:b/>
          <w:sz w:val="24"/>
          <w:szCs w:val="24"/>
        </w:rPr>
      </w:pPr>
    </w:p>
    <w:p w14:paraId="3477F2F3" w14:textId="77777777" w:rsidR="00676423" w:rsidRDefault="00676423" w:rsidP="00310B05">
      <w:pPr>
        <w:tabs>
          <w:tab w:val="num" w:pos="360"/>
        </w:tabs>
        <w:rPr>
          <w:b/>
          <w:sz w:val="24"/>
          <w:szCs w:val="24"/>
        </w:rPr>
      </w:pPr>
    </w:p>
    <w:p w14:paraId="78B0172F" w14:textId="77777777" w:rsidR="00676423" w:rsidRDefault="00676423" w:rsidP="00310B05">
      <w:pPr>
        <w:tabs>
          <w:tab w:val="num" w:pos="360"/>
        </w:tabs>
        <w:rPr>
          <w:b/>
          <w:sz w:val="24"/>
          <w:szCs w:val="24"/>
        </w:rPr>
      </w:pPr>
    </w:p>
    <w:p w14:paraId="16766E26" w14:textId="77777777" w:rsidR="00676423" w:rsidRDefault="00676423" w:rsidP="00310B05">
      <w:pPr>
        <w:tabs>
          <w:tab w:val="num" w:pos="360"/>
        </w:tabs>
        <w:rPr>
          <w:b/>
          <w:sz w:val="24"/>
          <w:szCs w:val="24"/>
        </w:rPr>
      </w:pPr>
    </w:p>
    <w:p w14:paraId="021F914C" w14:textId="77777777" w:rsidR="00EB2AA2" w:rsidRDefault="00EB2AA2" w:rsidP="00E3665A">
      <w:pPr>
        <w:widowControl/>
        <w:jc w:val="left"/>
        <w:rPr>
          <w:rFonts w:ascii="Times New Roman" w:eastAsiaTheme="majorEastAsia" w:hAnsi="Times New Roman" w:cs="Times New Roman"/>
          <w:b/>
          <w:sz w:val="24"/>
          <w:szCs w:val="24"/>
        </w:rPr>
        <w:sectPr w:rsidR="00EB2AA2" w:rsidSect="00E903B8">
          <w:headerReference w:type="default" r:id="rId51"/>
          <w:footerReference w:type="default" r:id="rId52"/>
          <w:type w:val="continuous"/>
          <w:pgSz w:w="11906" w:h="16838" w:code="9"/>
          <w:pgMar w:top="1418" w:right="1418" w:bottom="1418" w:left="1418" w:header="964" w:footer="850" w:gutter="0"/>
          <w:pgNumType w:start="29"/>
          <w:cols w:space="425"/>
          <w:docGrid w:type="lines" w:linePitch="312"/>
        </w:sectPr>
      </w:pPr>
    </w:p>
    <w:p w14:paraId="1C3AB421" w14:textId="590A7B0D" w:rsidR="00055668" w:rsidRPr="00EB2AA2" w:rsidRDefault="00055668" w:rsidP="00E3665A">
      <w:pPr>
        <w:widowControl/>
        <w:jc w:val="left"/>
        <w:rPr>
          <w:rFonts w:ascii="Times New Roman" w:eastAsiaTheme="majorEastAsia" w:hAnsi="Times New Roman" w:cs="Times New Roman"/>
          <w:b/>
          <w:sz w:val="24"/>
          <w:szCs w:val="24"/>
        </w:rPr>
      </w:pPr>
    </w:p>
    <w:p w14:paraId="783A2C62" w14:textId="5F411212" w:rsidR="00E3665A" w:rsidRPr="00E3665A" w:rsidRDefault="00E3665A" w:rsidP="00E3665A">
      <w:pPr>
        <w:widowControl/>
        <w:jc w:val="left"/>
        <w:rPr>
          <w:rFonts w:ascii="Times New Roman" w:eastAsiaTheme="majorEastAsia" w:hAnsi="Times New Roman" w:cs="Times New Roman"/>
          <w:b/>
          <w:sz w:val="24"/>
          <w:szCs w:val="24"/>
        </w:rPr>
      </w:pPr>
      <w:r w:rsidRPr="00E3665A">
        <w:rPr>
          <w:rFonts w:ascii="Times New Roman" w:eastAsiaTheme="majorEastAsia" w:hAnsi="Times New Roman" w:cs="Times New Roman"/>
          <w:b/>
          <w:sz w:val="24"/>
          <w:szCs w:val="24"/>
        </w:rPr>
        <w:t>是否</w:t>
      </w:r>
      <w:r w:rsidRPr="00E3665A">
        <w:rPr>
          <w:rFonts w:ascii="Times New Roman" w:eastAsiaTheme="majorEastAsia" w:hAnsi="Times New Roman" w:cs="Times New Roman" w:hint="eastAsia"/>
          <w:b/>
          <w:sz w:val="24"/>
          <w:szCs w:val="24"/>
        </w:rPr>
        <w:t>发放</w:t>
      </w:r>
      <w:r w:rsidR="00BE4F84">
        <w:rPr>
          <w:rFonts w:ascii="Times New Roman" w:eastAsiaTheme="majorEastAsia" w:hAnsi="Times New Roman" w:cs="Times New Roman" w:hint="eastAsia"/>
          <w:b/>
          <w:sz w:val="24"/>
          <w:szCs w:val="24"/>
        </w:rPr>
        <w:t>访视</w:t>
      </w:r>
      <w:r w:rsidR="00BE4F84">
        <w:rPr>
          <w:rFonts w:ascii="Times New Roman" w:eastAsiaTheme="majorEastAsia" w:hAnsi="Times New Roman" w:cs="Times New Roman" w:hint="eastAsia"/>
          <w:b/>
          <w:sz w:val="24"/>
          <w:szCs w:val="24"/>
        </w:rPr>
        <w:t>5</w:t>
      </w:r>
      <w:r w:rsidRPr="00E3665A">
        <w:rPr>
          <w:rFonts w:ascii="Times New Roman" w:eastAsiaTheme="majorEastAsia" w:hAnsi="Times New Roman" w:cs="Times New Roman" w:hint="eastAsia"/>
          <w:b/>
          <w:sz w:val="24"/>
          <w:szCs w:val="24"/>
        </w:rPr>
        <w:t>试验药物</w:t>
      </w:r>
      <w:r w:rsidRPr="00E3665A">
        <w:rPr>
          <w:rFonts w:ascii="Times New Roman" w:eastAsiaTheme="majorEastAsia" w:hAnsi="Times New Roman" w:cs="Times New Roman"/>
          <w:b/>
          <w:sz w:val="24"/>
          <w:szCs w:val="24"/>
        </w:rPr>
        <w:t>：</w:t>
      </w:r>
    </w:p>
    <w:p w14:paraId="6AC59F37" w14:textId="285F2B29" w:rsidR="00E3665A" w:rsidRPr="00E3665A" w:rsidRDefault="00E3665A" w:rsidP="00E3665A">
      <w:pPr>
        <w:widowControl/>
        <w:ind w:firstLineChars="200" w:firstLine="480"/>
        <w:jc w:val="left"/>
        <w:rPr>
          <w:rFonts w:ascii="Times New Roman" w:eastAsiaTheme="majorEastAsia" w:hAnsi="Times New Roman" w:cs="Times New Roman"/>
          <w:sz w:val="24"/>
          <w:szCs w:val="24"/>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是，</w:t>
      </w:r>
      <w:r w:rsidRPr="00E3665A">
        <w:rPr>
          <w:rFonts w:ascii="Times New Roman" w:eastAsiaTheme="majorEastAsia" w:hAnsi="Times New Roman" w:cs="Times New Roman"/>
          <w:sz w:val="24"/>
          <w:szCs w:val="24"/>
        </w:rPr>
        <w:t>发</w:t>
      </w:r>
      <w:r w:rsidRPr="00AA7923">
        <w:rPr>
          <w:rFonts w:ascii="Times New Roman" w:eastAsiaTheme="majorEastAsia" w:hAnsi="Times New Roman" w:cs="Times New Roman"/>
          <w:sz w:val="24"/>
          <w:szCs w:val="24"/>
        </w:rPr>
        <w:t>放</w:t>
      </w:r>
      <w:r w:rsidRPr="00AA7923">
        <w:rPr>
          <w:rFonts w:ascii="Times New Roman" w:eastAsiaTheme="majorEastAsia" w:hAnsi="Times New Roman" w:cs="Times New Roman"/>
          <w:sz w:val="24"/>
          <w:szCs w:val="24"/>
        </w:rPr>
        <w:t>840</w:t>
      </w:r>
      <w:r w:rsidRPr="00AA7923">
        <w:rPr>
          <w:rFonts w:ascii="Times New Roman" w:eastAsiaTheme="majorEastAsia" w:hAnsi="Times New Roman" w:cs="Times New Roman" w:hint="eastAsia"/>
          <w:sz w:val="24"/>
          <w:szCs w:val="24"/>
        </w:rPr>
        <w:t>粒试</w:t>
      </w:r>
      <w:r w:rsidRPr="00E3665A">
        <w:rPr>
          <w:rFonts w:ascii="Times New Roman" w:eastAsiaTheme="majorEastAsia" w:hAnsi="Times New Roman" w:cs="Times New Roman"/>
          <w:sz w:val="24"/>
          <w:szCs w:val="24"/>
        </w:rPr>
        <w:t>验药物</w:t>
      </w:r>
      <w:r w:rsidRPr="00E3665A">
        <w:rPr>
          <w:rFonts w:ascii="Times New Roman" w:eastAsiaTheme="majorEastAsia" w:hAnsi="Times New Roman" w:cs="Times New Roman"/>
          <w:sz w:val="24"/>
          <w:szCs w:val="24"/>
        </w:rPr>
        <w:t xml:space="preserve">      </w:t>
      </w:r>
      <w:r w:rsidRPr="00E3665A">
        <w:rPr>
          <w:rFonts w:ascii="Times New Roman" w:eastAsiaTheme="majorEastAsia" w:hAnsi="Times New Roman" w:cs="Times New Roman"/>
          <w:sz w:val="24"/>
          <w:szCs w:val="24"/>
        </w:rPr>
        <w:t>药物</w:t>
      </w:r>
      <w:r w:rsidR="00BE4F84">
        <w:rPr>
          <w:rFonts w:ascii="Times New Roman" w:eastAsiaTheme="majorEastAsia" w:hAnsi="Times New Roman" w:cs="Times New Roman" w:hint="eastAsia"/>
          <w:sz w:val="24"/>
          <w:szCs w:val="24"/>
        </w:rPr>
        <w:t>包装</w:t>
      </w:r>
      <w:r w:rsidRPr="00E3665A">
        <w:rPr>
          <w:rFonts w:ascii="Times New Roman" w:eastAsiaTheme="majorEastAsia" w:hAnsi="Times New Roman" w:cs="Times New Roman"/>
          <w:sz w:val="24"/>
          <w:szCs w:val="24"/>
        </w:rPr>
        <w:t>号：</w:t>
      </w:r>
      <w:r w:rsidRPr="00E3665A">
        <w:rPr>
          <w:rFonts w:ascii="Times New Roman" w:eastAsiaTheme="majorEastAsia" w:hAnsi="Times New Roman" w:cs="Times New Roman"/>
          <w:sz w:val="24"/>
          <w:szCs w:val="24"/>
          <w:u w:val="single"/>
        </w:rPr>
        <w:t xml:space="preserve">             </w:t>
      </w:r>
    </w:p>
    <w:p w14:paraId="3A79E54F" w14:textId="77777777" w:rsidR="00E3665A" w:rsidRPr="00E3665A" w:rsidRDefault="00E3665A" w:rsidP="00E3665A">
      <w:pPr>
        <w:widowControl/>
        <w:ind w:firstLineChars="500" w:firstLine="1200"/>
        <w:jc w:val="left"/>
        <w:rPr>
          <w:rFonts w:ascii="Times New Roman" w:eastAsiaTheme="majorEastAsia" w:hAnsi="Times New Roman" w:cs="Times New Roman"/>
          <w:sz w:val="24"/>
          <w:szCs w:val="24"/>
        </w:rPr>
      </w:pPr>
      <w:r w:rsidRPr="00E3665A">
        <w:rPr>
          <w:rFonts w:ascii="Times New Roman" w:eastAsiaTheme="majorEastAsia" w:hAnsi="Times New Roman" w:cs="Times New Roman"/>
          <w:sz w:val="24"/>
          <w:szCs w:val="24"/>
        </w:rPr>
        <w:t>发药时间：</w:t>
      </w:r>
      <w:r w:rsidRPr="00E3665A">
        <w:rPr>
          <w:rFonts w:ascii="Times New Roman" w:hAnsi="Times New Roman" w:cs="Times New Roman"/>
          <w:sz w:val="24"/>
        </w:rPr>
        <w:t>20|__|__|/|__|__|/|__|__|</w:t>
      </w:r>
    </w:p>
    <w:p w14:paraId="715EE9ED" w14:textId="77777777" w:rsidR="00E3665A" w:rsidRPr="00E3665A" w:rsidRDefault="00E3665A" w:rsidP="00E3665A">
      <w:pPr>
        <w:widowControl/>
        <w:ind w:firstLineChars="200" w:firstLine="480"/>
        <w:jc w:val="left"/>
        <w:rPr>
          <w:rFonts w:ascii="Times New Roman" w:eastAsiaTheme="majorEastAsia" w:hAnsi="Times New Roman" w:cs="Times New Roman"/>
          <w:sz w:val="24"/>
          <w:szCs w:val="24"/>
          <w:u w:val="single"/>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否，未发放原因：</w:t>
      </w:r>
      <w:r w:rsidRPr="00E3665A">
        <w:rPr>
          <w:rFonts w:ascii="Times New Roman" w:eastAsiaTheme="majorEastAsia" w:hAnsi="Times New Roman" w:cs="Times New Roman"/>
          <w:sz w:val="24"/>
          <w:szCs w:val="24"/>
          <w:u w:val="single"/>
        </w:rPr>
        <w:t xml:space="preserve">                            </w:t>
      </w:r>
    </w:p>
    <w:p w14:paraId="2340DAD2" w14:textId="48AB54F3" w:rsidR="00E3665A" w:rsidRPr="00E3665A" w:rsidRDefault="00E3665A" w:rsidP="00E3665A">
      <w:pPr>
        <w:spacing w:line="360" w:lineRule="auto"/>
        <w:rPr>
          <w:rFonts w:asciiTheme="majorEastAsia" w:eastAsiaTheme="majorEastAsia" w:hAnsiTheme="majorEastAsia"/>
          <w:b/>
          <w:sz w:val="24"/>
        </w:rPr>
      </w:pPr>
    </w:p>
    <w:p w14:paraId="3085F6F0" w14:textId="6C4A42FA" w:rsidR="00E3665A" w:rsidRPr="00E3665A" w:rsidRDefault="00BE4F84" w:rsidP="00E3665A">
      <w:pPr>
        <w:widowControl/>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E3665A" w:rsidRPr="00E3665A">
        <w:rPr>
          <w:rFonts w:ascii="Times New Roman" w:eastAsiaTheme="majorEastAsia" w:hAnsi="Times New Roman" w:cs="Times New Roman"/>
          <w:b/>
          <w:sz w:val="24"/>
          <w:szCs w:val="24"/>
        </w:rPr>
        <w:t>发放</w:t>
      </w:r>
      <w:r>
        <w:rPr>
          <w:rFonts w:ascii="Times New Roman" w:eastAsiaTheme="majorEastAsia" w:hAnsi="Times New Roman" w:cs="Times New Roman" w:hint="eastAsia"/>
          <w:b/>
          <w:sz w:val="24"/>
          <w:szCs w:val="24"/>
        </w:rPr>
        <w:t>访视</w:t>
      </w:r>
      <w:r>
        <w:rPr>
          <w:rFonts w:ascii="Times New Roman" w:eastAsiaTheme="majorEastAsia" w:hAnsi="Times New Roman" w:cs="Times New Roman"/>
          <w:b/>
          <w:sz w:val="24"/>
          <w:szCs w:val="24"/>
        </w:rPr>
        <w:t>5</w:t>
      </w:r>
      <w:r w:rsidR="00E3665A" w:rsidRPr="00E3665A">
        <w:rPr>
          <w:rFonts w:ascii="Times New Roman" w:eastAsiaTheme="majorEastAsia" w:hAnsi="Times New Roman" w:cs="Times New Roman"/>
          <w:b/>
          <w:sz w:val="24"/>
          <w:szCs w:val="24"/>
        </w:rPr>
        <w:t>患者日记卡：</w:t>
      </w:r>
    </w:p>
    <w:p w14:paraId="1E5F19AD" w14:textId="77777777" w:rsidR="00E3665A" w:rsidRPr="00E3665A" w:rsidRDefault="00E3665A" w:rsidP="00E3665A">
      <w:pPr>
        <w:widowControl/>
        <w:ind w:firstLineChars="200" w:firstLine="480"/>
        <w:jc w:val="left"/>
        <w:rPr>
          <w:rFonts w:ascii="Times New Roman" w:eastAsiaTheme="majorEastAsia" w:hAnsi="Times New Roman" w:cs="Times New Roman"/>
          <w:sz w:val="24"/>
          <w:szCs w:val="24"/>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是，发放时间</w:t>
      </w:r>
      <w:r w:rsidRPr="00E3665A">
        <w:rPr>
          <w:rFonts w:ascii="Times New Roman" w:eastAsiaTheme="majorEastAsia" w:hAnsi="Times New Roman" w:cs="Times New Roman"/>
          <w:sz w:val="24"/>
          <w:szCs w:val="24"/>
        </w:rPr>
        <w:t>：</w:t>
      </w:r>
      <w:r w:rsidRPr="00E3665A">
        <w:rPr>
          <w:rFonts w:ascii="Times New Roman" w:hAnsi="Times New Roman" w:cs="Times New Roman"/>
          <w:sz w:val="24"/>
        </w:rPr>
        <w:t>20|__|__|/|__|__|/|__|__|</w:t>
      </w:r>
    </w:p>
    <w:p w14:paraId="4168B613" w14:textId="77777777" w:rsidR="00E3665A" w:rsidRPr="00E3665A" w:rsidRDefault="00E3665A" w:rsidP="00E3665A">
      <w:pPr>
        <w:widowControl/>
        <w:ind w:firstLineChars="200" w:firstLine="480"/>
        <w:jc w:val="left"/>
        <w:rPr>
          <w:rFonts w:ascii="Times New Roman" w:hAnsi="Times New Roman" w:cs="Times New Roman"/>
          <w:sz w:val="24"/>
          <w:szCs w:val="24"/>
          <w:u w:val="single"/>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否，未发放日记卡原因：</w:t>
      </w:r>
      <w:r w:rsidRPr="00E3665A">
        <w:rPr>
          <w:rFonts w:ascii="Times New Roman" w:eastAsiaTheme="majorEastAsia" w:hAnsi="Times New Roman" w:cs="Times New Roman"/>
          <w:sz w:val="24"/>
          <w:szCs w:val="24"/>
          <w:u w:val="single"/>
        </w:rPr>
        <w:t xml:space="preserve">     </w:t>
      </w:r>
      <w:r w:rsidRPr="00E3665A">
        <w:rPr>
          <w:rFonts w:ascii="Times New Roman" w:hAnsi="Times New Roman" w:cs="Times New Roman"/>
          <w:sz w:val="24"/>
          <w:szCs w:val="24"/>
          <w:u w:val="single"/>
        </w:rPr>
        <w:t xml:space="preserve">                    </w:t>
      </w:r>
    </w:p>
    <w:p w14:paraId="691DC187" w14:textId="77777777" w:rsidR="00E3665A" w:rsidRPr="00E3665A" w:rsidRDefault="00E3665A" w:rsidP="00E3665A">
      <w:pPr>
        <w:widowControl/>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E3665A" w:rsidRPr="00E3665A" w14:paraId="6345C03F" w14:textId="77777777" w:rsidTr="00F36332">
        <w:trPr>
          <w:cantSplit/>
          <w:trHeight w:val="454"/>
          <w:jc w:val="center"/>
        </w:trPr>
        <w:tc>
          <w:tcPr>
            <w:tcW w:w="5000" w:type="pct"/>
            <w:vAlign w:val="center"/>
          </w:tcPr>
          <w:p w14:paraId="359654F3" w14:textId="77777777" w:rsidR="00E3665A" w:rsidRPr="00E3665A" w:rsidRDefault="00E3665A" w:rsidP="00E3665A">
            <w:pPr>
              <w:rPr>
                <w:rFonts w:ascii="宋体" w:eastAsia="宋体" w:hAnsi="Times New Roman" w:cs="Times New Roman"/>
              </w:rPr>
            </w:pPr>
            <w:r w:rsidRPr="00E3665A">
              <w:rPr>
                <w:rFonts w:ascii="宋体" w:eastAsia="宋体" w:hAnsi="Times New Roman" w:cs="Times New Roman" w:hint="eastAsia"/>
              </w:rPr>
              <w:t>是否有合并用药：□否；□是，请记录合并用药表。</w:t>
            </w:r>
          </w:p>
        </w:tc>
      </w:tr>
      <w:tr w:rsidR="00E3665A" w:rsidRPr="00E3665A" w14:paraId="75DD63E8" w14:textId="77777777" w:rsidTr="00F36332">
        <w:trPr>
          <w:cantSplit/>
          <w:trHeight w:val="454"/>
          <w:jc w:val="center"/>
        </w:trPr>
        <w:tc>
          <w:tcPr>
            <w:tcW w:w="5000" w:type="pct"/>
            <w:vAlign w:val="center"/>
          </w:tcPr>
          <w:p w14:paraId="05ED2627" w14:textId="77777777" w:rsidR="00E3665A" w:rsidRPr="00E3665A" w:rsidRDefault="00E3665A" w:rsidP="00E3665A">
            <w:pPr>
              <w:rPr>
                <w:rFonts w:ascii="宋体" w:eastAsia="宋体" w:hAnsi="Times New Roman" w:cs="Times New Roman"/>
              </w:rPr>
            </w:pPr>
            <w:r w:rsidRPr="00E3665A">
              <w:rPr>
                <w:rFonts w:ascii="宋体" w:eastAsia="宋体" w:hAnsi="Times New Roman" w:cs="Times New Roman" w:hint="eastAsia"/>
              </w:rPr>
              <w:t>是否有伴随治疗：□否；□是，请记录伴随治疗表。</w:t>
            </w:r>
          </w:p>
        </w:tc>
      </w:tr>
      <w:tr w:rsidR="00E3665A" w:rsidRPr="00E3665A" w14:paraId="6A986B85" w14:textId="77777777" w:rsidTr="00F36332">
        <w:trPr>
          <w:cantSplit/>
          <w:trHeight w:val="454"/>
          <w:jc w:val="center"/>
        </w:trPr>
        <w:tc>
          <w:tcPr>
            <w:tcW w:w="5000" w:type="pct"/>
            <w:vAlign w:val="center"/>
          </w:tcPr>
          <w:p w14:paraId="494EAEE5" w14:textId="77777777" w:rsidR="00E3665A" w:rsidRPr="00E3665A" w:rsidRDefault="00E3665A" w:rsidP="00E3665A">
            <w:pPr>
              <w:rPr>
                <w:rFonts w:ascii="宋体" w:eastAsia="宋体" w:hAnsi="Times New Roman" w:cs="Times New Roman"/>
              </w:rPr>
            </w:pPr>
            <w:r w:rsidRPr="00E3665A">
              <w:rPr>
                <w:rFonts w:ascii="宋体" w:eastAsia="宋体" w:hAnsi="Times New Roman" w:cs="Times New Roman" w:hint="eastAsia"/>
              </w:rPr>
              <w:t>是否有不良事件：□否；□是，请记录不良事件表。</w:t>
            </w:r>
          </w:p>
        </w:tc>
      </w:tr>
    </w:tbl>
    <w:p w14:paraId="1E7A8083" w14:textId="77777777" w:rsidR="00E903B8" w:rsidRDefault="00E903B8" w:rsidP="00C73AFC">
      <w:pPr>
        <w:widowControl/>
        <w:spacing w:line="360" w:lineRule="auto"/>
        <w:jc w:val="left"/>
        <w:textAlignment w:val="center"/>
        <w:rPr>
          <w:rFonts w:ascii="Times New Roman" w:eastAsia="宋体" w:hAnsi="宋体" w:cs="宋体"/>
          <w:bCs/>
          <w:color w:val="000000"/>
          <w:kern w:val="0"/>
          <w:szCs w:val="21"/>
        </w:rPr>
        <w:sectPr w:rsidR="00E903B8" w:rsidSect="00EB2AA2">
          <w:footerReference w:type="default" r:id="rId53"/>
          <w:pgSz w:w="11906" w:h="16838" w:code="9"/>
          <w:pgMar w:top="1418" w:right="1418" w:bottom="1418" w:left="1418" w:header="964" w:footer="850" w:gutter="0"/>
          <w:pgNumType w:start="29"/>
          <w:cols w:space="425"/>
          <w:docGrid w:type="lines" w:linePitch="312"/>
        </w:sectPr>
      </w:pPr>
    </w:p>
    <w:p w14:paraId="7509E5EC" w14:textId="283BF032" w:rsidR="00C73AFC" w:rsidRPr="00E3665A" w:rsidRDefault="00C73AFC" w:rsidP="00C73AFC">
      <w:pPr>
        <w:widowControl/>
        <w:spacing w:line="360" w:lineRule="auto"/>
        <w:jc w:val="left"/>
        <w:textAlignment w:val="center"/>
        <w:rPr>
          <w:rFonts w:ascii="Times New Roman" w:eastAsia="宋体" w:hAnsi="宋体" w:cs="宋体"/>
          <w:bCs/>
          <w:color w:val="000000"/>
          <w:kern w:val="0"/>
          <w:szCs w:val="21"/>
        </w:rPr>
      </w:pPr>
    </w:p>
    <w:p w14:paraId="18B41C17" w14:textId="26868588" w:rsidR="00F50ABB" w:rsidRPr="00BB15EA" w:rsidRDefault="00C73AFC" w:rsidP="00F50ABB">
      <w:pPr>
        <w:jc w:val="center"/>
        <w:rPr>
          <w:b/>
          <w:sz w:val="24"/>
          <w:szCs w:val="24"/>
        </w:rPr>
      </w:pPr>
      <w:r>
        <w:rPr>
          <w:rFonts w:ascii="Times New Roman" w:eastAsia="宋体" w:hAnsi="宋体" w:cs="宋体"/>
          <w:bCs/>
          <w:color w:val="000000"/>
          <w:kern w:val="0"/>
          <w:szCs w:val="21"/>
        </w:rPr>
        <w:br w:type="page"/>
      </w:r>
      <w:r w:rsidR="00F50ABB" w:rsidRPr="00310B05">
        <w:rPr>
          <w:rFonts w:ascii="Times New Roman" w:eastAsia="宋体" w:hAnsi="Times New Roman" w:cs="Times New Roman"/>
          <w:sz w:val="24"/>
          <w:szCs w:val="24"/>
        </w:rPr>
        <w:lastRenderedPageBreak/>
        <w:t xml:space="preserve"> </w:t>
      </w:r>
      <w:r w:rsidR="00F50ABB" w:rsidRPr="00BB15EA">
        <w:rPr>
          <w:rFonts w:hint="eastAsia"/>
          <w:b/>
          <w:sz w:val="24"/>
          <w:szCs w:val="24"/>
        </w:rPr>
        <w:t>病程记录页</w:t>
      </w:r>
    </w:p>
    <w:p w14:paraId="50A65D72" w14:textId="77777777" w:rsidR="00F50ABB" w:rsidRPr="00BB15EA" w:rsidRDefault="00F50ABB" w:rsidP="00F50ABB">
      <w:pPr>
        <w:rPr>
          <w:b/>
          <w:sz w:val="24"/>
          <w:szCs w:val="24"/>
        </w:rPr>
      </w:pPr>
    </w:p>
    <w:p w14:paraId="195BB602" w14:textId="77777777" w:rsidR="00F50ABB" w:rsidRPr="00BB15EA" w:rsidRDefault="00F50ABB" w:rsidP="00F50ABB">
      <w:pPr>
        <w:spacing w:line="360" w:lineRule="auto"/>
        <w:rPr>
          <w:sz w:val="24"/>
          <w:szCs w:val="24"/>
        </w:rPr>
      </w:pPr>
      <w:r w:rsidRPr="00FE0F92">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622B2A" w14:textId="77777777" w:rsidR="00F50ABB" w:rsidRPr="00BB15EA" w:rsidRDefault="00F50ABB" w:rsidP="00F50ABB">
      <w:pPr>
        <w:rPr>
          <w:b/>
          <w:sz w:val="24"/>
          <w:szCs w:val="24"/>
        </w:rPr>
      </w:pPr>
    </w:p>
    <w:p w14:paraId="3B2EBBAD" w14:textId="1F0F1E5B" w:rsidR="00310B05" w:rsidRPr="00310B05" w:rsidRDefault="00310B05" w:rsidP="00F50ABB">
      <w:pPr>
        <w:widowControl/>
        <w:jc w:val="left"/>
        <w:rPr>
          <w:rFonts w:ascii="Times New Roman" w:eastAsia="宋体" w:hAnsi="Times New Roman" w:cs="Times New Roman"/>
          <w:sz w:val="24"/>
          <w:szCs w:val="24"/>
        </w:rPr>
      </w:pPr>
    </w:p>
    <w:p w14:paraId="51C63F39" w14:textId="77777777" w:rsidR="002F426A" w:rsidRDefault="002F426A" w:rsidP="00310B05">
      <w:pPr>
        <w:tabs>
          <w:tab w:val="num" w:pos="360"/>
        </w:tabs>
        <w:ind w:left="360" w:hanging="360"/>
        <w:rPr>
          <w:sz w:val="24"/>
          <w:szCs w:val="24"/>
        </w:rPr>
      </w:pPr>
    </w:p>
    <w:p w14:paraId="2F45EA6A" w14:textId="77777777" w:rsidR="002F426A" w:rsidRDefault="002F426A" w:rsidP="00310B05">
      <w:pPr>
        <w:tabs>
          <w:tab w:val="num" w:pos="360"/>
        </w:tabs>
        <w:ind w:left="360" w:hanging="360"/>
        <w:rPr>
          <w:sz w:val="24"/>
          <w:szCs w:val="24"/>
        </w:rPr>
      </w:pPr>
    </w:p>
    <w:p w14:paraId="083643BC" w14:textId="77777777" w:rsidR="002F426A" w:rsidRDefault="002F426A" w:rsidP="00310B05">
      <w:pPr>
        <w:tabs>
          <w:tab w:val="num" w:pos="360"/>
        </w:tabs>
        <w:ind w:left="360" w:hanging="360"/>
        <w:rPr>
          <w:sz w:val="24"/>
          <w:szCs w:val="24"/>
        </w:rPr>
      </w:pPr>
    </w:p>
    <w:p w14:paraId="0962D947" w14:textId="77777777" w:rsidR="002F426A" w:rsidRDefault="002F426A" w:rsidP="00310B05">
      <w:pPr>
        <w:tabs>
          <w:tab w:val="num" w:pos="360"/>
        </w:tabs>
        <w:ind w:left="360" w:hanging="360"/>
        <w:rPr>
          <w:sz w:val="24"/>
          <w:szCs w:val="24"/>
        </w:rPr>
      </w:pPr>
    </w:p>
    <w:p w14:paraId="299DA11E" w14:textId="77777777" w:rsidR="002F426A" w:rsidRDefault="002F426A" w:rsidP="00310B05">
      <w:pPr>
        <w:tabs>
          <w:tab w:val="num" w:pos="360"/>
        </w:tabs>
        <w:ind w:left="360" w:hanging="360"/>
        <w:rPr>
          <w:sz w:val="24"/>
          <w:szCs w:val="24"/>
        </w:rPr>
      </w:pPr>
    </w:p>
    <w:p w14:paraId="2F09C6A0" w14:textId="77777777" w:rsidR="002F426A" w:rsidRDefault="002F426A" w:rsidP="00310B05">
      <w:pPr>
        <w:tabs>
          <w:tab w:val="num" w:pos="360"/>
        </w:tabs>
        <w:ind w:left="360" w:hanging="360"/>
        <w:rPr>
          <w:sz w:val="24"/>
          <w:szCs w:val="24"/>
        </w:rPr>
      </w:pPr>
    </w:p>
    <w:p w14:paraId="4F1AEE43" w14:textId="77777777" w:rsidR="002F426A" w:rsidRDefault="002F426A" w:rsidP="00310B05">
      <w:pPr>
        <w:tabs>
          <w:tab w:val="num" w:pos="360"/>
        </w:tabs>
        <w:ind w:left="360" w:hanging="360"/>
        <w:rPr>
          <w:sz w:val="24"/>
          <w:szCs w:val="24"/>
        </w:rPr>
      </w:pPr>
    </w:p>
    <w:p w14:paraId="6B4203E9" w14:textId="77777777" w:rsidR="002F426A" w:rsidRDefault="002F426A" w:rsidP="00310B05">
      <w:pPr>
        <w:tabs>
          <w:tab w:val="num" w:pos="360"/>
        </w:tabs>
        <w:ind w:left="360" w:hanging="360"/>
        <w:rPr>
          <w:sz w:val="24"/>
          <w:szCs w:val="24"/>
        </w:rPr>
      </w:pPr>
    </w:p>
    <w:p w14:paraId="469C47C1" w14:textId="77777777" w:rsidR="002F426A" w:rsidRDefault="002F426A" w:rsidP="00310B05">
      <w:pPr>
        <w:tabs>
          <w:tab w:val="num" w:pos="360"/>
        </w:tabs>
        <w:ind w:left="360" w:hanging="360"/>
        <w:rPr>
          <w:sz w:val="24"/>
          <w:szCs w:val="24"/>
        </w:rPr>
      </w:pPr>
    </w:p>
    <w:p w14:paraId="76505718" w14:textId="77777777" w:rsidR="002F426A" w:rsidRDefault="002F426A" w:rsidP="00310B05">
      <w:pPr>
        <w:tabs>
          <w:tab w:val="num" w:pos="360"/>
        </w:tabs>
        <w:ind w:left="360" w:hanging="360"/>
        <w:rPr>
          <w:sz w:val="24"/>
          <w:szCs w:val="24"/>
        </w:rPr>
      </w:pPr>
    </w:p>
    <w:p w14:paraId="04E2F8D0" w14:textId="77777777" w:rsidR="002F426A" w:rsidRDefault="002F426A" w:rsidP="00310B05">
      <w:pPr>
        <w:tabs>
          <w:tab w:val="num" w:pos="360"/>
        </w:tabs>
        <w:ind w:left="360" w:hanging="360"/>
        <w:rPr>
          <w:sz w:val="24"/>
          <w:szCs w:val="24"/>
        </w:rPr>
      </w:pPr>
    </w:p>
    <w:p w14:paraId="6CFD7C71" w14:textId="77777777" w:rsidR="002F426A" w:rsidRDefault="002F426A" w:rsidP="00310B05">
      <w:pPr>
        <w:tabs>
          <w:tab w:val="num" w:pos="360"/>
        </w:tabs>
        <w:ind w:left="360" w:hanging="360"/>
        <w:rPr>
          <w:sz w:val="24"/>
          <w:szCs w:val="24"/>
        </w:rPr>
      </w:pPr>
    </w:p>
    <w:p w14:paraId="201004C3" w14:textId="77777777" w:rsidR="002F426A" w:rsidRDefault="002F426A" w:rsidP="00310B05">
      <w:pPr>
        <w:tabs>
          <w:tab w:val="num" w:pos="360"/>
        </w:tabs>
        <w:ind w:left="360" w:hanging="360"/>
        <w:rPr>
          <w:sz w:val="24"/>
          <w:szCs w:val="24"/>
        </w:rPr>
      </w:pPr>
    </w:p>
    <w:p w14:paraId="51E8F3DA" w14:textId="70DFD300" w:rsidR="00A723D4" w:rsidRDefault="00A723D4" w:rsidP="00310B05">
      <w:pPr>
        <w:tabs>
          <w:tab w:val="num" w:pos="360"/>
        </w:tabs>
        <w:ind w:left="360" w:hanging="360"/>
        <w:rPr>
          <w:sz w:val="24"/>
          <w:szCs w:val="24"/>
        </w:rPr>
      </w:pPr>
    </w:p>
    <w:p w14:paraId="55AE9AEA" w14:textId="19520CFD" w:rsidR="00A723D4" w:rsidRDefault="00A723D4" w:rsidP="00310B05">
      <w:pPr>
        <w:tabs>
          <w:tab w:val="num" w:pos="360"/>
        </w:tabs>
        <w:ind w:left="360" w:hanging="360"/>
        <w:rPr>
          <w:sz w:val="24"/>
          <w:szCs w:val="24"/>
        </w:rPr>
      </w:pPr>
    </w:p>
    <w:p w14:paraId="7BC8FF01" w14:textId="68EBB2EF" w:rsidR="005248E1" w:rsidRDefault="005248E1" w:rsidP="00310B05">
      <w:pPr>
        <w:tabs>
          <w:tab w:val="num" w:pos="360"/>
        </w:tabs>
        <w:ind w:left="360" w:hanging="360"/>
        <w:rPr>
          <w:sz w:val="24"/>
          <w:szCs w:val="24"/>
        </w:rPr>
      </w:pPr>
    </w:p>
    <w:p w14:paraId="353C787B" w14:textId="7D0886AD" w:rsidR="005248E1" w:rsidRDefault="005248E1" w:rsidP="00310B05">
      <w:pPr>
        <w:tabs>
          <w:tab w:val="num" w:pos="360"/>
        </w:tabs>
        <w:ind w:left="360" w:hanging="360"/>
        <w:rPr>
          <w:sz w:val="24"/>
          <w:szCs w:val="24"/>
        </w:rPr>
      </w:pPr>
    </w:p>
    <w:p w14:paraId="4B239C8C" w14:textId="28A48FF3" w:rsidR="00E27CB4" w:rsidRDefault="00E27CB4" w:rsidP="00310B05">
      <w:pPr>
        <w:tabs>
          <w:tab w:val="num" w:pos="360"/>
        </w:tabs>
        <w:ind w:left="360" w:hanging="360"/>
        <w:rPr>
          <w:sz w:val="24"/>
          <w:szCs w:val="24"/>
        </w:rPr>
      </w:pPr>
    </w:p>
    <w:p w14:paraId="4C333312" w14:textId="633B128D" w:rsidR="000E491A" w:rsidRDefault="000E491A" w:rsidP="00310B05">
      <w:pPr>
        <w:tabs>
          <w:tab w:val="num" w:pos="360"/>
        </w:tabs>
        <w:ind w:left="360" w:hanging="360"/>
        <w:rPr>
          <w:sz w:val="24"/>
          <w:szCs w:val="24"/>
        </w:rPr>
      </w:pPr>
    </w:p>
    <w:p w14:paraId="6C43A355" w14:textId="79DDD43C" w:rsidR="000E491A" w:rsidRDefault="000E491A" w:rsidP="00310B05">
      <w:pPr>
        <w:tabs>
          <w:tab w:val="num" w:pos="360"/>
        </w:tabs>
        <w:ind w:left="360" w:hanging="360"/>
        <w:rPr>
          <w:sz w:val="24"/>
          <w:szCs w:val="24"/>
        </w:rPr>
      </w:pPr>
    </w:p>
    <w:p w14:paraId="2B7808C4" w14:textId="36F518CD" w:rsidR="00E27CB4" w:rsidRDefault="00E27CB4" w:rsidP="00310B05">
      <w:pPr>
        <w:tabs>
          <w:tab w:val="num" w:pos="360"/>
        </w:tabs>
        <w:ind w:left="360" w:hanging="360"/>
        <w:rPr>
          <w:sz w:val="24"/>
          <w:szCs w:val="24"/>
        </w:rPr>
      </w:pPr>
    </w:p>
    <w:p w14:paraId="73C542E4" w14:textId="77777777" w:rsidR="00E27CB4" w:rsidRDefault="00E27CB4" w:rsidP="00310B05">
      <w:pPr>
        <w:tabs>
          <w:tab w:val="num" w:pos="360"/>
        </w:tabs>
        <w:ind w:left="360" w:hanging="360"/>
        <w:rPr>
          <w:sz w:val="24"/>
          <w:szCs w:val="24"/>
        </w:rPr>
      </w:pPr>
    </w:p>
    <w:p w14:paraId="2C996A2B" w14:textId="46A7A66E" w:rsidR="002E5485" w:rsidRDefault="002E5485" w:rsidP="00310B05">
      <w:pPr>
        <w:tabs>
          <w:tab w:val="num" w:pos="360"/>
        </w:tabs>
        <w:ind w:left="360" w:hanging="360"/>
        <w:rPr>
          <w:color w:val="000000"/>
          <w:sz w:val="24"/>
          <w:szCs w:val="24"/>
        </w:rPr>
        <w:sectPr w:rsidR="002E5485" w:rsidSect="00E903B8">
          <w:footerReference w:type="default" r:id="rId54"/>
          <w:type w:val="continuous"/>
          <w:pgSz w:w="11906" w:h="16838" w:code="9"/>
          <w:pgMar w:top="1418" w:right="1418" w:bottom="1418" w:left="1418" w:header="964" w:footer="850" w:gutter="0"/>
          <w:pgNumType w:start="29"/>
          <w:cols w:space="425"/>
          <w:docGrid w:type="lines" w:linePitch="312"/>
        </w:sectPr>
      </w:pPr>
    </w:p>
    <w:p w14:paraId="60815D06" w14:textId="77777777" w:rsidR="000E491A" w:rsidRDefault="000E491A" w:rsidP="000E491A">
      <w:pPr>
        <w:widowControl/>
        <w:jc w:val="left"/>
        <w:rPr>
          <w:rFonts w:ascii="Times New Roman" w:hAnsi="Times New Roman" w:cs="Times New Roman"/>
          <w:b/>
          <w:sz w:val="24"/>
          <w:szCs w:val="24"/>
        </w:rPr>
      </w:pPr>
    </w:p>
    <w:p w14:paraId="4F2F9BAB" w14:textId="77F85320" w:rsidR="00CB5922" w:rsidRPr="005276C3" w:rsidRDefault="00ED008B" w:rsidP="00243621">
      <w:pPr>
        <w:widowControl/>
        <w:jc w:val="left"/>
        <w:rPr>
          <w:rFonts w:ascii="Times New Roman" w:eastAsia="宋体" w:hAnsi="Times New Roman" w:cs="Times New Roman"/>
          <w:sz w:val="24"/>
          <w:szCs w:val="24"/>
        </w:rPr>
      </w:pPr>
      <w:r w:rsidRPr="0040052E">
        <w:rPr>
          <w:rFonts w:ascii="Times New Roman" w:hAnsi="Times New Roman" w:cs="Times New Roman" w:hint="eastAsia"/>
          <w:b/>
          <w:sz w:val="24"/>
          <w:szCs w:val="24"/>
        </w:rPr>
        <w:lastRenderedPageBreak/>
        <w:t>访视</w:t>
      </w:r>
      <w:r w:rsidRPr="0040052E">
        <w:rPr>
          <w:rFonts w:ascii="Times New Roman" w:hAnsi="Times New Roman" w:cs="Times New Roman"/>
          <w:b/>
          <w:sz w:val="24"/>
          <w:szCs w:val="24"/>
        </w:rPr>
        <w:t>5</w:t>
      </w:r>
      <w:r w:rsidRPr="0040052E">
        <w:rPr>
          <w:rFonts w:ascii="Times New Roman" w:hAnsi="Times New Roman" w:cs="Times New Roman" w:hint="eastAsia"/>
          <w:b/>
          <w:sz w:val="24"/>
          <w:szCs w:val="24"/>
        </w:rPr>
        <w:t>：</w:t>
      </w:r>
      <w:r w:rsidRPr="00ED008B">
        <w:rPr>
          <w:rFonts w:ascii="Times New Roman" w:hAnsi="Times New Roman" w:cs="Times New Roman" w:hint="eastAsia"/>
          <w:b/>
          <w:sz w:val="24"/>
          <w:szCs w:val="24"/>
        </w:rPr>
        <w:t>第</w:t>
      </w:r>
      <w:r>
        <w:rPr>
          <w:rFonts w:ascii="Times New Roman" w:hAnsi="Times New Roman" w:cs="Times New Roman" w:hint="eastAsia"/>
          <w:b/>
          <w:sz w:val="24"/>
          <w:szCs w:val="24"/>
        </w:rPr>
        <w:t>3</w:t>
      </w:r>
      <w:r w:rsidRPr="00ED008B">
        <w:rPr>
          <w:rFonts w:ascii="Times New Roman" w:hAnsi="Times New Roman" w:cs="Times New Roman" w:hint="eastAsia"/>
          <w:b/>
          <w:sz w:val="24"/>
          <w:szCs w:val="24"/>
        </w:rPr>
        <w:t>次月经结束后</w:t>
      </w:r>
      <w:r w:rsidRPr="00ED008B">
        <w:rPr>
          <w:rFonts w:ascii="Times New Roman" w:hAnsi="Times New Roman" w:cs="Times New Roman" w:hint="eastAsia"/>
          <w:b/>
          <w:sz w:val="24"/>
          <w:szCs w:val="24"/>
        </w:rPr>
        <w:t>3</w:t>
      </w:r>
      <w:r w:rsidRPr="00ED008B">
        <w:rPr>
          <w:rFonts w:ascii="Times New Roman" w:hAnsi="Times New Roman" w:cs="Times New Roman" w:hint="eastAsia"/>
          <w:b/>
          <w:sz w:val="24"/>
          <w:szCs w:val="24"/>
        </w:rPr>
        <w:t>±</w:t>
      </w:r>
      <w:r w:rsidRPr="00ED008B">
        <w:rPr>
          <w:rFonts w:ascii="Times New Roman" w:hAnsi="Times New Roman" w:cs="Times New Roman" w:hint="eastAsia"/>
          <w:b/>
          <w:sz w:val="24"/>
          <w:szCs w:val="24"/>
        </w:rPr>
        <w:t>2</w:t>
      </w:r>
      <w:r w:rsidRPr="00ED008B">
        <w:rPr>
          <w:rFonts w:ascii="Times New Roman" w:hAnsi="Times New Roman" w:cs="Times New Roman" w:hint="eastAsia"/>
          <w:b/>
          <w:sz w:val="24"/>
          <w:szCs w:val="24"/>
        </w:rPr>
        <w:t>天</w:t>
      </w:r>
    </w:p>
    <w:p w14:paraId="1488485D" w14:textId="77777777" w:rsidR="00BE4F84" w:rsidRPr="001354BB" w:rsidRDefault="00BE4F84" w:rsidP="00CB5922">
      <w:pPr>
        <w:rPr>
          <w:b/>
          <w:szCs w:val="21"/>
        </w:rPr>
      </w:pPr>
    </w:p>
    <w:p w14:paraId="505D8696" w14:textId="0C99EF89" w:rsidR="00BE4F84" w:rsidRPr="007303B2" w:rsidRDefault="00BE4F84" w:rsidP="00BE4F84">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BE4F84">
        <w:rPr>
          <w:rFonts w:ascii="Times New Roman" w:eastAsiaTheme="majorEastAsia" w:hAnsi="Times New Roman" w:cs="Times New Roman"/>
          <w:b/>
          <w:bCs/>
          <w:sz w:val="24"/>
        </w:rPr>
        <w:t>5</w:t>
      </w:r>
      <w:r w:rsidRPr="007303B2">
        <w:rPr>
          <w:rFonts w:asciiTheme="majorEastAsia" w:eastAsiaTheme="majorEastAsia" w:hAnsiTheme="majorEastAsia"/>
          <w:b/>
          <w:bCs/>
          <w:sz w:val="24"/>
        </w:rPr>
        <w:t>试验药物服用情况</w:t>
      </w:r>
      <w:r w:rsidRPr="007303B2">
        <w:rPr>
          <w:rFonts w:asciiTheme="majorEastAsia" w:eastAsiaTheme="majorEastAsia" w:hAnsiTheme="majorEastAsia" w:hint="eastAsia"/>
          <w:b/>
          <w:bCs/>
          <w:sz w:val="24"/>
        </w:rPr>
        <w:t>：</w:t>
      </w:r>
    </w:p>
    <w:p w14:paraId="2F011776" w14:textId="77777777" w:rsidR="00BE4F84" w:rsidRPr="007303B2" w:rsidRDefault="00BE4F84" w:rsidP="00BE4F84">
      <w:pPr>
        <w:spacing w:line="360" w:lineRule="auto"/>
        <w:rPr>
          <w:rFonts w:asciiTheme="majorEastAsia" w:eastAsiaTheme="majorEastAsia" w:hAnsiTheme="majorEastAsia"/>
          <w:b/>
          <w:bCs/>
          <w:sz w:val="24"/>
        </w:rPr>
      </w:pPr>
      <w:r w:rsidRPr="007303B2">
        <w:rPr>
          <w:rFonts w:asciiTheme="majorEastAsia" w:eastAsiaTheme="majorEastAsia" w:hAnsiTheme="majorEastAsia" w:hint="eastAsia"/>
          <w:b/>
          <w:bCs/>
          <w:sz w:val="24"/>
        </w:rPr>
        <w:t>是否服用试验药物：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w:t>
      </w:r>
      <w:r w:rsidRPr="007303B2">
        <w:rPr>
          <w:rFonts w:asciiTheme="majorEastAsia" w:eastAsiaTheme="majorEastAsia" w:hAnsiTheme="majorEastAsia"/>
          <w:sz w:val="24"/>
        </w:rPr>
        <w:t>服用_______</w:t>
      </w:r>
      <w:r w:rsidRPr="007303B2">
        <w:rPr>
          <w:rFonts w:asciiTheme="majorEastAsia" w:eastAsiaTheme="majorEastAsia" w:hAnsiTheme="majorEastAsia" w:hint="eastAsia"/>
          <w:sz w:val="24"/>
        </w:rPr>
        <w:t>粒</w:t>
      </w:r>
    </w:p>
    <w:p w14:paraId="57EDE414" w14:textId="77777777" w:rsidR="00BE4F84" w:rsidRPr="007303B2"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bCs/>
          <w:sz w:val="24"/>
        </w:rPr>
        <w:t>是否回收试验药物：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，回收</w:t>
      </w:r>
      <w:r w:rsidRPr="007303B2">
        <w:rPr>
          <w:rFonts w:asciiTheme="majorEastAsia" w:eastAsiaTheme="majorEastAsia" w:hAnsiTheme="majorEastAsia"/>
          <w:sz w:val="24"/>
        </w:rPr>
        <w:t>_______</w:t>
      </w:r>
      <w:r w:rsidRPr="007303B2">
        <w:rPr>
          <w:rFonts w:asciiTheme="majorEastAsia" w:eastAsiaTheme="majorEastAsia" w:hAnsiTheme="majorEastAsia" w:hint="eastAsia"/>
          <w:sz w:val="24"/>
        </w:rPr>
        <w:t>粒</w:t>
      </w:r>
      <w:r>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p>
    <w:p w14:paraId="5C53C7C7" w14:textId="77777777"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b/>
          <w:sz w:val="24"/>
        </w:rPr>
        <w:t>未服用药物是否全部回收</w:t>
      </w:r>
      <w:r w:rsidRPr="007303B2">
        <w:rPr>
          <w:rFonts w:asciiTheme="majorEastAsia" w:eastAsiaTheme="majorEastAsia" w:hAnsiTheme="majorEastAsia" w:hint="eastAsia"/>
          <w:b/>
          <w:sz w:val="24"/>
        </w:rPr>
        <w:t>：</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Pr>
          <w:rFonts w:asciiTheme="majorEastAsia" w:eastAsiaTheme="majorEastAsia" w:hAnsiTheme="majorEastAsia" w:hint="eastAsia"/>
          <w:sz w:val="24"/>
        </w:rPr>
        <w:t>，</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r w:rsidRPr="007303B2">
        <w:rPr>
          <w:rFonts w:asciiTheme="majorEastAsia" w:eastAsiaTheme="majorEastAsia" w:hAnsiTheme="majorEastAsia"/>
          <w:sz w:val="24"/>
        </w:rPr>
        <w:t xml:space="preserve"> </w:t>
      </w:r>
    </w:p>
    <w:p w14:paraId="15240872" w14:textId="77777777" w:rsidR="00BE4F84" w:rsidRPr="007303B2" w:rsidRDefault="00BE4F84" w:rsidP="00BE4F84">
      <w:pPr>
        <w:spacing w:line="360" w:lineRule="auto"/>
        <w:ind w:firstLineChars="1200" w:firstLine="2880"/>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，未回收</w:t>
      </w:r>
      <w:r w:rsidRPr="007303B2">
        <w:rPr>
          <w:rFonts w:asciiTheme="majorEastAsia" w:eastAsiaTheme="majorEastAsia" w:hAnsiTheme="majorEastAsia"/>
          <w:sz w:val="24"/>
        </w:rPr>
        <w:t>______</w:t>
      </w:r>
      <w:r w:rsidRPr="007303B2">
        <w:rPr>
          <w:rFonts w:asciiTheme="majorEastAsia" w:eastAsiaTheme="majorEastAsia" w:hAnsiTheme="majorEastAsia" w:hint="eastAsia"/>
          <w:sz w:val="24"/>
        </w:rPr>
        <w:t>粒</w:t>
      </w:r>
    </w:p>
    <w:p w14:paraId="0A6D3D51" w14:textId="7E218A4F" w:rsidR="00BE4F84" w:rsidRPr="001354BB" w:rsidRDefault="00BE4F84" w:rsidP="001354BB">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________________________________</w:t>
      </w:r>
      <w:r>
        <w:rPr>
          <w:rFonts w:asciiTheme="majorEastAsia" w:eastAsiaTheme="majorEastAsia" w:hAnsiTheme="majorEastAsia"/>
          <w:sz w:val="24"/>
        </w:rPr>
        <w:t>__</w:t>
      </w:r>
    </w:p>
    <w:p w14:paraId="1BD5FE1B" w14:textId="08870675"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sz w:val="24"/>
        </w:rPr>
        <w:t>是否回收</w:t>
      </w:r>
      <w:r w:rsidR="008E1D90">
        <w:rPr>
          <w:rFonts w:asciiTheme="majorEastAsia" w:eastAsiaTheme="majorEastAsia" w:hAnsiTheme="majorEastAsia" w:hint="eastAsia"/>
          <w:b/>
          <w:sz w:val="24"/>
        </w:rPr>
        <w:t>访视</w:t>
      </w:r>
      <w:r w:rsidR="008E1D90" w:rsidRPr="008E1D90">
        <w:rPr>
          <w:rFonts w:ascii="Times New Roman" w:eastAsiaTheme="majorEastAsia" w:hAnsi="Times New Roman" w:cs="Times New Roman"/>
          <w:b/>
          <w:sz w:val="24"/>
        </w:rPr>
        <w:t>5</w:t>
      </w:r>
      <w:r w:rsidRPr="007303B2">
        <w:rPr>
          <w:rFonts w:asciiTheme="majorEastAsia" w:eastAsiaTheme="majorEastAsia" w:hAnsiTheme="majorEastAsia" w:hint="eastAsia"/>
          <w:b/>
          <w:sz w:val="24"/>
        </w:rPr>
        <w:t>患者日记卡</w:t>
      </w:r>
      <w:r w:rsidRPr="007303B2">
        <w:rPr>
          <w:rFonts w:asciiTheme="majorEastAsia" w:eastAsiaTheme="majorEastAsia" w:hAnsiTheme="majorEastAsia"/>
          <w:b/>
          <w:sz w:val="24"/>
        </w:rPr>
        <w:t>:</w:t>
      </w:r>
      <w:r w:rsidRPr="007303B2">
        <w:rPr>
          <w:rFonts w:asciiTheme="majorEastAsia" w:eastAsiaTheme="majorEastAsia" w:hAnsiTheme="majorEastAsia"/>
          <w:sz w:val="24"/>
        </w:rPr>
        <w:t xml:space="preserve"> </w:t>
      </w:r>
    </w:p>
    <w:p w14:paraId="7B8215B1" w14:textId="77777777" w:rsidR="00BE4F84" w:rsidRPr="007303B2"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heme="majorEastAsia" w:eastAsiaTheme="majorEastAsia" w:hAnsiTheme="majorEastAsia"/>
          <w:sz w:val="24"/>
        </w:rPr>
        <w:t>回收日期</w:t>
      </w:r>
      <w:r w:rsidRPr="007303B2">
        <w:rPr>
          <w:rFonts w:asciiTheme="majorEastAsia" w:eastAsiaTheme="majorEastAsia" w:hAnsiTheme="majorEastAsia" w:hint="eastAsia"/>
          <w:sz w:val="24"/>
        </w:rPr>
        <w:t>：</w:t>
      </w:r>
      <w:r w:rsidRPr="007303B2">
        <w:rPr>
          <w:rFonts w:ascii="Times New Roman" w:hAnsi="Times New Roman" w:cs="Times New Roman"/>
          <w:sz w:val="24"/>
          <w:szCs w:val="24"/>
        </w:rPr>
        <w:t xml:space="preserve">20|__|__|/|__|__|/|__|__| </w:t>
      </w:r>
    </w:p>
    <w:p w14:paraId="01852E53" w14:textId="6455E5E8" w:rsidR="00BE4F84" w:rsidRPr="001354BB" w:rsidRDefault="00BE4F84" w:rsidP="001354BB">
      <w:pPr>
        <w:widowControl/>
        <w:ind w:firstLineChars="200" w:firstLine="480"/>
        <w:jc w:val="left"/>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否，未回收原因：</w:t>
      </w:r>
      <w:r w:rsidRPr="007303B2">
        <w:rPr>
          <w:rFonts w:asciiTheme="majorEastAsia" w:eastAsiaTheme="majorEastAsia" w:hAnsiTheme="majorEastAsia"/>
          <w:sz w:val="24"/>
        </w:rPr>
        <w:t>____________</w:t>
      </w:r>
      <w:r>
        <w:rPr>
          <w:rFonts w:asciiTheme="majorEastAsia" w:eastAsiaTheme="majorEastAsia" w:hAnsiTheme="majorEastAsia"/>
          <w:sz w:val="24"/>
        </w:rPr>
        <w:t>__________________</w:t>
      </w:r>
    </w:p>
    <w:p w14:paraId="1CBAA2C0" w14:textId="77777777" w:rsidR="001354BB" w:rsidRDefault="001354BB" w:rsidP="00BE4F84">
      <w:pPr>
        <w:tabs>
          <w:tab w:val="num" w:pos="360"/>
        </w:tabs>
        <w:rPr>
          <w:rFonts w:asciiTheme="majorEastAsia" w:eastAsiaTheme="majorEastAsia" w:hAnsiTheme="majorEastAsia"/>
          <w:b/>
          <w:sz w:val="24"/>
        </w:rPr>
      </w:pPr>
    </w:p>
    <w:p w14:paraId="6D4EDA4D" w14:textId="4E61E5D3" w:rsidR="00BE4F84" w:rsidRDefault="00BE4F84" w:rsidP="00BE4F84">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0519A600" w14:textId="77777777" w:rsidR="00BE4F84" w:rsidRPr="001D7BF0"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7E1A41DC" w14:textId="7EFE92BD" w:rsidR="00BE4F84" w:rsidRDefault="00BE4F84" w:rsidP="00CB5922">
      <w:pPr>
        <w:rPr>
          <w:b/>
          <w:sz w:val="24"/>
          <w:szCs w:val="24"/>
        </w:rPr>
      </w:pPr>
    </w:p>
    <w:p w14:paraId="7073BF71" w14:textId="6DD0CB75" w:rsidR="00CB5922" w:rsidRDefault="00CB5922" w:rsidP="00CB5922">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CB5922" w:rsidRPr="007450DD" w14:paraId="52F1EB90" w14:textId="77777777" w:rsidTr="00BF1C04">
        <w:trPr>
          <w:trHeight w:val="454"/>
          <w:jc w:val="center"/>
        </w:trPr>
        <w:tc>
          <w:tcPr>
            <w:tcW w:w="749" w:type="pct"/>
            <w:vMerge w:val="restart"/>
            <w:vAlign w:val="center"/>
          </w:tcPr>
          <w:p w14:paraId="23844777" w14:textId="77777777" w:rsidR="00CB5922" w:rsidRPr="007450DD" w:rsidRDefault="00CB5922"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24B66BFC" w14:textId="77777777" w:rsidR="00CB5922" w:rsidRPr="00793AC8" w:rsidRDefault="00CB5922"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05596E87" w14:textId="77777777" w:rsidR="00CB5922" w:rsidRPr="00793AC8" w:rsidRDefault="00CB5922"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CB5922" w:rsidRPr="007450DD" w14:paraId="27E902E9" w14:textId="77777777" w:rsidTr="00BF1C04">
        <w:trPr>
          <w:trHeight w:val="454"/>
          <w:jc w:val="center"/>
        </w:trPr>
        <w:tc>
          <w:tcPr>
            <w:tcW w:w="749" w:type="pct"/>
            <w:vMerge/>
            <w:vAlign w:val="center"/>
          </w:tcPr>
          <w:p w14:paraId="25E6C7D5" w14:textId="77777777" w:rsidR="00CB5922" w:rsidRPr="007450DD" w:rsidRDefault="00CB5922" w:rsidP="00BF1C04">
            <w:pPr>
              <w:tabs>
                <w:tab w:val="num" w:pos="360"/>
              </w:tabs>
              <w:spacing w:line="360" w:lineRule="auto"/>
              <w:rPr>
                <w:rFonts w:ascii="Times New Roman" w:eastAsia="宋体" w:hAnsi="Times New Roman" w:cs="Times New Roman"/>
                <w:szCs w:val="21"/>
              </w:rPr>
            </w:pPr>
          </w:p>
        </w:tc>
        <w:tc>
          <w:tcPr>
            <w:tcW w:w="265" w:type="pct"/>
            <w:vAlign w:val="center"/>
          </w:tcPr>
          <w:p w14:paraId="218D0C06" w14:textId="77777777" w:rsidR="00CB5922"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3B130D42" w14:textId="77777777" w:rsidR="00CB5922"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64F076F7" w14:textId="77777777" w:rsidR="00CB5922"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7810C156" w14:textId="77777777" w:rsidR="00CB5922" w:rsidRPr="004C547D"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35D5F7C1" w14:textId="77777777" w:rsidR="00CB5922" w:rsidRDefault="00CB5922"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6C8E7629" w14:textId="146C96D0" w:rsidR="00CB5922" w:rsidRDefault="00CB5922" w:rsidP="00BF1C04">
            <w:pPr>
              <w:tabs>
                <w:tab w:val="num" w:pos="360"/>
              </w:tabs>
              <w:spacing w:line="360" w:lineRule="auto"/>
              <w:rPr>
                <w:rFonts w:ascii="宋体" w:hAnsi="宋体"/>
                <w:position w:val="-2"/>
                <w:szCs w:val="21"/>
              </w:rPr>
            </w:pPr>
            <w:r w:rsidRPr="00C72883">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3057F4F0" w14:textId="77777777" w:rsidR="00CB5922" w:rsidRDefault="00CB5922"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395C6059" w14:textId="0580CF61" w:rsidR="00CB5922" w:rsidRPr="00473F86" w:rsidRDefault="00CB5922"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3121708C" w14:textId="77777777" w:rsidR="00CB5922" w:rsidRDefault="00CB5922" w:rsidP="00931087">
      <w:pPr>
        <w:tabs>
          <w:tab w:val="num" w:pos="360"/>
        </w:tabs>
        <w:spacing w:line="360" w:lineRule="auto"/>
        <w:ind w:left="360" w:hanging="360"/>
        <w:rPr>
          <w:rFonts w:ascii="Times New Roman" w:eastAsia="宋体" w:hAnsi="Times New Roman" w:cs="Times New Roman"/>
          <w:sz w:val="24"/>
          <w:szCs w:val="24"/>
        </w:rPr>
      </w:pPr>
    </w:p>
    <w:p w14:paraId="2187576F" w14:textId="77777777" w:rsidR="00931087" w:rsidRPr="00EA5569" w:rsidRDefault="00931087" w:rsidP="00931087">
      <w:pPr>
        <w:tabs>
          <w:tab w:val="num" w:pos="360"/>
        </w:tabs>
        <w:spacing w:line="360" w:lineRule="auto"/>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78D2A46A" w14:textId="77777777" w:rsidTr="00A47BE0">
        <w:trPr>
          <w:trHeight w:val="454"/>
          <w:jc w:val="center"/>
        </w:trPr>
        <w:tc>
          <w:tcPr>
            <w:tcW w:w="5000" w:type="pct"/>
            <w:shd w:val="clear" w:color="auto" w:fill="FFFFFF" w:themeFill="background1"/>
            <w:vAlign w:val="center"/>
          </w:tcPr>
          <w:p w14:paraId="6031FD63"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52AC96EC" w14:textId="77777777" w:rsidTr="00A47BE0">
        <w:trPr>
          <w:trHeight w:val="454"/>
          <w:jc w:val="center"/>
        </w:trPr>
        <w:tc>
          <w:tcPr>
            <w:tcW w:w="5000" w:type="pct"/>
            <w:shd w:val="clear" w:color="auto" w:fill="FFFFFF" w:themeFill="background1"/>
            <w:vAlign w:val="center"/>
          </w:tcPr>
          <w:p w14:paraId="43FA7476" w14:textId="2AF9D53C"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EB2AA2">
              <w:rPr>
                <w:rFonts w:ascii="Times New Roman" w:hAnsi="Times New Roman" w:cs="Times New Roman" w:hint="eastAsia"/>
                <w:szCs w:val="21"/>
              </w:rPr>
              <w:t>3</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7A52B9BE" w14:textId="46659091" w:rsidR="00931087" w:rsidRPr="00BA72C4" w:rsidRDefault="00931087" w:rsidP="00EB2AA2">
            <w:pPr>
              <w:jc w:val="left"/>
              <w:rPr>
                <w:szCs w:val="21"/>
              </w:rPr>
            </w:pPr>
            <w:r w:rsidRPr="008106DA">
              <w:rPr>
                <w:rFonts w:ascii="Times New Roman" w:hAnsi="Times New Roman" w:cs="Times New Roman"/>
                <w:szCs w:val="21"/>
              </w:rPr>
              <w:t>第</w:t>
            </w:r>
            <w:r w:rsidR="00EB2AA2">
              <w:rPr>
                <w:rFonts w:ascii="Times New Roman" w:hAnsi="Times New Roman" w:cs="Times New Roman" w:hint="eastAsia"/>
                <w:szCs w:val="21"/>
              </w:rPr>
              <w:t>3</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685C90CB" w14:textId="77777777" w:rsidTr="00A47BE0">
        <w:trPr>
          <w:trHeight w:val="454"/>
          <w:jc w:val="center"/>
        </w:trPr>
        <w:tc>
          <w:tcPr>
            <w:tcW w:w="5000" w:type="pct"/>
          </w:tcPr>
          <w:p w14:paraId="4226C0F6"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63C5866A"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2BC283AD"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60423E4A"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41384BCC" w14:textId="77777777" w:rsidR="00C61D09" w:rsidRDefault="00C61D09" w:rsidP="00243621">
      <w:pPr>
        <w:tabs>
          <w:tab w:val="num" w:pos="360"/>
        </w:tabs>
        <w:rPr>
          <w:rFonts w:ascii="Times New Roman" w:eastAsia="宋体" w:hAnsi="Times New Roman" w:cs="Times New Roman"/>
          <w:sz w:val="24"/>
          <w:szCs w:val="24"/>
        </w:rPr>
        <w:sectPr w:rsidR="00C61D09" w:rsidSect="00E903B8">
          <w:headerReference w:type="default" r:id="rId55"/>
          <w:footerReference w:type="default" r:id="rId56"/>
          <w:type w:val="continuous"/>
          <w:pgSz w:w="11906" w:h="16838" w:code="9"/>
          <w:pgMar w:top="1418" w:right="1418" w:bottom="1418" w:left="1418" w:header="964" w:footer="850" w:gutter="0"/>
          <w:pgNumType w:start="29"/>
          <w:cols w:space="425"/>
          <w:docGrid w:type="lines" w:linePitch="312"/>
        </w:sectPr>
      </w:pPr>
    </w:p>
    <w:p w14:paraId="5ADF5F26" w14:textId="12181708" w:rsidR="00CB5922" w:rsidRPr="00931087" w:rsidRDefault="00CB5922" w:rsidP="00243621">
      <w:pPr>
        <w:tabs>
          <w:tab w:val="num" w:pos="360"/>
        </w:tabs>
        <w:rPr>
          <w:rFonts w:ascii="Times New Roman" w:eastAsia="宋体" w:hAnsi="Times New Roman" w:cs="Times New Roman"/>
          <w:sz w:val="24"/>
          <w:szCs w:val="24"/>
        </w:rPr>
      </w:pPr>
    </w:p>
    <w:p w14:paraId="52F1E4B4" w14:textId="77777777" w:rsidR="00911D83" w:rsidRDefault="00911D83" w:rsidP="00243621">
      <w:pPr>
        <w:tabs>
          <w:tab w:val="num" w:pos="360"/>
        </w:tabs>
        <w:rPr>
          <w:rFonts w:ascii="Times New Roman" w:eastAsia="宋体" w:hAnsi="Times New Roman" w:cs="Times New Roman"/>
          <w:b/>
          <w:sz w:val="24"/>
          <w:szCs w:val="24"/>
        </w:rPr>
      </w:pPr>
    </w:p>
    <w:p w14:paraId="35F0D3A5" w14:textId="77777777" w:rsidR="00911D83" w:rsidRDefault="00911D83" w:rsidP="00243621">
      <w:pPr>
        <w:tabs>
          <w:tab w:val="num" w:pos="360"/>
        </w:tabs>
        <w:rPr>
          <w:rFonts w:ascii="Times New Roman" w:eastAsia="宋体" w:hAnsi="Times New Roman" w:cs="Times New Roman"/>
          <w:b/>
          <w:sz w:val="24"/>
          <w:szCs w:val="24"/>
        </w:rPr>
      </w:pPr>
    </w:p>
    <w:p w14:paraId="46520D4C" w14:textId="24DFBA0A" w:rsidR="00CB5922" w:rsidRDefault="00CB5922" w:rsidP="00243621">
      <w:pPr>
        <w:tabs>
          <w:tab w:val="num" w:pos="360"/>
        </w:tabs>
        <w:rPr>
          <w:b/>
          <w:sz w:val="24"/>
          <w:szCs w:val="24"/>
        </w:rPr>
      </w:pPr>
      <w:r w:rsidRPr="00243621">
        <w:rPr>
          <w:rFonts w:ascii="Times New Roman" w:eastAsia="宋体" w:hAnsi="Times New Roman" w:cs="Times New Roman" w:hint="eastAsia"/>
          <w:b/>
          <w:sz w:val="24"/>
          <w:szCs w:val="24"/>
        </w:rPr>
        <w:lastRenderedPageBreak/>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B5922" w:rsidRPr="00932A99" w14:paraId="06396B66" w14:textId="77777777" w:rsidTr="00BF1C04">
        <w:trPr>
          <w:cantSplit/>
          <w:trHeight w:val="454"/>
          <w:jc w:val="center"/>
        </w:trPr>
        <w:tc>
          <w:tcPr>
            <w:tcW w:w="5000" w:type="pct"/>
            <w:shd w:val="clear" w:color="auto" w:fill="auto"/>
            <w:vAlign w:val="center"/>
          </w:tcPr>
          <w:p w14:paraId="54D4E3F1" w14:textId="77777777" w:rsidR="00CB5922" w:rsidRPr="00A95D84" w:rsidRDefault="00CB5922" w:rsidP="00243621">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241A01D8" w14:textId="77777777" w:rsidR="00AF3DF1" w:rsidRDefault="00AF3DF1" w:rsidP="00243621">
      <w:pPr>
        <w:tabs>
          <w:tab w:val="num" w:pos="360"/>
        </w:tabs>
        <w:rPr>
          <w:rFonts w:ascii="Times New Roman" w:eastAsia="宋体" w:hAnsi="Times New Roman" w:cs="Times New Roman"/>
          <w:sz w:val="24"/>
          <w:szCs w:val="24"/>
        </w:rPr>
        <w:sectPr w:rsidR="00AF3DF1" w:rsidSect="00E903B8">
          <w:footerReference w:type="default" r:id="rId57"/>
          <w:type w:val="continuous"/>
          <w:pgSz w:w="11906" w:h="16838" w:code="9"/>
          <w:pgMar w:top="1418" w:right="1418" w:bottom="1418" w:left="1418" w:header="964" w:footer="850" w:gutter="0"/>
          <w:pgNumType w:start="29"/>
          <w:cols w:space="425"/>
          <w:docGrid w:type="lines" w:linePitch="312"/>
        </w:sectPr>
      </w:pPr>
    </w:p>
    <w:p w14:paraId="63D9C92C" w14:textId="1A68087A" w:rsidR="00CB5922" w:rsidRDefault="00CB5922" w:rsidP="00243621">
      <w:pPr>
        <w:tabs>
          <w:tab w:val="num" w:pos="360"/>
        </w:tabs>
        <w:rPr>
          <w:rFonts w:ascii="Times New Roman" w:eastAsia="宋体" w:hAnsi="Times New Roman" w:cs="Times New Roman"/>
          <w:sz w:val="24"/>
          <w:szCs w:val="24"/>
        </w:rPr>
      </w:pPr>
    </w:p>
    <w:p w14:paraId="350781C4" w14:textId="2410C155" w:rsidR="00CB5922" w:rsidRPr="00C07A13" w:rsidRDefault="00CB5922" w:rsidP="00243621">
      <w:pPr>
        <w:rPr>
          <w:b/>
          <w:sz w:val="28"/>
        </w:rPr>
      </w:pPr>
      <w:r w:rsidRPr="00A916D1">
        <w:rPr>
          <w:b/>
          <w:sz w:val="24"/>
          <w:szCs w:val="24"/>
        </w:rPr>
        <w:t>生命体征</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6D3F71" w:rsidRPr="00932A99" w14:paraId="7F8A7C92" w14:textId="77777777" w:rsidTr="006D3F71">
        <w:trPr>
          <w:cantSplit/>
          <w:trHeight w:val="454"/>
          <w:jc w:val="center"/>
        </w:trPr>
        <w:tc>
          <w:tcPr>
            <w:tcW w:w="1100" w:type="pct"/>
            <w:shd w:val="clear" w:color="auto" w:fill="CCCCCC"/>
            <w:vAlign w:val="center"/>
          </w:tcPr>
          <w:p w14:paraId="7C09FB70" w14:textId="2FDFAF90" w:rsidR="006D3F71" w:rsidRPr="006D3F71"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sidRPr="006D3F71">
              <w:rPr>
                <w:rFonts w:hint="eastAsia"/>
                <w:sz w:val="21"/>
                <w:szCs w:val="21"/>
              </w:rPr>
              <w:t>日期（年/月/日）</w:t>
            </w:r>
          </w:p>
        </w:tc>
        <w:tc>
          <w:tcPr>
            <w:tcW w:w="997" w:type="pct"/>
            <w:shd w:val="clear" w:color="auto" w:fill="CCCCCC"/>
            <w:vAlign w:val="center"/>
          </w:tcPr>
          <w:p w14:paraId="26000395" w14:textId="77777777" w:rsidR="006D3F71" w:rsidRPr="00A95D84"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108" w:type="pct"/>
            <w:shd w:val="clear" w:color="auto" w:fill="CCCCCC"/>
            <w:vAlign w:val="center"/>
          </w:tcPr>
          <w:p w14:paraId="69962366" w14:textId="36166F60" w:rsidR="006D3F71" w:rsidRPr="00A95D84"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95" w:type="pct"/>
            <w:shd w:val="clear" w:color="auto" w:fill="CCCCCC"/>
            <w:vAlign w:val="center"/>
          </w:tcPr>
          <w:p w14:paraId="3FD8E9B4" w14:textId="77777777" w:rsidR="006D3F71" w:rsidRPr="00A95D84"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6D3F71" w:rsidRPr="00932A99" w14:paraId="29642A17" w14:textId="77777777" w:rsidTr="006D3F71">
        <w:trPr>
          <w:cantSplit/>
          <w:trHeight w:val="454"/>
          <w:jc w:val="center"/>
        </w:trPr>
        <w:tc>
          <w:tcPr>
            <w:tcW w:w="1100" w:type="pct"/>
            <w:vAlign w:val="center"/>
          </w:tcPr>
          <w:p w14:paraId="7ED9F99A" w14:textId="2059BE29" w:rsidR="006D3F71" w:rsidRPr="00932A99" w:rsidRDefault="006D3F71" w:rsidP="006D3F71">
            <w:pPr>
              <w:spacing w:line="500" w:lineRule="exact"/>
              <w:jc w:val="center"/>
              <w:rPr>
                <w:position w:val="-2"/>
                <w:szCs w:val="21"/>
              </w:rPr>
            </w:pPr>
            <w:r w:rsidRPr="005D6C91">
              <w:t>|_|_|_|_|/|_|_|/|_|_|</w:t>
            </w:r>
          </w:p>
        </w:tc>
        <w:tc>
          <w:tcPr>
            <w:tcW w:w="997" w:type="pct"/>
          </w:tcPr>
          <w:p w14:paraId="0B497FDC" w14:textId="77777777" w:rsidR="006D3F71" w:rsidRPr="008E08F5" w:rsidRDefault="006D3F71" w:rsidP="006D3F71">
            <w:pPr>
              <w:spacing w:line="500" w:lineRule="exact"/>
              <w:jc w:val="center"/>
              <w:rPr>
                <w:rFonts w:ascii="宋体" w:hAnsi="宋体"/>
                <w:bCs/>
                <w:sz w:val="24"/>
                <w:szCs w:val="24"/>
              </w:rPr>
            </w:pPr>
            <w:r w:rsidRPr="008E08F5">
              <w:rPr>
                <w:rFonts w:ascii="宋体" w:hAnsi="宋体"/>
                <w:position w:val="-2"/>
                <w:sz w:val="24"/>
                <w:szCs w:val="24"/>
              </w:rPr>
              <w:t>□□.□</w:t>
            </w:r>
          </w:p>
        </w:tc>
        <w:tc>
          <w:tcPr>
            <w:tcW w:w="1108" w:type="pct"/>
          </w:tcPr>
          <w:p w14:paraId="1DBAD897" w14:textId="77777777" w:rsidR="006D3F71" w:rsidRPr="008E08F5" w:rsidRDefault="006D3F71" w:rsidP="006D3F71">
            <w:pPr>
              <w:spacing w:line="500" w:lineRule="exact"/>
              <w:jc w:val="center"/>
              <w:rPr>
                <w:rFonts w:ascii="宋体" w:hAnsi="宋体"/>
                <w:bCs/>
                <w:sz w:val="24"/>
                <w:szCs w:val="24"/>
              </w:rPr>
            </w:pPr>
            <w:r w:rsidRPr="008E08F5">
              <w:rPr>
                <w:rFonts w:ascii="宋体" w:hAnsi="宋体"/>
                <w:position w:val="-2"/>
                <w:sz w:val="24"/>
                <w:szCs w:val="24"/>
              </w:rPr>
              <w:t>□□□</w:t>
            </w:r>
          </w:p>
        </w:tc>
        <w:tc>
          <w:tcPr>
            <w:tcW w:w="1795" w:type="pct"/>
          </w:tcPr>
          <w:p w14:paraId="2413DF24" w14:textId="77777777" w:rsidR="006D3F71" w:rsidRPr="008E08F5" w:rsidRDefault="006D3F71" w:rsidP="006D3F71">
            <w:pPr>
              <w:spacing w:line="500" w:lineRule="exact"/>
              <w:jc w:val="center"/>
              <w:rPr>
                <w:rFonts w:ascii="宋体" w:hAnsi="宋体"/>
                <w:bCs/>
                <w:sz w:val="24"/>
                <w:szCs w:val="24"/>
              </w:rPr>
            </w:pPr>
            <w:r w:rsidRPr="008E08F5">
              <w:rPr>
                <w:rFonts w:ascii="宋体" w:hAnsi="宋体"/>
                <w:position w:val="-2"/>
                <w:sz w:val="24"/>
                <w:szCs w:val="24"/>
              </w:rPr>
              <w:t>□□□/□□□</w:t>
            </w:r>
          </w:p>
        </w:tc>
      </w:tr>
    </w:tbl>
    <w:p w14:paraId="10EEFB86" w14:textId="59C66CA5" w:rsidR="00F558A1" w:rsidRDefault="00F558A1" w:rsidP="001354BB">
      <w:pPr>
        <w:tabs>
          <w:tab w:val="num" w:pos="360"/>
        </w:tabs>
        <w:rPr>
          <w:rFonts w:ascii="Times New Roman" w:eastAsia="宋体" w:hAnsi="Times New Roman" w:cs="Times New Roman"/>
          <w:b/>
          <w:sz w:val="24"/>
          <w:szCs w:val="24"/>
        </w:rPr>
      </w:pPr>
    </w:p>
    <w:p w14:paraId="6AA4F652" w14:textId="77777777" w:rsidR="006809D7" w:rsidRDefault="006809D7" w:rsidP="00CB5922">
      <w:pPr>
        <w:tabs>
          <w:tab w:val="num" w:pos="360"/>
        </w:tabs>
        <w:ind w:left="360" w:hanging="360"/>
        <w:rPr>
          <w:rFonts w:ascii="Times New Roman" w:eastAsia="宋体" w:hAnsi="Times New Roman" w:cs="Times New Roman"/>
          <w:b/>
          <w:sz w:val="24"/>
          <w:szCs w:val="24"/>
        </w:rPr>
      </w:pPr>
    </w:p>
    <w:p w14:paraId="386730A4" w14:textId="2BED85C0" w:rsidR="00CB5922" w:rsidRDefault="00CB5922" w:rsidP="00CB5922">
      <w:pPr>
        <w:tabs>
          <w:tab w:val="num" w:pos="360"/>
        </w:tabs>
        <w:ind w:left="360" w:hanging="360"/>
        <w:rPr>
          <w:rFonts w:ascii="宋体" w:hAnsi="宋体"/>
          <w:position w:val="-2"/>
          <w:sz w:val="24"/>
          <w:szCs w:val="24"/>
        </w:rPr>
      </w:pPr>
      <w:r w:rsidRPr="008106DA">
        <w:rPr>
          <w:rFonts w:ascii="Times New Roman" w:eastAsia="宋体" w:hAnsi="Times New Roman" w:cs="Times New Roman" w:hint="eastAsia"/>
          <w:b/>
          <w:sz w:val="24"/>
          <w:szCs w:val="24"/>
        </w:rPr>
        <w:t>乳腺</w:t>
      </w:r>
      <w:r w:rsidRPr="008106DA">
        <w:rPr>
          <w:rFonts w:ascii="Times New Roman" w:eastAsia="宋体" w:hAnsi="Times New Roman" w:cs="Times New Roman" w:hint="eastAsia"/>
          <w:b/>
          <w:sz w:val="24"/>
          <w:szCs w:val="24"/>
        </w:rPr>
        <w:t>B</w:t>
      </w:r>
      <w:r w:rsidRPr="008106DA">
        <w:rPr>
          <w:rFonts w:ascii="Times New Roman" w:eastAsia="宋体" w:hAnsi="Times New Roman" w:cs="Times New Roman" w:hint="eastAsia"/>
          <w:b/>
          <w:sz w:val="24"/>
          <w:szCs w:val="24"/>
        </w:rPr>
        <w:t>超检查</w:t>
      </w:r>
      <w:r>
        <w:rPr>
          <w:rFonts w:ascii="Times New Roman" w:eastAsia="宋体" w:hAnsi="Times New Roman" w:cs="Times New Roman"/>
          <w:szCs w:val="21"/>
        </w:rPr>
        <w:t xml:space="preserve">  </w:t>
      </w:r>
      <w:r w:rsidR="003D01E4">
        <w:rPr>
          <w:rFonts w:ascii="Times New Roman" w:eastAsia="宋体" w:hAnsi="Times New Roman" w:cs="Times New Roman"/>
          <w:szCs w:val="21"/>
        </w:rPr>
        <w:t xml:space="preserve">                                    </w:t>
      </w:r>
      <w:r>
        <w:rPr>
          <w:rFonts w:ascii="宋体" w:hAnsi="宋体" w:hint="eastAsia"/>
          <w:position w:val="-2"/>
          <w:szCs w:val="21"/>
        </w:rPr>
        <w:t xml:space="preserve"> </w:t>
      </w:r>
      <w:r>
        <w:rPr>
          <w:rFonts w:ascii="宋体" w:hAnsi="宋体"/>
          <w:position w:val="-2"/>
          <w:szCs w:val="21"/>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650"/>
        <w:gridCol w:w="1341"/>
        <w:gridCol w:w="2777"/>
      </w:tblGrid>
      <w:tr w:rsidR="00EB2AA2" w:rsidRPr="008A05F1" w14:paraId="1DC642AD" w14:textId="77777777" w:rsidTr="006D0E40">
        <w:trPr>
          <w:trHeight w:val="454"/>
          <w:jc w:val="center"/>
        </w:trPr>
        <w:tc>
          <w:tcPr>
            <w:tcW w:w="5000" w:type="pct"/>
            <w:gridSpan w:val="5"/>
            <w:shd w:val="clear" w:color="auto" w:fill="auto"/>
            <w:vAlign w:val="center"/>
          </w:tcPr>
          <w:p w14:paraId="05D37F46" w14:textId="77777777" w:rsidR="00EB2AA2" w:rsidRPr="008A05F1" w:rsidRDefault="00EB2AA2" w:rsidP="006D0E40">
            <w:pPr>
              <w:jc w:val="left"/>
              <w:rPr>
                <w:szCs w:val="21"/>
              </w:rPr>
            </w:pPr>
            <w:r w:rsidRPr="008A05F1">
              <w:rPr>
                <w:rFonts w:hint="eastAsia"/>
                <w:szCs w:val="21"/>
              </w:rPr>
              <w:t>检查日期</w:t>
            </w:r>
            <w:r w:rsidRPr="008A05F1">
              <w:rPr>
                <w:szCs w:val="21"/>
              </w:rPr>
              <w:t>：</w:t>
            </w:r>
            <w:r w:rsidRPr="008A05F1">
              <w:rPr>
                <w:szCs w:val="21"/>
              </w:rPr>
              <w:t>|_|_|_|_|/|_|_|/|_|_|</w:t>
            </w:r>
            <w:r>
              <w:rPr>
                <w:szCs w:val="21"/>
              </w:rPr>
              <w:t xml:space="preserve">                            </w:t>
            </w:r>
          </w:p>
        </w:tc>
      </w:tr>
      <w:tr w:rsidR="00EB2AA2" w:rsidRPr="008A05F1" w14:paraId="777FA83B" w14:textId="77777777" w:rsidTr="006D0E40">
        <w:trPr>
          <w:trHeight w:val="454"/>
          <w:jc w:val="center"/>
        </w:trPr>
        <w:tc>
          <w:tcPr>
            <w:tcW w:w="593" w:type="pct"/>
            <w:vAlign w:val="center"/>
          </w:tcPr>
          <w:p w14:paraId="59F89AB2" w14:textId="77777777" w:rsidR="00EB2AA2" w:rsidRPr="008A05F1"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位置</w:t>
            </w:r>
          </w:p>
        </w:tc>
        <w:tc>
          <w:tcPr>
            <w:tcW w:w="2190" w:type="pct"/>
            <w:gridSpan w:val="2"/>
            <w:vAlign w:val="center"/>
          </w:tcPr>
          <w:p w14:paraId="3153932E"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2217" w:type="pct"/>
            <w:gridSpan w:val="2"/>
            <w:vAlign w:val="center"/>
          </w:tcPr>
          <w:p w14:paraId="6E42107E" w14:textId="77777777" w:rsidR="00EB2AA2" w:rsidRPr="008A05F1" w:rsidRDefault="00EB2AA2" w:rsidP="006D0E40">
            <w:pPr>
              <w:jc w:val="center"/>
              <w:rPr>
                <w:rFonts w:ascii="宋体" w:hAnsi="宋体"/>
                <w:position w:val="-2"/>
                <w:szCs w:val="21"/>
              </w:rPr>
            </w:pPr>
            <w:r>
              <w:rPr>
                <w:rFonts w:ascii="宋体" w:hAnsi="宋体" w:hint="eastAsia"/>
                <w:position w:val="-2"/>
                <w:szCs w:val="21"/>
              </w:rPr>
              <w:t>左侧乳房</w:t>
            </w:r>
          </w:p>
        </w:tc>
      </w:tr>
      <w:tr w:rsidR="00EB2AA2" w:rsidRPr="008A05F1" w14:paraId="427BF77D" w14:textId="77777777" w:rsidTr="006D0E40">
        <w:trPr>
          <w:trHeight w:val="456"/>
          <w:jc w:val="center"/>
        </w:trPr>
        <w:tc>
          <w:tcPr>
            <w:tcW w:w="593" w:type="pct"/>
            <w:vAlign w:val="center"/>
          </w:tcPr>
          <w:p w14:paraId="7765E660"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1B43F653"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tc>
        <w:tc>
          <w:tcPr>
            <w:tcW w:w="763" w:type="pct"/>
            <w:vAlign w:val="center"/>
          </w:tcPr>
          <w:p w14:paraId="194D94F6" w14:textId="77777777" w:rsidR="00EB2AA2" w:rsidRPr="00BB3530"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27" w:type="pct"/>
            <w:vAlign w:val="center"/>
          </w:tcPr>
          <w:p w14:paraId="50586DCB" w14:textId="77777777" w:rsidR="00EB2AA2" w:rsidRPr="00BB3530" w:rsidRDefault="00EB2AA2" w:rsidP="006D0E40">
            <w:pPr>
              <w:jc w:val="center"/>
              <w:rPr>
                <w:rFonts w:ascii="Times New Roman" w:hAnsi="Times New Roman" w:cs="Times New Roman"/>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6B78E913" w14:textId="77777777" w:rsidR="00EB2AA2" w:rsidRPr="00BB3530"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95" w:type="pct"/>
            <w:vAlign w:val="center"/>
          </w:tcPr>
          <w:p w14:paraId="18926010" w14:textId="77777777" w:rsidR="00EB2AA2" w:rsidRDefault="00EB2AA2" w:rsidP="006D0E40">
            <w:pPr>
              <w:jc w:val="center"/>
              <w:rPr>
                <w:rFonts w:ascii="宋体" w:hAnsi="宋体"/>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B2AA2" w:rsidRPr="008A05F1" w14:paraId="0A682BF5" w14:textId="77777777" w:rsidTr="006D0E40">
        <w:trPr>
          <w:trHeight w:val="1854"/>
          <w:jc w:val="center"/>
        </w:trPr>
        <w:tc>
          <w:tcPr>
            <w:tcW w:w="593" w:type="pct"/>
            <w:vMerge w:val="restart"/>
            <w:vAlign w:val="center"/>
          </w:tcPr>
          <w:p w14:paraId="28D260A9"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29D2FC9A"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p w14:paraId="1E31652E" w14:textId="77777777" w:rsidR="00EB2AA2" w:rsidRPr="008A05F1"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异常情况</w:t>
            </w:r>
          </w:p>
        </w:tc>
        <w:tc>
          <w:tcPr>
            <w:tcW w:w="763" w:type="pct"/>
            <w:vAlign w:val="center"/>
          </w:tcPr>
          <w:p w14:paraId="68036941" w14:textId="77777777" w:rsidR="00EB2AA2" w:rsidRPr="008C337D" w:rsidRDefault="00EB2AA2" w:rsidP="006D0E40">
            <w:pPr>
              <w:jc w:val="center"/>
              <w:rPr>
                <w:rFonts w:ascii="宋体" w:hAnsi="宋体"/>
                <w:position w:val="-2"/>
                <w:szCs w:val="21"/>
              </w:rPr>
            </w:pPr>
            <w:r>
              <w:rPr>
                <w:rFonts w:hint="eastAsia"/>
                <w:bCs/>
                <w:szCs w:val="21"/>
              </w:rPr>
              <w:t>结节</w:t>
            </w:r>
          </w:p>
        </w:tc>
        <w:tc>
          <w:tcPr>
            <w:tcW w:w="1427" w:type="pct"/>
            <w:vAlign w:val="center"/>
          </w:tcPr>
          <w:p w14:paraId="65E9D0C2" w14:textId="77777777" w:rsidR="00EB2AA2" w:rsidRDefault="00EB2AA2" w:rsidP="006D0E40">
            <w:pPr>
              <w:jc w:val="left"/>
              <w:rPr>
                <w:bCs/>
                <w:szCs w:val="21"/>
              </w:rPr>
            </w:pPr>
            <w:r w:rsidRPr="006637CF">
              <w:rPr>
                <w:rFonts w:hint="eastAsia"/>
                <w:bCs/>
                <w:szCs w:val="21"/>
              </w:rPr>
              <w:t>□</w:t>
            </w:r>
            <w:r>
              <w:rPr>
                <w:rFonts w:hint="eastAsia"/>
                <w:bCs/>
                <w:szCs w:val="21"/>
              </w:rPr>
              <w:t>无</w:t>
            </w:r>
          </w:p>
          <w:p w14:paraId="55FA7CC4" w14:textId="77777777" w:rsidR="00EB2AA2" w:rsidRDefault="00EB2AA2" w:rsidP="006D0E40">
            <w:pPr>
              <w:jc w:val="left"/>
              <w:rPr>
                <w:bCs/>
                <w:szCs w:val="21"/>
              </w:rPr>
            </w:pPr>
            <w:r w:rsidRPr="006637CF">
              <w:rPr>
                <w:rFonts w:hint="eastAsia"/>
                <w:bCs/>
                <w:szCs w:val="21"/>
              </w:rPr>
              <w:t>□</w:t>
            </w:r>
            <w:r>
              <w:rPr>
                <w:rFonts w:hint="eastAsia"/>
                <w:bCs/>
                <w:szCs w:val="21"/>
              </w:rPr>
              <w:t>有，数量：</w:t>
            </w:r>
          </w:p>
          <w:p w14:paraId="05914053" w14:textId="77777777" w:rsidR="00EB2AA2" w:rsidRDefault="00EB2AA2"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305D70D1" w14:textId="77777777" w:rsidR="00EB2AA2" w:rsidRPr="000E6E7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0BBDD267" w14:textId="77777777" w:rsidR="00EB2AA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0C3D700B" w14:textId="77777777" w:rsidR="00EB2AA2" w:rsidRPr="008C337D" w:rsidRDefault="00EB2AA2"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2C00196F" w14:textId="77777777" w:rsidR="00EB2AA2" w:rsidRPr="008C337D" w:rsidRDefault="00EB2AA2" w:rsidP="006D0E40">
            <w:pPr>
              <w:jc w:val="center"/>
              <w:rPr>
                <w:rFonts w:ascii="宋体" w:hAnsi="宋体"/>
                <w:position w:val="-2"/>
                <w:szCs w:val="21"/>
              </w:rPr>
            </w:pPr>
            <w:r>
              <w:rPr>
                <w:rFonts w:hint="eastAsia"/>
                <w:bCs/>
                <w:szCs w:val="21"/>
              </w:rPr>
              <w:t>结节</w:t>
            </w:r>
          </w:p>
        </w:tc>
        <w:tc>
          <w:tcPr>
            <w:tcW w:w="1495" w:type="pct"/>
            <w:vAlign w:val="center"/>
          </w:tcPr>
          <w:p w14:paraId="1ADC7D16" w14:textId="77777777" w:rsidR="00EB2AA2" w:rsidRDefault="00EB2AA2" w:rsidP="006D0E40">
            <w:pPr>
              <w:jc w:val="left"/>
              <w:rPr>
                <w:bCs/>
                <w:szCs w:val="21"/>
              </w:rPr>
            </w:pPr>
            <w:r w:rsidRPr="006637CF">
              <w:rPr>
                <w:rFonts w:hint="eastAsia"/>
                <w:bCs/>
                <w:szCs w:val="21"/>
              </w:rPr>
              <w:t>□</w:t>
            </w:r>
            <w:r>
              <w:rPr>
                <w:rFonts w:hint="eastAsia"/>
                <w:bCs/>
                <w:szCs w:val="21"/>
              </w:rPr>
              <w:t>无</w:t>
            </w:r>
          </w:p>
          <w:p w14:paraId="17B76C97" w14:textId="77777777" w:rsidR="00EB2AA2" w:rsidRDefault="00EB2AA2" w:rsidP="006D0E40">
            <w:pPr>
              <w:jc w:val="left"/>
              <w:rPr>
                <w:bCs/>
                <w:szCs w:val="21"/>
              </w:rPr>
            </w:pPr>
            <w:r w:rsidRPr="006637CF">
              <w:rPr>
                <w:rFonts w:hint="eastAsia"/>
                <w:bCs/>
                <w:szCs w:val="21"/>
              </w:rPr>
              <w:t>□</w:t>
            </w:r>
            <w:r>
              <w:rPr>
                <w:rFonts w:hint="eastAsia"/>
                <w:bCs/>
                <w:szCs w:val="21"/>
              </w:rPr>
              <w:t>有，数量：</w:t>
            </w:r>
          </w:p>
          <w:p w14:paraId="72CDAE26" w14:textId="77777777" w:rsidR="00EB2AA2" w:rsidRDefault="00EB2AA2"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579EEB14" w14:textId="77777777" w:rsidR="00EB2AA2" w:rsidRPr="000E6E7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06AD411A" w14:textId="77777777" w:rsidR="00EB2AA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3FA725F6" w14:textId="77777777" w:rsidR="00EB2AA2" w:rsidRPr="008C337D" w:rsidRDefault="00EB2AA2"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B2AA2" w:rsidRPr="008A05F1" w14:paraId="56CD6113" w14:textId="77777777" w:rsidTr="006D0E40">
        <w:trPr>
          <w:trHeight w:val="438"/>
          <w:jc w:val="center"/>
        </w:trPr>
        <w:tc>
          <w:tcPr>
            <w:tcW w:w="593" w:type="pct"/>
            <w:vMerge/>
            <w:vAlign w:val="center"/>
          </w:tcPr>
          <w:p w14:paraId="596B0475" w14:textId="77777777" w:rsidR="00EB2AA2" w:rsidRDefault="00EB2AA2" w:rsidP="00EB2AA2">
            <w:pPr>
              <w:spacing w:beforeLines="50" w:before="156"/>
              <w:jc w:val="center"/>
              <w:rPr>
                <w:rFonts w:ascii="Times New Roman" w:hAnsi="Times New Roman" w:cs="Times New Roman"/>
                <w:position w:val="-2"/>
                <w:szCs w:val="21"/>
              </w:rPr>
            </w:pPr>
          </w:p>
        </w:tc>
        <w:tc>
          <w:tcPr>
            <w:tcW w:w="763" w:type="pct"/>
            <w:vAlign w:val="center"/>
          </w:tcPr>
          <w:p w14:paraId="7996EE04" w14:textId="77777777" w:rsidR="00EB2AA2" w:rsidRPr="008A05F1" w:rsidRDefault="00EB2AA2" w:rsidP="006D0E40">
            <w:pPr>
              <w:jc w:val="center"/>
              <w:rPr>
                <w:rFonts w:ascii="宋体" w:hAnsi="宋体"/>
                <w:position w:val="-2"/>
                <w:szCs w:val="21"/>
              </w:rPr>
            </w:pPr>
            <w:r>
              <w:rPr>
                <w:rFonts w:ascii="宋体" w:hAnsi="宋体" w:hint="eastAsia"/>
                <w:position w:val="-2"/>
                <w:szCs w:val="21"/>
              </w:rPr>
              <w:t>结节样改变</w:t>
            </w:r>
          </w:p>
        </w:tc>
        <w:tc>
          <w:tcPr>
            <w:tcW w:w="1427" w:type="pct"/>
            <w:vAlign w:val="center"/>
          </w:tcPr>
          <w:p w14:paraId="2E3616C6" w14:textId="77777777" w:rsidR="00EB2AA2" w:rsidRPr="006637CF" w:rsidRDefault="00EB2AA2"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c>
          <w:tcPr>
            <w:tcW w:w="722" w:type="pct"/>
            <w:vAlign w:val="center"/>
          </w:tcPr>
          <w:p w14:paraId="6C148591" w14:textId="77777777" w:rsidR="00EB2AA2" w:rsidRPr="006637CF" w:rsidRDefault="00EB2AA2" w:rsidP="006D0E40">
            <w:pPr>
              <w:jc w:val="center"/>
              <w:rPr>
                <w:rFonts w:ascii="宋体" w:hAnsi="宋体"/>
                <w:position w:val="-2"/>
                <w:szCs w:val="21"/>
              </w:rPr>
            </w:pPr>
            <w:r>
              <w:rPr>
                <w:rFonts w:ascii="宋体" w:hAnsi="宋体" w:hint="eastAsia"/>
                <w:position w:val="-2"/>
                <w:szCs w:val="21"/>
              </w:rPr>
              <w:t>结节样改变</w:t>
            </w:r>
          </w:p>
        </w:tc>
        <w:tc>
          <w:tcPr>
            <w:tcW w:w="1495" w:type="pct"/>
            <w:vAlign w:val="center"/>
          </w:tcPr>
          <w:p w14:paraId="6A54EB22" w14:textId="77777777" w:rsidR="00EB2AA2" w:rsidRPr="006637CF" w:rsidRDefault="00EB2AA2"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r>
      <w:tr w:rsidR="00EB2AA2" w:rsidRPr="008A05F1" w14:paraId="6C6D84FD" w14:textId="77777777" w:rsidTr="006D0E40">
        <w:trPr>
          <w:trHeight w:val="438"/>
          <w:jc w:val="center"/>
        </w:trPr>
        <w:tc>
          <w:tcPr>
            <w:tcW w:w="593" w:type="pct"/>
            <w:vMerge/>
            <w:vAlign w:val="center"/>
          </w:tcPr>
          <w:p w14:paraId="2011FB0F" w14:textId="77777777" w:rsidR="00EB2AA2" w:rsidRDefault="00EB2AA2" w:rsidP="00EB2AA2">
            <w:pPr>
              <w:spacing w:beforeLines="50" w:before="156"/>
              <w:jc w:val="center"/>
              <w:rPr>
                <w:rFonts w:ascii="Times New Roman" w:hAnsi="Times New Roman" w:cs="Times New Roman"/>
                <w:position w:val="-2"/>
                <w:szCs w:val="21"/>
              </w:rPr>
            </w:pPr>
          </w:p>
        </w:tc>
        <w:tc>
          <w:tcPr>
            <w:tcW w:w="763" w:type="pct"/>
            <w:vAlign w:val="center"/>
          </w:tcPr>
          <w:p w14:paraId="6CD92A2A"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6233848B" w14:textId="77777777" w:rsidR="00EB2AA2" w:rsidRDefault="00EB2AA2"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27" w:type="pct"/>
            <w:vAlign w:val="center"/>
          </w:tcPr>
          <w:p w14:paraId="6D70A8ED" w14:textId="77777777" w:rsidR="00EB2AA2" w:rsidRDefault="00EB2AA2"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160D8389" w14:textId="77777777" w:rsidR="00EB2AA2" w:rsidRDefault="00EB2AA2"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1F7BE6EE" w14:textId="77777777" w:rsidR="00EB2AA2" w:rsidRPr="008A05F1" w:rsidRDefault="00EB2AA2"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c>
          <w:tcPr>
            <w:tcW w:w="722" w:type="pct"/>
            <w:vAlign w:val="center"/>
          </w:tcPr>
          <w:p w14:paraId="6F56E8DD"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74304D29" w14:textId="77777777" w:rsidR="00EB2AA2" w:rsidRPr="008A05F1" w:rsidRDefault="00EB2AA2"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95" w:type="pct"/>
            <w:vAlign w:val="center"/>
          </w:tcPr>
          <w:p w14:paraId="7C0D06DE" w14:textId="77777777" w:rsidR="00EB2AA2" w:rsidRDefault="00EB2AA2"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1ACD5EEC" w14:textId="77777777" w:rsidR="00EB2AA2" w:rsidRDefault="00EB2AA2"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53BF4958" w14:textId="77777777" w:rsidR="00EB2AA2" w:rsidRPr="008A05F1" w:rsidRDefault="00EB2AA2"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r>
      <w:tr w:rsidR="00EB2AA2" w:rsidRPr="008A05F1" w14:paraId="7328C235" w14:textId="77777777" w:rsidTr="006D0E40">
        <w:trPr>
          <w:trHeight w:val="438"/>
          <w:jc w:val="center"/>
        </w:trPr>
        <w:tc>
          <w:tcPr>
            <w:tcW w:w="593" w:type="pct"/>
            <w:vAlign w:val="center"/>
          </w:tcPr>
          <w:p w14:paraId="4093DDD0" w14:textId="77777777" w:rsidR="00EB2AA2" w:rsidRDefault="00EB2AA2" w:rsidP="006D0E40">
            <w:pPr>
              <w:jc w:val="center"/>
              <w:rPr>
                <w:rFonts w:ascii="Times New Roman" w:hAnsi="Times New Roman" w:cs="Times New Roman"/>
                <w:position w:val="-2"/>
                <w:szCs w:val="21"/>
              </w:rPr>
            </w:pPr>
            <w:r w:rsidRPr="008A05F1">
              <w:rPr>
                <w:rFonts w:ascii="Times New Roman" w:hAnsi="Times New Roman" w:cs="Times New Roman"/>
                <w:position w:val="-2"/>
                <w:szCs w:val="21"/>
              </w:rPr>
              <w:t>BI-RADS</w:t>
            </w:r>
          </w:p>
          <w:p w14:paraId="03B150CE"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position w:val="-2"/>
                <w:szCs w:val="21"/>
              </w:rPr>
              <w:t>分级</w:t>
            </w:r>
          </w:p>
        </w:tc>
        <w:tc>
          <w:tcPr>
            <w:tcW w:w="2190" w:type="pct"/>
            <w:gridSpan w:val="2"/>
            <w:vAlign w:val="center"/>
          </w:tcPr>
          <w:p w14:paraId="447592F4" w14:textId="77777777" w:rsidR="00EB2AA2" w:rsidRDefault="00EB2AA2" w:rsidP="006D0E40">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6D93633E" w14:textId="77777777" w:rsidR="00EB2AA2" w:rsidRDefault="00EB2AA2" w:rsidP="006D0E40">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4A53421A" w14:textId="77777777" w:rsidR="00EB2AA2" w:rsidRPr="006637CF" w:rsidRDefault="00EB2AA2" w:rsidP="006D0E40">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c>
          <w:tcPr>
            <w:tcW w:w="2217" w:type="pct"/>
            <w:gridSpan w:val="2"/>
            <w:vAlign w:val="center"/>
          </w:tcPr>
          <w:p w14:paraId="771BAD98" w14:textId="77777777" w:rsidR="00EB2AA2" w:rsidRDefault="00EB2AA2" w:rsidP="006D0E40">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7BDF8B5D" w14:textId="77777777" w:rsidR="00EB2AA2" w:rsidRDefault="00EB2AA2" w:rsidP="006D0E40">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49F26565" w14:textId="77777777" w:rsidR="00EB2AA2" w:rsidRPr="006637CF" w:rsidRDefault="00EB2AA2" w:rsidP="006D0E40">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r>
    </w:tbl>
    <w:p w14:paraId="1AC5FF1E" w14:textId="750AECAD" w:rsidR="002564F9" w:rsidRPr="003D01E4" w:rsidRDefault="002564F9" w:rsidP="005248E1">
      <w:pPr>
        <w:tabs>
          <w:tab w:val="num" w:pos="360"/>
        </w:tabs>
        <w:rPr>
          <w:rFonts w:ascii="Times New Roman" w:eastAsia="宋体" w:hAnsi="Times New Roman" w:cs="Times New Roman"/>
          <w:sz w:val="24"/>
          <w:szCs w:val="24"/>
        </w:rPr>
      </w:pPr>
    </w:p>
    <w:p w14:paraId="6E2B6ACF" w14:textId="77777777" w:rsidR="000F0984" w:rsidRDefault="000F0984" w:rsidP="005248E1">
      <w:pPr>
        <w:tabs>
          <w:tab w:val="num" w:pos="360"/>
        </w:tabs>
        <w:rPr>
          <w:rFonts w:ascii="Times New Roman" w:eastAsia="宋体" w:hAnsi="Times New Roman" w:cs="Times New Roman"/>
          <w:sz w:val="24"/>
          <w:szCs w:val="24"/>
        </w:rPr>
      </w:pPr>
    </w:p>
    <w:p w14:paraId="770827E4" w14:textId="77777777" w:rsidR="00EB2AA2" w:rsidRDefault="00EB2AA2" w:rsidP="005248E1">
      <w:pPr>
        <w:tabs>
          <w:tab w:val="num" w:pos="360"/>
        </w:tabs>
        <w:rPr>
          <w:rFonts w:ascii="Times New Roman" w:eastAsia="宋体" w:hAnsi="Times New Roman" w:cs="Times New Roman"/>
          <w:sz w:val="24"/>
          <w:szCs w:val="24"/>
        </w:rPr>
      </w:pPr>
    </w:p>
    <w:p w14:paraId="0EEF458D" w14:textId="77777777" w:rsidR="00EB2AA2" w:rsidRDefault="00EB2AA2" w:rsidP="005248E1">
      <w:pPr>
        <w:tabs>
          <w:tab w:val="num" w:pos="360"/>
        </w:tabs>
        <w:rPr>
          <w:rFonts w:ascii="Times New Roman" w:eastAsia="宋体" w:hAnsi="Times New Roman" w:cs="Times New Roman"/>
          <w:sz w:val="24"/>
          <w:szCs w:val="24"/>
        </w:rPr>
      </w:pPr>
    </w:p>
    <w:p w14:paraId="0C4BDF1C" w14:textId="77777777" w:rsidR="00EB2AA2" w:rsidRDefault="00EB2AA2" w:rsidP="005248E1">
      <w:pPr>
        <w:tabs>
          <w:tab w:val="num" w:pos="360"/>
        </w:tabs>
        <w:rPr>
          <w:rFonts w:ascii="Times New Roman" w:eastAsia="宋体" w:hAnsi="Times New Roman" w:cs="Times New Roman"/>
          <w:sz w:val="24"/>
          <w:szCs w:val="24"/>
        </w:rPr>
      </w:pPr>
    </w:p>
    <w:p w14:paraId="55BAE114" w14:textId="77777777" w:rsidR="00EB2AA2" w:rsidRDefault="00EB2AA2" w:rsidP="005248E1">
      <w:pPr>
        <w:tabs>
          <w:tab w:val="num" w:pos="360"/>
        </w:tabs>
        <w:rPr>
          <w:rFonts w:ascii="Times New Roman" w:eastAsia="宋体" w:hAnsi="Times New Roman" w:cs="Times New Roman"/>
          <w:sz w:val="24"/>
          <w:szCs w:val="24"/>
        </w:rPr>
      </w:pPr>
    </w:p>
    <w:p w14:paraId="7D59A709" w14:textId="77777777" w:rsidR="00EB2AA2" w:rsidRDefault="00EB2AA2" w:rsidP="005248E1">
      <w:pPr>
        <w:tabs>
          <w:tab w:val="num" w:pos="360"/>
        </w:tabs>
        <w:rPr>
          <w:rFonts w:ascii="Times New Roman" w:eastAsia="宋体" w:hAnsi="Times New Roman" w:cs="Times New Roman"/>
          <w:sz w:val="24"/>
          <w:szCs w:val="24"/>
        </w:rPr>
      </w:pPr>
    </w:p>
    <w:p w14:paraId="7369FE40" w14:textId="77777777" w:rsidR="00EB2AA2" w:rsidRDefault="00EB2AA2" w:rsidP="005248E1">
      <w:pPr>
        <w:tabs>
          <w:tab w:val="num" w:pos="360"/>
        </w:tabs>
        <w:rPr>
          <w:rFonts w:ascii="Times New Roman" w:eastAsia="宋体" w:hAnsi="Times New Roman" w:cs="Times New Roman"/>
          <w:sz w:val="24"/>
          <w:szCs w:val="24"/>
        </w:rPr>
      </w:pPr>
    </w:p>
    <w:p w14:paraId="444BD25D" w14:textId="77777777" w:rsidR="00EB2AA2" w:rsidRDefault="00EB2AA2" w:rsidP="005248E1">
      <w:pPr>
        <w:tabs>
          <w:tab w:val="num" w:pos="360"/>
        </w:tabs>
        <w:rPr>
          <w:rFonts w:ascii="Times New Roman" w:eastAsia="宋体" w:hAnsi="Times New Roman" w:cs="Times New Roman"/>
          <w:sz w:val="24"/>
          <w:szCs w:val="24"/>
        </w:rPr>
      </w:pPr>
    </w:p>
    <w:p w14:paraId="2BD21007" w14:textId="77777777" w:rsidR="00EB2AA2" w:rsidRPr="00CD15A7" w:rsidRDefault="00EB2AA2" w:rsidP="005248E1">
      <w:pPr>
        <w:tabs>
          <w:tab w:val="num" w:pos="360"/>
        </w:tabs>
        <w:rPr>
          <w:rFonts w:ascii="Times New Roman" w:eastAsia="宋体" w:hAnsi="Times New Roman" w:cs="Times New Roman"/>
          <w:sz w:val="24"/>
          <w:szCs w:val="24"/>
        </w:rPr>
      </w:pPr>
    </w:p>
    <w:p w14:paraId="26BA4E5D" w14:textId="77777777" w:rsidR="00447D72" w:rsidRPr="00447D72" w:rsidRDefault="00447D72" w:rsidP="00447D72">
      <w:pPr>
        <w:widowControl/>
        <w:jc w:val="left"/>
        <w:rPr>
          <w:rFonts w:ascii="Times New Roman" w:eastAsiaTheme="majorEastAsia" w:hAnsi="Times New Roman" w:cs="Times New Roman"/>
          <w:color w:val="000000"/>
        </w:rPr>
      </w:pPr>
      <w:r w:rsidRPr="00447D72">
        <w:rPr>
          <w:rFonts w:ascii="Times New Roman" w:eastAsiaTheme="majorEastAsia" w:hAnsi="Times New Roman" w:cs="Times New Roman" w:hint="eastAsia"/>
          <w:b/>
          <w:color w:val="000000"/>
          <w:sz w:val="24"/>
          <w:szCs w:val="24"/>
        </w:rPr>
        <w:lastRenderedPageBreak/>
        <w:t>心电图</w:t>
      </w:r>
      <w:r w:rsidRPr="00447D72">
        <w:rPr>
          <w:rFonts w:ascii="Times New Roman" w:eastAsiaTheme="majorEastAsia" w:hAnsi="Times New Roman" w:cs="Times New Roman" w:hint="eastAsia"/>
          <w:color w:val="000000"/>
        </w:rPr>
        <w:t xml:space="preserve">         </w:t>
      </w:r>
      <w:r w:rsidRPr="00447D72">
        <w:rPr>
          <w:rFonts w:ascii="Times New Roman" w:eastAsiaTheme="majorEastAsia" w:hAnsi="Times New Roman" w:cs="Times New Roman"/>
          <w:color w:val="000000"/>
        </w:rPr>
        <w:t xml:space="preserve">                         </w:t>
      </w:r>
      <w:r w:rsidRPr="00447D72">
        <w:rPr>
          <w:rFonts w:ascii="宋体" w:hAnsi="宋体"/>
          <w:position w:val="-2"/>
          <w:sz w:val="24"/>
        </w:rPr>
        <w:t>□</w:t>
      </w:r>
      <w:r w:rsidRPr="00FE43E0">
        <w:rPr>
          <w:rFonts w:asciiTheme="majorEastAsia" w:eastAsiaTheme="majorEastAsia" w:hAnsiTheme="majorEastAsia" w:hint="eastAsia"/>
          <w:bCs/>
          <w:sz w:val="24"/>
        </w:rPr>
        <w:t>未查</w:t>
      </w:r>
      <w:r w:rsidRPr="00FE43E0">
        <w:rPr>
          <w:rFonts w:ascii="宋体" w:hAnsi="宋体"/>
          <w:position w:val="-2"/>
          <w:sz w:val="24"/>
        </w:rPr>
        <w:t xml:space="preserve">     </w:t>
      </w:r>
      <w:r w:rsidRPr="00FE43E0">
        <w:rPr>
          <w:rFonts w:asciiTheme="majorEastAsia" w:eastAsiaTheme="majorEastAsia" w:hAnsiTheme="majorEastAsia" w:hint="eastAsia"/>
          <w:bCs/>
          <w:sz w:val="24"/>
        </w:rPr>
        <w:t>检查日期</w:t>
      </w:r>
      <w:r w:rsidRPr="00FE43E0">
        <w:rPr>
          <w:rFonts w:asciiTheme="majorEastAsia" w:eastAsiaTheme="majorEastAsia" w:hAnsiTheme="majorEastAsia"/>
          <w:bCs/>
          <w:sz w:val="24"/>
        </w:rPr>
        <w:t>：</w:t>
      </w:r>
      <w:r w:rsidRPr="00FE43E0">
        <w:rPr>
          <w:rFonts w:ascii="Times New Roman" w:hAnsi="Times New Roman" w:cs="Times New Roman"/>
          <w:sz w:val="24"/>
        </w:rPr>
        <w:t>20</w:t>
      </w:r>
      <w:r w:rsidRPr="00447D72">
        <w:rPr>
          <w:rFonts w:ascii="Times New Roman" w:hAnsi="Times New Roman" w:cs="Times New Roman"/>
          <w:sz w:val="24"/>
        </w:rPr>
        <w:t>|__|__|/|__|__|/|__|__|</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2173"/>
      </w:tblGrid>
      <w:tr w:rsidR="00447D72" w:rsidRPr="00447D72" w14:paraId="7943F9F4" w14:textId="77777777" w:rsidTr="00147044">
        <w:trPr>
          <w:trHeight w:val="1002"/>
          <w:jc w:val="center"/>
        </w:trPr>
        <w:tc>
          <w:tcPr>
            <w:tcW w:w="3830" w:type="pct"/>
          </w:tcPr>
          <w:p w14:paraId="545D0F10" w14:textId="5612DFFD" w:rsidR="00447D72" w:rsidRPr="007A3E38" w:rsidRDefault="00FE43E0" w:rsidP="00447D72">
            <w:pPr>
              <w:spacing w:beforeLines="50" w:before="156"/>
              <w:rPr>
                <w:rFonts w:ascii="Times New Roman" w:hAnsi="Times New Roman" w:cs="Times New Roman"/>
                <w:position w:val="-2"/>
                <w:u w:val="single"/>
              </w:rPr>
            </w:pPr>
            <w:r w:rsidRPr="00737D7E">
              <w:rPr>
                <w:rFonts w:ascii="宋体" w:hAnsi="宋体"/>
                <w:szCs w:val="21"/>
              </w:rPr>
              <w:t>□</w:t>
            </w:r>
            <w:r w:rsidR="00447D72" w:rsidRPr="00447D72">
              <w:rPr>
                <w:rFonts w:hint="eastAsia"/>
                <w:position w:val="-2"/>
              </w:rPr>
              <w:t>正常</w:t>
            </w:r>
            <w:r w:rsidR="00447D72" w:rsidRPr="00447D72">
              <w:rPr>
                <w:position w:val="-2"/>
              </w:rPr>
              <w:t xml:space="preserve">  </w:t>
            </w:r>
            <w:r w:rsidRPr="00737D7E">
              <w:rPr>
                <w:rFonts w:ascii="宋体" w:hAnsi="宋体"/>
                <w:szCs w:val="21"/>
              </w:rPr>
              <w:t>□</w:t>
            </w:r>
            <w:r w:rsidR="00447D72" w:rsidRPr="00447D72">
              <w:rPr>
                <w:position w:val="-2"/>
              </w:rPr>
              <w:t xml:space="preserve"> </w:t>
            </w:r>
            <w:r w:rsidR="00447D72" w:rsidRPr="00447D72">
              <w:rPr>
                <w:rFonts w:hint="eastAsia"/>
                <w:position w:val="-2"/>
              </w:rPr>
              <w:t>异常请描述：</w:t>
            </w:r>
            <w:r w:rsidR="00447D72" w:rsidRPr="007A3E38">
              <w:rPr>
                <w:rFonts w:ascii="Times New Roman" w:hAnsi="Times New Roman" w:cs="Times New Roman"/>
                <w:position w:val="-2"/>
                <w:u w:val="single"/>
              </w:rPr>
              <w:t xml:space="preserve">                                             </w:t>
            </w:r>
          </w:p>
          <w:p w14:paraId="1117CB62" w14:textId="77777777" w:rsidR="00447D72" w:rsidRPr="00447D72" w:rsidRDefault="00447D72" w:rsidP="00447D72">
            <w:pPr>
              <w:spacing w:beforeLines="50" w:before="156" w:afterLines="50" w:after="156"/>
              <w:rPr>
                <w:highlight w:val="yellow"/>
              </w:rPr>
            </w:pPr>
            <w:r w:rsidRPr="007A3E38">
              <w:rPr>
                <w:rFonts w:ascii="Times New Roman" w:hAnsi="Times New Roman" w:cs="Times New Roman"/>
                <w:position w:val="-2"/>
                <w:u w:val="single"/>
              </w:rPr>
              <w:t xml:space="preserve">                                                                  </w:t>
            </w:r>
            <w:r w:rsidRPr="00447D72">
              <w:rPr>
                <w:position w:val="-2"/>
                <w:u w:val="single"/>
              </w:rPr>
              <w:t xml:space="preserve">    </w:t>
            </w:r>
          </w:p>
        </w:tc>
        <w:tc>
          <w:tcPr>
            <w:tcW w:w="1170" w:type="pct"/>
            <w:vAlign w:val="center"/>
          </w:tcPr>
          <w:p w14:paraId="58E217A9" w14:textId="77777777" w:rsidR="00447D72" w:rsidRPr="00447D72" w:rsidRDefault="00447D72" w:rsidP="00447D72">
            <w:pPr>
              <w:spacing w:line="240" w:lineRule="exact"/>
              <w:jc w:val="center"/>
            </w:pPr>
            <w:r w:rsidRPr="00447D72">
              <w:rPr>
                <w:rFonts w:hint="eastAsia"/>
              </w:rPr>
              <w:t>临床意义判定</w:t>
            </w:r>
          </w:p>
          <w:p w14:paraId="74B29CE9" w14:textId="77777777" w:rsidR="00447D72" w:rsidRPr="00447D72" w:rsidRDefault="00447D72" w:rsidP="00447D72">
            <w:pPr>
              <w:spacing w:line="240" w:lineRule="exact"/>
              <w:jc w:val="center"/>
              <w:rPr>
                <w:rFonts w:ascii="Times New Roman" w:hAnsi="Times New Roman" w:cs="Times New Roman"/>
              </w:rPr>
            </w:pPr>
            <w:r w:rsidRPr="00447D72">
              <w:rPr>
                <w:rFonts w:ascii="Times New Roman" w:hAnsi="Times New Roman" w:cs="Times New Roman"/>
              </w:rPr>
              <w:t>1   2   3   4</w:t>
            </w:r>
          </w:p>
          <w:p w14:paraId="033A93C7" w14:textId="5DA2CAB0" w:rsidR="00447D72" w:rsidRPr="00447D72" w:rsidRDefault="00FE43E0" w:rsidP="00447D72">
            <w:pPr>
              <w:spacing w:line="240" w:lineRule="exact"/>
              <w:jc w:val="center"/>
            </w:pPr>
            <w:r w:rsidRPr="00737D7E">
              <w:rPr>
                <w:rFonts w:ascii="宋体" w:hAnsi="宋体"/>
                <w:szCs w:val="21"/>
              </w:rPr>
              <w:t>□</w:t>
            </w:r>
            <w:r w:rsidR="00447D72" w:rsidRPr="00447D72">
              <w:t xml:space="preserve">  </w:t>
            </w:r>
            <w:r w:rsidRPr="00737D7E">
              <w:rPr>
                <w:rFonts w:ascii="宋体" w:hAnsi="宋体"/>
                <w:szCs w:val="21"/>
              </w:rPr>
              <w:t>□</w:t>
            </w:r>
            <w:r w:rsidR="00447D72" w:rsidRPr="00447D72">
              <w:t xml:space="preserve">  </w:t>
            </w:r>
            <w:r w:rsidRPr="00737D7E">
              <w:rPr>
                <w:rFonts w:ascii="宋体" w:hAnsi="宋体"/>
                <w:szCs w:val="21"/>
              </w:rPr>
              <w:t>□</w:t>
            </w:r>
            <w:r w:rsidR="00447D72" w:rsidRPr="00447D72">
              <w:t xml:space="preserve">  </w:t>
            </w:r>
            <w:r w:rsidRPr="00737D7E">
              <w:rPr>
                <w:rFonts w:ascii="宋体" w:hAnsi="宋体"/>
                <w:szCs w:val="21"/>
              </w:rPr>
              <w:t>□</w:t>
            </w:r>
          </w:p>
        </w:tc>
      </w:tr>
    </w:tbl>
    <w:p w14:paraId="3FD8FC7B" w14:textId="77777777" w:rsidR="00447D72" w:rsidRPr="00447D72" w:rsidRDefault="00447D72" w:rsidP="00447D72">
      <w:pPr>
        <w:tabs>
          <w:tab w:val="num" w:pos="360"/>
        </w:tabs>
        <w:ind w:left="360" w:hanging="360"/>
        <w:rPr>
          <w:rFonts w:ascii="Times New Roman" w:eastAsia="宋体" w:hAnsi="Times New Roman" w:cs="Times New Roman"/>
          <w:b/>
          <w:sz w:val="24"/>
          <w:szCs w:val="24"/>
          <w:highlight w:val="yellow"/>
        </w:rPr>
      </w:pPr>
      <w:r w:rsidRPr="00447D72">
        <w:rPr>
          <w:rFonts w:ascii="Times New Roman" w:eastAsiaTheme="majorEastAsia" w:hAnsi="Times New Roman" w:cs="Times New Roman"/>
          <w:color w:val="000000"/>
        </w:rPr>
        <w:t>注：临床意义判定：</w:t>
      </w:r>
      <w:r w:rsidRPr="00447D72">
        <w:rPr>
          <w:rFonts w:ascii="宋体" w:eastAsia="宋体" w:hAnsi="宋体" w:cs="宋体" w:hint="eastAsia"/>
          <w:color w:val="000000"/>
        </w:rPr>
        <w:t>⑴</w:t>
      </w:r>
      <w:r w:rsidRPr="00447D72">
        <w:rPr>
          <w:rFonts w:ascii="Times New Roman" w:eastAsiaTheme="majorEastAsia" w:hAnsi="Times New Roman" w:cs="Times New Roman"/>
          <w:color w:val="000000"/>
        </w:rPr>
        <w:t>正常；</w:t>
      </w:r>
      <w:r w:rsidRPr="00447D72">
        <w:rPr>
          <w:rFonts w:ascii="宋体" w:eastAsia="宋体" w:hAnsi="宋体" w:cs="宋体" w:hint="eastAsia"/>
          <w:color w:val="000000"/>
        </w:rPr>
        <w:t>⑵</w:t>
      </w:r>
      <w:r w:rsidRPr="00447D72">
        <w:rPr>
          <w:rFonts w:ascii="Times New Roman" w:eastAsiaTheme="majorEastAsia" w:hAnsi="Times New Roman" w:cs="Times New Roman"/>
          <w:color w:val="000000"/>
        </w:rPr>
        <w:t>异常但无临床意义；</w:t>
      </w:r>
      <w:r w:rsidRPr="00447D72">
        <w:rPr>
          <w:rFonts w:ascii="宋体" w:eastAsia="宋体" w:hAnsi="宋体" w:cs="宋体" w:hint="eastAsia"/>
          <w:color w:val="000000"/>
        </w:rPr>
        <w:t>⑶</w:t>
      </w:r>
      <w:r w:rsidRPr="00447D72">
        <w:rPr>
          <w:rFonts w:ascii="Times New Roman" w:eastAsiaTheme="majorEastAsia" w:hAnsi="Times New Roman" w:cs="Times New Roman"/>
          <w:color w:val="000000"/>
        </w:rPr>
        <w:t>异常且有临床意义；</w:t>
      </w:r>
      <w:r w:rsidRPr="00447D72">
        <w:rPr>
          <w:rFonts w:ascii="宋体" w:eastAsia="宋体" w:hAnsi="宋体" w:cs="宋体" w:hint="eastAsia"/>
          <w:color w:val="000000"/>
        </w:rPr>
        <w:t>⑷</w:t>
      </w:r>
      <w:r w:rsidRPr="00447D72">
        <w:rPr>
          <w:rFonts w:ascii="Times New Roman" w:eastAsiaTheme="majorEastAsia" w:hAnsi="Times New Roman" w:cs="Times New Roman"/>
          <w:color w:val="000000"/>
        </w:rPr>
        <w:t>未查。</w:t>
      </w:r>
    </w:p>
    <w:p w14:paraId="14D34D7D" w14:textId="4862ADDD" w:rsidR="00E2208C" w:rsidRDefault="00E2208C" w:rsidP="00447D72">
      <w:pPr>
        <w:tabs>
          <w:tab w:val="num" w:pos="360"/>
        </w:tabs>
        <w:ind w:left="360" w:hanging="360"/>
        <w:rPr>
          <w:rFonts w:ascii="Times New Roman" w:eastAsia="宋体" w:hAnsi="Times New Roman" w:cs="Times New Roman"/>
          <w:b/>
          <w:sz w:val="24"/>
          <w:szCs w:val="24"/>
        </w:rPr>
      </w:pPr>
    </w:p>
    <w:p w14:paraId="2C14D078" w14:textId="36C6AD2F" w:rsidR="00447D72" w:rsidRDefault="00447D72" w:rsidP="00447D72">
      <w:pPr>
        <w:tabs>
          <w:tab w:val="num" w:pos="360"/>
        </w:tabs>
        <w:ind w:left="360" w:hanging="360"/>
        <w:rPr>
          <w:rFonts w:ascii="Times New Roman" w:eastAsia="宋体" w:hAnsi="Times New Roman" w:cs="Times New Roman"/>
          <w:b/>
          <w:sz w:val="24"/>
          <w:szCs w:val="24"/>
        </w:rPr>
      </w:pPr>
      <w:r w:rsidRPr="003B12A5">
        <w:rPr>
          <w:rFonts w:ascii="Times New Roman" w:eastAsia="宋体" w:hAnsi="Times New Roman" w:cs="Times New Roman" w:hint="eastAsia"/>
          <w:b/>
          <w:sz w:val="24"/>
          <w:szCs w:val="24"/>
        </w:rPr>
        <w:t>实验室检查</w:t>
      </w:r>
    </w:p>
    <w:tbl>
      <w:tblPr>
        <w:tblStyle w:val="a9"/>
        <w:tblW w:w="5000" w:type="pct"/>
        <w:jc w:val="center"/>
        <w:tblLook w:val="04A0" w:firstRow="1" w:lastRow="0" w:firstColumn="1" w:lastColumn="0" w:noHBand="0" w:noVBand="1"/>
      </w:tblPr>
      <w:tblGrid>
        <w:gridCol w:w="9286"/>
      </w:tblGrid>
      <w:tr w:rsidR="00447D72" w14:paraId="476A5753" w14:textId="77777777" w:rsidTr="00147044">
        <w:trPr>
          <w:trHeight w:val="454"/>
          <w:jc w:val="center"/>
        </w:trPr>
        <w:tc>
          <w:tcPr>
            <w:tcW w:w="9060" w:type="dxa"/>
          </w:tcPr>
          <w:p w14:paraId="358E47C3" w14:textId="77777777" w:rsidR="00447D72" w:rsidRPr="000D2E88" w:rsidRDefault="00447D72" w:rsidP="00147044">
            <w:pPr>
              <w:spacing w:line="276" w:lineRule="auto"/>
              <w:rPr>
                <w:rFonts w:asciiTheme="majorEastAsia" w:eastAsiaTheme="majorEastAsia" w:hAnsiTheme="majorEastAsia"/>
                <w:szCs w:val="21"/>
              </w:rPr>
            </w:pPr>
            <w:r w:rsidRPr="000D2E88">
              <w:rPr>
                <w:rFonts w:asciiTheme="majorEastAsia" w:eastAsiaTheme="majorEastAsia" w:hAnsiTheme="majorEastAsia" w:hint="eastAsia"/>
                <w:b/>
                <w:bCs/>
                <w:szCs w:val="21"/>
              </w:rPr>
              <w:t>血常规</w:t>
            </w:r>
            <w:r w:rsidRPr="000D2E88">
              <w:rPr>
                <w:rFonts w:asciiTheme="majorEastAsia" w:eastAsiaTheme="majorEastAsia" w:hAnsiTheme="majorEastAsia"/>
                <w:b/>
                <w:bCs/>
                <w:szCs w:val="21"/>
              </w:rPr>
              <w:t>检查</w:t>
            </w:r>
            <w:r w:rsidRPr="000D2E88">
              <w:rPr>
                <w:rFonts w:asciiTheme="majorEastAsia" w:eastAsiaTheme="majorEastAsia" w:hAnsiTheme="majorEastAsia" w:hint="eastAsia"/>
                <w:b/>
                <w:bCs/>
                <w:szCs w:val="21"/>
              </w:rPr>
              <w:t xml:space="preserve"> </w:t>
            </w:r>
            <w:r w:rsidRPr="000D2E88">
              <w:rPr>
                <w:rFonts w:asciiTheme="majorEastAsia" w:eastAsiaTheme="majorEastAsia" w:hAnsiTheme="majorEastAsia"/>
                <w:b/>
                <w:bCs/>
                <w:szCs w:val="21"/>
              </w:rPr>
              <w:t xml:space="preserve"> </w:t>
            </w:r>
            <w:r w:rsidRPr="000D2E88">
              <w:rPr>
                <w:rFonts w:asciiTheme="majorEastAsia" w:eastAsiaTheme="majorEastAsia" w:hAnsiTheme="majorEastAsia" w:hint="eastAsia"/>
                <w:szCs w:val="21"/>
              </w:rPr>
              <w:t>□否，未查原因：_____________</w:t>
            </w:r>
            <w:r w:rsidRPr="000D2E88">
              <w:rPr>
                <w:rFonts w:asciiTheme="majorEastAsia" w:eastAsiaTheme="majorEastAsia" w:hAnsiTheme="majorEastAsia"/>
                <w:szCs w:val="21"/>
              </w:rPr>
              <w:t>______</w:t>
            </w:r>
          </w:p>
          <w:p w14:paraId="2E63D836" w14:textId="77777777" w:rsidR="00447D72" w:rsidRPr="000D2E88" w:rsidRDefault="00447D72" w:rsidP="00147044">
            <w:pPr>
              <w:spacing w:line="276" w:lineRule="auto"/>
              <w:ind w:firstLineChars="600" w:firstLine="1260"/>
              <w:rPr>
                <w:rFonts w:ascii="Times New Roman" w:hAnsi="Times New Roman" w:cs="Times New Roman"/>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26EFE1D1" w14:textId="77777777" w:rsidTr="00147044">
        <w:trPr>
          <w:trHeight w:val="454"/>
          <w:jc w:val="center"/>
        </w:trPr>
        <w:tc>
          <w:tcPr>
            <w:tcW w:w="9060" w:type="dxa"/>
          </w:tcPr>
          <w:p w14:paraId="55A4DE79" w14:textId="522C9324" w:rsidR="00447D72" w:rsidRPr="000D2E88" w:rsidRDefault="00447D72" w:rsidP="00147044">
            <w:pPr>
              <w:spacing w:line="276" w:lineRule="auto"/>
              <w:rPr>
                <w:rFonts w:asciiTheme="majorEastAsia" w:eastAsiaTheme="majorEastAsia" w:hAnsiTheme="majorEastAsia"/>
                <w:szCs w:val="21"/>
              </w:rPr>
            </w:pPr>
            <w:r w:rsidRPr="000D2E88">
              <w:rPr>
                <w:rFonts w:asciiTheme="majorEastAsia" w:eastAsiaTheme="majorEastAsia" w:hAnsiTheme="majorEastAsia" w:hint="eastAsia"/>
                <w:b/>
                <w:bCs/>
                <w:szCs w:val="21"/>
              </w:rPr>
              <w:t>肝功能</w:t>
            </w:r>
            <w:r w:rsidRPr="000D2E88">
              <w:rPr>
                <w:rFonts w:asciiTheme="majorEastAsia" w:eastAsiaTheme="majorEastAsia" w:hAnsiTheme="majorEastAsia"/>
                <w:b/>
                <w:bCs/>
                <w:szCs w:val="21"/>
              </w:rPr>
              <w:t>检</w:t>
            </w:r>
            <w:r w:rsidRPr="000D2E88">
              <w:rPr>
                <w:rFonts w:asciiTheme="majorEastAsia" w:eastAsiaTheme="majorEastAsia" w:hAnsiTheme="majorEastAsia" w:hint="eastAsia"/>
                <w:b/>
                <w:bCs/>
                <w:szCs w:val="21"/>
              </w:rPr>
              <w:t xml:space="preserve">查 </w:t>
            </w:r>
            <w:r w:rsidRPr="000D2E88">
              <w:rPr>
                <w:rFonts w:asciiTheme="majorEastAsia" w:eastAsiaTheme="majorEastAsia" w:hAnsiTheme="majorEastAsia"/>
                <w:b/>
                <w:bCs/>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p>
          <w:p w14:paraId="30F7A133" w14:textId="77777777" w:rsidR="00447D72" w:rsidRPr="000D2E88" w:rsidRDefault="00447D72" w:rsidP="00147044">
            <w:pPr>
              <w:spacing w:line="276" w:lineRule="auto"/>
              <w:ind w:firstLineChars="600" w:firstLine="1260"/>
              <w:rPr>
                <w:rFonts w:asciiTheme="majorEastAsia" w:eastAsiaTheme="majorEastAsia" w:hAnsiTheme="majorEastAsia"/>
                <w:b/>
                <w:bCs/>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4711BF4B" w14:textId="77777777" w:rsidTr="00147044">
        <w:trPr>
          <w:trHeight w:val="454"/>
          <w:jc w:val="center"/>
        </w:trPr>
        <w:tc>
          <w:tcPr>
            <w:tcW w:w="9060" w:type="dxa"/>
          </w:tcPr>
          <w:p w14:paraId="5BB6E2EB" w14:textId="4006BFFE" w:rsidR="00447D72" w:rsidRPr="000D2E88" w:rsidRDefault="00447D72" w:rsidP="00147044">
            <w:pPr>
              <w:spacing w:line="276" w:lineRule="auto"/>
              <w:rPr>
                <w:rFonts w:asciiTheme="majorEastAsia" w:eastAsiaTheme="majorEastAsia" w:hAnsiTheme="majorEastAsia"/>
                <w:szCs w:val="21"/>
              </w:rPr>
            </w:pPr>
            <w:r w:rsidRPr="000D2E88">
              <w:rPr>
                <w:rFonts w:asciiTheme="majorEastAsia" w:eastAsiaTheme="majorEastAsia" w:hAnsiTheme="majorEastAsia" w:hint="eastAsia"/>
                <w:b/>
                <w:bCs/>
                <w:szCs w:val="21"/>
              </w:rPr>
              <w:t>肾功能</w:t>
            </w:r>
            <w:r w:rsidRPr="000D2E88">
              <w:rPr>
                <w:rFonts w:asciiTheme="majorEastAsia" w:eastAsiaTheme="majorEastAsia" w:hAnsiTheme="majorEastAsia"/>
                <w:b/>
                <w:bCs/>
                <w:szCs w:val="21"/>
              </w:rPr>
              <w:t>检</w:t>
            </w:r>
            <w:r w:rsidRPr="000D2E88">
              <w:rPr>
                <w:rFonts w:asciiTheme="majorEastAsia" w:eastAsiaTheme="majorEastAsia" w:hAnsiTheme="majorEastAsia" w:hint="eastAsia"/>
                <w:b/>
                <w:bCs/>
                <w:szCs w:val="21"/>
              </w:rPr>
              <w:t xml:space="preserve">查 </w:t>
            </w:r>
            <w:r w:rsidRPr="000D2E88">
              <w:rPr>
                <w:rFonts w:asciiTheme="majorEastAsia" w:eastAsiaTheme="majorEastAsia" w:hAnsiTheme="majorEastAsia"/>
                <w:b/>
                <w:bCs/>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p>
          <w:p w14:paraId="122C42F7" w14:textId="77777777" w:rsidR="00447D72" w:rsidRPr="000D2E88" w:rsidRDefault="00447D72" w:rsidP="00147044">
            <w:pPr>
              <w:spacing w:line="276" w:lineRule="auto"/>
              <w:ind w:firstLineChars="600" w:firstLine="1260"/>
              <w:rPr>
                <w:rFonts w:asciiTheme="majorEastAsia" w:eastAsiaTheme="majorEastAsia" w:hAnsiTheme="majorEastAsia"/>
                <w:b/>
                <w:bCs/>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02B0FFC2" w14:textId="77777777" w:rsidTr="00147044">
        <w:trPr>
          <w:trHeight w:val="454"/>
          <w:jc w:val="center"/>
        </w:trPr>
        <w:tc>
          <w:tcPr>
            <w:tcW w:w="9060" w:type="dxa"/>
          </w:tcPr>
          <w:p w14:paraId="0EE4779E" w14:textId="4C33A7DD" w:rsidR="00447D72" w:rsidRPr="000D2E88" w:rsidRDefault="00447D72" w:rsidP="00147044">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尿常规</w:t>
            </w:r>
            <w:r w:rsidRPr="000D2E88">
              <w:rPr>
                <w:rFonts w:ascii="Times New Roman" w:hAnsi="Times New Roman" w:cs="Times New Roman" w:hint="eastAsia"/>
                <w:b/>
                <w:szCs w:val="21"/>
              </w:rPr>
              <w:t>+</w:t>
            </w:r>
            <w:r w:rsidRPr="000D2E88">
              <w:rPr>
                <w:rFonts w:ascii="Times New Roman" w:hAnsi="Times New Roman" w:cs="Times New Roman"/>
                <w:b/>
                <w:szCs w:val="21"/>
              </w:rPr>
              <w:t>镜</w:t>
            </w:r>
            <w:r w:rsidRPr="000D2E88">
              <w:rPr>
                <w:rFonts w:ascii="Times New Roman" w:hAnsi="Times New Roman" w:cs="Times New Roman" w:hint="eastAsia"/>
                <w:b/>
                <w:szCs w:val="21"/>
              </w:rPr>
              <w:t>检</w:t>
            </w:r>
            <w:r w:rsidRPr="000D2E88">
              <w:rPr>
                <w:rFonts w:ascii="Times New Roman" w:hAnsi="Times New Roman" w:cs="Times New Roman" w:hint="eastAsia"/>
                <w:b/>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Pr="000D2E88">
              <w:rPr>
                <w:rFonts w:asciiTheme="majorEastAsia" w:eastAsiaTheme="majorEastAsia" w:hAnsiTheme="majorEastAsia"/>
                <w:szCs w:val="21"/>
              </w:rPr>
              <w:t xml:space="preserve">       </w:t>
            </w:r>
          </w:p>
          <w:p w14:paraId="6DCD93EE" w14:textId="77777777" w:rsidR="00447D72" w:rsidRPr="000D2E88" w:rsidRDefault="00447D72" w:rsidP="00147044">
            <w:pPr>
              <w:spacing w:line="276" w:lineRule="auto"/>
              <w:ind w:firstLineChars="600" w:firstLine="1260"/>
              <w:rPr>
                <w:rFonts w:ascii="Times New Roman" w:hAnsi="Times New Roman" w:cs="Times New Roman"/>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2C4E9A77" w14:textId="77777777" w:rsidTr="00147044">
        <w:trPr>
          <w:trHeight w:val="454"/>
          <w:jc w:val="center"/>
        </w:trPr>
        <w:tc>
          <w:tcPr>
            <w:tcW w:w="9060" w:type="dxa"/>
          </w:tcPr>
          <w:p w14:paraId="5B507756" w14:textId="5C991DDE" w:rsidR="00447D72" w:rsidRPr="000D2E88" w:rsidRDefault="00447D72" w:rsidP="00147044">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便常规</w:t>
            </w:r>
            <w:r w:rsidRPr="000D2E88">
              <w:rPr>
                <w:rFonts w:ascii="Times New Roman" w:hAnsi="Times New Roman" w:cs="Times New Roman" w:hint="eastAsia"/>
                <w:b/>
                <w:szCs w:val="21"/>
              </w:rPr>
              <w:t>+</w:t>
            </w:r>
            <w:r w:rsidR="0059310E">
              <w:rPr>
                <w:rFonts w:ascii="Times New Roman" w:hAnsi="Times New Roman" w:cs="Times New Roman" w:hint="eastAsia"/>
                <w:b/>
                <w:szCs w:val="21"/>
              </w:rPr>
              <w:t>潜血</w:t>
            </w:r>
            <w:r w:rsidRPr="000D2E88">
              <w:rPr>
                <w:rFonts w:ascii="Times New Roman" w:hAnsi="Times New Roman" w:cs="Times New Roman" w:hint="eastAsia"/>
                <w:b/>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Pr="000D2E88">
              <w:rPr>
                <w:rFonts w:asciiTheme="majorEastAsia" w:eastAsiaTheme="majorEastAsia" w:hAnsiTheme="majorEastAsia"/>
                <w:szCs w:val="21"/>
              </w:rPr>
              <w:t xml:space="preserve">      </w:t>
            </w:r>
          </w:p>
          <w:p w14:paraId="38FF117C" w14:textId="77777777" w:rsidR="00447D72" w:rsidRPr="000D2E88" w:rsidRDefault="00447D72" w:rsidP="00147044">
            <w:pPr>
              <w:spacing w:line="276" w:lineRule="auto"/>
              <w:ind w:firstLineChars="600" w:firstLine="1260"/>
              <w:rPr>
                <w:rFonts w:ascii="Times New Roman" w:hAnsi="Times New Roman" w:cs="Times New Roman"/>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1C8D6E7B" w14:textId="77777777" w:rsidTr="00147044">
        <w:trPr>
          <w:trHeight w:val="454"/>
          <w:jc w:val="center"/>
        </w:trPr>
        <w:tc>
          <w:tcPr>
            <w:tcW w:w="9060" w:type="dxa"/>
          </w:tcPr>
          <w:p w14:paraId="6A10BD3B" w14:textId="34993C39" w:rsidR="00447D72" w:rsidRPr="000D2E88" w:rsidRDefault="007A0A13" w:rsidP="00447D72">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血妊娠</w:t>
            </w:r>
            <w:r w:rsidR="0059310E">
              <w:rPr>
                <w:rFonts w:ascii="Times New Roman" w:hAnsi="Times New Roman" w:cs="Times New Roman" w:hint="eastAsia"/>
                <w:b/>
                <w:szCs w:val="21"/>
              </w:rPr>
              <w:t>检查</w:t>
            </w:r>
            <w:r w:rsidR="00447D72" w:rsidRPr="000D2E88">
              <w:rPr>
                <w:rFonts w:ascii="Times New Roman" w:hAnsi="Times New Roman" w:cs="Times New Roman" w:hint="eastAsia"/>
                <w:b/>
                <w:szCs w:val="21"/>
              </w:rPr>
              <w:t xml:space="preserve"> </w:t>
            </w:r>
            <w:r w:rsidRPr="000D2E88">
              <w:rPr>
                <w:rFonts w:ascii="Times New Roman" w:hAnsi="Times New Roman" w:cs="Times New Roman"/>
                <w:b/>
                <w:szCs w:val="21"/>
              </w:rPr>
              <w:t xml:space="preserve"> </w:t>
            </w:r>
            <w:r w:rsidR="00447D72"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00447D72" w:rsidRPr="000D2E88">
              <w:rPr>
                <w:rFonts w:asciiTheme="majorEastAsia" w:eastAsiaTheme="majorEastAsia" w:hAnsiTheme="majorEastAsia"/>
                <w:szCs w:val="21"/>
              </w:rPr>
              <w:t xml:space="preserve">      </w:t>
            </w:r>
          </w:p>
          <w:p w14:paraId="545002EF" w14:textId="1F386331" w:rsidR="00447D72" w:rsidRPr="000D2E88" w:rsidRDefault="00447D72" w:rsidP="00447D72">
            <w:pPr>
              <w:spacing w:line="276" w:lineRule="auto"/>
              <w:ind w:firstLineChars="600" w:firstLine="1260"/>
              <w:rPr>
                <w:rFonts w:ascii="Times New Roman" w:hAnsi="Times New Roman" w:cs="Times New Roman"/>
                <w:b/>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7BC00D7B" w14:textId="77777777" w:rsidTr="00147044">
        <w:trPr>
          <w:trHeight w:val="454"/>
          <w:jc w:val="center"/>
        </w:trPr>
        <w:tc>
          <w:tcPr>
            <w:tcW w:w="9060" w:type="dxa"/>
          </w:tcPr>
          <w:p w14:paraId="6FF2E98B" w14:textId="4D13E24B" w:rsidR="00447D72" w:rsidRPr="000D2E88" w:rsidRDefault="007A0A13" w:rsidP="00447D72">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性激素</w:t>
            </w:r>
            <w:r w:rsidR="0059310E">
              <w:rPr>
                <w:rFonts w:ascii="Times New Roman" w:hAnsi="Times New Roman" w:cs="Times New Roman" w:hint="eastAsia"/>
                <w:b/>
                <w:szCs w:val="21"/>
              </w:rPr>
              <w:t>检查</w:t>
            </w:r>
            <w:r w:rsidR="006938C2">
              <w:rPr>
                <w:rFonts w:ascii="Times New Roman" w:hAnsi="Times New Roman" w:cs="Times New Roman" w:hint="eastAsia"/>
                <w:b/>
                <w:szCs w:val="21"/>
              </w:rPr>
              <w:t xml:space="preserve"> </w:t>
            </w:r>
            <w:r w:rsidR="006938C2">
              <w:rPr>
                <w:rFonts w:ascii="Times New Roman" w:hAnsi="Times New Roman" w:cs="Times New Roman"/>
                <w:b/>
                <w:szCs w:val="21"/>
              </w:rPr>
              <w:t xml:space="preserve"> </w:t>
            </w:r>
            <w:r w:rsidR="00447D72"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00447D72" w:rsidRPr="000D2E88">
              <w:rPr>
                <w:rFonts w:asciiTheme="majorEastAsia" w:eastAsiaTheme="majorEastAsia" w:hAnsiTheme="majorEastAsia"/>
                <w:szCs w:val="21"/>
              </w:rPr>
              <w:t xml:space="preserve">      </w:t>
            </w:r>
          </w:p>
          <w:p w14:paraId="7F084806" w14:textId="54F6755A" w:rsidR="00447D72" w:rsidRPr="000D2E88" w:rsidRDefault="00447D72" w:rsidP="00447D72">
            <w:pPr>
              <w:spacing w:line="276" w:lineRule="auto"/>
              <w:ind w:firstLineChars="600" w:firstLine="1260"/>
              <w:rPr>
                <w:rFonts w:ascii="Times New Roman" w:hAnsi="Times New Roman" w:cs="Times New Roman"/>
                <w:b/>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bl>
    <w:p w14:paraId="025AC863" w14:textId="5E888798" w:rsidR="00447D72" w:rsidRPr="00447D72" w:rsidRDefault="00447D72" w:rsidP="00447D72">
      <w:pPr>
        <w:tabs>
          <w:tab w:val="num" w:pos="360"/>
        </w:tabs>
        <w:ind w:left="360" w:hanging="360"/>
        <w:rPr>
          <w:rFonts w:ascii="Times New Roman" w:eastAsia="宋体" w:hAnsi="Times New Roman" w:cs="Times New Roman"/>
          <w:b/>
          <w:sz w:val="24"/>
          <w:szCs w:val="24"/>
          <w:highlight w:val="yellow"/>
        </w:rPr>
      </w:pPr>
      <w:r w:rsidRPr="00946E55">
        <w:rPr>
          <w:rFonts w:ascii="Times New Roman" w:eastAsia="宋体" w:hAnsi="Times New Roman" w:cs="Times New Roman" w:hint="eastAsia"/>
          <w:i/>
          <w:szCs w:val="21"/>
        </w:rPr>
        <w:t>（结果详见报告单黏贴处）</w:t>
      </w:r>
    </w:p>
    <w:p w14:paraId="40CAB78B" w14:textId="77777777" w:rsidR="00E903B8" w:rsidRDefault="00E903B8" w:rsidP="00CD15A7">
      <w:pPr>
        <w:tabs>
          <w:tab w:val="num" w:pos="360"/>
        </w:tabs>
        <w:ind w:left="360" w:hanging="360"/>
        <w:rPr>
          <w:rFonts w:ascii="Times New Roman" w:eastAsia="宋体" w:hAnsi="Times New Roman" w:cs="Times New Roman"/>
          <w:b/>
          <w:sz w:val="24"/>
          <w:szCs w:val="24"/>
        </w:rPr>
        <w:sectPr w:rsidR="00E903B8" w:rsidSect="00E903B8">
          <w:footerReference w:type="default" r:id="rId58"/>
          <w:type w:val="continuous"/>
          <w:pgSz w:w="11906" w:h="16838" w:code="9"/>
          <w:pgMar w:top="1418" w:right="1418" w:bottom="1418" w:left="1418" w:header="964" w:footer="850" w:gutter="0"/>
          <w:pgNumType w:start="29"/>
          <w:cols w:space="425"/>
          <w:docGrid w:type="lines" w:linePitch="312"/>
        </w:sectPr>
      </w:pPr>
    </w:p>
    <w:p w14:paraId="352CC3A7" w14:textId="095074C7" w:rsidR="00F558A1" w:rsidRDefault="00F558A1" w:rsidP="00F558A1">
      <w:pPr>
        <w:widowControl/>
        <w:jc w:val="left"/>
        <w:rPr>
          <w:b/>
          <w:sz w:val="24"/>
          <w:szCs w:val="24"/>
        </w:rPr>
      </w:pPr>
    </w:p>
    <w:p w14:paraId="34BDB901" w14:textId="77777777" w:rsidR="00EB2AA2" w:rsidRDefault="00EB2AA2" w:rsidP="00F558A1">
      <w:pPr>
        <w:widowControl/>
        <w:jc w:val="left"/>
        <w:rPr>
          <w:b/>
          <w:sz w:val="24"/>
          <w:szCs w:val="24"/>
        </w:rPr>
      </w:pPr>
    </w:p>
    <w:p w14:paraId="6D6F3ABF" w14:textId="77777777" w:rsidR="00EB2AA2" w:rsidRDefault="00EB2AA2" w:rsidP="00F558A1">
      <w:pPr>
        <w:widowControl/>
        <w:jc w:val="left"/>
        <w:rPr>
          <w:b/>
          <w:sz w:val="24"/>
          <w:szCs w:val="24"/>
        </w:rPr>
      </w:pPr>
    </w:p>
    <w:p w14:paraId="5F2D93FE" w14:textId="77777777" w:rsidR="00EB2AA2" w:rsidRDefault="00EB2AA2" w:rsidP="00F558A1">
      <w:pPr>
        <w:widowControl/>
        <w:jc w:val="left"/>
        <w:rPr>
          <w:b/>
          <w:sz w:val="24"/>
          <w:szCs w:val="24"/>
        </w:rPr>
      </w:pPr>
    </w:p>
    <w:p w14:paraId="7293529C" w14:textId="77777777" w:rsidR="00EB2AA2" w:rsidRDefault="00EB2AA2" w:rsidP="00F558A1">
      <w:pPr>
        <w:widowControl/>
        <w:jc w:val="left"/>
        <w:rPr>
          <w:b/>
          <w:sz w:val="24"/>
          <w:szCs w:val="24"/>
        </w:rPr>
      </w:pPr>
    </w:p>
    <w:p w14:paraId="18D514A0" w14:textId="77777777" w:rsidR="00EB2AA2" w:rsidRDefault="00EB2AA2" w:rsidP="00F558A1">
      <w:pPr>
        <w:widowControl/>
        <w:jc w:val="left"/>
        <w:rPr>
          <w:b/>
          <w:sz w:val="24"/>
          <w:szCs w:val="24"/>
        </w:rPr>
      </w:pPr>
    </w:p>
    <w:p w14:paraId="4184EB9B" w14:textId="77777777" w:rsidR="00EB2AA2" w:rsidRDefault="00EB2AA2" w:rsidP="00F558A1">
      <w:pPr>
        <w:widowControl/>
        <w:jc w:val="left"/>
        <w:rPr>
          <w:b/>
          <w:sz w:val="24"/>
          <w:szCs w:val="24"/>
        </w:rPr>
      </w:pPr>
    </w:p>
    <w:p w14:paraId="234F7CF7" w14:textId="77777777" w:rsidR="00EB2AA2" w:rsidRDefault="00EB2AA2" w:rsidP="00F558A1">
      <w:pPr>
        <w:widowControl/>
        <w:jc w:val="left"/>
        <w:rPr>
          <w:b/>
          <w:sz w:val="24"/>
          <w:szCs w:val="24"/>
        </w:rPr>
      </w:pPr>
    </w:p>
    <w:p w14:paraId="3B79D989" w14:textId="77777777" w:rsidR="00EB2AA2" w:rsidRDefault="00EB2AA2" w:rsidP="00F558A1">
      <w:pPr>
        <w:widowControl/>
        <w:jc w:val="left"/>
        <w:rPr>
          <w:b/>
          <w:sz w:val="24"/>
          <w:szCs w:val="24"/>
        </w:rPr>
      </w:pPr>
    </w:p>
    <w:p w14:paraId="4C9B3363" w14:textId="77777777" w:rsidR="00EB2AA2" w:rsidRDefault="00EB2AA2" w:rsidP="00F558A1">
      <w:pPr>
        <w:widowControl/>
        <w:jc w:val="left"/>
        <w:rPr>
          <w:b/>
          <w:sz w:val="24"/>
          <w:szCs w:val="24"/>
        </w:rPr>
      </w:pPr>
    </w:p>
    <w:p w14:paraId="790F35E7" w14:textId="77777777" w:rsidR="00EB2AA2" w:rsidRDefault="00EB2AA2" w:rsidP="00F558A1">
      <w:pPr>
        <w:widowControl/>
        <w:jc w:val="left"/>
        <w:rPr>
          <w:b/>
          <w:sz w:val="24"/>
          <w:szCs w:val="24"/>
        </w:rPr>
      </w:pPr>
    </w:p>
    <w:p w14:paraId="5793D00F" w14:textId="77777777" w:rsidR="00EB2AA2" w:rsidRDefault="00EB2AA2" w:rsidP="00F558A1">
      <w:pPr>
        <w:widowControl/>
        <w:jc w:val="left"/>
        <w:rPr>
          <w:b/>
          <w:sz w:val="24"/>
          <w:szCs w:val="24"/>
        </w:rPr>
      </w:pPr>
    </w:p>
    <w:p w14:paraId="5CA1B414" w14:textId="77777777" w:rsidR="00EB2AA2" w:rsidRDefault="00EB2AA2" w:rsidP="00F558A1">
      <w:pPr>
        <w:widowControl/>
        <w:jc w:val="left"/>
        <w:rPr>
          <w:b/>
          <w:sz w:val="24"/>
          <w:szCs w:val="24"/>
        </w:rPr>
      </w:pPr>
    </w:p>
    <w:p w14:paraId="42863AEF" w14:textId="77777777" w:rsidR="00EB2AA2" w:rsidRDefault="00EB2AA2" w:rsidP="00F558A1">
      <w:pPr>
        <w:widowControl/>
        <w:jc w:val="left"/>
        <w:rPr>
          <w:b/>
          <w:sz w:val="24"/>
          <w:szCs w:val="24"/>
        </w:rPr>
      </w:pPr>
    </w:p>
    <w:p w14:paraId="328FAA3B" w14:textId="77777777" w:rsidR="00EB2AA2" w:rsidRDefault="00EB2AA2" w:rsidP="00F558A1">
      <w:pPr>
        <w:widowControl/>
        <w:jc w:val="left"/>
        <w:rPr>
          <w:b/>
          <w:sz w:val="24"/>
          <w:szCs w:val="24"/>
        </w:rPr>
      </w:pPr>
    </w:p>
    <w:p w14:paraId="4C82773E" w14:textId="77777777" w:rsidR="00EB2AA2" w:rsidRDefault="00EB2AA2" w:rsidP="00F558A1">
      <w:pPr>
        <w:widowControl/>
        <w:jc w:val="left"/>
        <w:rPr>
          <w:b/>
          <w:sz w:val="24"/>
          <w:szCs w:val="24"/>
        </w:rPr>
      </w:pPr>
    </w:p>
    <w:p w14:paraId="44256F3F" w14:textId="77777777" w:rsidR="00EB2AA2" w:rsidRDefault="00EB2AA2" w:rsidP="00F558A1">
      <w:pPr>
        <w:widowControl/>
        <w:jc w:val="left"/>
        <w:rPr>
          <w:b/>
          <w:sz w:val="24"/>
          <w:szCs w:val="24"/>
        </w:rPr>
      </w:pPr>
    </w:p>
    <w:p w14:paraId="6B29A90A" w14:textId="77777777" w:rsidR="00EB2AA2" w:rsidRDefault="00EB2AA2" w:rsidP="00F558A1">
      <w:pPr>
        <w:widowControl/>
        <w:jc w:val="left"/>
        <w:rPr>
          <w:b/>
          <w:sz w:val="24"/>
          <w:szCs w:val="24"/>
        </w:rPr>
      </w:pPr>
    </w:p>
    <w:p w14:paraId="3B51737D" w14:textId="2AC1CF95"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C63432" w:rsidRPr="004E389E" w14:paraId="681477D8" w14:textId="77777777" w:rsidTr="001A34A8">
        <w:trPr>
          <w:trHeight w:val="425"/>
          <w:jc w:val="center"/>
        </w:trPr>
        <w:tc>
          <w:tcPr>
            <w:tcW w:w="9095" w:type="dxa"/>
            <w:gridSpan w:val="3"/>
            <w:vAlign w:val="center"/>
          </w:tcPr>
          <w:p w14:paraId="671363C0"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6DE6A01A" w14:textId="77777777" w:rsidR="00C63432" w:rsidRPr="00640CD8" w:rsidRDefault="00C63432"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4399001A"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06720" behindDoc="0" locked="0" layoutInCell="1" allowOverlap="1" wp14:anchorId="2D5ABCD9" wp14:editId="0D0B983E">
                      <wp:simplePos x="0" y="0"/>
                      <wp:positionH relativeFrom="column">
                        <wp:posOffset>1368425</wp:posOffset>
                      </wp:positionH>
                      <wp:positionV relativeFrom="paragraph">
                        <wp:posOffset>315595</wp:posOffset>
                      </wp:positionV>
                      <wp:extent cx="777875" cy="478790"/>
                      <wp:effectExtent l="0" t="0" r="22225" b="35560"/>
                      <wp:wrapNone/>
                      <wp:docPr id="91" name="直接连接符 91"/>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BF73F" id="直接连接符 91"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5696" behindDoc="0" locked="0" layoutInCell="1" allowOverlap="1" wp14:anchorId="10DC39F9" wp14:editId="6BA8C8D1">
                      <wp:simplePos x="0" y="0"/>
                      <wp:positionH relativeFrom="column">
                        <wp:posOffset>1543685</wp:posOffset>
                      </wp:positionH>
                      <wp:positionV relativeFrom="paragraph">
                        <wp:posOffset>150495</wp:posOffset>
                      </wp:positionV>
                      <wp:extent cx="400050" cy="799465"/>
                      <wp:effectExtent l="0" t="0" r="19050" b="19685"/>
                      <wp:wrapNone/>
                      <wp:docPr id="92" name="直接连接符 92"/>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6F3349" id="直接连接符 92"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2864" behindDoc="0" locked="0" layoutInCell="1" allowOverlap="1" wp14:anchorId="452CDF14" wp14:editId="6576E47F">
                      <wp:simplePos x="0" y="0"/>
                      <wp:positionH relativeFrom="column">
                        <wp:posOffset>2973070</wp:posOffset>
                      </wp:positionH>
                      <wp:positionV relativeFrom="paragraph">
                        <wp:posOffset>286385</wp:posOffset>
                      </wp:positionV>
                      <wp:extent cx="757555" cy="508000"/>
                      <wp:effectExtent l="0" t="0" r="23495" b="25400"/>
                      <wp:wrapNone/>
                      <wp:docPr id="93" name="直接连接符 93"/>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FAE64F" id="直接连接符 93" o:spid="_x0000_s1026" style="position:absolute;left:0;text-align:lef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&#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LHkfVP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1840" behindDoc="0" locked="0" layoutInCell="1" allowOverlap="1" wp14:anchorId="1D28BB00" wp14:editId="3E9AA0D4">
                      <wp:simplePos x="0" y="0"/>
                      <wp:positionH relativeFrom="column">
                        <wp:posOffset>3143250</wp:posOffset>
                      </wp:positionH>
                      <wp:positionV relativeFrom="paragraph">
                        <wp:posOffset>153670</wp:posOffset>
                      </wp:positionV>
                      <wp:extent cx="437515" cy="789940"/>
                      <wp:effectExtent l="0" t="0" r="19685" b="29210"/>
                      <wp:wrapNone/>
                      <wp:docPr id="94" name="直接连接符 94"/>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B4BEBB" id="直接连接符 94" o:spid="_x0000_s1026" style="position:absolute;left:0;text-align:lef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0816" behindDoc="0" locked="0" layoutInCell="1" allowOverlap="1" wp14:anchorId="4D18B6D6" wp14:editId="482B1711">
                      <wp:simplePos x="0" y="0"/>
                      <wp:positionH relativeFrom="column">
                        <wp:posOffset>2967990</wp:posOffset>
                      </wp:positionH>
                      <wp:positionV relativeFrom="paragraph">
                        <wp:posOffset>314325</wp:posOffset>
                      </wp:positionV>
                      <wp:extent cx="758190" cy="447675"/>
                      <wp:effectExtent l="0" t="0" r="22860" b="28575"/>
                      <wp:wrapNone/>
                      <wp:docPr id="95" name="直接连接符 95"/>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54F522" id="直接连接符 95" o:spid="_x0000_s1026" style="position:absolute;left:0;text-align:lef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9792" behindDoc="0" locked="0" layoutInCell="1" allowOverlap="1" wp14:anchorId="3820D386" wp14:editId="5E5F882E">
                      <wp:simplePos x="0" y="0"/>
                      <wp:positionH relativeFrom="column">
                        <wp:posOffset>3148330</wp:posOffset>
                      </wp:positionH>
                      <wp:positionV relativeFrom="paragraph">
                        <wp:posOffset>160020</wp:posOffset>
                      </wp:positionV>
                      <wp:extent cx="437515" cy="757555"/>
                      <wp:effectExtent l="0" t="0" r="19685" b="23495"/>
                      <wp:wrapNone/>
                      <wp:docPr id="96" name="直接连接符 96"/>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CA6BA" id="直接连接符 96"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C28KVe0BAACVAwAADgAAAAAAAAAAAAAAAAAuAgAAZHJzL2Uy&#10;b0RvYy54bWxQSwECLQAUAAYACAAAACEAdK/m0O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7744" behindDoc="0" locked="0" layoutInCell="1" allowOverlap="1" wp14:anchorId="11F83803" wp14:editId="7A8982C2">
                      <wp:simplePos x="0" y="0"/>
                      <wp:positionH relativeFrom="column">
                        <wp:posOffset>3080385</wp:posOffset>
                      </wp:positionH>
                      <wp:positionV relativeFrom="paragraph">
                        <wp:posOffset>257175</wp:posOffset>
                      </wp:positionV>
                      <wp:extent cx="559435" cy="573405"/>
                      <wp:effectExtent l="0" t="0" r="12065" b="17145"/>
                      <wp:wrapNone/>
                      <wp:docPr id="97"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2E1BD" id="流程图: 接点 8" o:spid="_x0000_s1026" type="#_x0000_t120" style="position:absolute;left:0;text-align:left;margin-left:242.55pt;margin-top:20.25pt;width:44.05pt;height:45.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T8i6j5oCAADy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02624" behindDoc="0" locked="0" layoutInCell="1" allowOverlap="1" wp14:anchorId="086A4B1C" wp14:editId="70D023BF">
                      <wp:simplePos x="0" y="0"/>
                      <wp:positionH relativeFrom="column">
                        <wp:posOffset>1621155</wp:posOffset>
                      </wp:positionH>
                      <wp:positionV relativeFrom="paragraph">
                        <wp:posOffset>412750</wp:posOffset>
                      </wp:positionV>
                      <wp:extent cx="271780" cy="262255"/>
                      <wp:effectExtent l="0" t="0" r="13970" b="23495"/>
                      <wp:wrapNone/>
                      <wp:docPr id="98"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35472" id="流程图: 接点 9" o:spid="_x0000_s1026" type="#_x0000_t120" style="position:absolute;left:0;text-align:left;margin-left:127.65pt;margin-top:32.5pt;width:21.4pt;height:2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99552" behindDoc="0" locked="0" layoutInCell="1" allowOverlap="1" wp14:anchorId="7BF84786" wp14:editId="7EDCEAAB">
                      <wp:simplePos x="0" y="0"/>
                      <wp:positionH relativeFrom="column">
                        <wp:posOffset>1290320</wp:posOffset>
                      </wp:positionH>
                      <wp:positionV relativeFrom="paragraph">
                        <wp:posOffset>539750</wp:posOffset>
                      </wp:positionV>
                      <wp:extent cx="2527300" cy="0"/>
                      <wp:effectExtent l="0" t="0" r="25400" b="19050"/>
                      <wp:wrapNone/>
                      <wp:docPr id="99" name="直接连接符 99"/>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C7E3C" id="直接连接符 99"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4672" behindDoc="0" locked="0" layoutInCell="1" allowOverlap="1" wp14:anchorId="7C23A039" wp14:editId="7DC69F84">
                      <wp:simplePos x="0" y="0"/>
                      <wp:positionH relativeFrom="column">
                        <wp:posOffset>1348740</wp:posOffset>
                      </wp:positionH>
                      <wp:positionV relativeFrom="paragraph">
                        <wp:posOffset>315595</wp:posOffset>
                      </wp:positionV>
                      <wp:extent cx="797560" cy="437515"/>
                      <wp:effectExtent l="0" t="0" r="21590" b="19685"/>
                      <wp:wrapNone/>
                      <wp:docPr id="100" name="直接连接符 100"/>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CCFE83" id="直接连接符 100" o:spid="_x0000_s1026" style="position:absolute;left:0;text-align:lef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3648" behindDoc="0" locked="0" layoutInCell="1" allowOverlap="1" wp14:anchorId="47E2920C" wp14:editId="5A09C361">
                      <wp:simplePos x="0" y="0"/>
                      <wp:positionH relativeFrom="column">
                        <wp:posOffset>1514475</wp:posOffset>
                      </wp:positionH>
                      <wp:positionV relativeFrom="paragraph">
                        <wp:posOffset>160020</wp:posOffset>
                      </wp:positionV>
                      <wp:extent cx="436245" cy="758190"/>
                      <wp:effectExtent l="0" t="0" r="20955" b="22860"/>
                      <wp:wrapNone/>
                      <wp:docPr id="101" name="直接连接符 101"/>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63A293" id="直接连接符 101"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1600" behindDoc="0" locked="0" layoutInCell="1" allowOverlap="1" wp14:anchorId="43994518" wp14:editId="69FC6FED">
                      <wp:simplePos x="0" y="0"/>
                      <wp:positionH relativeFrom="column">
                        <wp:posOffset>1456055</wp:posOffset>
                      </wp:positionH>
                      <wp:positionV relativeFrom="paragraph">
                        <wp:posOffset>238125</wp:posOffset>
                      </wp:positionV>
                      <wp:extent cx="563880" cy="593090"/>
                      <wp:effectExtent l="0" t="0" r="26670" b="16510"/>
                      <wp:wrapNone/>
                      <wp:docPr id="102"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30117" id="流程图: 接点 9" o:spid="_x0000_s1026" type="#_x0000_t120" style="position:absolute;left:0;text-align:left;margin-left:114.65pt;margin-top:18.75pt;width:44.4pt;height:46.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Cqh+2wmAIAAPM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00576" behindDoc="0" locked="0" layoutInCell="1" allowOverlap="1" wp14:anchorId="145EB882" wp14:editId="10D90BCD">
                      <wp:simplePos x="0" y="0"/>
                      <wp:positionH relativeFrom="column">
                        <wp:posOffset>3347720</wp:posOffset>
                      </wp:positionH>
                      <wp:positionV relativeFrom="paragraph">
                        <wp:posOffset>82550</wp:posOffset>
                      </wp:positionV>
                      <wp:extent cx="0" cy="901700"/>
                      <wp:effectExtent l="0" t="0" r="38100" b="31750"/>
                      <wp:wrapNone/>
                      <wp:docPr id="103" name="直接连接符 103"/>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4F3169A" id="直接连接符 103"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8528" behindDoc="0" locked="0" layoutInCell="1" allowOverlap="1" wp14:anchorId="71A67044" wp14:editId="192DD4C5">
                      <wp:simplePos x="0" y="0"/>
                      <wp:positionH relativeFrom="column">
                        <wp:posOffset>1735455</wp:posOffset>
                      </wp:positionH>
                      <wp:positionV relativeFrom="paragraph">
                        <wp:posOffset>97790</wp:posOffset>
                      </wp:positionV>
                      <wp:extent cx="0" cy="895350"/>
                      <wp:effectExtent l="0" t="0" r="38100" b="19050"/>
                      <wp:wrapNone/>
                      <wp:docPr id="104" name="直接连接符 104"/>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8E20CA" id="直接连接符 104"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7504" behindDoc="0" locked="0" layoutInCell="1" allowOverlap="1" wp14:anchorId="0E484AFB" wp14:editId="0671489E">
                      <wp:simplePos x="0" y="0"/>
                      <wp:positionH relativeFrom="column">
                        <wp:posOffset>2897505</wp:posOffset>
                      </wp:positionH>
                      <wp:positionV relativeFrom="paragraph">
                        <wp:posOffset>81280</wp:posOffset>
                      </wp:positionV>
                      <wp:extent cx="908050" cy="901700"/>
                      <wp:effectExtent l="0" t="0" r="25400" b="12700"/>
                      <wp:wrapNone/>
                      <wp:docPr id="105"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B599" id="流程图: 接点 8" o:spid="_x0000_s1026" type="#_x0000_t120" style="position:absolute;left:0;text-align:left;margin-left:228.15pt;margin-top:6.4pt;width:71.5pt;height:7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96480" behindDoc="0" locked="0" layoutInCell="1" allowOverlap="1" wp14:anchorId="42FB892D" wp14:editId="46CA4A88">
                      <wp:simplePos x="0" y="0"/>
                      <wp:positionH relativeFrom="column">
                        <wp:posOffset>1290955</wp:posOffset>
                      </wp:positionH>
                      <wp:positionV relativeFrom="paragraph">
                        <wp:posOffset>91440</wp:posOffset>
                      </wp:positionV>
                      <wp:extent cx="908050" cy="901700"/>
                      <wp:effectExtent l="0" t="0" r="25400" b="12700"/>
                      <wp:wrapNone/>
                      <wp:docPr id="106"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20C57" id="流程图: 接点 9" o:spid="_x0000_s1026" type="#_x0000_t120" style="position:absolute;left:0;text-align:left;margin-left:101.65pt;margin-top:7.2pt;width:71.5pt;height:7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lDtbA5cCAADz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5FA5CC9F"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08768" behindDoc="0" locked="0" layoutInCell="1" allowOverlap="1" wp14:anchorId="599A0C4F" wp14:editId="05D728CA">
                      <wp:simplePos x="0" y="0"/>
                      <wp:positionH relativeFrom="column">
                        <wp:posOffset>3211195</wp:posOffset>
                      </wp:positionH>
                      <wp:positionV relativeFrom="paragraph">
                        <wp:posOffset>16510</wp:posOffset>
                      </wp:positionV>
                      <wp:extent cx="296545" cy="262255"/>
                      <wp:effectExtent l="0" t="0" r="27305" b="23495"/>
                      <wp:wrapNone/>
                      <wp:docPr id="107"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551EA" id="流程图: 接点 8" o:spid="_x0000_s1026" type="#_x0000_t120" style="position:absolute;left:0;text-align:left;margin-left:252.85pt;margin-top:1.3pt;width:23.35pt;height:20.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" filled="f" strokecolor="windowText" strokeweight="1pt">
                      <v:stroke joinstyle="miter"/>
                    </v:shape>
                  </w:pict>
                </mc:Fallback>
              </mc:AlternateContent>
            </w:r>
          </w:p>
          <w:p w14:paraId="76A7CE2B" w14:textId="77777777" w:rsidR="00C63432" w:rsidRDefault="00C63432" w:rsidP="001A34A8">
            <w:pPr>
              <w:jc w:val="left"/>
              <w:rPr>
                <w:rFonts w:ascii="Times New Roman" w:hAnsi="Times New Roman" w:cs="Times New Roman"/>
                <w:position w:val="-2"/>
                <w:szCs w:val="21"/>
              </w:rPr>
            </w:pPr>
          </w:p>
          <w:p w14:paraId="1E9D42BB" w14:textId="77777777" w:rsidR="00C63432" w:rsidRDefault="00C63432" w:rsidP="001A34A8">
            <w:pPr>
              <w:jc w:val="left"/>
              <w:rPr>
                <w:rFonts w:ascii="Times New Roman" w:hAnsi="Times New Roman" w:cs="Times New Roman"/>
                <w:position w:val="-2"/>
                <w:szCs w:val="21"/>
              </w:rPr>
            </w:pPr>
          </w:p>
          <w:p w14:paraId="1215C432"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C63432" w:rsidRPr="004E389E" w14:paraId="04DE240C" w14:textId="77777777" w:rsidTr="001A34A8">
        <w:trPr>
          <w:trHeight w:val="425"/>
          <w:jc w:val="center"/>
        </w:trPr>
        <w:tc>
          <w:tcPr>
            <w:tcW w:w="707" w:type="dxa"/>
            <w:vMerge w:val="restart"/>
            <w:vAlign w:val="center"/>
          </w:tcPr>
          <w:p w14:paraId="744696D2"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5314F212"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65977913"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7F0CB440" w14:textId="77777777" w:rsidR="00C63432" w:rsidRPr="004E389E"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256C001A" w14:textId="77777777" w:rsidR="00C63432" w:rsidRPr="004E389E"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3B4C9ADF" w14:textId="77777777" w:rsidR="00C63432" w:rsidRPr="00302138" w:rsidRDefault="00C63432" w:rsidP="001A34A8">
            <w:pPr>
              <w:jc w:val="center"/>
              <w:rPr>
                <w:b/>
              </w:rPr>
            </w:pPr>
            <w:r>
              <w:rPr>
                <w:rFonts w:ascii="Times New Roman" w:hAnsi="Times New Roman" w:cs="Times New Roman" w:hint="eastAsia"/>
                <w:position w:val="-2"/>
                <w:szCs w:val="21"/>
              </w:rPr>
              <w:t>左侧乳房</w:t>
            </w:r>
          </w:p>
        </w:tc>
      </w:tr>
      <w:tr w:rsidR="00C63432" w:rsidRPr="000F5B74" w14:paraId="3A5DA30F" w14:textId="77777777" w:rsidTr="001A34A8">
        <w:trPr>
          <w:trHeight w:val="425"/>
          <w:jc w:val="center"/>
        </w:trPr>
        <w:tc>
          <w:tcPr>
            <w:tcW w:w="707" w:type="dxa"/>
            <w:vMerge/>
            <w:vAlign w:val="center"/>
          </w:tcPr>
          <w:p w14:paraId="59199B54"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4668BD7B"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3B39FAF7"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C63432" w:rsidRPr="000F5B74" w14:paraId="41F073B6" w14:textId="77777777" w:rsidTr="0062547C">
        <w:trPr>
          <w:trHeight w:val="425"/>
          <w:jc w:val="center"/>
        </w:trPr>
        <w:tc>
          <w:tcPr>
            <w:tcW w:w="707" w:type="dxa"/>
            <w:vMerge/>
            <w:vAlign w:val="center"/>
          </w:tcPr>
          <w:p w14:paraId="35453B4F"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3C011CC4" w14:textId="77777777" w:rsidR="00C63432" w:rsidRDefault="00C63432"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11B96798"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10C7E446"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5F8D11CB" w14:textId="77777777" w:rsidR="00C63432" w:rsidRDefault="00C63432"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C63432" w:rsidRPr="004E389E" w14:paraId="44E8D3B2" w14:textId="77777777" w:rsidTr="0062547C">
        <w:trPr>
          <w:trHeight w:val="425"/>
          <w:jc w:val="center"/>
        </w:trPr>
        <w:tc>
          <w:tcPr>
            <w:tcW w:w="707" w:type="dxa"/>
            <w:vMerge/>
            <w:vAlign w:val="center"/>
          </w:tcPr>
          <w:p w14:paraId="4093D439"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02417703"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247F5B93"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C63432" w:rsidRPr="004E389E" w14:paraId="1C4F616D" w14:textId="77777777" w:rsidTr="0062547C">
        <w:trPr>
          <w:trHeight w:val="425"/>
          <w:jc w:val="center"/>
        </w:trPr>
        <w:tc>
          <w:tcPr>
            <w:tcW w:w="707" w:type="dxa"/>
            <w:vMerge/>
            <w:vAlign w:val="center"/>
          </w:tcPr>
          <w:p w14:paraId="330E3479"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42FFD382"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6B61FBFD"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290D09FB"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74449967"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06BDFF9B"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42038219"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1BA2DA0B"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1938D1F"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2499AFC9"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36F97D79"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r>
      <w:tr w:rsidR="00C63432" w:rsidRPr="004E389E" w14:paraId="08F9C17A" w14:textId="77777777" w:rsidTr="0062547C">
        <w:trPr>
          <w:trHeight w:val="425"/>
          <w:jc w:val="center"/>
        </w:trPr>
        <w:tc>
          <w:tcPr>
            <w:tcW w:w="707" w:type="dxa"/>
            <w:vMerge/>
            <w:vAlign w:val="center"/>
          </w:tcPr>
          <w:p w14:paraId="2C595D9A"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7B68AFF6"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A337A75"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23EDD1B8"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75933304"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2B1922FB"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7E5FBAD7"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398FCB22"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5C70A919"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69140470"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3FFB2D28"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220023A9"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7A64D2D9"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C63432" w:rsidRPr="004E389E" w14:paraId="2894855F" w14:textId="77777777" w:rsidTr="0062547C">
        <w:trPr>
          <w:trHeight w:val="425"/>
          <w:jc w:val="center"/>
        </w:trPr>
        <w:tc>
          <w:tcPr>
            <w:tcW w:w="707" w:type="dxa"/>
            <w:vMerge/>
            <w:vAlign w:val="center"/>
          </w:tcPr>
          <w:p w14:paraId="7080157F"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7CC5A178"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44D06E02"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0B190E7C"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5B4D50A9"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401C4447"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17742C51"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5ED4CEB4"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250AC0D6"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C63432" w:rsidRPr="004E389E" w14:paraId="1AD30B07" w14:textId="77777777" w:rsidTr="001A34A8">
        <w:trPr>
          <w:trHeight w:val="425"/>
          <w:jc w:val="center"/>
        </w:trPr>
        <w:tc>
          <w:tcPr>
            <w:tcW w:w="707" w:type="dxa"/>
            <w:vMerge/>
            <w:vAlign w:val="center"/>
          </w:tcPr>
          <w:p w14:paraId="13704828"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558CEFA9" w14:textId="77777777" w:rsidR="00C63432" w:rsidRPr="002E616C" w:rsidRDefault="00C63432"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12C33D4D" w14:textId="77777777" w:rsidR="00C63432" w:rsidRDefault="00C63432" w:rsidP="00FF7F6E">
      <w:pPr>
        <w:rPr>
          <w:rFonts w:ascii="宋体" w:hAnsi="宋体"/>
          <w:position w:val="-2"/>
          <w:sz w:val="24"/>
          <w:szCs w:val="24"/>
        </w:rPr>
      </w:pPr>
    </w:p>
    <w:p w14:paraId="779D8E88" w14:textId="5B24B138" w:rsidR="006809D7" w:rsidRDefault="006809D7" w:rsidP="00F558A1">
      <w:pPr>
        <w:widowControl/>
        <w:jc w:val="left"/>
        <w:rPr>
          <w:b/>
          <w:sz w:val="24"/>
          <w:szCs w:val="24"/>
        </w:rPr>
      </w:pPr>
    </w:p>
    <w:p w14:paraId="60581A7C" w14:textId="77777777" w:rsidR="00905CB3" w:rsidRDefault="00905CB3" w:rsidP="00F558A1">
      <w:pPr>
        <w:widowControl/>
        <w:jc w:val="left"/>
        <w:rPr>
          <w:b/>
          <w:sz w:val="24"/>
          <w:szCs w:val="24"/>
        </w:rPr>
        <w:sectPr w:rsidR="00905CB3" w:rsidSect="00E903B8">
          <w:footerReference w:type="default" r:id="rId59"/>
          <w:type w:val="continuous"/>
          <w:pgSz w:w="11906" w:h="16838" w:code="9"/>
          <w:pgMar w:top="1418" w:right="1418" w:bottom="1418" w:left="1418" w:header="964" w:footer="850" w:gutter="0"/>
          <w:pgNumType w:start="29"/>
          <w:cols w:space="425"/>
          <w:docGrid w:type="lines" w:linePitch="312"/>
        </w:sectPr>
      </w:pPr>
    </w:p>
    <w:p w14:paraId="2B38509E" w14:textId="77777777" w:rsidR="00EB2AA2" w:rsidRDefault="00EB2AA2" w:rsidP="00F558A1">
      <w:pPr>
        <w:widowControl/>
        <w:jc w:val="left"/>
        <w:rPr>
          <w:b/>
          <w:sz w:val="24"/>
          <w:szCs w:val="24"/>
        </w:rPr>
      </w:pPr>
    </w:p>
    <w:p w14:paraId="5C371D72" w14:textId="77777777" w:rsidR="0062547C" w:rsidRPr="00EB2AA2" w:rsidRDefault="0062547C" w:rsidP="00F558A1">
      <w:pPr>
        <w:widowControl/>
        <w:jc w:val="left"/>
        <w:rPr>
          <w:b/>
          <w:sz w:val="24"/>
          <w:szCs w:val="24"/>
        </w:rPr>
      </w:pPr>
    </w:p>
    <w:p w14:paraId="49718285" w14:textId="77777777" w:rsidR="0062547C" w:rsidRDefault="0062547C" w:rsidP="00F558A1">
      <w:pPr>
        <w:widowControl/>
        <w:jc w:val="left"/>
        <w:rPr>
          <w:b/>
          <w:sz w:val="24"/>
          <w:szCs w:val="24"/>
        </w:rPr>
      </w:pPr>
    </w:p>
    <w:p w14:paraId="627D556B" w14:textId="439E90FB" w:rsidR="00BE1DA8" w:rsidRDefault="00BE1DA8" w:rsidP="00F558A1">
      <w:pPr>
        <w:widowControl/>
        <w:jc w:val="left"/>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676423" w:rsidRPr="00F5181C" w14:paraId="3F16F308" w14:textId="77777777" w:rsidTr="001A34A8">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076A9A34"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1FAA844D"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6BA2356B"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48E83398"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0F103373"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7B92857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73BE7BD8"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6E765AC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4D85CBE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20EC329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205C8965"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190F9B52"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06C6520A"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0145F46C"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61C6566A"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6DA1F88A"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79C8C13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25AA2BC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0C5E83C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20F2474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09A459E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011A1C8F"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7FC00D2E" w14:textId="77777777" w:rsidTr="001A34A8">
        <w:trPr>
          <w:trHeight w:val="454"/>
          <w:jc w:val="center"/>
        </w:trPr>
        <w:tc>
          <w:tcPr>
            <w:tcW w:w="272" w:type="pct"/>
            <w:vMerge/>
            <w:tcBorders>
              <w:tl2br w:val="nil"/>
              <w:tr2bl w:val="nil"/>
            </w:tcBorders>
            <w:shd w:val="clear" w:color="auto" w:fill="auto"/>
            <w:vAlign w:val="center"/>
          </w:tcPr>
          <w:p w14:paraId="10EE10C1"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18057EC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25DE4B4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5BFA9D3C"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386EFAB6"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1494F1E2"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311035CE"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55ECFD5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2B7D99E7" w14:textId="77777777" w:rsidTr="001A34A8">
        <w:trPr>
          <w:trHeight w:val="454"/>
          <w:jc w:val="center"/>
        </w:trPr>
        <w:tc>
          <w:tcPr>
            <w:tcW w:w="272" w:type="pct"/>
            <w:vMerge w:val="restart"/>
            <w:tcBorders>
              <w:tl2br w:val="nil"/>
              <w:tr2bl w:val="nil"/>
            </w:tcBorders>
            <w:shd w:val="clear" w:color="auto" w:fill="auto"/>
            <w:vAlign w:val="center"/>
          </w:tcPr>
          <w:p w14:paraId="05C6935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2E0F9E1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282FB8C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9CFC85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4346621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7E2ED39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65774421"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2023936" w14:textId="77777777" w:rsidTr="001A34A8">
        <w:trPr>
          <w:trHeight w:val="454"/>
          <w:jc w:val="center"/>
        </w:trPr>
        <w:tc>
          <w:tcPr>
            <w:tcW w:w="272" w:type="pct"/>
            <w:vMerge/>
            <w:tcBorders>
              <w:tl2br w:val="nil"/>
              <w:tr2bl w:val="nil"/>
            </w:tcBorders>
            <w:shd w:val="clear" w:color="auto" w:fill="auto"/>
            <w:vAlign w:val="center"/>
          </w:tcPr>
          <w:p w14:paraId="0C860CAF"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0DA16048" w14:textId="77777777" w:rsidR="00676423" w:rsidRDefault="00676423"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02F7614F" w14:textId="77777777" w:rsidR="00676423" w:rsidRDefault="00676423"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675CBB2F" w14:textId="77777777" w:rsidR="00676423" w:rsidRPr="00482429"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6B85EFB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0C4A10B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106F9F5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254066D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32B5C2E2"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70B6594A" w14:textId="77777777" w:rsidTr="001A34A8">
        <w:trPr>
          <w:trHeight w:val="454"/>
          <w:jc w:val="center"/>
        </w:trPr>
        <w:tc>
          <w:tcPr>
            <w:tcW w:w="272" w:type="pct"/>
            <w:vMerge/>
            <w:tcBorders>
              <w:tl2br w:val="nil"/>
              <w:tr2bl w:val="nil"/>
            </w:tcBorders>
            <w:shd w:val="clear" w:color="auto" w:fill="auto"/>
            <w:vAlign w:val="center"/>
          </w:tcPr>
          <w:p w14:paraId="2A598FAE"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48E9CF7E"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4CC9F7FA" w14:textId="77777777" w:rsidR="00676423" w:rsidRPr="00F5181C" w:rsidRDefault="00676423"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7B3B1E8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260F837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3C33B62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26E030B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01BAA771"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8907BC3" w14:textId="77777777" w:rsidTr="001A34A8">
        <w:trPr>
          <w:trHeight w:val="454"/>
          <w:jc w:val="center"/>
        </w:trPr>
        <w:tc>
          <w:tcPr>
            <w:tcW w:w="1001" w:type="pct"/>
            <w:gridSpan w:val="2"/>
            <w:tcBorders>
              <w:tl2br w:val="nil"/>
              <w:tr2bl w:val="nil"/>
            </w:tcBorders>
            <w:shd w:val="clear" w:color="auto" w:fill="DBDBDB" w:themeFill="accent3" w:themeFillTint="66"/>
            <w:vAlign w:val="center"/>
          </w:tcPr>
          <w:p w14:paraId="1E8C516A"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081C1EB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39D2DF5E"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69CFFC47"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6B0E158B"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165D68F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07EE76C2" w14:textId="77777777" w:rsidTr="001A34A8">
        <w:trPr>
          <w:trHeight w:val="454"/>
          <w:jc w:val="center"/>
        </w:trPr>
        <w:tc>
          <w:tcPr>
            <w:tcW w:w="1001" w:type="pct"/>
            <w:gridSpan w:val="2"/>
            <w:tcBorders>
              <w:tl2br w:val="nil"/>
              <w:tr2bl w:val="nil"/>
            </w:tcBorders>
            <w:shd w:val="clear" w:color="auto" w:fill="auto"/>
            <w:vAlign w:val="center"/>
          </w:tcPr>
          <w:p w14:paraId="79E8ABD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6E16878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159B66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19B6A8F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0F7BE93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1FAE974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6135BEE" w14:textId="77777777" w:rsidTr="001A34A8">
        <w:trPr>
          <w:trHeight w:val="454"/>
          <w:jc w:val="center"/>
        </w:trPr>
        <w:tc>
          <w:tcPr>
            <w:tcW w:w="1001" w:type="pct"/>
            <w:gridSpan w:val="2"/>
            <w:tcBorders>
              <w:tl2br w:val="nil"/>
              <w:tr2bl w:val="nil"/>
            </w:tcBorders>
            <w:shd w:val="clear" w:color="auto" w:fill="auto"/>
            <w:vAlign w:val="center"/>
          </w:tcPr>
          <w:p w14:paraId="624E9C8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7CD8061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66F784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7D660B7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4ED1CB1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6169E216"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5AD730B" w14:textId="77777777" w:rsidTr="001A34A8">
        <w:trPr>
          <w:trHeight w:val="454"/>
          <w:jc w:val="center"/>
        </w:trPr>
        <w:tc>
          <w:tcPr>
            <w:tcW w:w="1001" w:type="pct"/>
            <w:gridSpan w:val="2"/>
            <w:tcBorders>
              <w:tl2br w:val="nil"/>
              <w:tr2bl w:val="nil"/>
            </w:tcBorders>
            <w:shd w:val="clear" w:color="auto" w:fill="auto"/>
            <w:vAlign w:val="center"/>
          </w:tcPr>
          <w:p w14:paraId="1FBA8F8E" w14:textId="77777777" w:rsidR="00676423" w:rsidRPr="00691900" w:rsidRDefault="00676423"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5322091C" w14:textId="77777777" w:rsidR="00676423" w:rsidRPr="00F5181C" w:rsidRDefault="00676423"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5BC45ECC"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177599F8"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15A07B1D"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489FCDF8"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55240429" w14:textId="77777777" w:rsidTr="001A34A8">
        <w:trPr>
          <w:trHeight w:val="454"/>
          <w:jc w:val="center"/>
        </w:trPr>
        <w:tc>
          <w:tcPr>
            <w:tcW w:w="1001" w:type="pct"/>
            <w:gridSpan w:val="2"/>
            <w:tcBorders>
              <w:tl2br w:val="nil"/>
              <w:tr2bl w:val="nil"/>
            </w:tcBorders>
            <w:shd w:val="clear" w:color="auto" w:fill="auto"/>
            <w:vAlign w:val="center"/>
          </w:tcPr>
          <w:p w14:paraId="5A233F91"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154A7DF6"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5CF0980"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52AC6A1C"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3B6FA29E"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44BE5732"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45408281" w14:textId="77777777" w:rsidTr="001A34A8">
        <w:trPr>
          <w:trHeight w:val="454"/>
          <w:jc w:val="center"/>
        </w:trPr>
        <w:tc>
          <w:tcPr>
            <w:tcW w:w="1001" w:type="pct"/>
            <w:gridSpan w:val="2"/>
            <w:tcBorders>
              <w:tl2br w:val="nil"/>
              <w:tr2bl w:val="nil"/>
            </w:tcBorders>
            <w:shd w:val="clear" w:color="auto" w:fill="auto"/>
            <w:vAlign w:val="center"/>
          </w:tcPr>
          <w:p w14:paraId="61C0816B"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3131CE9F"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5ED0810D" w14:textId="77777777" w:rsidR="00676423" w:rsidRPr="00F5181C" w:rsidRDefault="00676423"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7FF3C103"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676423" w:rsidRPr="00F5181C" w14:paraId="1AA9CD3D" w14:textId="77777777" w:rsidTr="001A34A8">
        <w:trPr>
          <w:trHeight w:val="454"/>
          <w:jc w:val="center"/>
        </w:trPr>
        <w:tc>
          <w:tcPr>
            <w:tcW w:w="1001" w:type="pct"/>
            <w:gridSpan w:val="2"/>
            <w:tcBorders>
              <w:tl2br w:val="nil"/>
              <w:tr2bl w:val="nil"/>
            </w:tcBorders>
            <w:shd w:val="clear" w:color="auto" w:fill="auto"/>
            <w:vAlign w:val="center"/>
          </w:tcPr>
          <w:p w14:paraId="56DB76CA" w14:textId="77777777" w:rsidR="00676423" w:rsidRPr="000F3B89"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3C68FAC0"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226869A6" w14:textId="77777777" w:rsidR="00676423"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7F335F05" w14:textId="77777777" w:rsidR="00676423" w:rsidRDefault="00676423" w:rsidP="00676423">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3AF17E55" w14:textId="77777777" w:rsidR="00676423" w:rsidRPr="00676423" w:rsidRDefault="00676423" w:rsidP="00F558A1">
      <w:pPr>
        <w:widowControl/>
        <w:jc w:val="left"/>
        <w:rPr>
          <w:b/>
          <w:sz w:val="24"/>
          <w:szCs w:val="24"/>
        </w:rPr>
      </w:pPr>
    </w:p>
    <w:p w14:paraId="5D885406" w14:textId="77777777" w:rsidR="00676423" w:rsidRDefault="00676423" w:rsidP="00F558A1">
      <w:pPr>
        <w:widowControl/>
        <w:jc w:val="left"/>
        <w:rPr>
          <w:b/>
          <w:sz w:val="24"/>
          <w:szCs w:val="24"/>
        </w:rPr>
      </w:pPr>
    </w:p>
    <w:p w14:paraId="520C5F84" w14:textId="77777777" w:rsidR="00676423" w:rsidRDefault="00676423" w:rsidP="00F558A1">
      <w:pPr>
        <w:widowControl/>
        <w:jc w:val="left"/>
        <w:rPr>
          <w:b/>
          <w:sz w:val="24"/>
          <w:szCs w:val="24"/>
        </w:rPr>
      </w:pPr>
    </w:p>
    <w:p w14:paraId="3FB93607" w14:textId="77777777" w:rsidR="00676423" w:rsidRDefault="00676423" w:rsidP="00F558A1">
      <w:pPr>
        <w:widowControl/>
        <w:jc w:val="left"/>
        <w:rPr>
          <w:b/>
          <w:sz w:val="24"/>
          <w:szCs w:val="24"/>
        </w:rPr>
      </w:pPr>
    </w:p>
    <w:p w14:paraId="3F5A73AC" w14:textId="77777777" w:rsidR="00676423" w:rsidRDefault="00676423" w:rsidP="00F558A1">
      <w:pPr>
        <w:widowControl/>
        <w:jc w:val="left"/>
        <w:rPr>
          <w:b/>
          <w:sz w:val="24"/>
          <w:szCs w:val="24"/>
        </w:rPr>
      </w:pPr>
    </w:p>
    <w:p w14:paraId="3631DA04" w14:textId="77777777" w:rsidR="00FA0629" w:rsidRDefault="00FA0629" w:rsidP="005D229F">
      <w:pPr>
        <w:widowControl/>
        <w:spacing w:line="360" w:lineRule="auto"/>
        <w:jc w:val="left"/>
        <w:rPr>
          <w:rFonts w:ascii="Times New Roman" w:eastAsiaTheme="majorEastAsia" w:hAnsi="Times New Roman" w:cs="Times New Roman"/>
          <w:b/>
          <w:sz w:val="24"/>
          <w:szCs w:val="24"/>
        </w:rPr>
        <w:sectPr w:rsidR="00FA0629" w:rsidSect="00E903B8">
          <w:footerReference w:type="default" r:id="rId60"/>
          <w:type w:val="continuous"/>
          <w:pgSz w:w="11906" w:h="16838" w:code="9"/>
          <w:pgMar w:top="1418" w:right="1418" w:bottom="1418" w:left="1418" w:header="964" w:footer="850" w:gutter="0"/>
          <w:pgNumType w:start="29"/>
          <w:cols w:space="425"/>
          <w:docGrid w:type="lines" w:linePitch="312"/>
        </w:sectPr>
      </w:pPr>
    </w:p>
    <w:p w14:paraId="31859C3A" w14:textId="77777777" w:rsidR="00FA0629" w:rsidRDefault="00FA0629" w:rsidP="005D229F">
      <w:pPr>
        <w:widowControl/>
        <w:spacing w:line="360" w:lineRule="auto"/>
        <w:jc w:val="left"/>
        <w:rPr>
          <w:rFonts w:ascii="Times New Roman" w:eastAsiaTheme="majorEastAsia" w:hAnsi="Times New Roman" w:cs="Times New Roman"/>
          <w:b/>
          <w:sz w:val="24"/>
          <w:szCs w:val="24"/>
        </w:rPr>
      </w:pPr>
    </w:p>
    <w:p w14:paraId="0A003E2D" w14:textId="0425B8DE" w:rsidR="00F558A1" w:rsidRPr="00F558A1" w:rsidRDefault="005D229F" w:rsidP="005D229F">
      <w:pPr>
        <w:widowControl/>
        <w:spacing w:line="360" w:lineRule="auto"/>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F558A1" w:rsidRPr="00F558A1">
        <w:rPr>
          <w:rFonts w:ascii="Times New Roman" w:eastAsiaTheme="majorEastAsia" w:hAnsi="Times New Roman" w:cs="Times New Roman"/>
          <w:b/>
          <w:sz w:val="24"/>
          <w:szCs w:val="24"/>
        </w:rPr>
        <w:t>发放</w:t>
      </w:r>
      <w:r>
        <w:rPr>
          <w:rFonts w:ascii="Times New Roman" w:eastAsiaTheme="majorEastAsia" w:hAnsi="Times New Roman" w:cs="Times New Roman" w:hint="eastAsia"/>
          <w:b/>
          <w:sz w:val="24"/>
          <w:szCs w:val="24"/>
        </w:rPr>
        <w:t>访视</w:t>
      </w:r>
      <w:r>
        <w:rPr>
          <w:rFonts w:ascii="Times New Roman" w:eastAsiaTheme="majorEastAsia" w:hAnsi="Times New Roman" w:cs="Times New Roman" w:hint="eastAsia"/>
          <w:b/>
          <w:sz w:val="24"/>
          <w:szCs w:val="24"/>
        </w:rPr>
        <w:t>6</w:t>
      </w:r>
      <w:r w:rsidR="00F558A1" w:rsidRPr="00F558A1">
        <w:rPr>
          <w:rFonts w:ascii="Times New Roman" w:eastAsiaTheme="majorEastAsia" w:hAnsi="Times New Roman" w:cs="Times New Roman"/>
          <w:b/>
          <w:sz w:val="24"/>
          <w:szCs w:val="24"/>
        </w:rPr>
        <w:t>患者日记卡：</w:t>
      </w:r>
    </w:p>
    <w:p w14:paraId="465E0CBA" w14:textId="77777777" w:rsidR="00F558A1" w:rsidRPr="00F558A1" w:rsidRDefault="00F558A1" w:rsidP="005D229F">
      <w:pPr>
        <w:widowControl/>
        <w:spacing w:line="360" w:lineRule="auto"/>
        <w:ind w:firstLineChars="200" w:firstLine="480"/>
        <w:jc w:val="left"/>
        <w:rPr>
          <w:rFonts w:ascii="Times New Roman" w:eastAsiaTheme="majorEastAsia" w:hAnsi="Times New Roman" w:cs="Times New Roman"/>
          <w:sz w:val="24"/>
          <w:szCs w:val="24"/>
        </w:rPr>
      </w:pPr>
      <w:r w:rsidRPr="00F558A1">
        <w:rPr>
          <w:rFonts w:ascii="宋体" w:eastAsia="宋体" w:hAnsi="宋体" w:cs="Times New Roman" w:hint="eastAsia"/>
          <w:sz w:val="24"/>
          <w:szCs w:val="24"/>
        </w:rPr>
        <w:t>□</w:t>
      </w:r>
      <w:r w:rsidRPr="00F558A1">
        <w:rPr>
          <w:rFonts w:ascii="Times New Roman" w:eastAsiaTheme="majorEastAsia" w:hAnsi="Times New Roman" w:cs="Times New Roman" w:hint="eastAsia"/>
          <w:sz w:val="24"/>
          <w:szCs w:val="24"/>
        </w:rPr>
        <w:t>是，发放时间</w:t>
      </w:r>
      <w:r w:rsidRPr="00F558A1">
        <w:rPr>
          <w:rFonts w:ascii="Times New Roman" w:eastAsiaTheme="majorEastAsia" w:hAnsi="Times New Roman" w:cs="Times New Roman"/>
          <w:sz w:val="24"/>
          <w:szCs w:val="24"/>
        </w:rPr>
        <w:t>：</w:t>
      </w:r>
      <w:r w:rsidRPr="00F558A1">
        <w:rPr>
          <w:rFonts w:ascii="Times New Roman" w:hAnsi="Times New Roman" w:cs="Times New Roman"/>
          <w:sz w:val="24"/>
        </w:rPr>
        <w:t>20|__|__|/|__|__|/|__|__|</w:t>
      </w:r>
    </w:p>
    <w:p w14:paraId="211B273F" w14:textId="77777777" w:rsidR="00F558A1" w:rsidRPr="00F558A1" w:rsidRDefault="00F558A1" w:rsidP="005D229F">
      <w:pPr>
        <w:widowControl/>
        <w:spacing w:line="360" w:lineRule="auto"/>
        <w:ind w:firstLineChars="200" w:firstLine="480"/>
        <w:jc w:val="left"/>
        <w:rPr>
          <w:rFonts w:ascii="Times New Roman" w:hAnsi="Times New Roman" w:cs="Times New Roman"/>
          <w:sz w:val="24"/>
          <w:szCs w:val="24"/>
          <w:u w:val="single"/>
        </w:rPr>
      </w:pPr>
      <w:r w:rsidRPr="00F558A1">
        <w:rPr>
          <w:rFonts w:ascii="宋体" w:eastAsia="宋体" w:hAnsi="宋体" w:cs="Times New Roman" w:hint="eastAsia"/>
          <w:sz w:val="24"/>
          <w:szCs w:val="24"/>
        </w:rPr>
        <w:t>□</w:t>
      </w:r>
      <w:r w:rsidRPr="00F558A1">
        <w:rPr>
          <w:rFonts w:ascii="Times New Roman" w:eastAsiaTheme="majorEastAsia" w:hAnsi="Times New Roman" w:cs="Times New Roman" w:hint="eastAsia"/>
          <w:sz w:val="24"/>
          <w:szCs w:val="24"/>
        </w:rPr>
        <w:t>否，未发放日记卡原因：</w:t>
      </w:r>
      <w:r w:rsidRPr="00F558A1">
        <w:rPr>
          <w:rFonts w:ascii="Times New Roman" w:eastAsiaTheme="majorEastAsia" w:hAnsi="Times New Roman" w:cs="Times New Roman"/>
          <w:sz w:val="24"/>
          <w:szCs w:val="24"/>
          <w:u w:val="single"/>
        </w:rPr>
        <w:t xml:space="preserve">     </w:t>
      </w:r>
      <w:r w:rsidRPr="00F558A1">
        <w:rPr>
          <w:rFonts w:ascii="Times New Roman" w:hAnsi="Times New Roman" w:cs="Times New Roman"/>
          <w:sz w:val="24"/>
          <w:szCs w:val="24"/>
          <w:u w:val="single"/>
        </w:rPr>
        <w:t xml:space="preserve">                    </w:t>
      </w:r>
    </w:p>
    <w:p w14:paraId="29BD500A" w14:textId="77777777" w:rsidR="00F558A1" w:rsidRPr="00566FCD" w:rsidRDefault="00F558A1" w:rsidP="005D229F">
      <w:pPr>
        <w:widowControl/>
        <w:spacing w:line="360" w:lineRule="auto"/>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F558A1" w:rsidRPr="00F558A1" w14:paraId="46EC3EE9" w14:textId="77777777" w:rsidTr="00F558A1">
        <w:trPr>
          <w:cantSplit/>
          <w:trHeight w:val="454"/>
          <w:jc w:val="center"/>
        </w:trPr>
        <w:tc>
          <w:tcPr>
            <w:tcW w:w="5000" w:type="pct"/>
            <w:vAlign w:val="center"/>
          </w:tcPr>
          <w:p w14:paraId="5EB4534B" w14:textId="77777777" w:rsidR="00F558A1" w:rsidRPr="00F558A1" w:rsidRDefault="00F558A1" w:rsidP="00F558A1">
            <w:pPr>
              <w:rPr>
                <w:rFonts w:ascii="宋体" w:eastAsia="宋体" w:hAnsi="Times New Roman" w:cs="Times New Roman"/>
              </w:rPr>
            </w:pPr>
            <w:r w:rsidRPr="00F558A1">
              <w:rPr>
                <w:rFonts w:ascii="宋体" w:eastAsia="宋体" w:hAnsi="Times New Roman" w:cs="Times New Roman" w:hint="eastAsia"/>
              </w:rPr>
              <w:t>是否有合并用药：□否；□是，请记录合并用药表。</w:t>
            </w:r>
          </w:p>
        </w:tc>
      </w:tr>
      <w:tr w:rsidR="00F558A1" w:rsidRPr="00F558A1" w14:paraId="6C9816F1" w14:textId="77777777" w:rsidTr="00F558A1">
        <w:trPr>
          <w:cantSplit/>
          <w:trHeight w:val="454"/>
          <w:jc w:val="center"/>
        </w:trPr>
        <w:tc>
          <w:tcPr>
            <w:tcW w:w="5000" w:type="pct"/>
            <w:vAlign w:val="center"/>
          </w:tcPr>
          <w:p w14:paraId="7036423D" w14:textId="77777777" w:rsidR="00F558A1" w:rsidRPr="00F558A1" w:rsidRDefault="00F558A1" w:rsidP="00F558A1">
            <w:pPr>
              <w:rPr>
                <w:rFonts w:ascii="宋体" w:eastAsia="宋体" w:hAnsi="Times New Roman" w:cs="Times New Roman"/>
              </w:rPr>
            </w:pPr>
            <w:r w:rsidRPr="00F558A1">
              <w:rPr>
                <w:rFonts w:ascii="宋体" w:eastAsia="宋体" w:hAnsi="Times New Roman" w:cs="Times New Roman" w:hint="eastAsia"/>
              </w:rPr>
              <w:t>是否有伴随治疗：□否；□是，请记录伴随治疗表。</w:t>
            </w:r>
          </w:p>
        </w:tc>
      </w:tr>
      <w:tr w:rsidR="00F558A1" w:rsidRPr="00F558A1" w14:paraId="3AD719CB" w14:textId="77777777" w:rsidTr="00F558A1">
        <w:trPr>
          <w:cantSplit/>
          <w:trHeight w:val="454"/>
          <w:jc w:val="center"/>
        </w:trPr>
        <w:tc>
          <w:tcPr>
            <w:tcW w:w="5000" w:type="pct"/>
            <w:vAlign w:val="center"/>
          </w:tcPr>
          <w:p w14:paraId="21B51443" w14:textId="77777777" w:rsidR="00F558A1" w:rsidRPr="00F558A1" w:rsidRDefault="00F558A1" w:rsidP="00F558A1">
            <w:pPr>
              <w:rPr>
                <w:rFonts w:ascii="宋体" w:eastAsia="宋体" w:hAnsi="Times New Roman" w:cs="Times New Roman"/>
              </w:rPr>
            </w:pPr>
            <w:r w:rsidRPr="00F558A1">
              <w:rPr>
                <w:rFonts w:ascii="宋体" w:eastAsia="宋体" w:hAnsi="Times New Roman" w:cs="Times New Roman" w:hint="eastAsia"/>
              </w:rPr>
              <w:t>是否有不良事件：□否；□是，请记录不良事件表。</w:t>
            </w:r>
          </w:p>
        </w:tc>
      </w:tr>
    </w:tbl>
    <w:p w14:paraId="69055736" w14:textId="77777777" w:rsidR="00F558A1" w:rsidRPr="00F558A1" w:rsidRDefault="00F558A1" w:rsidP="00F558A1">
      <w:pPr>
        <w:spacing w:line="360" w:lineRule="auto"/>
        <w:rPr>
          <w:rFonts w:ascii="Times New Roman" w:eastAsia="宋体" w:hAnsi="宋体" w:cs="Times New Roman"/>
          <w:b/>
          <w:sz w:val="24"/>
          <w:szCs w:val="24"/>
        </w:rPr>
      </w:pPr>
    </w:p>
    <w:p w14:paraId="52945AEC" w14:textId="10CF6C34" w:rsidR="000F3B89" w:rsidRPr="00F558A1" w:rsidRDefault="000F3B89">
      <w:pPr>
        <w:widowControl/>
        <w:jc w:val="left"/>
        <w:rPr>
          <w:b/>
          <w:sz w:val="24"/>
          <w:szCs w:val="24"/>
        </w:rPr>
      </w:pPr>
    </w:p>
    <w:p w14:paraId="0076B2BA" w14:textId="77777777" w:rsidR="00F558A1" w:rsidRDefault="00F558A1">
      <w:pPr>
        <w:widowControl/>
        <w:jc w:val="left"/>
        <w:rPr>
          <w:b/>
          <w:sz w:val="24"/>
          <w:szCs w:val="24"/>
        </w:rPr>
      </w:pPr>
    </w:p>
    <w:p w14:paraId="3C2E7FCF" w14:textId="5EE9F79F" w:rsidR="00A723D4" w:rsidRDefault="00A723D4" w:rsidP="00BE1DA8">
      <w:pPr>
        <w:tabs>
          <w:tab w:val="num" w:pos="360"/>
        </w:tabs>
        <w:ind w:left="360" w:hanging="360"/>
        <w:rPr>
          <w:sz w:val="24"/>
          <w:szCs w:val="24"/>
        </w:rPr>
      </w:pPr>
    </w:p>
    <w:p w14:paraId="50CD7D48" w14:textId="5A7558C1" w:rsidR="00A723D4" w:rsidRDefault="00A723D4" w:rsidP="00BE1DA8">
      <w:pPr>
        <w:tabs>
          <w:tab w:val="num" w:pos="360"/>
        </w:tabs>
        <w:ind w:left="360" w:hanging="360"/>
        <w:rPr>
          <w:sz w:val="24"/>
          <w:szCs w:val="24"/>
        </w:rPr>
      </w:pPr>
    </w:p>
    <w:p w14:paraId="62DAC1EC" w14:textId="5EC41ED7" w:rsidR="00681F7C" w:rsidRDefault="00681F7C" w:rsidP="00BE1DA8">
      <w:pPr>
        <w:tabs>
          <w:tab w:val="num" w:pos="360"/>
        </w:tabs>
        <w:ind w:left="360" w:hanging="360"/>
        <w:rPr>
          <w:sz w:val="24"/>
          <w:szCs w:val="24"/>
        </w:rPr>
      </w:pPr>
    </w:p>
    <w:p w14:paraId="24E0037C" w14:textId="77777777" w:rsidR="002505F8" w:rsidRDefault="002505F8" w:rsidP="00BE1DA8">
      <w:pPr>
        <w:tabs>
          <w:tab w:val="num" w:pos="360"/>
        </w:tabs>
        <w:ind w:left="360" w:hanging="360"/>
        <w:rPr>
          <w:sz w:val="24"/>
          <w:szCs w:val="24"/>
        </w:rPr>
      </w:pPr>
    </w:p>
    <w:p w14:paraId="4370C1A8" w14:textId="57C22C43" w:rsidR="00681F7C" w:rsidRDefault="00681F7C" w:rsidP="00BE1DA8">
      <w:pPr>
        <w:tabs>
          <w:tab w:val="num" w:pos="360"/>
        </w:tabs>
        <w:ind w:left="360" w:hanging="360"/>
        <w:rPr>
          <w:sz w:val="24"/>
          <w:szCs w:val="24"/>
        </w:rPr>
      </w:pPr>
    </w:p>
    <w:p w14:paraId="4F28E533" w14:textId="6EEDADB7" w:rsidR="00681F7C" w:rsidRDefault="00681F7C" w:rsidP="00BE1DA8">
      <w:pPr>
        <w:tabs>
          <w:tab w:val="num" w:pos="360"/>
        </w:tabs>
        <w:ind w:left="360" w:hanging="360"/>
        <w:rPr>
          <w:sz w:val="24"/>
          <w:szCs w:val="24"/>
        </w:rPr>
      </w:pPr>
    </w:p>
    <w:p w14:paraId="2F2E3DAB" w14:textId="1C008A16" w:rsidR="00681F7C" w:rsidRDefault="00681F7C" w:rsidP="00BE1DA8">
      <w:pPr>
        <w:tabs>
          <w:tab w:val="num" w:pos="360"/>
        </w:tabs>
        <w:ind w:left="360" w:hanging="360"/>
        <w:rPr>
          <w:sz w:val="24"/>
          <w:szCs w:val="24"/>
        </w:rPr>
      </w:pPr>
    </w:p>
    <w:p w14:paraId="5BBE33F9" w14:textId="2ADCCA53" w:rsidR="00681F7C" w:rsidRDefault="00681F7C" w:rsidP="00BE1DA8">
      <w:pPr>
        <w:tabs>
          <w:tab w:val="num" w:pos="360"/>
        </w:tabs>
        <w:ind w:left="360" w:hanging="360"/>
        <w:rPr>
          <w:sz w:val="24"/>
          <w:szCs w:val="24"/>
        </w:rPr>
      </w:pPr>
    </w:p>
    <w:p w14:paraId="243394B5" w14:textId="69DC9BA6" w:rsidR="00681F7C" w:rsidRDefault="00681F7C" w:rsidP="00BE1DA8">
      <w:pPr>
        <w:tabs>
          <w:tab w:val="num" w:pos="360"/>
        </w:tabs>
        <w:ind w:left="360" w:hanging="360"/>
        <w:rPr>
          <w:sz w:val="24"/>
          <w:szCs w:val="24"/>
        </w:rPr>
      </w:pPr>
    </w:p>
    <w:p w14:paraId="4F4C1C79" w14:textId="35ED40C0" w:rsidR="00681F7C" w:rsidRDefault="00681F7C" w:rsidP="00BE1DA8">
      <w:pPr>
        <w:tabs>
          <w:tab w:val="num" w:pos="360"/>
        </w:tabs>
        <w:ind w:left="360" w:hanging="360"/>
        <w:rPr>
          <w:sz w:val="24"/>
          <w:szCs w:val="24"/>
        </w:rPr>
      </w:pPr>
    </w:p>
    <w:p w14:paraId="69D9C3B7" w14:textId="623625A3" w:rsidR="00681F7C" w:rsidRDefault="00681F7C" w:rsidP="00BE1DA8">
      <w:pPr>
        <w:tabs>
          <w:tab w:val="num" w:pos="360"/>
        </w:tabs>
        <w:ind w:left="360" w:hanging="360"/>
        <w:rPr>
          <w:sz w:val="24"/>
          <w:szCs w:val="24"/>
        </w:rPr>
      </w:pPr>
    </w:p>
    <w:p w14:paraId="524EB61B" w14:textId="137F9DB1" w:rsidR="00681F7C" w:rsidRDefault="00681F7C" w:rsidP="00BE1DA8">
      <w:pPr>
        <w:tabs>
          <w:tab w:val="num" w:pos="360"/>
        </w:tabs>
        <w:ind w:left="360" w:hanging="360"/>
        <w:rPr>
          <w:sz w:val="24"/>
          <w:szCs w:val="24"/>
        </w:rPr>
      </w:pPr>
    </w:p>
    <w:p w14:paraId="21D15DC1" w14:textId="78066F68" w:rsidR="005D229F" w:rsidRDefault="005D229F" w:rsidP="00BE1DA8">
      <w:pPr>
        <w:tabs>
          <w:tab w:val="num" w:pos="360"/>
        </w:tabs>
        <w:ind w:left="360" w:hanging="360"/>
        <w:rPr>
          <w:sz w:val="24"/>
          <w:szCs w:val="24"/>
        </w:rPr>
      </w:pPr>
    </w:p>
    <w:p w14:paraId="29ECCEC3" w14:textId="7CC4CA8E" w:rsidR="005D229F" w:rsidRDefault="005D229F" w:rsidP="00BE1DA8">
      <w:pPr>
        <w:tabs>
          <w:tab w:val="num" w:pos="360"/>
        </w:tabs>
        <w:ind w:left="360" w:hanging="360"/>
        <w:rPr>
          <w:sz w:val="24"/>
          <w:szCs w:val="24"/>
        </w:rPr>
      </w:pPr>
    </w:p>
    <w:p w14:paraId="249BA0E0" w14:textId="01776B73" w:rsidR="005D229F" w:rsidRDefault="005D229F" w:rsidP="00BE1DA8">
      <w:pPr>
        <w:tabs>
          <w:tab w:val="num" w:pos="360"/>
        </w:tabs>
        <w:ind w:left="360" w:hanging="360"/>
        <w:rPr>
          <w:sz w:val="24"/>
          <w:szCs w:val="24"/>
        </w:rPr>
      </w:pPr>
    </w:p>
    <w:p w14:paraId="5D61C57C" w14:textId="0AE2146C" w:rsidR="005D229F" w:rsidRDefault="005D229F" w:rsidP="00BE1DA8">
      <w:pPr>
        <w:tabs>
          <w:tab w:val="num" w:pos="360"/>
        </w:tabs>
        <w:ind w:left="360" w:hanging="360"/>
        <w:rPr>
          <w:sz w:val="24"/>
          <w:szCs w:val="24"/>
        </w:rPr>
      </w:pPr>
    </w:p>
    <w:p w14:paraId="1E36212B" w14:textId="1DA32F5D" w:rsidR="005D229F" w:rsidRDefault="005D229F" w:rsidP="00BE1DA8">
      <w:pPr>
        <w:tabs>
          <w:tab w:val="num" w:pos="360"/>
        </w:tabs>
        <w:ind w:left="360" w:hanging="360"/>
        <w:rPr>
          <w:sz w:val="24"/>
          <w:szCs w:val="24"/>
        </w:rPr>
      </w:pPr>
    </w:p>
    <w:p w14:paraId="185CB3DE" w14:textId="376CFE27" w:rsidR="005D229F" w:rsidRDefault="005D229F" w:rsidP="00BE1DA8">
      <w:pPr>
        <w:tabs>
          <w:tab w:val="num" w:pos="360"/>
        </w:tabs>
        <w:ind w:left="360" w:hanging="360"/>
        <w:rPr>
          <w:sz w:val="24"/>
          <w:szCs w:val="24"/>
        </w:rPr>
      </w:pPr>
    </w:p>
    <w:p w14:paraId="6B5EE1FA" w14:textId="32101C6C" w:rsidR="005D229F" w:rsidRDefault="005D229F" w:rsidP="00BE1DA8">
      <w:pPr>
        <w:tabs>
          <w:tab w:val="num" w:pos="360"/>
        </w:tabs>
        <w:ind w:left="360" w:hanging="360"/>
        <w:rPr>
          <w:sz w:val="24"/>
          <w:szCs w:val="24"/>
        </w:rPr>
      </w:pPr>
    </w:p>
    <w:p w14:paraId="2F1F2497" w14:textId="77777777" w:rsidR="005D229F" w:rsidRDefault="005D229F" w:rsidP="00BE1DA8">
      <w:pPr>
        <w:tabs>
          <w:tab w:val="num" w:pos="360"/>
        </w:tabs>
        <w:ind w:left="360" w:hanging="360"/>
        <w:rPr>
          <w:sz w:val="24"/>
          <w:szCs w:val="24"/>
        </w:rPr>
      </w:pPr>
    </w:p>
    <w:p w14:paraId="27B98255" w14:textId="12C9C2A2" w:rsidR="0040290B" w:rsidRDefault="0040290B" w:rsidP="00BE1DA8">
      <w:pPr>
        <w:tabs>
          <w:tab w:val="num" w:pos="360"/>
        </w:tabs>
        <w:ind w:left="360" w:hanging="360"/>
        <w:rPr>
          <w:sz w:val="24"/>
          <w:szCs w:val="24"/>
        </w:rPr>
      </w:pPr>
    </w:p>
    <w:p w14:paraId="613C8CD4" w14:textId="6AF381E5" w:rsidR="0040290B" w:rsidRDefault="0040290B" w:rsidP="00BE1DA8">
      <w:pPr>
        <w:tabs>
          <w:tab w:val="num" w:pos="360"/>
        </w:tabs>
        <w:ind w:left="360" w:hanging="360"/>
        <w:rPr>
          <w:sz w:val="24"/>
          <w:szCs w:val="24"/>
        </w:rPr>
      </w:pPr>
    </w:p>
    <w:p w14:paraId="6DC72F90" w14:textId="77777777" w:rsidR="00FA0629" w:rsidRDefault="00FA0629" w:rsidP="00BE1DA8">
      <w:pPr>
        <w:tabs>
          <w:tab w:val="num" w:pos="360"/>
        </w:tabs>
        <w:ind w:left="360" w:hanging="360"/>
        <w:rPr>
          <w:sz w:val="24"/>
          <w:szCs w:val="24"/>
        </w:rPr>
      </w:pPr>
    </w:p>
    <w:p w14:paraId="0D78A6FE" w14:textId="77777777" w:rsidR="00FA0629" w:rsidRDefault="00FA0629" w:rsidP="00BE1DA8">
      <w:pPr>
        <w:tabs>
          <w:tab w:val="num" w:pos="360"/>
        </w:tabs>
        <w:ind w:left="360" w:hanging="360"/>
        <w:rPr>
          <w:sz w:val="24"/>
          <w:szCs w:val="24"/>
        </w:rPr>
      </w:pPr>
    </w:p>
    <w:p w14:paraId="1ACB2914" w14:textId="7EF3938B" w:rsidR="0040290B" w:rsidRDefault="0040290B" w:rsidP="00BE1DA8">
      <w:pPr>
        <w:tabs>
          <w:tab w:val="num" w:pos="360"/>
        </w:tabs>
        <w:ind w:left="360" w:hanging="360"/>
        <w:rPr>
          <w:sz w:val="24"/>
          <w:szCs w:val="24"/>
        </w:rPr>
      </w:pPr>
    </w:p>
    <w:p w14:paraId="5711E470" w14:textId="77777777" w:rsidR="00E903B8" w:rsidRDefault="00E903B8" w:rsidP="00BE1DA8">
      <w:pPr>
        <w:tabs>
          <w:tab w:val="num" w:pos="360"/>
        </w:tabs>
        <w:ind w:left="360" w:hanging="360"/>
        <w:rPr>
          <w:sz w:val="24"/>
          <w:szCs w:val="24"/>
        </w:rPr>
        <w:sectPr w:rsidR="00E903B8" w:rsidSect="00FA0629">
          <w:footerReference w:type="default" r:id="rId61"/>
          <w:pgSz w:w="11906" w:h="16838" w:code="9"/>
          <w:pgMar w:top="1418" w:right="1418" w:bottom="1418" w:left="1418" w:header="964" w:footer="850" w:gutter="0"/>
          <w:pgNumType w:start="29"/>
          <w:cols w:space="425"/>
          <w:docGrid w:type="lines" w:linePitch="312"/>
        </w:sectPr>
      </w:pPr>
    </w:p>
    <w:p w14:paraId="61702CF0" w14:textId="728E459F" w:rsidR="0040290B" w:rsidRDefault="0040290B" w:rsidP="00BE1DA8">
      <w:pPr>
        <w:tabs>
          <w:tab w:val="num" w:pos="360"/>
        </w:tabs>
        <w:ind w:left="360" w:hanging="360"/>
        <w:rPr>
          <w:sz w:val="24"/>
          <w:szCs w:val="24"/>
        </w:rPr>
      </w:pPr>
    </w:p>
    <w:p w14:paraId="08CBA249"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r>
        <w:rPr>
          <w:rFonts w:ascii="Times New Roman" w:eastAsia="宋体" w:hAnsi="Times New Roman" w:cs="Times New Roman"/>
          <w:b/>
          <w:sz w:val="52"/>
          <w:szCs w:val="52"/>
        </w:rPr>
        <w:br/>
      </w:r>
    </w:p>
    <w:p w14:paraId="0F5549E2"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560025DD"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5EB9630E"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0919ECC7"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429D35DB"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2427E8CE"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2A1ADCF0"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4C17BBBA" w14:textId="071D6FC3" w:rsidR="00A24FE3" w:rsidRDefault="00A24FE3" w:rsidP="00A24FE3">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实验室检查及心电图</w:t>
      </w:r>
      <w:r w:rsidR="00E97E7B">
        <w:rPr>
          <w:rFonts w:ascii="Times New Roman" w:eastAsia="宋体" w:hAnsi="Times New Roman" w:cs="Times New Roman" w:hint="eastAsia"/>
          <w:b/>
          <w:sz w:val="52"/>
          <w:szCs w:val="52"/>
        </w:rPr>
        <w:t>、</w:t>
      </w:r>
      <w:r w:rsidR="00E97E7B">
        <w:rPr>
          <w:rFonts w:ascii="Times New Roman" w:eastAsia="宋体" w:hAnsi="Times New Roman" w:cs="Times New Roman" w:hint="eastAsia"/>
          <w:b/>
          <w:sz w:val="52"/>
          <w:szCs w:val="52"/>
        </w:rPr>
        <w:t>B</w:t>
      </w:r>
      <w:r w:rsidR="00E97E7B">
        <w:rPr>
          <w:rFonts w:ascii="Times New Roman" w:eastAsia="宋体" w:hAnsi="Times New Roman" w:cs="Times New Roman" w:hint="eastAsia"/>
          <w:b/>
          <w:sz w:val="52"/>
          <w:szCs w:val="52"/>
        </w:rPr>
        <w:t>超</w:t>
      </w:r>
      <w:r w:rsidRPr="002B78EC">
        <w:rPr>
          <w:rFonts w:ascii="Times New Roman" w:eastAsia="宋体" w:hAnsi="Times New Roman" w:cs="Times New Roman" w:hint="eastAsia"/>
          <w:b/>
          <w:sz w:val="52"/>
          <w:szCs w:val="52"/>
        </w:rPr>
        <w:t>检查报告</w:t>
      </w:r>
    </w:p>
    <w:p w14:paraId="4589BD8A" w14:textId="77777777" w:rsidR="00A24FE3" w:rsidRPr="002B78EC" w:rsidRDefault="00A24FE3" w:rsidP="00A24FE3">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黏贴处</w:t>
      </w:r>
    </w:p>
    <w:p w14:paraId="482B51A3" w14:textId="2C93B7D9" w:rsidR="003E2CD2" w:rsidRDefault="003E2CD2" w:rsidP="00020866">
      <w:pPr>
        <w:tabs>
          <w:tab w:val="num" w:pos="360"/>
        </w:tabs>
        <w:ind w:left="360" w:hanging="360"/>
        <w:rPr>
          <w:rFonts w:ascii="Times New Roman" w:eastAsia="宋体" w:hAnsi="Times New Roman" w:cs="Times New Roman"/>
          <w:sz w:val="24"/>
          <w:szCs w:val="24"/>
        </w:rPr>
      </w:pPr>
    </w:p>
    <w:p w14:paraId="3A00C0B8" w14:textId="77777777" w:rsidR="003E2CD2" w:rsidRDefault="003E2CD2" w:rsidP="00020866">
      <w:pPr>
        <w:tabs>
          <w:tab w:val="num" w:pos="360"/>
        </w:tabs>
        <w:ind w:left="360" w:hanging="360"/>
        <w:rPr>
          <w:rFonts w:ascii="Times New Roman" w:eastAsia="宋体" w:hAnsi="Times New Roman" w:cs="Times New Roman"/>
          <w:sz w:val="24"/>
          <w:szCs w:val="24"/>
        </w:rPr>
      </w:pPr>
    </w:p>
    <w:p w14:paraId="6FAB79C7" w14:textId="1241F5FC" w:rsidR="00C27FD5" w:rsidRDefault="00C27FD5" w:rsidP="00020866">
      <w:pPr>
        <w:tabs>
          <w:tab w:val="num" w:pos="360"/>
        </w:tabs>
        <w:ind w:left="360" w:hanging="360"/>
        <w:rPr>
          <w:rFonts w:ascii="Times New Roman" w:eastAsia="宋体" w:hAnsi="Times New Roman" w:cs="Times New Roman"/>
          <w:sz w:val="24"/>
          <w:szCs w:val="24"/>
        </w:rPr>
      </w:pPr>
    </w:p>
    <w:p w14:paraId="07868D15" w14:textId="3A15E2BE" w:rsidR="005E5C2C" w:rsidRDefault="005E5C2C" w:rsidP="00020866">
      <w:pPr>
        <w:tabs>
          <w:tab w:val="num" w:pos="360"/>
        </w:tabs>
        <w:ind w:left="360" w:hanging="360"/>
        <w:rPr>
          <w:rFonts w:ascii="Times New Roman" w:eastAsia="宋体" w:hAnsi="Times New Roman" w:cs="Times New Roman"/>
          <w:sz w:val="24"/>
          <w:szCs w:val="24"/>
        </w:rPr>
      </w:pPr>
    </w:p>
    <w:p w14:paraId="74A877E0" w14:textId="7BAEF5C1" w:rsidR="005E5C2C" w:rsidRDefault="005E5C2C" w:rsidP="00020866">
      <w:pPr>
        <w:tabs>
          <w:tab w:val="num" w:pos="360"/>
        </w:tabs>
        <w:ind w:left="360" w:hanging="360"/>
        <w:rPr>
          <w:rFonts w:ascii="Times New Roman" w:eastAsia="宋体" w:hAnsi="Times New Roman" w:cs="Times New Roman"/>
          <w:sz w:val="24"/>
          <w:szCs w:val="24"/>
        </w:rPr>
      </w:pPr>
    </w:p>
    <w:p w14:paraId="0216E2E8" w14:textId="50C449D9" w:rsidR="005E5C2C" w:rsidRDefault="005E5C2C" w:rsidP="00020866">
      <w:pPr>
        <w:tabs>
          <w:tab w:val="num" w:pos="360"/>
        </w:tabs>
        <w:ind w:left="360" w:hanging="360"/>
        <w:rPr>
          <w:rFonts w:ascii="Times New Roman" w:eastAsia="宋体" w:hAnsi="Times New Roman" w:cs="Times New Roman"/>
          <w:sz w:val="24"/>
          <w:szCs w:val="24"/>
        </w:rPr>
      </w:pPr>
    </w:p>
    <w:p w14:paraId="1551F3C9" w14:textId="49D40F4A" w:rsidR="005E5C2C" w:rsidRDefault="005E5C2C" w:rsidP="00020866">
      <w:pPr>
        <w:tabs>
          <w:tab w:val="num" w:pos="360"/>
        </w:tabs>
        <w:ind w:left="360" w:hanging="360"/>
        <w:rPr>
          <w:rFonts w:ascii="Times New Roman" w:eastAsia="宋体" w:hAnsi="Times New Roman" w:cs="Times New Roman"/>
          <w:sz w:val="24"/>
          <w:szCs w:val="24"/>
        </w:rPr>
      </w:pPr>
    </w:p>
    <w:p w14:paraId="675B7208" w14:textId="52CB622A" w:rsidR="005E5C2C" w:rsidRDefault="005E5C2C" w:rsidP="00020866">
      <w:pPr>
        <w:tabs>
          <w:tab w:val="num" w:pos="360"/>
        </w:tabs>
        <w:ind w:left="360" w:hanging="360"/>
        <w:rPr>
          <w:rFonts w:ascii="Times New Roman" w:eastAsia="宋体" w:hAnsi="Times New Roman" w:cs="Times New Roman"/>
          <w:sz w:val="24"/>
          <w:szCs w:val="24"/>
        </w:rPr>
      </w:pPr>
    </w:p>
    <w:p w14:paraId="5F81CA7C" w14:textId="07F81F5D" w:rsidR="005E5C2C" w:rsidRDefault="005E5C2C" w:rsidP="00020866">
      <w:pPr>
        <w:tabs>
          <w:tab w:val="num" w:pos="360"/>
        </w:tabs>
        <w:ind w:left="360" w:hanging="360"/>
        <w:rPr>
          <w:rFonts w:ascii="Times New Roman" w:eastAsia="宋体" w:hAnsi="Times New Roman" w:cs="Times New Roman"/>
          <w:sz w:val="24"/>
          <w:szCs w:val="24"/>
        </w:rPr>
      </w:pPr>
    </w:p>
    <w:p w14:paraId="54D7F4A5" w14:textId="47DE3AD2" w:rsidR="005E5C2C" w:rsidRDefault="005E5C2C" w:rsidP="00020866">
      <w:pPr>
        <w:tabs>
          <w:tab w:val="num" w:pos="360"/>
        </w:tabs>
        <w:ind w:left="360" w:hanging="360"/>
        <w:rPr>
          <w:rFonts w:ascii="Times New Roman" w:eastAsia="宋体" w:hAnsi="Times New Roman" w:cs="Times New Roman"/>
          <w:sz w:val="24"/>
          <w:szCs w:val="24"/>
        </w:rPr>
      </w:pPr>
    </w:p>
    <w:p w14:paraId="33835811" w14:textId="433189CC" w:rsidR="005E5C2C" w:rsidRDefault="005E5C2C" w:rsidP="00020866">
      <w:pPr>
        <w:tabs>
          <w:tab w:val="num" w:pos="360"/>
        </w:tabs>
        <w:ind w:left="360" w:hanging="360"/>
        <w:rPr>
          <w:rFonts w:ascii="Times New Roman" w:eastAsia="宋体" w:hAnsi="Times New Roman" w:cs="Times New Roman"/>
          <w:sz w:val="24"/>
          <w:szCs w:val="24"/>
        </w:rPr>
      </w:pPr>
    </w:p>
    <w:p w14:paraId="5E8030F2" w14:textId="07665DAA" w:rsidR="00A8445E" w:rsidRDefault="00A8445E" w:rsidP="00020866">
      <w:pPr>
        <w:tabs>
          <w:tab w:val="num" w:pos="360"/>
        </w:tabs>
        <w:ind w:left="360" w:hanging="360"/>
        <w:rPr>
          <w:rFonts w:ascii="Times New Roman" w:eastAsia="宋体" w:hAnsi="Times New Roman" w:cs="Times New Roman"/>
          <w:sz w:val="24"/>
          <w:szCs w:val="24"/>
        </w:rPr>
      </w:pPr>
    </w:p>
    <w:p w14:paraId="7D23E9CB" w14:textId="3C93C12F" w:rsidR="00A8445E" w:rsidRDefault="00A8445E" w:rsidP="00020866">
      <w:pPr>
        <w:tabs>
          <w:tab w:val="num" w:pos="360"/>
        </w:tabs>
        <w:ind w:left="360" w:hanging="360"/>
        <w:rPr>
          <w:rFonts w:ascii="Times New Roman" w:eastAsia="宋体" w:hAnsi="Times New Roman" w:cs="Times New Roman"/>
          <w:sz w:val="24"/>
          <w:szCs w:val="24"/>
        </w:rPr>
      </w:pPr>
    </w:p>
    <w:p w14:paraId="0B66F5A1" w14:textId="0140BEC6" w:rsidR="00A8445E" w:rsidRDefault="00A8445E" w:rsidP="00020866">
      <w:pPr>
        <w:tabs>
          <w:tab w:val="num" w:pos="360"/>
        </w:tabs>
        <w:ind w:left="360" w:hanging="360"/>
        <w:rPr>
          <w:rFonts w:ascii="Times New Roman" w:eastAsia="宋体" w:hAnsi="Times New Roman" w:cs="Times New Roman"/>
          <w:sz w:val="24"/>
          <w:szCs w:val="24"/>
        </w:rPr>
      </w:pPr>
    </w:p>
    <w:p w14:paraId="2BE36B7A" w14:textId="32141C6A" w:rsidR="00A8445E" w:rsidRDefault="00A8445E" w:rsidP="00020866">
      <w:pPr>
        <w:tabs>
          <w:tab w:val="num" w:pos="360"/>
        </w:tabs>
        <w:ind w:left="360" w:hanging="360"/>
        <w:rPr>
          <w:rFonts w:ascii="Times New Roman" w:eastAsia="宋体" w:hAnsi="Times New Roman" w:cs="Times New Roman"/>
          <w:sz w:val="24"/>
          <w:szCs w:val="24"/>
        </w:rPr>
      </w:pPr>
    </w:p>
    <w:p w14:paraId="4892E1E7" w14:textId="7AF10903" w:rsidR="00A8445E" w:rsidRDefault="00A8445E" w:rsidP="00020866">
      <w:pPr>
        <w:tabs>
          <w:tab w:val="num" w:pos="360"/>
        </w:tabs>
        <w:ind w:left="360" w:hanging="360"/>
        <w:rPr>
          <w:rFonts w:ascii="Times New Roman" w:eastAsia="宋体" w:hAnsi="Times New Roman" w:cs="Times New Roman"/>
          <w:sz w:val="24"/>
          <w:szCs w:val="24"/>
        </w:rPr>
      </w:pPr>
    </w:p>
    <w:p w14:paraId="0BF3A03E" w14:textId="743C82FC" w:rsidR="00A8445E" w:rsidRDefault="00A8445E" w:rsidP="00020866">
      <w:pPr>
        <w:tabs>
          <w:tab w:val="num" w:pos="360"/>
        </w:tabs>
        <w:ind w:left="360" w:hanging="360"/>
        <w:rPr>
          <w:rFonts w:ascii="Times New Roman" w:eastAsia="宋体" w:hAnsi="Times New Roman" w:cs="Times New Roman"/>
          <w:sz w:val="24"/>
          <w:szCs w:val="24"/>
        </w:rPr>
      </w:pPr>
    </w:p>
    <w:p w14:paraId="1B1F56C7" w14:textId="77777777" w:rsidR="00C61D09" w:rsidRDefault="00C61D09" w:rsidP="00020866">
      <w:pPr>
        <w:tabs>
          <w:tab w:val="num" w:pos="360"/>
        </w:tabs>
        <w:ind w:left="360" w:hanging="360"/>
        <w:rPr>
          <w:rFonts w:ascii="Times New Roman" w:eastAsia="宋体" w:hAnsi="Times New Roman" w:cs="Times New Roman"/>
          <w:sz w:val="24"/>
          <w:szCs w:val="24"/>
        </w:rPr>
        <w:sectPr w:rsidR="00C61D09" w:rsidSect="00E903B8">
          <w:footerReference w:type="default" r:id="rId62"/>
          <w:type w:val="continuous"/>
          <w:pgSz w:w="11906" w:h="16838" w:code="9"/>
          <w:pgMar w:top="1418" w:right="1418" w:bottom="1418" w:left="1418" w:header="964" w:footer="850" w:gutter="0"/>
          <w:pgNumType w:start="29"/>
          <w:cols w:space="425"/>
          <w:docGrid w:type="lines" w:linePitch="312"/>
        </w:sectPr>
      </w:pPr>
    </w:p>
    <w:p w14:paraId="507A0431" w14:textId="23DE1D86" w:rsidR="00A8445E" w:rsidRDefault="00A8445E" w:rsidP="00020866">
      <w:pPr>
        <w:tabs>
          <w:tab w:val="num" w:pos="360"/>
        </w:tabs>
        <w:ind w:left="360" w:hanging="360"/>
        <w:rPr>
          <w:rFonts w:ascii="Times New Roman" w:eastAsia="宋体" w:hAnsi="Times New Roman" w:cs="Times New Roman"/>
          <w:sz w:val="24"/>
          <w:szCs w:val="24"/>
        </w:rPr>
      </w:pPr>
    </w:p>
    <w:p w14:paraId="1AF50127" w14:textId="62AA4AB9" w:rsidR="00181D4C" w:rsidRDefault="00181D4C" w:rsidP="00E714FC">
      <w:pPr>
        <w:tabs>
          <w:tab w:val="num" w:pos="360"/>
        </w:tabs>
        <w:rPr>
          <w:rFonts w:ascii="Times New Roman" w:eastAsia="宋体" w:hAnsi="Times New Roman" w:cs="Times New Roman"/>
          <w:sz w:val="24"/>
          <w:szCs w:val="24"/>
        </w:rPr>
      </w:pPr>
    </w:p>
    <w:p w14:paraId="639A9C35" w14:textId="77777777" w:rsidR="00FA0629" w:rsidRDefault="00FA0629" w:rsidP="003A5880">
      <w:pPr>
        <w:jc w:val="center"/>
        <w:rPr>
          <w:b/>
          <w:sz w:val="24"/>
          <w:szCs w:val="24"/>
        </w:rPr>
      </w:pPr>
    </w:p>
    <w:p w14:paraId="3D677FDC" w14:textId="77777777" w:rsidR="00FA0629" w:rsidRDefault="00FA0629" w:rsidP="003A5880">
      <w:pPr>
        <w:jc w:val="center"/>
        <w:rPr>
          <w:b/>
          <w:sz w:val="24"/>
          <w:szCs w:val="24"/>
        </w:rPr>
      </w:pPr>
    </w:p>
    <w:p w14:paraId="6D7EE419" w14:textId="77777777" w:rsidR="003A5880" w:rsidRPr="00BB15EA" w:rsidRDefault="003A5880" w:rsidP="003A5880">
      <w:pPr>
        <w:jc w:val="center"/>
        <w:rPr>
          <w:b/>
          <w:sz w:val="24"/>
          <w:szCs w:val="24"/>
        </w:rPr>
      </w:pPr>
      <w:r w:rsidRPr="00BB15EA">
        <w:rPr>
          <w:rFonts w:hint="eastAsia"/>
          <w:b/>
          <w:sz w:val="24"/>
          <w:szCs w:val="24"/>
        </w:rPr>
        <w:t>病程记录页</w:t>
      </w:r>
    </w:p>
    <w:p w14:paraId="38018C64" w14:textId="77777777" w:rsidR="003A5880" w:rsidRPr="00BB15EA" w:rsidRDefault="003A5880" w:rsidP="003A5880">
      <w:pPr>
        <w:rPr>
          <w:b/>
          <w:sz w:val="24"/>
          <w:szCs w:val="24"/>
        </w:rPr>
      </w:pPr>
    </w:p>
    <w:p w14:paraId="2E73B52A" w14:textId="77777777" w:rsidR="003A5880" w:rsidRPr="00BB15EA" w:rsidRDefault="003A5880" w:rsidP="003A5880">
      <w:pPr>
        <w:spacing w:line="360" w:lineRule="auto"/>
        <w:rPr>
          <w:sz w:val="24"/>
          <w:szCs w:val="24"/>
        </w:rPr>
      </w:pPr>
      <w:r w:rsidRPr="00FC0472">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F9E81F" w14:textId="77777777" w:rsidR="003A5880" w:rsidRPr="00BB15EA" w:rsidRDefault="003A5880" w:rsidP="003A5880">
      <w:pPr>
        <w:rPr>
          <w:b/>
          <w:sz w:val="24"/>
          <w:szCs w:val="24"/>
        </w:rPr>
      </w:pPr>
    </w:p>
    <w:p w14:paraId="394ABB43" w14:textId="77777777" w:rsidR="003A5880" w:rsidRPr="00310B05" w:rsidRDefault="003A5880" w:rsidP="003A5880">
      <w:pPr>
        <w:widowControl/>
        <w:jc w:val="left"/>
        <w:rPr>
          <w:rFonts w:ascii="Times New Roman" w:eastAsia="宋体" w:hAnsi="Times New Roman" w:cs="Times New Roman"/>
          <w:sz w:val="24"/>
          <w:szCs w:val="24"/>
        </w:rPr>
      </w:pPr>
    </w:p>
    <w:p w14:paraId="610F3347" w14:textId="02FED68E" w:rsidR="003A5880" w:rsidRDefault="003A5880" w:rsidP="00EE36EA">
      <w:pPr>
        <w:tabs>
          <w:tab w:val="num" w:pos="360"/>
        </w:tabs>
        <w:ind w:left="360" w:hanging="360"/>
        <w:rPr>
          <w:rFonts w:ascii="Times New Roman" w:hAnsi="Times New Roman" w:cs="Times New Roman"/>
          <w:b/>
          <w:sz w:val="24"/>
          <w:szCs w:val="24"/>
        </w:rPr>
      </w:pPr>
    </w:p>
    <w:p w14:paraId="0579B791" w14:textId="2983EF13" w:rsidR="003A5880" w:rsidRDefault="003A5880" w:rsidP="00EE36EA">
      <w:pPr>
        <w:tabs>
          <w:tab w:val="num" w:pos="360"/>
        </w:tabs>
        <w:ind w:left="360" w:hanging="360"/>
        <w:rPr>
          <w:rFonts w:ascii="Times New Roman" w:hAnsi="Times New Roman" w:cs="Times New Roman"/>
          <w:b/>
          <w:sz w:val="24"/>
          <w:szCs w:val="24"/>
        </w:rPr>
      </w:pPr>
    </w:p>
    <w:p w14:paraId="45777B9E" w14:textId="13CE312F" w:rsidR="003A5880" w:rsidRDefault="003A5880" w:rsidP="00EE36EA">
      <w:pPr>
        <w:tabs>
          <w:tab w:val="num" w:pos="360"/>
        </w:tabs>
        <w:ind w:left="360" w:hanging="360"/>
        <w:rPr>
          <w:rFonts w:ascii="Times New Roman" w:hAnsi="Times New Roman" w:cs="Times New Roman"/>
          <w:b/>
          <w:sz w:val="24"/>
          <w:szCs w:val="24"/>
        </w:rPr>
      </w:pPr>
    </w:p>
    <w:p w14:paraId="68418C86" w14:textId="35B8D037" w:rsidR="003A5880" w:rsidRDefault="003A5880" w:rsidP="00EE36EA">
      <w:pPr>
        <w:tabs>
          <w:tab w:val="num" w:pos="360"/>
        </w:tabs>
        <w:ind w:left="360" w:hanging="360"/>
        <w:rPr>
          <w:rFonts w:ascii="Times New Roman" w:hAnsi="Times New Roman" w:cs="Times New Roman"/>
          <w:b/>
          <w:sz w:val="24"/>
          <w:szCs w:val="24"/>
        </w:rPr>
      </w:pPr>
    </w:p>
    <w:p w14:paraId="0E18982A" w14:textId="60922FFD" w:rsidR="003A5880" w:rsidRDefault="003A5880" w:rsidP="00EE36EA">
      <w:pPr>
        <w:tabs>
          <w:tab w:val="num" w:pos="360"/>
        </w:tabs>
        <w:ind w:left="360" w:hanging="360"/>
        <w:rPr>
          <w:rFonts w:ascii="Times New Roman" w:hAnsi="Times New Roman" w:cs="Times New Roman"/>
          <w:b/>
          <w:sz w:val="24"/>
          <w:szCs w:val="24"/>
        </w:rPr>
      </w:pPr>
    </w:p>
    <w:p w14:paraId="6347E79B" w14:textId="588D1853" w:rsidR="003A5880" w:rsidRDefault="003A5880" w:rsidP="00EE36EA">
      <w:pPr>
        <w:tabs>
          <w:tab w:val="num" w:pos="360"/>
        </w:tabs>
        <w:ind w:left="360" w:hanging="360"/>
        <w:rPr>
          <w:rFonts w:ascii="Times New Roman" w:hAnsi="Times New Roman" w:cs="Times New Roman"/>
          <w:b/>
          <w:sz w:val="24"/>
          <w:szCs w:val="24"/>
        </w:rPr>
      </w:pPr>
    </w:p>
    <w:p w14:paraId="37EAFB06" w14:textId="4CACEAF9" w:rsidR="003A5880" w:rsidRDefault="003A5880" w:rsidP="00EE36EA">
      <w:pPr>
        <w:tabs>
          <w:tab w:val="num" w:pos="360"/>
        </w:tabs>
        <w:ind w:left="360" w:hanging="360"/>
        <w:rPr>
          <w:rFonts w:ascii="Times New Roman" w:hAnsi="Times New Roman" w:cs="Times New Roman"/>
          <w:b/>
          <w:sz w:val="24"/>
          <w:szCs w:val="24"/>
        </w:rPr>
      </w:pPr>
    </w:p>
    <w:p w14:paraId="20BF2B79" w14:textId="60F392B4" w:rsidR="003A5880" w:rsidRDefault="003A5880" w:rsidP="00EE36EA">
      <w:pPr>
        <w:tabs>
          <w:tab w:val="num" w:pos="360"/>
        </w:tabs>
        <w:ind w:left="360" w:hanging="360"/>
        <w:rPr>
          <w:rFonts w:ascii="Times New Roman" w:hAnsi="Times New Roman" w:cs="Times New Roman"/>
          <w:b/>
          <w:sz w:val="24"/>
          <w:szCs w:val="24"/>
        </w:rPr>
      </w:pPr>
    </w:p>
    <w:p w14:paraId="7B4FE3BF" w14:textId="42E106DB" w:rsidR="003A5880" w:rsidRDefault="003A5880" w:rsidP="00EE36EA">
      <w:pPr>
        <w:tabs>
          <w:tab w:val="num" w:pos="360"/>
        </w:tabs>
        <w:ind w:left="360" w:hanging="360"/>
        <w:rPr>
          <w:rFonts w:ascii="Times New Roman" w:hAnsi="Times New Roman" w:cs="Times New Roman"/>
          <w:b/>
          <w:sz w:val="24"/>
          <w:szCs w:val="24"/>
        </w:rPr>
      </w:pPr>
    </w:p>
    <w:p w14:paraId="4DD0CBC3" w14:textId="5E25C743" w:rsidR="003A5880" w:rsidRDefault="003A5880" w:rsidP="00EE36EA">
      <w:pPr>
        <w:tabs>
          <w:tab w:val="num" w:pos="360"/>
        </w:tabs>
        <w:ind w:left="360" w:hanging="360"/>
        <w:rPr>
          <w:rFonts w:ascii="Times New Roman" w:hAnsi="Times New Roman" w:cs="Times New Roman"/>
          <w:b/>
          <w:sz w:val="24"/>
          <w:szCs w:val="24"/>
        </w:rPr>
      </w:pPr>
    </w:p>
    <w:p w14:paraId="6A5A43DB" w14:textId="23EA25B1" w:rsidR="003A5880" w:rsidRDefault="003A5880" w:rsidP="00EE36EA">
      <w:pPr>
        <w:tabs>
          <w:tab w:val="num" w:pos="360"/>
        </w:tabs>
        <w:ind w:left="360" w:hanging="360"/>
        <w:rPr>
          <w:rFonts w:ascii="Times New Roman" w:hAnsi="Times New Roman" w:cs="Times New Roman"/>
          <w:b/>
          <w:sz w:val="24"/>
          <w:szCs w:val="24"/>
        </w:rPr>
      </w:pPr>
    </w:p>
    <w:p w14:paraId="68B4B7D0" w14:textId="77FC8F76" w:rsidR="003A5880" w:rsidRDefault="003A5880" w:rsidP="00EE36EA">
      <w:pPr>
        <w:tabs>
          <w:tab w:val="num" w:pos="360"/>
        </w:tabs>
        <w:ind w:left="360" w:hanging="360"/>
        <w:rPr>
          <w:rFonts w:ascii="Times New Roman" w:hAnsi="Times New Roman" w:cs="Times New Roman"/>
          <w:b/>
          <w:sz w:val="24"/>
          <w:szCs w:val="24"/>
        </w:rPr>
      </w:pPr>
    </w:p>
    <w:p w14:paraId="2F188719" w14:textId="5B038CD8" w:rsidR="003A5880" w:rsidRDefault="003A5880" w:rsidP="00EE36EA">
      <w:pPr>
        <w:tabs>
          <w:tab w:val="num" w:pos="360"/>
        </w:tabs>
        <w:ind w:left="360" w:hanging="360"/>
        <w:rPr>
          <w:rFonts w:ascii="Times New Roman" w:hAnsi="Times New Roman" w:cs="Times New Roman"/>
          <w:b/>
          <w:sz w:val="24"/>
          <w:szCs w:val="24"/>
        </w:rPr>
      </w:pPr>
    </w:p>
    <w:p w14:paraId="323F0E3D" w14:textId="381216D9" w:rsidR="003A5880" w:rsidRDefault="003A5880" w:rsidP="00EE36EA">
      <w:pPr>
        <w:tabs>
          <w:tab w:val="num" w:pos="360"/>
        </w:tabs>
        <w:ind w:left="360" w:hanging="360"/>
        <w:rPr>
          <w:rFonts w:ascii="Times New Roman" w:hAnsi="Times New Roman" w:cs="Times New Roman"/>
          <w:b/>
          <w:sz w:val="24"/>
          <w:szCs w:val="24"/>
        </w:rPr>
      </w:pPr>
    </w:p>
    <w:p w14:paraId="290350C2" w14:textId="7F3DF8B7" w:rsidR="003A5880" w:rsidRDefault="003A5880" w:rsidP="00EE36EA">
      <w:pPr>
        <w:tabs>
          <w:tab w:val="num" w:pos="360"/>
        </w:tabs>
        <w:ind w:left="360" w:hanging="360"/>
        <w:rPr>
          <w:rFonts w:ascii="Times New Roman" w:hAnsi="Times New Roman" w:cs="Times New Roman"/>
          <w:b/>
          <w:sz w:val="24"/>
          <w:szCs w:val="24"/>
        </w:rPr>
      </w:pPr>
    </w:p>
    <w:p w14:paraId="077B874F" w14:textId="29029ADF" w:rsidR="003A5880" w:rsidRDefault="003A5880" w:rsidP="00EE36EA">
      <w:pPr>
        <w:tabs>
          <w:tab w:val="num" w:pos="360"/>
        </w:tabs>
        <w:ind w:left="360" w:hanging="360"/>
        <w:rPr>
          <w:rFonts w:ascii="Times New Roman" w:hAnsi="Times New Roman" w:cs="Times New Roman"/>
          <w:b/>
          <w:sz w:val="24"/>
          <w:szCs w:val="24"/>
        </w:rPr>
      </w:pPr>
    </w:p>
    <w:p w14:paraId="1CCF1153" w14:textId="77777777" w:rsidR="006D0E40" w:rsidRDefault="006D0E40" w:rsidP="00EE36EA">
      <w:pPr>
        <w:tabs>
          <w:tab w:val="num" w:pos="360"/>
        </w:tabs>
        <w:ind w:left="360" w:hanging="360"/>
        <w:rPr>
          <w:rFonts w:ascii="Times New Roman" w:hAnsi="Times New Roman" w:cs="Times New Roman"/>
          <w:b/>
          <w:sz w:val="24"/>
          <w:szCs w:val="24"/>
        </w:rPr>
        <w:sectPr w:rsidR="006D0E40" w:rsidSect="006D0E40">
          <w:headerReference w:type="default" r:id="rId63"/>
          <w:footerReference w:type="default" r:id="rId64"/>
          <w:pgSz w:w="11906" w:h="16838" w:code="9"/>
          <w:pgMar w:top="1418" w:right="1418" w:bottom="1418" w:left="1418" w:header="964" w:footer="850" w:gutter="0"/>
          <w:cols w:space="425"/>
          <w:docGrid w:type="lines" w:linePitch="312"/>
        </w:sectPr>
      </w:pPr>
    </w:p>
    <w:p w14:paraId="63FC2730" w14:textId="0262A135" w:rsidR="003A5880" w:rsidRDefault="003A5880" w:rsidP="00EE36EA">
      <w:pPr>
        <w:tabs>
          <w:tab w:val="num" w:pos="360"/>
        </w:tabs>
        <w:ind w:left="360" w:hanging="360"/>
        <w:rPr>
          <w:rFonts w:ascii="Times New Roman" w:hAnsi="Times New Roman" w:cs="Times New Roman"/>
          <w:b/>
          <w:sz w:val="24"/>
          <w:szCs w:val="24"/>
        </w:rPr>
      </w:pPr>
    </w:p>
    <w:p w14:paraId="32841CE4" w14:textId="1155237C" w:rsidR="003A5880" w:rsidRDefault="003A5880" w:rsidP="00EE36EA">
      <w:pPr>
        <w:tabs>
          <w:tab w:val="num" w:pos="360"/>
        </w:tabs>
        <w:ind w:left="360" w:hanging="360"/>
        <w:rPr>
          <w:rFonts w:ascii="Times New Roman" w:hAnsi="Times New Roman" w:cs="Times New Roman"/>
          <w:b/>
          <w:sz w:val="24"/>
          <w:szCs w:val="24"/>
        </w:rPr>
      </w:pPr>
    </w:p>
    <w:p w14:paraId="0A3EF88F" w14:textId="77777777" w:rsidR="003A5880" w:rsidRPr="003A5880" w:rsidRDefault="003A5880" w:rsidP="00EE36EA">
      <w:pPr>
        <w:tabs>
          <w:tab w:val="num" w:pos="360"/>
        </w:tabs>
        <w:ind w:left="360" w:hanging="360"/>
        <w:rPr>
          <w:rFonts w:ascii="Times New Roman" w:hAnsi="Times New Roman" w:cs="Times New Roman"/>
          <w:b/>
          <w:sz w:val="24"/>
          <w:szCs w:val="24"/>
        </w:rPr>
      </w:pPr>
    </w:p>
    <w:p w14:paraId="6DABA8FD" w14:textId="77777777" w:rsidR="003A5880" w:rsidRDefault="003A5880" w:rsidP="00EE36EA">
      <w:pPr>
        <w:tabs>
          <w:tab w:val="num" w:pos="360"/>
        </w:tabs>
        <w:ind w:left="360" w:hanging="360"/>
        <w:rPr>
          <w:rFonts w:ascii="Times New Roman" w:hAnsi="Times New Roman" w:cs="Times New Roman"/>
          <w:b/>
          <w:sz w:val="24"/>
          <w:szCs w:val="24"/>
        </w:rPr>
      </w:pPr>
    </w:p>
    <w:p w14:paraId="0E92F863" w14:textId="2F1F9225" w:rsidR="00EE36EA" w:rsidRDefault="00EE36EA" w:rsidP="00EE36EA">
      <w:pPr>
        <w:tabs>
          <w:tab w:val="num" w:pos="360"/>
        </w:tabs>
        <w:ind w:left="360" w:hanging="360"/>
        <w:rPr>
          <w:rFonts w:ascii="Times New Roman" w:eastAsia="宋体" w:hAnsi="Times New Roman" w:cs="Times New Roman"/>
          <w:sz w:val="24"/>
          <w:szCs w:val="24"/>
        </w:rPr>
      </w:pPr>
      <w:r w:rsidRPr="00ED008B">
        <w:rPr>
          <w:rFonts w:ascii="Times New Roman" w:hAnsi="Times New Roman" w:cs="Times New Roman" w:hint="eastAsia"/>
          <w:b/>
          <w:sz w:val="24"/>
          <w:szCs w:val="24"/>
        </w:rPr>
        <w:t>访视</w:t>
      </w:r>
      <w:r>
        <w:rPr>
          <w:rFonts w:ascii="Times New Roman" w:hAnsi="Times New Roman" w:cs="Times New Roman"/>
          <w:b/>
          <w:sz w:val="24"/>
          <w:szCs w:val="24"/>
        </w:rPr>
        <w:t>6</w:t>
      </w:r>
      <w:r w:rsidRPr="00ED008B">
        <w:rPr>
          <w:rFonts w:ascii="Times New Roman" w:hAnsi="Times New Roman" w:cs="Times New Roman" w:hint="eastAsia"/>
          <w:b/>
          <w:sz w:val="24"/>
          <w:szCs w:val="24"/>
        </w:rPr>
        <w:t>：第</w:t>
      </w:r>
      <w:r>
        <w:rPr>
          <w:rFonts w:ascii="Times New Roman" w:hAnsi="Times New Roman" w:cs="Times New Roman"/>
          <w:b/>
          <w:sz w:val="24"/>
          <w:szCs w:val="24"/>
        </w:rPr>
        <w:t>4</w:t>
      </w:r>
      <w:r w:rsidRPr="00ED008B">
        <w:rPr>
          <w:rFonts w:ascii="Times New Roman" w:hAnsi="Times New Roman" w:cs="Times New Roman" w:hint="eastAsia"/>
          <w:b/>
          <w:sz w:val="24"/>
          <w:szCs w:val="24"/>
        </w:rPr>
        <w:t>次月经结束后</w:t>
      </w:r>
      <w:r w:rsidRPr="00ED008B">
        <w:rPr>
          <w:rFonts w:ascii="Times New Roman" w:hAnsi="Times New Roman" w:cs="Times New Roman" w:hint="eastAsia"/>
          <w:b/>
          <w:sz w:val="24"/>
          <w:szCs w:val="24"/>
        </w:rPr>
        <w:t>3</w:t>
      </w:r>
      <w:r w:rsidRPr="00827CA7">
        <w:rPr>
          <w:rFonts w:ascii="Times New Roman" w:hAnsi="Times New Roman" w:cs="Times New Roman"/>
          <w:b/>
          <w:sz w:val="24"/>
          <w:szCs w:val="24"/>
        </w:rPr>
        <w:t>±</w:t>
      </w:r>
      <w:r w:rsidRPr="00ED008B">
        <w:rPr>
          <w:rFonts w:ascii="Times New Roman" w:hAnsi="Times New Roman" w:cs="Times New Roman" w:hint="eastAsia"/>
          <w:b/>
          <w:sz w:val="24"/>
          <w:szCs w:val="24"/>
        </w:rPr>
        <w:t>2</w:t>
      </w:r>
      <w:r w:rsidRPr="00ED008B">
        <w:rPr>
          <w:rFonts w:ascii="Times New Roman" w:hAnsi="Times New Roman" w:cs="Times New Roman" w:hint="eastAsia"/>
          <w:b/>
          <w:sz w:val="24"/>
          <w:szCs w:val="24"/>
        </w:rPr>
        <w:t>天</w:t>
      </w:r>
    </w:p>
    <w:p w14:paraId="20D1A084" w14:textId="6BE646F1" w:rsidR="00340E97" w:rsidRDefault="00340E97" w:rsidP="00340E97">
      <w:pPr>
        <w:tabs>
          <w:tab w:val="num" w:pos="360"/>
        </w:tabs>
        <w:ind w:left="360" w:hanging="360"/>
        <w:rPr>
          <w:rFonts w:ascii="Times New Roman" w:eastAsia="宋体" w:hAnsi="Times New Roman" w:cs="Times New Roman"/>
          <w:sz w:val="24"/>
          <w:szCs w:val="24"/>
        </w:rPr>
      </w:pPr>
    </w:p>
    <w:p w14:paraId="1DB8024F" w14:textId="4CC93AB6" w:rsidR="00566FCD" w:rsidRDefault="00566FCD" w:rsidP="00566FCD">
      <w:pPr>
        <w:spacing w:line="360" w:lineRule="auto"/>
        <w:rPr>
          <w:rFonts w:asciiTheme="majorEastAsia" w:eastAsiaTheme="majorEastAsia" w:hAnsiTheme="majorEastAsia"/>
          <w:sz w:val="24"/>
        </w:rPr>
      </w:pPr>
      <w:r w:rsidRPr="00F558A1">
        <w:rPr>
          <w:rFonts w:asciiTheme="majorEastAsia" w:eastAsiaTheme="majorEastAsia" w:hAnsiTheme="majorEastAsia" w:hint="eastAsia"/>
          <w:b/>
          <w:sz w:val="24"/>
        </w:rPr>
        <w:t>是否回收访</w:t>
      </w:r>
      <w:r w:rsidRPr="00854FEE">
        <w:rPr>
          <w:rFonts w:asciiTheme="majorEastAsia" w:eastAsiaTheme="majorEastAsia" w:hAnsiTheme="majorEastAsia" w:hint="eastAsia"/>
          <w:b/>
          <w:sz w:val="24"/>
        </w:rPr>
        <w:t>视</w:t>
      </w:r>
      <w:r w:rsidRPr="00854FEE">
        <w:rPr>
          <w:rFonts w:ascii="Times New Roman" w:eastAsiaTheme="majorEastAsia" w:hAnsi="Times New Roman" w:cs="Times New Roman"/>
          <w:b/>
          <w:sz w:val="24"/>
        </w:rPr>
        <w:t>6</w:t>
      </w:r>
      <w:r>
        <w:rPr>
          <w:rFonts w:ascii="Times New Roman" w:eastAsiaTheme="majorEastAsia" w:hAnsi="Times New Roman" w:cs="Times New Roman" w:hint="eastAsia"/>
          <w:b/>
          <w:sz w:val="24"/>
        </w:rPr>
        <w:t>受试</w:t>
      </w:r>
      <w:r>
        <w:rPr>
          <w:rFonts w:asciiTheme="majorEastAsia" w:eastAsiaTheme="majorEastAsia" w:hAnsiTheme="majorEastAsia" w:hint="eastAsia"/>
          <w:b/>
          <w:sz w:val="24"/>
        </w:rPr>
        <w:t>者日记</w:t>
      </w:r>
      <w:r w:rsidRPr="00F558A1">
        <w:rPr>
          <w:rFonts w:asciiTheme="majorEastAsia" w:eastAsiaTheme="majorEastAsia" w:hAnsiTheme="majorEastAsia" w:hint="eastAsia"/>
          <w:b/>
          <w:sz w:val="24"/>
        </w:rPr>
        <w:t>卡</w:t>
      </w:r>
      <w:r w:rsidRPr="00F558A1">
        <w:rPr>
          <w:rFonts w:asciiTheme="majorEastAsia" w:eastAsiaTheme="majorEastAsia" w:hAnsiTheme="majorEastAsia"/>
          <w:b/>
          <w:sz w:val="24"/>
        </w:rPr>
        <w:t>:</w:t>
      </w:r>
      <w:r w:rsidRPr="00F558A1">
        <w:rPr>
          <w:rFonts w:asciiTheme="majorEastAsia" w:eastAsiaTheme="majorEastAsia" w:hAnsiTheme="majorEastAsia"/>
          <w:sz w:val="24"/>
        </w:rPr>
        <w:t xml:space="preserve"> </w:t>
      </w:r>
    </w:p>
    <w:p w14:paraId="373D5E53" w14:textId="77777777" w:rsidR="00566FCD" w:rsidRPr="00F558A1" w:rsidRDefault="00566FCD" w:rsidP="00566FCD">
      <w:pPr>
        <w:spacing w:line="360" w:lineRule="auto"/>
        <w:ind w:firstLineChars="200" w:firstLine="480"/>
        <w:rPr>
          <w:rFonts w:asciiTheme="majorEastAsia" w:eastAsiaTheme="majorEastAsia" w:hAnsiTheme="majorEastAsia"/>
          <w:sz w:val="24"/>
          <w:u w:val="single"/>
        </w:rPr>
      </w:pPr>
      <w:r w:rsidRPr="00F558A1">
        <w:rPr>
          <w:rFonts w:ascii="宋体" w:eastAsia="宋体" w:hAnsi="宋体" w:cs="Times New Roman" w:hint="eastAsia"/>
          <w:sz w:val="24"/>
          <w:szCs w:val="24"/>
        </w:rPr>
        <w:t>□</w:t>
      </w:r>
      <w:r w:rsidRPr="00F558A1">
        <w:rPr>
          <w:rFonts w:asciiTheme="majorEastAsia" w:eastAsiaTheme="majorEastAsia" w:hAnsiTheme="majorEastAsia" w:hint="eastAsia"/>
          <w:sz w:val="24"/>
        </w:rPr>
        <w:t>是，</w:t>
      </w:r>
      <w:r w:rsidRPr="00F558A1">
        <w:rPr>
          <w:rFonts w:asciiTheme="majorEastAsia" w:eastAsiaTheme="majorEastAsia" w:hAnsiTheme="majorEastAsia"/>
          <w:sz w:val="24"/>
        </w:rPr>
        <w:t>回收日期</w:t>
      </w:r>
      <w:r w:rsidRPr="00F558A1">
        <w:rPr>
          <w:rFonts w:asciiTheme="majorEastAsia" w:eastAsiaTheme="majorEastAsia" w:hAnsiTheme="majorEastAsia" w:hint="eastAsia"/>
          <w:sz w:val="24"/>
        </w:rPr>
        <w:t>：</w:t>
      </w:r>
      <w:r w:rsidRPr="00F558A1">
        <w:rPr>
          <w:rFonts w:ascii="Times New Roman" w:hAnsi="Times New Roman" w:cs="Times New Roman"/>
          <w:sz w:val="24"/>
          <w:szCs w:val="24"/>
        </w:rPr>
        <w:t xml:space="preserve">20|__|__|/|__|__|/|__|__| </w:t>
      </w:r>
    </w:p>
    <w:p w14:paraId="485876E2" w14:textId="77777777" w:rsidR="00566FCD" w:rsidRPr="00F558A1" w:rsidRDefault="00566FCD" w:rsidP="00566FCD">
      <w:pPr>
        <w:widowControl/>
        <w:spacing w:line="360" w:lineRule="auto"/>
        <w:ind w:firstLineChars="200" w:firstLine="480"/>
        <w:jc w:val="left"/>
        <w:rPr>
          <w:rFonts w:ascii="Times New Roman" w:eastAsiaTheme="majorEastAsia" w:hAnsi="Times New Roman" w:cs="Times New Roman"/>
          <w:sz w:val="24"/>
          <w:szCs w:val="24"/>
          <w:u w:val="single"/>
        </w:rPr>
      </w:pPr>
      <w:r w:rsidRPr="00F558A1">
        <w:rPr>
          <w:rFonts w:ascii="宋体" w:eastAsia="宋体" w:hAnsi="宋体" w:cs="Times New Roman" w:hint="eastAsia"/>
          <w:sz w:val="24"/>
          <w:szCs w:val="24"/>
        </w:rPr>
        <w:t>□</w:t>
      </w:r>
      <w:r w:rsidRPr="00F558A1">
        <w:rPr>
          <w:rFonts w:asciiTheme="majorEastAsia" w:eastAsiaTheme="majorEastAsia" w:hAnsiTheme="majorEastAsia" w:hint="eastAsia"/>
          <w:sz w:val="24"/>
        </w:rPr>
        <w:t>否，未回收原因：</w:t>
      </w:r>
      <w:r w:rsidRPr="00F558A1">
        <w:rPr>
          <w:rFonts w:asciiTheme="majorEastAsia" w:eastAsiaTheme="majorEastAsia" w:hAnsiTheme="majorEastAsia"/>
          <w:sz w:val="24"/>
        </w:rPr>
        <w:t>____________</w:t>
      </w:r>
      <w:r>
        <w:rPr>
          <w:rFonts w:asciiTheme="majorEastAsia" w:eastAsiaTheme="majorEastAsia" w:hAnsiTheme="majorEastAsia"/>
          <w:sz w:val="24"/>
        </w:rPr>
        <w:t>__________________________</w:t>
      </w:r>
    </w:p>
    <w:p w14:paraId="656700F2" w14:textId="77777777" w:rsidR="00A37252" w:rsidRDefault="00A37252" w:rsidP="00A37252">
      <w:pPr>
        <w:tabs>
          <w:tab w:val="num" w:pos="360"/>
        </w:tabs>
        <w:rPr>
          <w:rFonts w:asciiTheme="majorEastAsia" w:eastAsiaTheme="majorEastAsia" w:hAnsiTheme="majorEastAsia"/>
          <w:b/>
          <w:sz w:val="24"/>
        </w:rPr>
      </w:pPr>
    </w:p>
    <w:p w14:paraId="11396C27" w14:textId="332D2165" w:rsidR="00A37252" w:rsidRDefault="00A37252" w:rsidP="00A37252">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62F6DA9A" w14:textId="235F426A" w:rsidR="00A37252" w:rsidRPr="001D7BF0" w:rsidRDefault="00A37252" w:rsidP="00A37252">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r w:rsidR="00434BDE">
        <w:rPr>
          <w:rFonts w:asciiTheme="majorEastAsia" w:eastAsiaTheme="majorEastAsia" w:hAnsiTheme="majorEastAsia" w:hint="eastAsia"/>
          <w:sz w:val="24"/>
        </w:rPr>
        <w:t>_</w:t>
      </w:r>
      <w:r w:rsidR="00434BDE">
        <w:rPr>
          <w:rFonts w:asciiTheme="majorEastAsia" w:eastAsiaTheme="majorEastAsia" w:hAnsiTheme="majorEastAsia"/>
          <w:sz w:val="24"/>
        </w:rPr>
        <w:t>_______</w:t>
      </w:r>
    </w:p>
    <w:p w14:paraId="7C3C6B4E" w14:textId="77777777" w:rsidR="00A137EB" w:rsidRPr="00A37252" w:rsidRDefault="00A137EB" w:rsidP="00340E97">
      <w:pPr>
        <w:tabs>
          <w:tab w:val="num" w:pos="360"/>
        </w:tabs>
        <w:ind w:left="360" w:hanging="360"/>
        <w:rPr>
          <w:rFonts w:ascii="Times New Roman" w:eastAsia="宋体" w:hAnsi="Times New Roman" w:cs="Times New Roman"/>
          <w:sz w:val="24"/>
          <w:szCs w:val="24"/>
        </w:rPr>
      </w:pPr>
    </w:p>
    <w:p w14:paraId="4C81E36B" w14:textId="77777777" w:rsidR="005D4FD0" w:rsidRDefault="005D4FD0" w:rsidP="005D4FD0">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5D4FD0" w:rsidRPr="007450DD" w14:paraId="266F9725" w14:textId="77777777" w:rsidTr="00BF1C04">
        <w:trPr>
          <w:trHeight w:val="454"/>
          <w:jc w:val="center"/>
        </w:trPr>
        <w:tc>
          <w:tcPr>
            <w:tcW w:w="749" w:type="pct"/>
            <w:vMerge w:val="restart"/>
            <w:vAlign w:val="center"/>
          </w:tcPr>
          <w:p w14:paraId="2DFE6999" w14:textId="77777777" w:rsidR="005D4FD0" w:rsidRPr="007450DD" w:rsidRDefault="005D4FD0"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1425D160" w14:textId="77777777" w:rsidR="005D4FD0" w:rsidRPr="00793AC8" w:rsidRDefault="005D4FD0"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09DE0B99" w14:textId="77777777" w:rsidR="005D4FD0" w:rsidRPr="00793AC8" w:rsidRDefault="005D4FD0"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5D4FD0" w:rsidRPr="007450DD" w14:paraId="1E63CE56" w14:textId="77777777" w:rsidTr="00BF1C04">
        <w:trPr>
          <w:trHeight w:val="454"/>
          <w:jc w:val="center"/>
        </w:trPr>
        <w:tc>
          <w:tcPr>
            <w:tcW w:w="749" w:type="pct"/>
            <w:vMerge/>
            <w:vAlign w:val="center"/>
          </w:tcPr>
          <w:p w14:paraId="22062083" w14:textId="77777777" w:rsidR="005D4FD0" w:rsidRPr="007450DD" w:rsidRDefault="005D4FD0" w:rsidP="00BF1C04">
            <w:pPr>
              <w:tabs>
                <w:tab w:val="num" w:pos="360"/>
              </w:tabs>
              <w:spacing w:line="360" w:lineRule="auto"/>
              <w:rPr>
                <w:rFonts w:ascii="Times New Roman" w:eastAsia="宋体" w:hAnsi="Times New Roman" w:cs="Times New Roman"/>
                <w:szCs w:val="21"/>
              </w:rPr>
            </w:pPr>
          </w:p>
        </w:tc>
        <w:tc>
          <w:tcPr>
            <w:tcW w:w="265" w:type="pct"/>
            <w:vAlign w:val="center"/>
          </w:tcPr>
          <w:p w14:paraId="601A12A9" w14:textId="77777777" w:rsidR="005D4FD0"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634ACBC3" w14:textId="77777777" w:rsidR="005D4FD0"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4777E709" w14:textId="77777777" w:rsidR="005D4FD0"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5DE70D06" w14:textId="77777777" w:rsidR="005D4FD0" w:rsidRPr="004C547D"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03EB8756" w14:textId="77777777" w:rsidR="005D4FD0" w:rsidRDefault="005D4FD0"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7DB38DC9" w14:textId="19DBE888" w:rsidR="005D4FD0" w:rsidRDefault="005D4FD0" w:rsidP="00BF1C04">
            <w:pPr>
              <w:tabs>
                <w:tab w:val="num" w:pos="360"/>
              </w:tabs>
              <w:spacing w:line="360" w:lineRule="auto"/>
              <w:rPr>
                <w:rFonts w:ascii="宋体" w:hAnsi="宋体"/>
                <w:position w:val="-2"/>
                <w:szCs w:val="21"/>
              </w:rPr>
            </w:pPr>
            <w:r w:rsidRPr="00136649">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6C5343EA" w14:textId="77777777" w:rsidR="005D4FD0" w:rsidRDefault="005D4FD0"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5161576D" w14:textId="2A388C31" w:rsidR="005D4FD0" w:rsidRPr="00473F86" w:rsidRDefault="005D4FD0"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75EF75A2" w14:textId="77777777" w:rsidR="005D4FD0" w:rsidRDefault="005D4FD0" w:rsidP="005D4FD0">
      <w:pPr>
        <w:tabs>
          <w:tab w:val="num" w:pos="360"/>
        </w:tabs>
        <w:ind w:left="360" w:hanging="360"/>
        <w:rPr>
          <w:rFonts w:ascii="Times New Roman" w:eastAsia="宋体" w:hAnsi="Times New Roman" w:cs="Times New Roman"/>
          <w:sz w:val="24"/>
          <w:szCs w:val="24"/>
        </w:rPr>
      </w:pPr>
    </w:p>
    <w:p w14:paraId="77E6ADB6" w14:textId="77777777" w:rsidR="00931087" w:rsidRPr="00EA5569" w:rsidRDefault="00931087" w:rsidP="00931087">
      <w:pPr>
        <w:tabs>
          <w:tab w:val="num" w:pos="360"/>
        </w:tabs>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78F812E5" w14:textId="77777777" w:rsidTr="00A47BE0">
        <w:trPr>
          <w:trHeight w:val="454"/>
          <w:jc w:val="center"/>
        </w:trPr>
        <w:tc>
          <w:tcPr>
            <w:tcW w:w="5000" w:type="pct"/>
            <w:shd w:val="clear" w:color="auto" w:fill="FFFFFF" w:themeFill="background1"/>
            <w:vAlign w:val="center"/>
          </w:tcPr>
          <w:p w14:paraId="67A32610"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7932E60D" w14:textId="77777777" w:rsidTr="00A47BE0">
        <w:trPr>
          <w:trHeight w:val="454"/>
          <w:jc w:val="center"/>
        </w:trPr>
        <w:tc>
          <w:tcPr>
            <w:tcW w:w="5000" w:type="pct"/>
            <w:shd w:val="clear" w:color="auto" w:fill="FFFFFF" w:themeFill="background1"/>
            <w:vAlign w:val="center"/>
          </w:tcPr>
          <w:p w14:paraId="5FF9C849" w14:textId="19399F77"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FA0629">
              <w:rPr>
                <w:rFonts w:ascii="Times New Roman" w:hAnsi="Times New Roman" w:cs="Times New Roman" w:hint="eastAsia"/>
                <w:szCs w:val="21"/>
              </w:rPr>
              <w:t>4</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0C858458" w14:textId="7BA4FBA8" w:rsidR="00931087" w:rsidRPr="00BA72C4" w:rsidRDefault="00931087" w:rsidP="00FA0629">
            <w:pPr>
              <w:jc w:val="left"/>
              <w:rPr>
                <w:szCs w:val="21"/>
              </w:rPr>
            </w:pPr>
            <w:r w:rsidRPr="008106DA">
              <w:rPr>
                <w:rFonts w:ascii="Times New Roman" w:hAnsi="Times New Roman" w:cs="Times New Roman"/>
                <w:szCs w:val="21"/>
              </w:rPr>
              <w:t>第</w:t>
            </w:r>
            <w:r w:rsidR="00FA0629">
              <w:rPr>
                <w:rFonts w:ascii="Times New Roman" w:hAnsi="Times New Roman" w:cs="Times New Roman" w:hint="eastAsia"/>
                <w:szCs w:val="21"/>
              </w:rPr>
              <w:t>4</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72526880" w14:textId="77777777" w:rsidTr="00A47BE0">
        <w:trPr>
          <w:trHeight w:val="454"/>
          <w:jc w:val="center"/>
        </w:trPr>
        <w:tc>
          <w:tcPr>
            <w:tcW w:w="5000" w:type="pct"/>
          </w:tcPr>
          <w:p w14:paraId="30B088DE"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7F7F8822"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5A96783C"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598F879D"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623DB563" w14:textId="1041782D" w:rsidR="005D4FD0" w:rsidRDefault="005D4FD0" w:rsidP="00340E97">
      <w:pPr>
        <w:rPr>
          <w:b/>
          <w:sz w:val="24"/>
          <w:szCs w:val="24"/>
        </w:rPr>
      </w:pPr>
    </w:p>
    <w:p w14:paraId="646A796D" w14:textId="77777777" w:rsidR="00905CB3" w:rsidRDefault="00905CB3" w:rsidP="00340E97">
      <w:pPr>
        <w:rPr>
          <w:b/>
          <w:sz w:val="24"/>
          <w:szCs w:val="24"/>
        </w:rPr>
        <w:sectPr w:rsidR="00905CB3" w:rsidSect="006D0E40">
          <w:headerReference w:type="default" r:id="rId65"/>
          <w:footerReference w:type="default" r:id="rId66"/>
          <w:type w:val="continuous"/>
          <w:pgSz w:w="11906" w:h="16838" w:code="9"/>
          <w:pgMar w:top="1418" w:right="1418" w:bottom="1418" w:left="1418" w:header="964" w:footer="850" w:gutter="0"/>
          <w:cols w:space="425"/>
          <w:docGrid w:type="lines" w:linePitch="312"/>
        </w:sectPr>
      </w:pPr>
    </w:p>
    <w:p w14:paraId="642BD781" w14:textId="54FDBE60" w:rsidR="00386851"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lastRenderedPageBreak/>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A371D6" w:rsidRPr="004E389E" w14:paraId="39216874" w14:textId="77777777" w:rsidTr="001A34A8">
        <w:trPr>
          <w:trHeight w:val="425"/>
          <w:jc w:val="center"/>
        </w:trPr>
        <w:tc>
          <w:tcPr>
            <w:tcW w:w="9095" w:type="dxa"/>
            <w:gridSpan w:val="3"/>
            <w:vAlign w:val="center"/>
          </w:tcPr>
          <w:p w14:paraId="7978DCE7"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2CBF83E7" w14:textId="77777777" w:rsidR="00A371D6" w:rsidRPr="00640CD8" w:rsidRDefault="00A371D6"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4A3403AB" w14:textId="77777777" w:rsidR="00A371D6" w:rsidRDefault="00A371D6"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25152" behindDoc="0" locked="0" layoutInCell="1" allowOverlap="1" wp14:anchorId="0A37D96D" wp14:editId="1B9CE964">
                      <wp:simplePos x="0" y="0"/>
                      <wp:positionH relativeFrom="column">
                        <wp:posOffset>1368425</wp:posOffset>
                      </wp:positionH>
                      <wp:positionV relativeFrom="paragraph">
                        <wp:posOffset>315595</wp:posOffset>
                      </wp:positionV>
                      <wp:extent cx="777875" cy="478790"/>
                      <wp:effectExtent l="0" t="0" r="22225" b="35560"/>
                      <wp:wrapNone/>
                      <wp:docPr id="109" name="直接连接符 109"/>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1FF5B9" id="直接连接符 109"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4128" behindDoc="0" locked="0" layoutInCell="1" allowOverlap="1" wp14:anchorId="6DB25D0B" wp14:editId="6EA86648">
                      <wp:simplePos x="0" y="0"/>
                      <wp:positionH relativeFrom="column">
                        <wp:posOffset>1543685</wp:posOffset>
                      </wp:positionH>
                      <wp:positionV relativeFrom="paragraph">
                        <wp:posOffset>150495</wp:posOffset>
                      </wp:positionV>
                      <wp:extent cx="400050" cy="799465"/>
                      <wp:effectExtent l="0" t="0" r="19050" b="19685"/>
                      <wp:wrapNone/>
                      <wp:docPr id="110" name="直接连接符 110"/>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832128" id="直接连接符 110" o:spid="_x0000_s1026" style="position:absolute;left:0;text-align:lef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31296" behindDoc="0" locked="0" layoutInCell="1" allowOverlap="1" wp14:anchorId="4D68B897" wp14:editId="457E4A01">
                      <wp:simplePos x="0" y="0"/>
                      <wp:positionH relativeFrom="column">
                        <wp:posOffset>2973070</wp:posOffset>
                      </wp:positionH>
                      <wp:positionV relativeFrom="paragraph">
                        <wp:posOffset>286385</wp:posOffset>
                      </wp:positionV>
                      <wp:extent cx="757555" cy="508000"/>
                      <wp:effectExtent l="0" t="0" r="23495" b="25400"/>
                      <wp:wrapNone/>
                      <wp:docPr id="111" name="直接连接符 111"/>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7B629" id="直接连接符 111"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&#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B8o1QnnAQAAjQ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30272" behindDoc="0" locked="0" layoutInCell="1" allowOverlap="1" wp14:anchorId="18E9D757" wp14:editId="5DF6E950">
                      <wp:simplePos x="0" y="0"/>
                      <wp:positionH relativeFrom="column">
                        <wp:posOffset>3143250</wp:posOffset>
                      </wp:positionH>
                      <wp:positionV relativeFrom="paragraph">
                        <wp:posOffset>153670</wp:posOffset>
                      </wp:positionV>
                      <wp:extent cx="437515" cy="789940"/>
                      <wp:effectExtent l="0" t="0" r="19685" b="29210"/>
                      <wp:wrapNone/>
                      <wp:docPr id="112" name="直接连接符 112"/>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14EA1" id="直接连接符 112"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9248" behindDoc="0" locked="0" layoutInCell="1" allowOverlap="1" wp14:anchorId="6461918E" wp14:editId="0E19D938">
                      <wp:simplePos x="0" y="0"/>
                      <wp:positionH relativeFrom="column">
                        <wp:posOffset>2967990</wp:posOffset>
                      </wp:positionH>
                      <wp:positionV relativeFrom="paragraph">
                        <wp:posOffset>314325</wp:posOffset>
                      </wp:positionV>
                      <wp:extent cx="758190" cy="447675"/>
                      <wp:effectExtent l="0" t="0" r="22860" b="28575"/>
                      <wp:wrapNone/>
                      <wp:docPr id="113" name="直接连接符 113"/>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3642DF" id="直接连接符 113" o:spid="_x0000_s1026" style="position:absolute;left:0;text-align:lef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8224" behindDoc="0" locked="0" layoutInCell="1" allowOverlap="1" wp14:anchorId="10AEEAA6" wp14:editId="216CA9B7">
                      <wp:simplePos x="0" y="0"/>
                      <wp:positionH relativeFrom="column">
                        <wp:posOffset>3148330</wp:posOffset>
                      </wp:positionH>
                      <wp:positionV relativeFrom="paragraph">
                        <wp:posOffset>160020</wp:posOffset>
                      </wp:positionV>
                      <wp:extent cx="437515" cy="757555"/>
                      <wp:effectExtent l="0" t="0" r="19685" b="23495"/>
                      <wp:wrapNone/>
                      <wp:docPr id="114" name="直接连接符 114"/>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4AECFD" id="直接连接符 114" o:spid="_x0000_s1026" style="position:absolute;left:0;text-align:lef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o610t+0BAACXAwAADgAAAAAAAAAAAAAAAAAuAgAAZHJzL2Uy&#10;b0RvYy54bWxQSwECLQAUAAYACAAAACEAdK/m0O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6176" behindDoc="0" locked="0" layoutInCell="1" allowOverlap="1" wp14:anchorId="60B788ED" wp14:editId="7C0CD5D1">
                      <wp:simplePos x="0" y="0"/>
                      <wp:positionH relativeFrom="column">
                        <wp:posOffset>3080385</wp:posOffset>
                      </wp:positionH>
                      <wp:positionV relativeFrom="paragraph">
                        <wp:posOffset>257175</wp:posOffset>
                      </wp:positionV>
                      <wp:extent cx="559435" cy="573405"/>
                      <wp:effectExtent l="0" t="0" r="12065" b="17145"/>
                      <wp:wrapNone/>
                      <wp:docPr id="115"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322E1" id="流程图: 接点 8" o:spid="_x0000_s1026" type="#_x0000_t120" style="position:absolute;left:0;text-align:left;margin-left:242.55pt;margin-top:20.25pt;width:44.05pt;height:45.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GVSBcpoCAADz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21056" behindDoc="0" locked="0" layoutInCell="1" allowOverlap="1" wp14:anchorId="1373BE72" wp14:editId="5A5DD748">
                      <wp:simplePos x="0" y="0"/>
                      <wp:positionH relativeFrom="column">
                        <wp:posOffset>1621155</wp:posOffset>
                      </wp:positionH>
                      <wp:positionV relativeFrom="paragraph">
                        <wp:posOffset>412750</wp:posOffset>
                      </wp:positionV>
                      <wp:extent cx="271780" cy="262255"/>
                      <wp:effectExtent l="0" t="0" r="13970" b="23495"/>
                      <wp:wrapNone/>
                      <wp:docPr id="116"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2A2D5" id="流程图: 接点 9" o:spid="_x0000_s1026" type="#_x0000_t120" style="position:absolute;left:0;text-align:left;margin-left:127.65pt;margin-top:32.5pt;width:21.4pt;height:20.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817984" behindDoc="0" locked="0" layoutInCell="1" allowOverlap="1" wp14:anchorId="5D18C404" wp14:editId="1A24A5A5">
                      <wp:simplePos x="0" y="0"/>
                      <wp:positionH relativeFrom="column">
                        <wp:posOffset>1290320</wp:posOffset>
                      </wp:positionH>
                      <wp:positionV relativeFrom="paragraph">
                        <wp:posOffset>539750</wp:posOffset>
                      </wp:positionV>
                      <wp:extent cx="2527300" cy="0"/>
                      <wp:effectExtent l="0" t="0" r="25400" b="19050"/>
                      <wp:wrapNone/>
                      <wp:docPr id="117" name="直接连接符 117"/>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698A4B" id="直接连接符 11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3104" behindDoc="0" locked="0" layoutInCell="1" allowOverlap="1" wp14:anchorId="0AF37CC4" wp14:editId="3A062C2B">
                      <wp:simplePos x="0" y="0"/>
                      <wp:positionH relativeFrom="column">
                        <wp:posOffset>1348740</wp:posOffset>
                      </wp:positionH>
                      <wp:positionV relativeFrom="paragraph">
                        <wp:posOffset>315595</wp:posOffset>
                      </wp:positionV>
                      <wp:extent cx="797560" cy="437515"/>
                      <wp:effectExtent l="0" t="0" r="21590" b="19685"/>
                      <wp:wrapNone/>
                      <wp:docPr id="118" name="直接连接符 118"/>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233F5" id="直接连接符 118" o:spid="_x0000_s1026" style="position:absolute;left:0;text-align:lef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2080" behindDoc="0" locked="0" layoutInCell="1" allowOverlap="1" wp14:anchorId="19D9339B" wp14:editId="3C9D8DD0">
                      <wp:simplePos x="0" y="0"/>
                      <wp:positionH relativeFrom="column">
                        <wp:posOffset>1514475</wp:posOffset>
                      </wp:positionH>
                      <wp:positionV relativeFrom="paragraph">
                        <wp:posOffset>160020</wp:posOffset>
                      </wp:positionV>
                      <wp:extent cx="436245" cy="758190"/>
                      <wp:effectExtent l="0" t="0" r="20955" b="22860"/>
                      <wp:wrapNone/>
                      <wp:docPr id="119" name="直接连接符 119"/>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EFB19F" id="直接连接符 119" o:spid="_x0000_s1026" style="position:absolute;left:0;text-align:lef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0032" behindDoc="0" locked="0" layoutInCell="1" allowOverlap="1" wp14:anchorId="03562980" wp14:editId="1B82CB2D">
                      <wp:simplePos x="0" y="0"/>
                      <wp:positionH relativeFrom="column">
                        <wp:posOffset>1456055</wp:posOffset>
                      </wp:positionH>
                      <wp:positionV relativeFrom="paragraph">
                        <wp:posOffset>238125</wp:posOffset>
                      </wp:positionV>
                      <wp:extent cx="563880" cy="593090"/>
                      <wp:effectExtent l="0" t="0" r="26670" b="16510"/>
                      <wp:wrapNone/>
                      <wp:docPr id="120"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3AA69" id="流程图: 接点 9" o:spid="_x0000_s1026" type="#_x0000_t120" style="position:absolute;left:0;text-align:left;margin-left:114.65pt;margin-top:18.75pt;width:44.4pt;height:46.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CFyQZhmAIAAPM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19008" behindDoc="0" locked="0" layoutInCell="1" allowOverlap="1" wp14:anchorId="03B92F41" wp14:editId="7256830A">
                      <wp:simplePos x="0" y="0"/>
                      <wp:positionH relativeFrom="column">
                        <wp:posOffset>3347720</wp:posOffset>
                      </wp:positionH>
                      <wp:positionV relativeFrom="paragraph">
                        <wp:posOffset>82550</wp:posOffset>
                      </wp:positionV>
                      <wp:extent cx="0" cy="901700"/>
                      <wp:effectExtent l="0" t="0" r="38100" b="31750"/>
                      <wp:wrapNone/>
                      <wp:docPr id="121" name="直接连接符 121"/>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95AE15" id="直接连接符 121" o:spid="_x0000_s1026" style="position:absolute;left:0;text-align:left;z-index:251819008;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6960" behindDoc="0" locked="0" layoutInCell="1" allowOverlap="1" wp14:anchorId="7BEDF9D6" wp14:editId="73967376">
                      <wp:simplePos x="0" y="0"/>
                      <wp:positionH relativeFrom="column">
                        <wp:posOffset>1735455</wp:posOffset>
                      </wp:positionH>
                      <wp:positionV relativeFrom="paragraph">
                        <wp:posOffset>97790</wp:posOffset>
                      </wp:positionV>
                      <wp:extent cx="0" cy="895350"/>
                      <wp:effectExtent l="0" t="0" r="38100" b="19050"/>
                      <wp:wrapNone/>
                      <wp:docPr id="122" name="直接连接符 122"/>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AC467" id="直接连接符 122" o:spid="_x0000_s1026" style="position:absolute;left:0;text-align:lef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5936" behindDoc="0" locked="0" layoutInCell="1" allowOverlap="1" wp14:anchorId="6DD86548" wp14:editId="21B27F42">
                      <wp:simplePos x="0" y="0"/>
                      <wp:positionH relativeFrom="column">
                        <wp:posOffset>2897505</wp:posOffset>
                      </wp:positionH>
                      <wp:positionV relativeFrom="paragraph">
                        <wp:posOffset>81280</wp:posOffset>
                      </wp:positionV>
                      <wp:extent cx="908050" cy="901700"/>
                      <wp:effectExtent l="0" t="0" r="25400" b="12700"/>
                      <wp:wrapNone/>
                      <wp:docPr id="123"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5ADE8" id="流程图: 接点 8" o:spid="_x0000_s1026" type="#_x0000_t120" style="position:absolute;left:0;text-align:left;margin-left:228.15pt;margin-top:6.4pt;width:71.5pt;height:7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14912" behindDoc="0" locked="0" layoutInCell="1" allowOverlap="1" wp14:anchorId="57C8C371" wp14:editId="4BFEB64B">
                      <wp:simplePos x="0" y="0"/>
                      <wp:positionH relativeFrom="column">
                        <wp:posOffset>1290955</wp:posOffset>
                      </wp:positionH>
                      <wp:positionV relativeFrom="paragraph">
                        <wp:posOffset>91440</wp:posOffset>
                      </wp:positionV>
                      <wp:extent cx="908050" cy="901700"/>
                      <wp:effectExtent l="0" t="0" r="25400" b="12700"/>
                      <wp:wrapNone/>
                      <wp:docPr id="124"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95FE" id="流程图: 接点 9" o:spid="_x0000_s1026" type="#_x0000_t120" style="position:absolute;left:0;text-align:left;margin-left:101.65pt;margin-top:7.2pt;width:71.5pt;height:7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u3Ww0pcCAADz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487D8D4A" w14:textId="77777777" w:rsidR="00A371D6" w:rsidRDefault="00A371D6"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27200" behindDoc="0" locked="0" layoutInCell="1" allowOverlap="1" wp14:anchorId="05A438D6" wp14:editId="08251834">
                      <wp:simplePos x="0" y="0"/>
                      <wp:positionH relativeFrom="column">
                        <wp:posOffset>3211195</wp:posOffset>
                      </wp:positionH>
                      <wp:positionV relativeFrom="paragraph">
                        <wp:posOffset>16510</wp:posOffset>
                      </wp:positionV>
                      <wp:extent cx="296545" cy="262255"/>
                      <wp:effectExtent l="0" t="0" r="27305" b="23495"/>
                      <wp:wrapNone/>
                      <wp:docPr id="125"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68BE" id="流程图: 接点 8" o:spid="_x0000_s1026" type="#_x0000_t120" style="position:absolute;left:0;text-align:left;margin-left:252.85pt;margin-top:1.3pt;width:23.35pt;height:20.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" filled="f" strokecolor="windowText" strokeweight="1pt">
                      <v:stroke joinstyle="miter"/>
                    </v:shape>
                  </w:pict>
                </mc:Fallback>
              </mc:AlternateContent>
            </w:r>
          </w:p>
          <w:p w14:paraId="13A22561" w14:textId="77777777" w:rsidR="00A371D6" w:rsidRDefault="00A371D6" w:rsidP="001A34A8">
            <w:pPr>
              <w:jc w:val="left"/>
              <w:rPr>
                <w:rFonts w:ascii="Times New Roman" w:hAnsi="Times New Roman" w:cs="Times New Roman"/>
                <w:position w:val="-2"/>
                <w:szCs w:val="21"/>
              </w:rPr>
            </w:pPr>
          </w:p>
          <w:p w14:paraId="4E80B761" w14:textId="77777777" w:rsidR="00A371D6" w:rsidRDefault="00A371D6" w:rsidP="001A34A8">
            <w:pPr>
              <w:jc w:val="left"/>
              <w:rPr>
                <w:rFonts w:ascii="Times New Roman" w:hAnsi="Times New Roman" w:cs="Times New Roman"/>
                <w:position w:val="-2"/>
                <w:szCs w:val="21"/>
              </w:rPr>
            </w:pPr>
          </w:p>
          <w:p w14:paraId="3B07E678" w14:textId="77777777" w:rsidR="00A371D6" w:rsidRPr="004E389E"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A371D6" w:rsidRPr="004E389E" w14:paraId="7AF9B84D" w14:textId="77777777" w:rsidTr="001A34A8">
        <w:trPr>
          <w:trHeight w:val="425"/>
          <w:jc w:val="center"/>
        </w:trPr>
        <w:tc>
          <w:tcPr>
            <w:tcW w:w="707" w:type="dxa"/>
            <w:vMerge w:val="restart"/>
            <w:vAlign w:val="center"/>
          </w:tcPr>
          <w:p w14:paraId="51B10255" w14:textId="77777777" w:rsidR="00A371D6"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0EB348B4" w14:textId="77777777" w:rsidR="00A371D6"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0EF8E25B" w14:textId="77777777" w:rsidR="00A371D6"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7D10830A" w14:textId="77777777" w:rsidR="00A371D6" w:rsidRPr="004E389E"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7D80097F" w14:textId="77777777" w:rsidR="00A371D6" w:rsidRPr="004E389E" w:rsidRDefault="00A371D6"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33F93883" w14:textId="77777777" w:rsidR="00A371D6" w:rsidRPr="00302138" w:rsidRDefault="00A371D6" w:rsidP="001A34A8">
            <w:pPr>
              <w:jc w:val="center"/>
              <w:rPr>
                <w:b/>
              </w:rPr>
            </w:pPr>
            <w:r>
              <w:rPr>
                <w:rFonts w:ascii="Times New Roman" w:hAnsi="Times New Roman" w:cs="Times New Roman" w:hint="eastAsia"/>
                <w:position w:val="-2"/>
                <w:szCs w:val="21"/>
              </w:rPr>
              <w:t>左侧乳房</w:t>
            </w:r>
          </w:p>
        </w:tc>
      </w:tr>
      <w:tr w:rsidR="00A371D6" w:rsidRPr="000F5B74" w14:paraId="1FAAA1EE" w14:textId="77777777" w:rsidTr="001A34A8">
        <w:trPr>
          <w:trHeight w:val="425"/>
          <w:jc w:val="center"/>
        </w:trPr>
        <w:tc>
          <w:tcPr>
            <w:tcW w:w="707" w:type="dxa"/>
            <w:vMerge/>
            <w:vAlign w:val="center"/>
          </w:tcPr>
          <w:p w14:paraId="59206373"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4A9407D2" w14:textId="77777777" w:rsidR="00A371D6" w:rsidRDefault="00A371D6"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2BFCE359" w14:textId="77777777" w:rsidR="00A371D6" w:rsidRDefault="00A371D6"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A371D6" w:rsidRPr="000F5B74" w14:paraId="30CCE102" w14:textId="77777777" w:rsidTr="0062547C">
        <w:trPr>
          <w:trHeight w:val="425"/>
          <w:jc w:val="center"/>
        </w:trPr>
        <w:tc>
          <w:tcPr>
            <w:tcW w:w="707" w:type="dxa"/>
            <w:vMerge/>
            <w:vAlign w:val="center"/>
          </w:tcPr>
          <w:p w14:paraId="7012DDB5" w14:textId="77777777" w:rsidR="00A371D6" w:rsidRPr="004E389E" w:rsidRDefault="00A371D6" w:rsidP="001A34A8">
            <w:pPr>
              <w:jc w:val="center"/>
              <w:rPr>
                <w:rFonts w:ascii="Times New Roman" w:eastAsia="宋体" w:hAnsi="Times New Roman" w:cs="Times New Roman"/>
                <w:szCs w:val="21"/>
              </w:rPr>
            </w:pPr>
          </w:p>
        </w:tc>
        <w:tc>
          <w:tcPr>
            <w:tcW w:w="8388" w:type="dxa"/>
            <w:gridSpan w:val="2"/>
            <w:vAlign w:val="center"/>
          </w:tcPr>
          <w:p w14:paraId="1ED05614" w14:textId="77777777" w:rsidR="00A371D6" w:rsidRDefault="00A371D6"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3982F157"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6F7179A8"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6F55272D" w14:textId="77777777" w:rsidR="00A371D6" w:rsidRDefault="00A371D6"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A371D6" w:rsidRPr="004E389E" w14:paraId="29631DF3" w14:textId="77777777" w:rsidTr="0062547C">
        <w:trPr>
          <w:trHeight w:val="425"/>
          <w:jc w:val="center"/>
        </w:trPr>
        <w:tc>
          <w:tcPr>
            <w:tcW w:w="707" w:type="dxa"/>
            <w:vMerge/>
            <w:vAlign w:val="center"/>
          </w:tcPr>
          <w:p w14:paraId="3EE0E6B7"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54FFBDEA"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7225A620"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A371D6" w:rsidRPr="004E389E" w14:paraId="1938C4F8" w14:textId="77777777" w:rsidTr="0062547C">
        <w:trPr>
          <w:trHeight w:val="425"/>
          <w:jc w:val="center"/>
        </w:trPr>
        <w:tc>
          <w:tcPr>
            <w:tcW w:w="707" w:type="dxa"/>
            <w:vMerge/>
            <w:vAlign w:val="center"/>
          </w:tcPr>
          <w:p w14:paraId="5A80C4B9"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1907D80F"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5CF86BAC"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4147967A"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72649CDC" w14:textId="77777777" w:rsidR="00A371D6" w:rsidRDefault="00A371D6" w:rsidP="001A34A8">
            <w:pPr>
              <w:jc w:val="left"/>
              <w:rPr>
                <w:rFonts w:ascii="宋体" w:hAnsi="宋体"/>
                <w:position w:val="-2"/>
                <w:szCs w:val="21"/>
              </w:rPr>
            </w:pPr>
            <w:r w:rsidRPr="004E389E">
              <w:rPr>
                <w:rFonts w:ascii="宋体" w:hAnsi="宋体" w:hint="eastAsia"/>
                <w:position w:val="-2"/>
                <w:szCs w:val="21"/>
              </w:rPr>
              <w:t>□轻压有触痛，触痛不明显</w:t>
            </w:r>
          </w:p>
          <w:p w14:paraId="18E29C42" w14:textId="77777777" w:rsidR="00A371D6" w:rsidRPr="004E389E" w:rsidRDefault="00A371D6"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48915F07"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0BF75B39"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2B735EB8"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0405777D" w14:textId="77777777" w:rsidR="00A371D6" w:rsidRDefault="00A371D6" w:rsidP="001A34A8">
            <w:pPr>
              <w:jc w:val="left"/>
              <w:rPr>
                <w:rFonts w:ascii="宋体" w:hAnsi="宋体"/>
                <w:position w:val="-2"/>
                <w:szCs w:val="21"/>
              </w:rPr>
            </w:pPr>
            <w:r w:rsidRPr="004E389E">
              <w:rPr>
                <w:rFonts w:ascii="宋体" w:hAnsi="宋体" w:hint="eastAsia"/>
                <w:position w:val="-2"/>
                <w:szCs w:val="21"/>
              </w:rPr>
              <w:t>□轻压有触痛，触痛不明显</w:t>
            </w:r>
          </w:p>
          <w:p w14:paraId="60C5A431" w14:textId="77777777" w:rsidR="00A371D6" w:rsidRPr="004E389E" w:rsidRDefault="00A371D6" w:rsidP="001A34A8">
            <w:pPr>
              <w:jc w:val="left"/>
              <w:rPr>
                <w:rFonts w:ascii="Times New Roman" w:hAnsi="Times New Roman" w:cs="Times New Roman"/>
                <w:position w:val="-2"/>
                <w:szCs w:val="21"/>
              </w:rPr>
            </w:pPr>
            <w:r w:rsidRPr="004E389E">
              <w:rPr>
                <w:rFonts w:hint="eastAsia"/>
              </w:rPr>
              <w:t>□轻压有触痛，触痛明显</w:t>
            </w:r>
          </w:p>
        </w:tc>
      </w:tr>
      <w:tr w:rsidR="00A371D6" w:rsidRPr="004E389E" w14:paraId="65351898" w14:textId="77777777" w:rsidTr="0062547C">
        <w:trPr>
          <w:trHeight w:val="425"/>
          <w:jc w:val="center"/>
        </w:trPr>
        <w:tc>
          <w:tcPr>
            <w:tcW w:w="707" w:type="dxa"/>
            <w:vMerge/>
            <w:vAlign w:val="center"/>
          </w:tcPr>
          <w:p w14:paraId="31E9176A"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5634159F" w14:textId="77777777" w:rsidR="00A371D6" w:rsidRPr="00A00CA2"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272E65FB" w14:textId="77777777" w:rsidR="00A371D6" w:rsidRPr="004E389E" w:rsidRDefault="00A371D6"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3A0B1345"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55EF03AC"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4D6CD3DF" w14:textId="77777777" w:rsidR="00A371D6" w:rsidRPr="004E389E"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308EB8D" w14:textId="77777777" w:rsidR="00A371D6" w:rsidRPr="00187DBA"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68415C62" w14:textId="77777777" w:rsidR="00A371D6" w:rsidRPr="00A00CA2"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2E82057A" w14:textId="77777777" w:rsidR="00A371D6" w:rsidRPr="004E389E" w:rsidRDefault="00A371D6"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4D18E60C"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4F3E3433"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20655A34" w14:textId="77777777" w:rsidR="00A371D6" w:rsidRPr="004E389E"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B422FEA" w14:textId="77777777" w:rsidR="00A371D6" w:rsidRPr="00187DBA"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A371D6" w:rsidRPr="004E389E" w14:paraId="2EC78309" w14:textId="77777777" w:rsidTr="0062547C">
        <w:trPr>
          <w:trHeight w:val="425"/>
          <w:jc w:val="center"/>
        </w:trPr>
        <w:tc>
          <w:tcPr>
            <w:tcW w:w="707" w:type="dxa"/>
            <w:vMerge/>
            <w:vAlign w:val="center"/>
          </w:tcPr>
          <w:p w14:paraId="40FD7156"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55F1BC38"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35CE913A"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50A63297"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12EFA080"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0DED1995"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5BFB1CC1"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4B8AF7B9"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2D4E455B"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A371D6" w:rsidRPr="004E389E" w14:paraId="2A57ED50" w14:textId="77777777" w:rsidTr="001A34A8">
        <w:trPr>
          <w:trHeight w:val="425"/>
          <w:jc w:val="center"/>
        </w:trPr>
        <w:tc>
          <w:tcPr>
            <w:tcW w:w="707" w:type="dxa"/>
            <w:vMerge/>
            <w:vAlign w:val="center"/>
          </w:tcPr>
          <w:p w14:paraId="19FCB4F8" w14:textId="77777777" w:rsidR="00A371D6" w:rsidRPr="004E389E" w:rsidRDefault="00A371D6" w:rsidP="001A34A8">
            <w:pPr>
              <w:jc w:val="center"/>
              <w:rPr>
                <w:rFonts w:ascii="Times New Roman" w:eastAsia="宋体" w:hAnsi="Times New Roman" w:cs="Times New Roman"/>
                <w:szCs w:val="21"/>
              </w:rPr>
            </w:pPr>
          </w:p>
        </w:tc>
        <w:tc>
          <w:tcPr>
            <w:tcW w:w="8388" w:type="dxa"/>
            <w:gridSpan w:val="2"/>
            <w:vAlign w:val="center"/>
          </w:tcPr>
          <w:p w14:paraId="0EB75581" w14:textId="77777777" w:rsidR="00A371D6" w:rsidRPr="002E616C" w:rsidRDefault="00A371D6"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0740FD0A" w14:textId="77777777" w:rsidR="00A371D6" w:rsidRDefault="00A371D6" w:rsidP="00FF7F6E">
      <w:pPr>
        <w:rPr>
          <w:rFonts w:ascii="宋体" w:hAnsi="宋体"/>
          <w:position w:val="-2"/>
          <w:sz w:val="24"/>
          <w:szCs w:val="24"/>
        </w:rPr>
      </w:pPr>
    </w:p>
    <w:p w14:paraId="6338148A" w14:textId="77777777" w:rsidR="00A371D6" w:rsidRPr="00386851" w:rsidRDefault="00A371D6" w:rsidP="00FF7F6E">
      <w:pPr>
        <w:rPr>
          <w:rFonts w:ascii="宋体" w:hAnsi="宋体"/>
          <w:position w:val="-2"/>
          <w:sz w:val="24"/>
          <w:szCs w:val="24"/>
        </w:rPr>
      </w:pPr>
    </w:p>
    <w:p w14:paraId="348C89EC" w14:textId="77777777" w:rsidR="00FF7F6E" w:rsidRDefault="00FF7F6E" w:rsidP="00340E97">
      <w:pPr>
        <w:rPr>
          <w:b/>
          <w:sz w:val="24"/>
          <w:szCs w:val="24"/>
        </w:rPr>
      </w:pPr>
    </w:p>
    <w:p w14:paraId="509F5B40" w14:textId="77777777" w:rsidR="00905CB3" w:rsidRDefault="00905CB3" w:rsidP="00340E97">
      <w:pPr>
        <w:rPr>
          <w:b/>
          <w:sz w:val="24"/>
          <w:szCs w:val="24"/>
        </w:rPr>
        <w:sectPr w:rsidR="00905CB3" w:rsidSect="00905CB3">
          <w:footerReference w:type="default" r:id="rId67"/>
          <w:pgSz w:w="11906" w:h="16838" w:code="9"/>
          <w:pgMar w:top="1418" w:right="1418" w:bottom="1418" w:left="1418" w:header="964" w:footer="850" w:gutter="0"/>
          <w:cols w:space="425"/>
          <w:docGrid w:type="lines" w:linePitch="312"/>
        </w:sectPr>
      </w:pPr>
    </w:p>
    <w:p w14:paraId="38B7DABD" w14:textId="77777777" w:rsidR="00454FAC" w:rsidRDefault="00454FAC" w:rsidP="006576A9">
      <w:pPr>
        <w:widowControl/>
        <w:jc w:val="left"/>
        <w:rPr>
          <w:b/>
          <w:sz w:val="24"/>
          <w:szCs w:val="24"/>
        </w:rPr>
      </w:pPr>
    </w:p>
    <w:p w14:paraId="5AB6E76F" w14:textId="6C4D55C7" w:rsidR="000F561B" w:rsidRDefault="000F561B" w:rsidP="006576A9">
      <w:pPr>
        <w:widowControl/>
        <w:jc w:val="left"/>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482429" w:rsidRPr="00F5181C" w14:paraId="3E3DB02F" w14:textId="77777777" w:rsidTr="00BA7CE7">
        <w:trPr>
          <w:trHeight w:val="454"/>
          <w:jc w:val="center"/>
        </w:trPr>
        <w:tc>
          <w:tcPr>
            <w:tcW w:w="1002"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0ED62327"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480F5587"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0F50E507"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2D6EEDE0"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13A863EC"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3E0E1B64"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BA7CE7" w:rsidRPr="00F5181C" w14:paraId="3476F7C1" w14:textId="77777777" w:rsidTr="00BA7CE7">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5F9CC148"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1BAFC891" w14:textId="5D59EF46"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sidR="00482429">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sidR="00482429">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41AE1B3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4F581F0C"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02ABDD10"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164C7027"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0D774AA3"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6144BE32" w14:textId="77777777" w:rsidTr="00BA7CE7">
        <w:trPr>
          <w:trHeight w:val="454"/>
          <w:jc w:val="center"/>
        </w:trPr>
        <w:tc>
          <w:tcPr>
            <w:tcW w:w="272" w:type="pct"/>
            <w:vMerge/>
            <w:tcBorders>
              <w:top w:val="single" w:sz="4" w:space="0" w:color="000000"/>
              <w:tl2br w:val="nil"/>
              <w:tr2bl w:val="nil"/>
            </w:tcBorders>
            <w:shd w:val="clear" w:color="auto" w:fill="auto"/>
            <w:vAlign w:val="center"/>
          </w:tcPr>
          <w:p w14:paraId="530B64DA"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7728F2CE"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78F7D373"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5677E47A"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50850658"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1A5138A2"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38F67073"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794FE8B2" w14:textId="77777777" w:rsidTr="00BA7CE7">
        <w:trPr>
          <w:trHeight w:val="454"/>
          <w:jc w:val="center"/>
        </w:trPr>
        <w:tc>
          <w:tcPr>
            <w:tcW w:w="272" w:type="pct"/>
            <w:vMerge/>
            <w:tcBorders>
              <w:tl2br w:val="nil"/>
              <w:tr2bl w:val="nil"/>
            </w:tcBorders>
            <w:shd w:val="clear" w:color="auto" w:fill="auto"/>
            <w:vAlign w:val="center"/>
          </w:tcPr>
          <w:p w14:paraId="25417CE0"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C6068C0"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799F839C"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7788ED28"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5AFF108A"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42CD4ED2" w14:textId="77777777" w:rsidR="00482429" w:rsidRDefault="005C201C"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062A6576" w14:textId="5955B098"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238325DA"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60755012" w14:textId="77777777" w:rsidTr="00BA7CE7">
        <w:trPr>
          <w:trHeight w:val="454"/>
          <w:jc w:val="center"/>
        </w:trPr>
        <w:tc>
          <w:tcPr>
            <w:tcW w:w="272" w:type="pct"/>
            <w:vMerge w:val="restart"/>
            <w:tcBorders>
              <w:tl2br w:val="nil"/>
              <w:tr2bl w:val="nil"/>
            </w:tcBorders>
            <w:shd w:val="clear" w:color="auto" w:fill="auto"/>
            <w:vAlign w:val="center"/>
          </w:tcPr>
          <w:p w14:paraId="099EDFF7" w14:textId="0D98CF74" w:rsidR="005C201C" w:rsidRPr="00F5181C" w:rsidRDefault="005C201C" w:rsidP="00AF3DF1">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2F02BE67" w14:textId="4F26C330"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sidR="00482429">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174F4DB0"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58640B5D"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1114D1FE"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66C8C3A1"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3F05E6D5"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4D45A722" w14:textId="77777777" w:rsidTr="00BA7CE7">
        <w:trPr>
          <w:trHeight w:val="454"/>
          <w:jc w:val="center"/>
        </w:trPr>
        <w:tc>
          <w:tcPr>
            <w:tcW w:w="272" w:type="pct"/>
            <w:vMerge/>
            <w:tcBorders>
              <w:tl2br w:val="nil"/>
              <w:tr2bl w:val="nil"/>
            </w:tcBorders>
            <w:shd w:val="clear" w:color="auto" w:fill="auto"/>
            <w:vAlign w:val="center"/>
          </w:tcPr>
          <w:p w14:paraId="0F8DA273"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1D1AEE0B" w14:textId="77777777" w:rsidR="00482429" w:rsidRDefault="00FA0629" w:rsidP="00482429">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6A8A9A9E" w14:textId="77777777" w:rsidR="00BA7CE7" w:rsidRDefault="005C201C" w:rsidP="00482429">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479DDC6F" w14:textId="625A92B6" w:rsidR="005C201C" w:rsidRPr="00482429" w:rsidRDefault="005C201C" w:rsidP="00482429">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0E1E732E"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13571EB"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3A6025C7"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1596223B"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3BABEA3B"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38B02833" w14:textId="77777777" w:rsidTr="00BA7CE7">
        <w:trPr>
          <w:trHeight w:val="454"/>
          <w:jc w:val="center"/>
        </w:trPr>
        <w:tc>
          <w:tcPr>
            <w:tcW w:w="272" w:type="pct"/>
            <w:vMerge/>
            <w:tcBorders>
              <w:tl2br w:val="nil"/>
              <w:tr2bl w:val="nil"/>
            </w:tcBorders>
            <w:shd w:val="clear" w:color="auto" w:fill="auto"/>
            <w:vAlign w:val="center"/>
          </w:tcPr>
          <w:p w14:paraId="0429AB0E"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47649D0C" w14:textId="77777777" w:rsidR="00482429" w:rsidRDefault="005C201C"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4D93FA8C" w14:textId="79E9A96D" w:rsidR="005C201C" w:rsidRPr="00F5181C" w:rsidRDefault="005C201C" w:rsidP="00482429">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sidR="00FA0629">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40FFAB1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2B548B12"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6567FDF7"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6186D10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0C0F0E9C"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482429" w:rsidRPr="00F5181C" w14:paraId="66CDCC85" w14:textId="77777777" w:rsidTr="00BA7CE7">
        <w:trPr>
          <w:trHeight w:val="454"/>
          <w:jc w:val="center"/>
        </w:trPr>
        <w:tc>
          <w:tcPr>
            <w:tcW w:w="1002" w:type="pct"/>
            <w:gridSpan w:val="2"/>
            <w:tcBorders>
              <w:tl2br w:val="nil"/>
              <w:tr2bl w:val="nil"/>
            </w:tcBorders>
            <w:shd w:val="clear" w:color="auto" w:fill="DBDBDB" w:themeFill="accent3" w:themeFillTint="66"/>
            <w:vAlign w:val="center"/>
          </w:tcPr>
          <w:p w14:paraId="590308D6"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6476F18D"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421D9912"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04862222" w14:textId="77777777" w:rsidR="005C201C" w:rsidRPr="00F5181C" w:rsidRDefault="005C201C" w:rsidP="00AF3DF1">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28D8169E" w14:textId="77777777" w:rsidR="005C201C" w:rsidRPr="00F5181C" w:rsidRDefault="005C201C" w:rsidP="00AF3DF1">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04E881F2"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482429" w:rsidRPr="00F5181C" w14:paraId="332BAF9E" w14:textId="77777777" w:rsidTr="00BA7CE7">
        <w:trPr>
          <w:trHeight w:val="454"/>
          <w:jc w:val="center"/>
        </w:trPr>
        <w:tc>
          <w:tcPr>
            <w:tcW w:w="1002" w:type="pct"/>
            <w:gridSpan w:val="2"/>
            <w:tcBorders>
              <w:tl2br w:val="nil"/>
              <w:tr2bl w:val="nil"/>
            </w:tcBorders>
            <w:shd w:val="clear" w:color="auto" w:fill="auto"/>
            <w:vAlign w:val="center"/>
          </w:tcPr>
          <w:p w14:paraId="002BFF95"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32F8B4D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A3F9C45"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455AA8FB"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42117B93"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33BEA0CD"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482429" w:rsidRPr="00F5181C" w14:paraId="725DEC7A" w14:textId="77777777" w:rsidTr="00BA7CE7">
        <w:trPr>
          <w:trHeight w:val="454"/>
          <w:jc w:val="center"/>
        </w:trPr>
        <w:tc>
          <w:tcPr>
            <w:tcW w:w="1002" w:type="pct"/>
            <w:gridSpan w:val="2"/>
            <w:tcBorders>
              <w:tl2br w:val="nil"/>
              <w:tr2bl w:val="nil"/>
            </w:tcBorders>
            <w:shd w:val="clear" w:color="auto" w:fill="auto"/>
            <w:vAlign w:val="center"/>
          </w:tcPr>
          <w:p w14:paraId="2DFCFD64" w14:textId="15A4594B"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5D91B99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3A8AEFDD"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7F20C8B9"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27C16070"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409D6CA6"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482429" w:rsidRPr="00F5181C" w14:paraId="1DE1534F" w14:textId="77777777" w:rsidTr="00BA7CE7">
        <w:trPr>
          <w:trHeight w:val="454"/>
          <w:jc w:val="center"/>
        </w:trPr>
        <w:tc>
          <w:tcPr>
            <w:tcW w:w="1002" w:type="pct"/>
            <w:gridSpan w:val="2"/>
            <w:tcBorders>
              <w:tl2br w:val="nil"/>
              <w:tr2bl w:val="nil"/>
            </w:tcBorders>
            <w:shd w:val="clear" w:color="auto" w:fill="auto"/>
            <w:vAlign w:val="center"/>
          </w:tcPr>
          <w:p w14:paraId="1845EBCD" w14:textId="77777777" w:rsidR="005C201C" w:rsidRPr="00691900" w:rsidRDefault="005C201C" w:rsidP="00AF3DF1">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4D73C51A" w14:textId="77777777" w:rsidR="005C201C" w:rsidRPr="00F5181C" w:rsidRDefault="005C201C" w:rsidP="00AF3DF1">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D5D6809" w14:textId="618F3E7E"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sidR="005D7F40">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336D0932"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79069A9A"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0D66052D" w14:textId="77777777" w:rsidR="005C201C" w:rsidRPr="00F5181C" w:rsidRDefault="005C201C" w:rsidP="00AF3DF1">
            <w:pPr>
              <w:widowControl/>
              <w:spacing w:line="360" w:lineRule="auto"/>
              <w:jc w:val="center"/>
              <w:textAlignment w:val="center"/>
              <w:rPr>
                <w:rFonts w:ascii="Times New Roman" w:hAnsi="Times New Roman" w:cs="Times New Roman"/>
                <w:color w:val="000000"/>
                <w:kern w:val="0"/>
                <w:lang w:bidi="ar"/>
              </w:rPr>
            </w:pPr>
          </w:p>
        </w:tc>
      </w:tr>
      <w:tr w:rsidR="00482429" w:rsidRPr="00F5181C" w14:paraId="0B0B9B3F" w14:textId="77777777" w:rsidTr="00BA7CE7">
        <w:trPr>
          <w:trHeight w:val="454"/>
          <w:jc w:val="center"/>
        </w:trPr>
        <w:tc>
          <w:tcPr>
            <w:tcW w:w="1002" w:type="pct"/>
            <w:gridSpan w:val="2"/>
            <w:tcBorders>
              <w:tl2br w:val="nil"/>
              <w:tr2bl w:val="nil"/>
            </w:tcBorders>
            <w:shd w:val="clear" w:color="auto" w:fill="auto"/>
            <w:vAlign w:val="center"/>
          </w:tcPr>
          <w:p w14:paraId="263B0C66" w14:textId="4B0C15B8" w:rsidR="00482429" w:rsidRPr="00691900" w:rsidRDefault="00482429" w:rsidP="00AF3DF1">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4257784D" w14:textId="29AA2357" w:rsidR="00482429" w:rsidRPr="00F5181C" w:rsidRDefault="00482429" w:rsidP="00AF3DF1">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30AEF43F" w14:textId="7F1A7EDE" w:rsidR="00482429" w:rsidRPr="00F5181C" w:rsidRDefault="00482429"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42DCD94C" w14:textId="368208AE" w:rsidR="00482429" w:rsidRPr="00F5181C" w:rsidRDefault="00482429"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2D890C3B" w14:textId="3593C2C5" w:rsidR="00482429" w:rsidRPr="00F5181C" w:rsidRDefault="00482429"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7DA7022E" w14:textId="77777777" w:rsidR="00482429" w:rsidRPr="00F5181C" w:rsidRDefault="00482429" w:rsidP="00AF3DF1">
            <w:pPr>
              <w:widowControl/>
              <w:spacing w:line="360" w:lineRule="auto"/>
              <w:jc w:val="center"/>
              <w:textAlignment w:val="center"/>
              <w:rPr>
                <w:rFonts w:ascii="Times New Roman" w:hAnsi="Times New Roman" w:cs="Times New Roman"/>
                <w:color w:val="000000"/>
                <w:kern w:val="0"/>
                <w:lang w:bidi="ar"/>
              </w:rPr>
            </w:pPr>
          </w:p>
        </w:tc>
      </w:tr>
      <w:tr w:rsidR="00482429" w:rsidRPr="00F5181C" w14:paraId="29B1E3B9" w14:textId="77777777" w:rsidTr="00BA7CE7">
        <w:trPr>
          <w:trHeight w:val="454"/>
          <w:jc w:val="center"/>
        </w:trPr>
        <w:tc>
          <w:tcPr>
            <w:tcW w:w="1002" w:type="pct"/>
            <w:gridSpan w:val="2"/>
            <w:tcBorders>
              <w:tl2br w:val="nil"/>
              <w:tr2bl w:val="nil"/>
            </w:tcBorders>
            <w:shd w:val="clear" w:color="auto" w:fill="auto"/>
            <w:vAlign w:val="center"/>
          </w:tcPr>
          <w:p w14:paraId="4E0A8F32" w14:textId="2F3F38C6" w:rsidR="00482429" w:rsidRPr="00691900" w:rsidRDefault="00482429" w:rsidP="00AF3DF1">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27507A09" w14:textId="77777777" w:rsidR="00482429" w:rsidRPr="000F3B89" w:rsidRDefault="00482429" w:rsidP="00482429">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41B893BF" w14:textId="2F856CE6" w:rsidR="00482429" w:rsidRPr="00F5181C" w:rsidRDefault="00482429" w:rsidP="00482429">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6108CD1E" w14:textId="4898324E" w:rsidR="00482429" w:rsidRPr="00F5181C" w:rsidRDefault="00482429" w:rsidP="00AF3DF1">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482429" w:rsidRPr="00F5181C" w14:paraId="3A66F972" w14:textId="77777777" w:rsidTr="00BA7CE7">
        <w:trPr>
          <w:trHeight w:val="454"/>
          <w:jc w:val="center"/>
        </w:trPr>
        <w:tc>
          <w:tcPr>
            <w:tcW w:w="1002" w:type="pct"/>
            <w:gridSpan w:val="2"/>
            <w:tcBorders>
              <w:tl2br w:val="nil"/>
              <w:tr2bl w:val="nil"/>
            </w:tcBorders>
            <w:shd w:val="clear" w:color="auto" w:fill="auto"/>
            <w:vAlign w:val="center"/>
          </w:tcPr>
          <w:p w14:paraId="050EC40A" w14:textId="0ABAE114" w:rsidR="00482429" w:rsidRPr="000F3B89" w:rsidRDefault="00482429" w:rsidP="00AF3DF1">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22837679" w14:textId="2F3AC785" w:rsidR="00482429" w:rsidRPr="000F3B89" w:rsidRDefault="00482429" w:rsidP="00482429">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2864B455" w14:textId="096B2ED4" w:rsidR="00482429" w:rsidRDefault="00482429" w:rsidP="00AF3DF1">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0A0263A0" w14:textId="3222631A" w:rsidR="009D3DC2" w:rsidRDefault="00FA0629" w:rsidP="00FA0629">
      <w:pPr>
        <w:pStyle w:val="af"/>
        <w:rPr>
          <w:rFonts w:asciiTheme="minorEastAsia" w:hAnsiTheme="minorEastAsia" w:cstheme="minorEastAsia"/>
          <w:szCs w:val="21"/>
        </w:rPr>
      </w:pPr>
      <w:r w:rsidRPr="009446DA">
        <w:rPr>
          <w:rFonts w:hint="eastAsia"/>
        </w:rPr>
        <w:t>备注</w:t>
      </w:r>
      <w:r w:rsidRPr="009446DA">
        <w:t>：</w:t>
      </w:r>
      <w:r w:rsidR="00832DCD">
        <w:rPr>
          <w:rFonts w:asciiTheme="minorEastAsia" w:hAnsiTheme="minorEastAsia" w:cstheme="minorEastAsia"/>
          <w:szCs w:val="21"/>
        </w:rPr>
        <w:t>筛选期确定</w:t>
      </w:r>
      <w:r w:rsidR="00832DCD" w:rsidRPr="00E06178">
        <w:rPr>
          <w:rFonts w:asciiTheme="minorEastAsia" w:hAnsiTheme="minorEastAsia" w:cstheme="minorEastAsia" w:hint="eastAsia"/>
          <w:b/>
          <w:szCs w:val="21"/>
        </w:rPr>
        <w:t>固定</w:t>
      </w:r>
      <w:r w:rsidR="00832DCD" w:rsidRPr="00E06178">
        <w:rPr>
          <w:rFonts w:asciiTheme="minorEastAsia" w:hAnsiTheme="minorEastAsia" w:cstheme="minorEastAsia"/>
          <w:b/>
          <w:szCs w:val="21"/>
        </w:rPr>
        <w:t>观察侧</w:t>
      </w:r>
      <w:r w:rsidR="00832DCD">
        <w:rPr>
          <w:rFonts w:asciiTheme="minorEastAsia" w:hAnsiTheme="minorEastAsia" w:cstheme="minorEastAsia"/>
          <w:szCs w:val="21"/>
        </w:rPr>
        <w:t>。</w:t>
      </w:r>
      <w:r w:rsidR="00832DCD">
        <w:rPr>
          <w:rFonts w:asciiTheme="minorEastAsia" w:hAnsiTheme="minorEastAsia" w:cstheme="minorEastAsia" w:hint="eastAsia"/>
          <w:szCs w:val="21"/>
        </w:rPr>
        <w:t>若筛选期</w:t>
      </w:r>
      <w:r w:rsidR="00832DCD">
        <w:rPr>
          <w:rFonts w:asciiTheme="minorEastAsia" w:hAnsiTheme="minorEastAsia" w:cstheme="minorEastAsia"/>
          <w:szCs w:val="21"/>
        </w:rPr>
        <w:t>进行乳房触诊检查时，仅一侧</w:t>
      </w:r>
      <w:r w:rsidR="00832DCD">
        <w:rPr>
          <w:rFonts w:asciiTheme="minorEastAsia" w:hAnsiTheme="minorEastAsia" w:cstheme="minorEastAsia" w:hint="eastAsia"/>
          <w:szCs w:val="21"/>
        </w:rPr>
        <w:t>有</w:t>
      </w:r>
      <w:r w:rsidR="00832DCD">
        <w:rPr>
          <w:rFonts w:asciiTheme="minorEastAsia" w:hAnsiTheme="minorEastAsia" w:cstheme="minorEastAsia"/>
          <w:szCs w:val="21"/>
        </w:rPr>
        <w:t>肿块，则此侧为本</w:t>
      </w:r>
      <w:r w:rsidR="00832DCD">
        <w:rPr>
          <w:rFonts w:asciiTheme="minorEastAsia" w:hAnsiTheme="minorEastAsia" w:cstheme="minorEastAsia" w:hint="eastAsia"/>
          <w:szCs w:val="21"/>
        </w:rPr>
        <w:t>量表</w:t>
      </w:r>
      <w:r w:rsidR="00832DCD">
        <w:rPr>
          <w:rFonts w:asciiTheme="minorEastAsia" w:hAnsiTheme="minorEastAsia" w:cstheme="minorEastAsia"/>
          <w:szCs w:val="21"/>
        </w:rPr>
        <w:t>的固定观察侧</w:t>
      </w:r>
      <w:r w:rsidR="00832DCD">
        <w:rPr>
          <w:rFonts w:asciiTheme="minorEastAsia" w:hAnsiTheme="minorEastAsia" w:cstheme="minorEastAsia" w:hint="eastAsia"/>
          <w:szCs w:val="21"/>
        </w:rPr>
        <w:t>；</w:t>
      </w:r>
      <w:r w:rsidR="00832DCD">
        <w:rPr>
          <w:rFonts w:asciiTheme="minorEastAsia" w:hAnsiTheme="minorEastAsia" w:cstheme="minorEastAsia"/>
          <w:szCs w:val="21"/>
        </w:rPr>
        <w:t>若两侧乳房均有靶肿块时，</w:t>
      </w:r>
      <w:r w:rsidR="00832DCD">
        <w:rPr>
          <w:rFonts w:asciiTheme="minorEastAsia" w:hAnsiTheme="minorEastAsia" w:cstheme="minorEastAsia" w:hint="eastAsia"/>
          <w:szCs w:val="21"/>
        </w:rPr>
        <w:t>则两侧乳房</w:t>
      </w:r>
      <w:r w:rsidR="00832DCD">
        <w:rPr>
          <w:rFonts w:asciiTheme="minorEastAsia" w:hAnsiTheme="minorEastAsia" w:cstheme="minorEastAsia"/>
          <w:szCs w:val="21"/>
        </w:rPr>
        <w:t>以</w:t>
      </w:r>
      <w:r w:rsidR="00832DCD">
        <w:rPr>
          <w:rFonts w:asciiTheme="minorEastAsia" w:hAnsiTheme="minorEastAsia" w:cstheme="minorEastAsia" w:hint="eastAsia"/>
          <w:szCs w:val="21"/>
        </w:rPr>
        <w:t>研究医师</w:t>
      </w:r>
      <w:r w:rsidR="00832DCD">
        <w:rPr>
          <w:rFonts w:asciiTheme="minorEastAsia" w:hAnsiTheme="minorEastAsia" w:cstheme="minorEastAsia"/>
          <w:szCs w:val="21"/>
        </w:rPr>
        <w:t>判断</w:t>
      </w:r>
      <w:r w:rsidR="00832DCD">
        <w:rPr>
          <w:rFonts w:asciiTheme="minorEastAsia" w:hAnsiTheme="minorEastAsia" w:cstheme="minorEastAsia" w:hint="eastAsia"/>
          <w:b/>
          <w:szCs w:val="21"/>
        </w:rPr>
        <w:t>较</w:t>
      </w:r>
      <w:r w:rsidR="00832DCD" w:rsidRPr="00E06178">
        <w:rPr>
          <w:rFonts w:asciiTheme="minorEastAsia" w:hAnsiTheme="minorEastAsia" w:cstheme="minorEastAsia" w:hint="eastAsia"/>
          <w:b/>
          <w:szCs w:val="21"/>
        </w:rPr>
        <w:t>严重</w:t>
      </w:r>
      <w:r w:rsidR="00832DCD">
        <w:rPr>
          <w:rFonts w:asciiTheme="minorEastAsia" w:hAnsiTheme="minorEastAsia" w:cstheme="minorEastAsia"/>
          <w:szCs w:val="21"/>
        </w:rPr>
        <w:t>一侧</w:t>
      </w:r>
      <w:r w:rsidR="00832DCD">
        <w:rPr>
          <w:rFonts w:asciiTheme="minorEastAsia" w:hAnsiTheme="minorEastAsia" w:cstheme="minorEastAsia" w:hint="eastAsia"/>
          <w:szCs w:val="21"/>
        </w:rPr>
        <w:t>为固定</w:t>
      </w:r>
      <w:r w:rsidR="00832DCD">
        <w:rPr>
          <w:rFonts w:asciiTheme="minorEastAsia" w:hAnsiTheme="minorEastAsia" w:cstheme="minorEastAsia"/>
          <w:szCs w:val="21"/>
        </w:rPr>
        <w:t>观察侧。</w:t>
      </w:r>
    </w:p>
    <w:p w14:paraId="09AC0D76" w14:textId="77777777" w:rsidR="00946B7B" w:rsidRDefault="00946B7B" w:rsidP="00FA0629">
      <w:pPr>
        <w:pStyle w:val="af"/>
        <w:rPr>
          <w:rFonts w:asciiTheme="minorEastAsia" w:hAnsiTheme="minorEastAsia" w:cstheme="minorEastAsia"/>
          <w:szCs w:val="21"/>
        </w:rPr>
      </w:pPr>
    </w:p>
    <w:p w14:paraId="288D0E28" w14:textId="77777777" w:rsidR="00946B7B" w:rsidRPr="00FA0629" w:rsidRDefault="00946B7B" w:rsidP="00FA0629">
      <w:pPr>
        <w:pStyle w:val="af"/>
        <w:rPr>
          <w:rFonts w:asciiTheme="majorEastAsia" w:eastAsiaTheme="majorEastAsia" w:hAnsiTheme="majorEastAsia"/>
          <w:b/>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9D3DC2" w:rsidRPr="00F558A1" w14:paraId="643583F6" w14:textId="77777777" w:rsidTr="00147044">
        <w:trPr>
          <w:cantSplit/>
          <w:trHeight w:val="454"/>
          <w:jc w:val="center"/>
        </w:trPr>
        <w:tc>
          <w:tcPr>
            <w:tcW w:w="5000" w:type="pct"/>
            <w:vAlign w:val="center"/>
          </w:tcPr>
          <w:p w14:paraId="18B49E9C" w14:textId="77777777" w:rsidR="009D3DC2" w:rsidRPr="00F558A1" w:rsidRDefault="009D3DC2" w:rsidP="00147044">
            <w:pPr>
              <w:rPr>
                <w:rFonts w:ascii="宋体" w:eastAsia="宋体" w:hAnsi="Times New Roman" w:cs="Times New Roman"/>
              </w:rPr>
            </w:pPr>
            <w:r w:rsidRPr="00F558A1">
              <w:rPr>
                <w:rFonts w:ascii="宋体" w:eastAsia="宋体" w:hAnsi="Times New Roman" w:cs="Times New Roman" w:hint="eastAsia"/>
              </w:rPr>
              <w:t>是否有合并用药：□否；□是，请记录合并用药表。</w:t>
            </w:r>
          </w:p>
        </w:tc>
      </w:tr>
      <w:tr w:rsidR="009D3DC2" w:rsidRPr="00F558A1" w14:paraId="4D61B263" w14:textId="77777777" w:rsidTr="00147044">
        <w:trPr>
          <w:cantSplit/>
          <w:trHeight w:val="454"/>
          <w:jc w:val="center"/>
        </w:trPr>
        <w:tc>
          <w:tcPr>
            <w:tcW w:w="5000" w:type="pct"/>
            <w:vAlign w:val="center"/>
          </w:tcPr>
          <w:p w14:paraId="74146488" w14:textId="77777777" w:rsidR="009D3DC2" w:rsidRPr="00F558A1" w:rsidRDefault="009D3DC2" w:rsidP="00147044">
            <w:pPr>
              <w:rPr>
                <w:rFonts w:ascii="宋体" w:eastAsia="宋体" w:hAnsi="Times New Roman" w:cs="Times New Roman"/>
              </w:rPr>
            </w:pPr>
            <w:r w:rsidRPr="00F558A1">
              <w:rPr>
                <w:rFonts w:ascii="宋体" w:eastAsia="宋体" w:hAnsi="Times New Roman" w:cs="Times New Roman" w:hint="eastAsia"/>
              </w:rPr>
              <w:t>是否有伴随治疗：□否；□是，请记录伴随治疗表。</w:t>
            </w:r>
          </w:p>
        </w:tc>
      </w:tr>
      <w:tr w:rsidR="009D3DC2" w:rsidRPr="00F558A1" w14:paraId="4030870F" w14:textId="77777777" w:rsidTr="00147044">
        <w:trPr>
          <w:cantSplit/>
          <w:trHeight w:val="454"/>
          <w:jc w:val="center"/>
        </w:trPr>
        <w:tc>
          <w:tcPr>
            <w:tcW w:w="5000" w:type="pct"/>
            <w:vAlign w:val="center"/>
          </w:tcPr>
          <w:p w14:paraId="380558E8" w14:textId="77777777" w:rsidR="009D3DC2" w:rsidRPr="00F558A1" w:rsidRDefault="009D3DC2" w:rsidP="00147044">
            <w:pPr>
              <w:rPr>
                <w:rFonts w:ascii="宋体" w:eastAsia="宋体" w:hAnsi="Times New Roman" w:cs="Times New Roman"/>
              </w:rPr>
            </w:pPr>
            <w:r w:rsidRPr="00F558A1">
              <w:rPr>
                <w:rFonts w:ascii="宋体" w:eastAsia="宋体" w:hAnsi="Times New Roman" w:cs="Times New Roman" w:hint="eastAsia"/>
              </w:rPr>
              <w:t>是否有不良事件：□否；□是，请记录不良事件表。</w:t>
            </w:r>
          </w:p>
        </w:tc>
      </w:tr>
    </w:tbl>
    <w:p w14:paraId="01D0F4CE" w14:textId="77777777" w:rsidR="00B42DFC" w:rsidRDefault="00B42DFC" w:rsidP="00020866">
      <w:pPr>
        <w:tabs>
          <w:tab w:val="num" w:pos="360"/>
        </w:tabs>
        <w:ind w:left="360" w:hanging="360"/>
        <w:rPr>
          <w:rFonts w:ascii="Times New Roman" w:eastAsia="宋体" w:hAnsi="Times New Roman" w:cs="Times New Roman"/>
          <w:sz w:val="24"/>
          <w:szCs w:val="24"/>
        </w:rPr>
        <w:sectPr w:rsidR="00B42DFC" w:rsidSect="00905CB3">
          <w:footerReference w:type="default" r:id="rId68"/>
          <w:pgSz w:w="11906" w:h="16838" w:code="9"/>
          <w:pgMar w:top="1418" w:right="1418" w:bottom="1418" w:left="1418" w:header="964" w:footer="850" w:gutter="0"/>
          <w:cols w:space="425"/>
          <w:docGrid w:type="lines" w:linePitch="312"/>
        </w:sectPr>
      </w:pPr>
    </w:p>
    <w:p w14:paraId="2FC72EC9" w14:textId="771EDCAD" w:rsidR="00B02234" w:rsidRPr="00B02234" w:rsidRDefault="00B02234" w:rsidP="00B02234">
      <w:pPr>
        <w:widowControl/>
        <w:ind w:right="480"/>
        <w:rPr>
          <w:rFonts w:asciiTheme="majorEastAsia" w:eastAsiaTheme="majorEastAsia" w:hAnsiTheme="majorEastAsia"/>
          <w:b/>
          <w:sz w:val="24"/>
        </w:rPr>
      </w:pPr>
      <w:r w:rsidRPr="00B02234">
        <w:rPr>
          <w:rFonts w:asciiTheme="majorEastAsia" w:eastAsiaTheme="majorEastAsia" w:hAnsiTheme="majorEastAsia" w:hint="eastAsia"/>
          <w:b/>
          <w:sz w:val="24"/>
        </w:rPr>
        <w:lastRenderedPageBreak/>
        <w:t>计划外</w:t>
      </w:r>
      <w:r w:rsidRPr="00B02234">
        <w:rPr>
          <w:rFonts w:asciiTheme="majorEastAsia" w:eastAsiaTheme="majorEastAsia" w:hAnsiTheme="majorEastAsia"/>
          <w:b/>
          <w:sz w:val="24"/>
        </w:rPr>
        <w:t>访视</w:t>
      </w:r>
      <w:r>
        <w:rPr>
          <w:rFonts w:asciiTheme="majorEastAsia" w:eastAsiaTheme="majorEastAsia" w:hAnsiTheme="majorEastAsia" w:hint="eastAsia"/>
          <w:b/>
          <w:sz w:val="24"/>
        </w:rPr>
        <w:t xml:space="preserve"> </w:t>
      </w:r>
      <w:r>
        <w:rPr>
          <w:rFonts w:asciiTheme="majorEastAsia" w:eastAsiaTheme="majorEastAsia" w:hAnsiTheme="majorEastAsia"/>
          <w:b/>
          <w:sz w:val="24"/>
        </w:rPr>
        <w:t xml:space="preserve"> </w:t>
      </w:r>
      <w:r w:rsidRPr="00B02234">
        <w:rPr>
          <w:rFonts w:ascii="宋体" w:hAnsi="宋体"/>
          <w:position w:val="-2"/>
          <w:szCs w:val="21"/>
        </w:rPr>
        <w:t>□</w:t>
      </w:r>
      <w:r w:rsidRPr="00B02234">
        <w:rPr>
          <w:szCs w:val="21"/>
        </w:rPr>
        <w:t>无</w:t>
      </w:r>
      <w:r w:rsidRPr="00B02234">
        <w:rPr>
          <w:szCs w:val="21"/>
        </w:rPr>
        <w:t xml:space="preserve">   </w:t>
      </w:r>
      <w:r w:rsidRPr="00B02234">
        <w:rPr>
          <w:rFonts w:ascii="宋体" w:hAnsi="宋体"/>
          <w:position w:val="-2"/>
          <w:szCs w:val="21"/>
        </w:rPr>
        <w:t>□</w:t>
      </w:r>
      <w:r w:rsidRPr="00B02234">
        <w:rPr>
          <w:szCs w:val="21"/>
        </w:rPr>
        <w:t>有，请在下表中填写：</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1"/>
        <w:gridCol w:w="2178"/>
        <w:gridCol w:w="2123"/>
        <w:gridCol w:w="2084"/>
      </w:tblGrid>
      <w:tr w:rsidR="00B02234" w:rsidRPr="00B02234" w14:paraId="25474A35" w14:textId="77777777" w:rsidTr="00147044">
        <w:trPr>
          <w:trHeight w:val="454"/>
          <w:jc w:val="center"/>
        </w:trPr>
        <w:tc>
          <w:tcPr>
            <w:tcW w:w="1562" w:type="pct"/>
            <w:shd w:val="clear" w:color="auto" w:fill="BFBFBF"/>
            <w:vAlign w:val="bottom"/>
          </w:tcPr>
          <w:p w14:paraId="4868C054"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w:t>
            </w:r>
            <w:r w:rsidRPr="00B02234">
              <w:rPr>
                <w:rFonts w:ascii="Times New Roman" w:hAnsi="Times New Roman" w:cs="Times New Roman"/>
              </w:rPr>
              <w:t>/</w:t>
            </w:r>
            <w:r w:rsidRPr="00B02234">
              <w:rPr>
                <w:rFonts w:ascii="Times New Roman" w:hAnsi="Times New Roman" w:cs="Times New Roman" w:hint="eastAsia"/>
              </w:rPr>
              <w:t>检查日期</w:t>
            </w:r>
          </w:p>
        </w:tc>
        <w:tc>
          <w:tcPr>
            <w:tcW w:w="1173" w:type="pct"/>
            <w:shd w:val="clear" w:color="auto" w:fill="BFBFBF"/>
            <w:vAlign w:val="bottom"/>
          </w:tcPr>
          <w:p w14:paraId="75A72650"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w:t>
            </w:r>
            <w:r w:rsidRPr="00B02234">
              <w:rPr>
                <w:rFonts w:ascii="Times New Roman" w:hAnsi="Times New Roman" w:cs="Times New Roman"/>
              </w:rPr>
              <w:t>/</w:t>
            </w:r>
            <w:r w:rsidRPr="00B02234">
              <w:rPr>
                <w:rFonts w:ascii="Times New Roman" w:hAnsi="Times New Roman" w:cs="Times New Roman" w:hint="eastAsia"/>
              </w:rPr>
              <w:t>检查原因</w:t>
            </w:r>
          </w:p>
        </w:tc>
        <w:tc>
          <w:tcPr>
            <w:tcW w:w="1143" w:type="pct"/>
            <w:shd w:val="clear" w:color="auto" w:fill="BFBFBF"/>
            <w:vAlign w:val="bottom"/>
          </w:tcPr>
          <w:p w14:paraId="2875B610"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访视内容</w:t>
            </w:r>
            <w:r w:rsidRPr="00B02234">
              <w:rPr>
                <w:rFonts w:ascii="Times New Roman" w:hAnsi="Times New Roman" w:cs="Times New Roman"/>
              </w:rPr>
              <w:t>/</w:t>
            </w:r>
            <w:r w:rsidRPr="00B02234">
              <w:rPr>
                <w:rFonts w:ascii="Times New Roman" w:hAnsi="Times New Roman" w:cs="Times New Roman" w:hint="eastAsia"/>
              </w:rPr>
              <w:t>检查项目</w:t>
            </w:r>
          </w:p>
        </w:tc>
        <w:tc>
          <w:tcPr>
            <w:tcW w:w="1122" w:type="pct"/>
            <w:shd w:val="clear" w:color="auto" w:fill="BFBFBF"/>
            <w:vAlign w:val="bottom"/>
          </w:tcPr>
          <w:p w14:paraId="46D645F9"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访视结果</w:t>
            </w:r>
            <w:r w:rsidRPr="00B02234">
              <w:rPr>
                <w:rFonts w:ascii="Times New Roman" w:hAnsi="Times New Roman" w:cs="Times New Roman"/>
              </w:rPr>
              <w:t>/</w:t>
            </w:r>
            <w:r w:rsidRPr="00B02234">
              <w:rPr>
                <w:rFonts w:ascii="Times New Roman" w:hAnsi="Times New Roman" w:cs="Times New Roman" w:hint="eastAsia"/>
              </w:rPr>
              <w:t>检查结果</w:t>
            </w:r>
          </w:p>
        </w:tc>
      </w:tr>
      <w:tr w:rsidR="00B02234" w:rsidRPr="00B02234" w14:paraId="3B81D0FD" w14:textId="77777777" w:rsidTr="00147044">
        <w:trPr>
          <w:trHeight w:val="454"/>
          <w:jc w:val="center"/>
        </w:trPr>
        <w:tc>
          <w:tcPr>
            <w:tcW w:w="1562" w:type="pct"/>
            <w:vAlign w:val="bottom"/>
          </w:tcPr>
          <w:p w14:paraId="3AF6AA8C" w14:textId="77777777" w:rsidR="00B02234" w:rsidRPr="00B02234" w:rsidRDefault="00B02234" w:rsidP="00B02234">
            <w:pPr>
              <w:jc w:val="center"/>
              <w:rPr>
                <w:rFonts w:ascii="Times New Roman" w:hAnsi="Times New Roman" w:cs="Times New Roman"/>
                <w:b/>
                <w:bCs/>
                <w:sz w:val="24"/>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3F987CA" w14:textId="77777777" w:rsidR="00B02234" w:rsidRPr="00B02234" w:rsidRDefault="00B02234" w:rsidP="00B02234">
            <w:pPr>
              <w:rPr>
                <w:rFonts w:ascii="Times New Roman" w:hAnsi="Times New Roman" w:cs="Times New Roman"/>
                <w:b/>
                <w:bCs/>
                <w:sz w:val="24"/>
              </w:rPr>
            </w:pPr>
            <w:r w:rsidRPr="00B02234">
              <w:rPr>
                <w:rFonts w:ascii="Times New Roman" w:hAnsi="Times New Roman" w:cs="Times New Roman" w:hint="eastAsia"/>
                <w:b/>
                <w:bCs/>
                <w:sz w:val="24"/>
              </w:rPr>
              <w:t xml:space="preserve"> </w:t>
            </w:r>
            <w:r w:rsidRPr="00B02234">
              <w:rPr>
                <w:rFonts w:ascii="Times New Roman" w:hAnsi="Times New Roman" w:cs="Times New Roman"/>
                <w:b/>
                <w:bCs/>
                <w:sz w:val="24"/>
              </w:rPr>
              <w:t xml:space="preserve">      </w:t>
            </w:r>
          </w:p>
          <w:p w14:paraId="36DB1C70" w14:textId="77777777" w:rsidR="00B02234" w:rsidRPr="00B02234" w:rsidRDefault="00B02234" w:rsidP="00B02234">
            <w:pPr>
              <w:rPr>
                <w:rFonts w:ascii="Times New Roman" w:hAnsi="Times New Roman" w:cs="Times New Roman"/>
                <w:b/>
                <w:bCs/>
                <w:sz w:val="24"/>
              </w:rPr>
            </w:pPr>
          </w:p>
          <w:p w14:paraId="0EDEB62E" w14:textId="77777777" w:rsidR="00B02234" w:rsidRPr="00B02234" w:rsidRDefault="00B02234" w:rsidP="00B02234">
            <w:pPr>
              <w:rPr>
                <w:rFonts w:ascii="Times New Roman" w:hAnsi="Times New Roman" w:cs="Times New Roman"/>
                <w:b/>
                <w:bCs/>
                <w:sz w:val="24"/>
              </w:rPr>
            </w:pPr>
          </w:p>
          <w:p w14:paraId="10FFACC0" w14:textId="77777777" w:rsidR="00B02234" w:rsidRPr="00B02234" w:rsidRDefault="00B02234" w:rsidP="00B02234">
            <w:pPr>
              <w:rPr>
                <w:rFonts w:ascii="Times New Roman" w:hAnsi="Times New Roman" w:cs="Times New Roman"/>
                <w:b/>
                <w:bCs/>
                <w:sz w:val="24"/>
              </w:rPr>
            </w:pPr>
          </w:p>
        </w:tc>
        <w:tc>
          <w:tcPr>
            <w:tcW w:w="1143" w:type="pct"/>
            <w:vAlign w:val="bottom"/>
          </w:tcPr>
          <w:p w14:paraId="3B92F168"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0F43EA57" w14:textId="77777777" w:rsidR="00B02234" w:rsidRPr="00B02234" w:rsidRDefault="00B02234" w:rsidP="00B02234">
            <w:pPr>
              <w:jc w:val="center"/>
              <w:rPr>
                <w:rFonts w:ascii="Times New Roman" w:hAnsi="Times New Roman" w:cs="Times New Roman"/>
                <w:b/>
                <w:bCs/>
                <w:sz w:val="24"/>
              </w:rPr>
            </w:pPr>
          </w:p>
        </w:tc>
      </w:tr>
      <w:tr w:rsidR="00B02234" w:rsidRPr="00B02234" w14:paraId="00C43C9D" w14:textId="77777777" w:rsidTr="00147044">
        <w:trPr>
          <w:trHeight w:val="454"/>
          <w:jc w:val="center"/>
        </w:trPr>
        <w:tc>
          <w:tcPr>
            <w:tcW w:w="1562" w:type="pct"/>
            <w:vAlign w:val="bottom"/>
          </w:tcPr>
          <w:p w14:paraId="7E3B5B63"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462DF13B" w14:textId="77777777" w:rsidR="00B02234" w:rsidRPr="00B02234" w:rsidRDefault="00B02234" w:rsidP="00B02234">
            <w:pPr>
              <w:jc w:val="center"/>
              <w:rPr>
                <w:rFonts w:ascii="Times New Roman" w:hAnsi="Times New Roman" w:cs="Times New Roman"/>
                <w:b/>
                <w:bCs/>
                <w:sz w:val="24"/>
              </w:rPr>
            </w:pPr>
          </w:p>
          <w:p w14:paraId="6B8C3F78" w14:textId="77777777" w:rsidR="00B02234" w:rsidRPr="00B02234" w:rsidRDefault="00B02234" w:rsidP="00B02234">
            <w:pPr>
              <w:jc w:val="center"/>
              <w:rPr>
                <w:rFonts w:ascii="Times New Roman" w:hAnsi="Times New Roman" w:cs="Times New Roman"/>
                <w:b/>
                <w:bCs/>
                <w:sz w:val="24"/>
              </w:rPr>
            </w:pPr>
          </w:p>
          <w:p w14:paraId="7E6BD307" w14:textId="77777777" w:rsidR="00B02234" w:rsidRPr="00B02234" w:rsidRDefault="00B02234" w:rsidP="00B02234">
            <w:pPr>
              <w:jc w:val="center"/>
              <w:rPr>
                <w:rFonts w:ascii="Times New Roman" w:hAnsi="Times New Roman" w:cs="Times New Roman"/>
                <w:b/>
                <w:bCs/>
                <w:sz w:val="24"/>
              </w:rPr>
            </w:pPr>
          </w:p>
          <w:p w14:paraId="098BBE3D"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510DE607"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1D3E7968" w14:textId="77777777" w:rsidR="00B02234" w:rsidRPr="00B02234" w:rsidRDefault="00B02234" w:rsidP="00B02234">
            <w:pPr>
              <w:jc w:val="center"/>
              <w:rPr>
                <w:rFonts w:ascii="Times New Roman" w:hAnsi="Times New Roman" w:cs="Times New Roman"/>
                <w:b/>
                <w:bCs/>
                <w:sz w:val="24"/>
              </w:rPr>
            </w:pPr>
          </w:p>
        </w:tc>
      </w:tr>
      <w:tr w:rsidR="00B02234" w:rsidRPr="00B02234" w14:paraId="6EFBB7D8" w14:textId="77777777" w:rsidTr="00147044">
        <w:trPr>
          <w:trHeight w:val="454"/>
          <w:jc w:val="center"/>
        </w:trPr>
        <w:tc>
          <w:tcPr>
            <w:tcW w:w="1562" w:type="pct"/>
            <w:vAlign w:val="bottom"/>
          </w:tcPr>
          <w:p w14:paraId="0355FE7F"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15110F1B" w14:textId="77777777" w:rsidR="00B02234" w:rsidRPr="00B02234" w:rsidRDefault="00B02234" w:rsidP="00B02234">
            <w:pPr>
              <w:jc w:val="center"/>
              <w:rPr>
                <w:rFonts w:ascii="Times New Roman" w:hAnsi="Times New Roman" w:cs="Times New Roman"/>
                <w:b/>
                <w:bCs/>
                <w:sz w:val="24"/>
              </w:rPr>
            </w:pPr>
          </w:p>
          <w:p w14:paraId="4A7D29ED" w14:textId="77777777" w:rsidR="00B02234" w:rsidRPr="00B02234" w:rsidRDefault="00B02234" w:rsidP="00B02234">
            <w:pPr>
              <w:jc w:val="center"/>
              <w:rPr>
                <w:rFonts w:ascii="Times New Roman" w:hAnsi="Times New Roman" w:cs="Times New Roman"/>
                <w:b/>
                <w:bCs/>
                <w:sz w:val="24"/>
              </w:rPr>
            </w:pPr>
          </w:p>
          <w:p w14:paraId="3EBE3CA0" w14:textId="77777777" w:rsidR="00B02234" w:rsidRPr="00B02234" w:rsidRDefault="00B02234" w:rsidP="00B02234">
            <w:pPr>
              <w:jc w:val="center"/>
              <w:rPr>
                <w:rFonts w:ascii="Times New Roman" w:hAnsi="Times New Roman" w:cs="Times New Roman"/>
                <w:b/>
                <w:bCs/>
                <w:sz w:val="24"/>
              </w:rPr>
            </w:pPr>
          </w:p>
          <w:p w14:paraId="232895C7"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6706A9FD"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05B43FAE" w14:textId="77777777" w:rsidR="00B02234" w:rsidRPr="00B02234" w:rsidRDefault="00B02234" w:rsidP="00B02234">
            <w:pPr>
              <w:jc w:val="center"/>
              <w:rPr>
                <w:rFonts w:ascii="Times New Roman" w:hAnsi="Times New Roman" w:cs="Times New Roman"/>
                <w:b/>
                <w:bCs/>
                <w:sz w:val="24"/>
              </w:rPr>
            </w:pPr>
          </w:p>
        </w:tc>
      </w:tr>
      <w:tr w:rsidR="00B02234" w:rsidRPr="00B02234" w14:paraId="5757640E" w14:textId="77777777" w:rsidTr="00147044">
        <w:trPr>
          <w:trHeight w:val="454"/>
          <w:jc w:val="center"/>
        </w:trPr>
        <w:tc>
          <w:tcPr>
            <w:tcW w:w="1562" w:type="pct"/>
            <w:vAlign w:val="bottom"/>
          </w:tcPr>
          <w:p w14:paraId="49C8DE2B"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39FFE579" w14:textId="77777777" w:rsidR="00B02234" w:rsidRPr="00B02234" w:rsidRDefault="00B02234" w:rsidP="00B02234">
            <w:pPr>
              <w:jc w:val="center"/>
              <w:rPr>
                <w:rFonts w:ascii="Times New Roman" w:hAnsi="Times New Roman" w:cs="Times New Roman"/>
                <w:b/>
                <w:bCs/>
                <w:sz w:val="24"/>
              </w:rPr>
            </w:pPr>
          </w:p>
          <w:p w14:paraId="2913223C" w14:textId="77777777" w:rsidR="00B02234" w:rsidRPr="00B02234" w:rsidRDefault="00B02234" w:rsidP="00B02234">
            <w:pPr>
              <w:jc w:val="center"/>
              <w:rPr>
                <w:rFonts w:ascii="Times New Roman" w:hAnsi="Times New Roman" w:cs="Times New Roman"/>
                <w:b/>
                <w:bCs/>
                <w:sz w:val="24"/>
              </w:rPr>
            </w:pPr>
          </w:p>
          <w:p w14:paraId="5E151204" w14:textId="77777777" w:rsidR="00B02234" w:rsidRPr="00B02234" w:rsidRDefault="00B02234" w:rsidP="00B02234">
            <w:pPr>
              <w:jc w:val="center"/>
              <w:rPr>
                <w:rFonts w:ascii="Times New Roman" w:hAnsi="Times New Roman" w:cs="Times New Roman"/>
                <w:b/>
                <w:bCs/>
                <w:sz w:val="24"/>
              </w:rPr>
            </w:pPr>
          </w:p>
          <w:p w14:paraId="69610276"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49A84EFF"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58EB5637" w14:textId="77777777" w:rsidR="00B02234" w:rsidRPr="00B02234" w:rsidRDefault="00B02234" w:rsidP="00B02234">
            <w:pPr>
              <w:jc w:val="center"/>
              <w:rPr>
                <w:rFonts w:ascii="Times New Roman" w:hAnsi="Times New Roman" w:cs="Times New Roman"/>
                <w:b/>
                <w:bCs/>
                <w:sz w:val="24"/>
              </w:rPr>
            </w:pPr>
          </w:p>
        </w:tc>
      </w:tr>
      <w:tr w:rsidR="00B02234" w:rsidRPr="00B02234" w14:paraId="65557B3B" w14:textId="77777777" w:rsidTr="00147044">
        <w:trPr>
          <w:trHeight w:val="454"/>
          <w:jc w:val="center"/>
        </w:trPr>
        <w:tc>
          <w:tcPr>
            <w:tcW w:w="1562" w:type="pct"/>
            <w:vAlign w:val="bottom"/>
          </w:tcPr>
          <w:p w14:paraId="4EA65263"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5DB38FFB" w14:textId="77777777" w:rsidR="00B02234" w:rsidRPr="00B02234" w:rsidRDefault="00B02234" w:rsidP="00B02234">
            <w:pPr>
              <w:jc w:val="center"/>
              <w:rPr>
                <w:rFonts w:ascii="Times New Roman" w:hAnsi="Times New Roman" w:cs="Times New Roman"/>
                <w:b/>
                <w:bCs/>
                <w:sz w:val="24"/>
              </w:rPr>
            </w:pPr>
          </w:p>
          <w:p w14:paraId="4CA77F3A" w14:textId="77777777" w:rsidR="00B02234" w:rsidRPr="00B02234" w:rsidRDefault="00B02234" w:rsidP="00B02234">
            <w:pPr>
              <w:jc w:val="center"/>
              <w:rPr>
                <w:rFonts w:ascii="Times New Roman" w:hAnsi="Times New Roman" w:cs="Times New Roman"/>
                <w:b/>
                <w:bCs/>
                <w:sz w:val="24"/>
              </w:rPr>
            </w:pPr>
          </w:p>
          <w:p w14:paraId="50C8B540" w14:textId="77777777" w:rsidR="00B02234" w:rsidRPr="00B02234" w:rsidRDefault="00B02234" w:rsidP="00B02234">
            <w:pPr>
              <w:jc w:val="center"/>
              <w:rPr>
                <w:rFonts w:ascii="Times New Roman" w:hAnsi="Times New Roman" w:cs="Times New Roman"/>
                <w:b/>
                <w:bCs/>
                <w:sz w:val="24"/>
              </w:rPr>
            </w:pPr>
          </w:p>
          <w:p w14:paraId="3EDE48A5"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7095A719"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38385D06" w14:textId="77777777" w:rsidR="00B02234" w:rsidRPr="00B02234" w:rsidRDefault="00B02234" w:rsidP="00B02234">
            <w:pPr>
              <w:jc w:val="center"/>
              <w:rPr>
                <w:rFonts w:ascii="Times New Roman" w:hAnsi="Times New Roman" w:cs="Times New Roman"/>
                <w:b/>
                <w:bCs/>
                <w:sz w:val="24"/>
              </w:rPr>
            </w:pPr>
          </w:p>
        </w:tc>
      </w:tr>
      <w:tr w:rsidR="00B02234" w:rsidRPr="00B02234" w14:paraId="12B64DF9" w14:textId="77777777" w:rsidTr="00147044">
        <w:trPr>
          <w:trHeight w:val="454"/>
          <w:jc w:val="center"/>
        </w:trPr>
        <w:tc>
          <w:tcPr>
            <w:tcW w:w="1562" w:type="pct"/>
            <w:vAlign w:val="bottom"/>
          </w:tcPr>
          <w:p w14:paraId="1B656E49"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1D44B6EC" w14:textId="77777777" w:rsidR="00B02234" w:rsidRPr="00B02234" w:rsidRDefault="00B02234" w:rsidP="00B02234">
            <w:pPr>
              <w:jc w:val="center"/>
              <w:rPr>
                <w:rFonts w:ascii="Times New Roman" w:hAnsi="Times New Roman" w:cs="Times New Roman"/>
                <w:b/>
                <w:bCs/>
                <w:sz w:val="24"/>
              </w:rPr>
            </w:pPr>
          </w:p>
          <w:p w14:paraId="702A2B63" w14:textId="77777777" w:rsidR="00B02234" w:rsidRPr="00B02234" w:rsidRDefault="00B02234" w:rsidP="00B02234">
            <w:pPr>
              <w:jc w:val="center"/>
              <w:rPr>
                <w:rFonts w:ascii="Times New Roman" w:hAnsi="Times New Roman" w:cs="Times New Roman"/>
                <w:b/>
                <w:bCs/>
                <w:sz w:val="24"/>
              </w:rPr>
            </w:pPr>
          </w:p>
          <w:p w14:paraId="1CCF62E3" w14:textId="77777777" w:rsidR="00B02234" w:rsidRPr="00B02234" w:rsidRDefault="00B02234" w:rsidP="00B02234">
            <w:pPr>
              <w:jc w:val="center"/>
              <w:rPr>
                <w:rFonts w:ascii="Times New Roman" w:hAnsi="Times New Roman" w:cs="Times New Roman"/>
                <w:b/>
                <w:bCs/>
                <w:sz w:val="24"/>
              </w:rPr>
            </w:pPr>
          </w:p>
          <w:p w14:paraId="5B1163EC"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45333D2F"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59BF15DB" w14:textId="77777777" w:rsidR="00B02234" w:rsidRPr="00B02234" w:rsidRDefault="00B02234" w:rsidP="00B02234">
            <w:pPr>
              <w:jc w:val="center"/>
              <w:rPr>
                <w:rFonts w:ascii="Times New Roman" w:hAnsi="Times New Roman" w:cs="Times New Roman"/>
                <w:b/>
                <w:bCs/>
                <w:sz w:val="24"/>
              </w:rPr>
            </w:pPr>
          </w:p>
        </w:tc>
      </w:tr>
      <w:tr w:rsidR="00B02234" w:rsidRPr="00B02234" w14:paraId="7D084023" w14:textId="77777777" w:rsidTr="00147044">
        <w:trPr>
          <w:trHeight w:val="454"/>
          <w:jc w:val="center"/>
        </w:trPr>
        <w:tc>
          <w:tcPr>
            <w:tcW w:w="1562" w:type="pct"/>
            <w:vAlign w:val="bottom"/>
          </w:tcPr>
          <w:p w14:paraId="76DA1402"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73E86AA" w14:textId="77777777" w:rsidR="00B02234" w:rsidRPr="00B02234" w:rsidRDefault="00B02234" w:rsidP="00B02234">
            <w:pPr>
              <w:jc w:val="center"/>
              <w:rPr>
                <w:rFonts w:ascii="Times New Roman" w:hAnsi="Times New Roman" w:cs="Times New Roman"/>
                <w:b/>
                <w:bCs/>
                <w:sz w:val="24"/>
              </w:rPr>
            </w:pPr>
          </w:p>
          <w:p w14:paraId="24C0FE01" w14:textId="77777777" w:rsidR="00B02234" w:rsidRPr="00B02234" w:rsidRDefault="00B02234" w:rsidP="00B02234">
            <w:pPr>
              <w:jc w:val="center"/>
              <w:rPr>
                <w:rFonts w:ascii="Times New Roman" w:hAnsi="Times New Roman" w:cs="Times New Roman"/>
                <w:b/>
                <w:bCs/>
                <w:sz w:val="24"/>
              </w:rPr>
            </w:pPr>
          </w:p>
          <w:p w14:paraId="1ADD2277" w14:textId="77777777" w:rsidR="00B02234" w:rsidRPr="00B02234" w:rsidRDefault="00B02234" w:rsidP="00B02234">
            <w:pPr>
              <w:jc w:val="center"/>
              <w:rPr>
                <w:rFonts w:ascii="Times New Roman" w:hAnsi="Times New Roman" w:cs="Times New Roman"/>
                <w:b/>
                <w:bCs/>
                <w:sz w:val="24"/>
              </w:rPr>
            </w:pPr>
          </w:p>
          <w:p w14:paraId="307FE841"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35FDC1DB"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6302C9E5" w14:textId="77777777" w:rsidR="00B02234" w:rsidRPr="00B02234" w:rsidRDefault="00B02234" w:rsidP="00B02234">
            <w:pPr>
              <w:jc w:val="center"/>
              <w:rPr>
                <w:rFonts w:ascii="Times New Roman" w:hAnsi="Times New Roman" w:cs="Times New Roman"/>
                <w:b/>
                <w:bCs/>
                <w:sz w:val="24"/>
              </w:rPr>
            </w:pPr>
          </w:p>
        </w:tc>
      </w:tr>
      <w:tr w:rsidR="00B02234" w:rsidRPr="00B02234" w14:paraId="14997825" w14:textId="77777777" w:rsidTr="00147044">
        <w:trPr>
          <w:trHeight w:val="454"/>
          <w:jc w:val="center"/>
        </w:trPr>
        <w:tc>
          <w:tcPr>
            <w:tcW w:w="1562" w:type="pct"/>
            <w:vAlign w:val="bottom"/>
          </w:tcPr>
          <w:p w14:paraId="409178C6"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7D319B9" w14:textId="77777777" w:rsidR="00B02234" w:rsidRPr="00B02234" w:rsidRDefault="00B02234" w:rsidP="00B02234">
            <w:pPr>
              <w:jc w:val="center"/>
              <w:rPr>
                <w:rFonts w:ascii="Times New Roman" w:hAnsi="Times New Roman" w:cs="Times New Roman"/>
                <w:b/>
                <w:bCs/>
                <w:sz w:val="24"/>
              </w:rPr>
            </w:pPr>
          </w:p>
          <w:p w14:paraId="688EA738" w14:textId="77777777" w:rsidR="00B02234" w:rsidRPr="00B02234" w:rsidRDefault="00B02234" w:rsidP="00B02234">
            <w:pPr>
              <w:jc w:val="center"/>
              <w:rPr>
                <w:rFonts w:ascii="Times New Roman" w:hAnsi="Times New Roman" w:cs="Times New Roman"/>
                <w:b/>
                <w:bCs/>
                <w:sz w:val="24"/>
              </w:rPr>
            </w:pPr>
          </w:p>
          <w:p w14:paraId="43B20774" w14:textId="77777777" w:rsidR="00B02234" w:rsidRPr="00B02234" w:rsidRDefault="00B02234" w:rsidP="00B02234">
            <w:pPr>
              <w:jc w:val="center"/>
              <w:rPr>
                <w:rFonts w:ascii="Times New Roman" w:hAnsi="Times New Roman" w:cs="Times New Roman"/>
                <w:b/>
                <w:bCs/>
                <w:sz w:val="24"/>
              </w:rPr>
            </w:pPr>
          </w:p>
          <w:p w14:paraId="1FD4CD80"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41DC719B"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40FF1370" w14:textId="77777777" w:rsidR="00B02234" w:rsidRPr="00B02234" w:rsidRDefault="00B02234" w:rsidP="00B02234">
            <w:pPr>
              <w:jc w:val="center"/>
              <w:rPr>
                <w:rFonts w:ascii="Times New Roman" w:hAnsi="Times New Roman" w:cs="Times New Roman"/>
                <w:b/>
                <w:bCs/>
                <w:sz w:val="24"/>
              </w:rPr>
            </w:pPr>
          </w:p>
        </w:tc>
      </w:tr>
      <w:tr w:rsidR="00B02234" w:rsidRPr="00B02234" w14:paraId="0362E93C" w14:textId="77777777" w:rsidTr="00147044">
        <w:trPr>
          <w:trHeight w:val="454"/>
          <w:jc w:val="center"/>
        </w:trPr>
        <w:tc>
          <w:tcPr>
            <w:tcW w:w="1562" w:type="pct"/>
            <w:vAlign w:val="bottom"/>
          </w:tcPr>
          <w:p w14:paraId="5EA2EFB8"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BD33C3D" w14:textId="77777777" w:rsidR="00B02234" w:rsidRPr="00B02234" w:rsidRDefault="00B02234" w:rsidP="00B02234">
            <w:pPr>
              <w:jc w:val="center"/>
              <w:rPr>
                <w:rFonts w:ascii="Times New Roman" w:hAnsi="Times New Roman" w:cs="Times New Roman"/>
                <w:b/>
                <w:bCs/>
                <w:sz w:val="24"/>
              </w:rPr>
            </w:pPr>
          </w:p>
          <w:p w14:paraId="61BAB431" w14:textId="77777777" w:rsidR="00B02234" w:rsidRPr="00B02234" w:rsidRDefault="00B02234" w:rsidP="00B02234">
            <w:pPr>
              <w:jc w:val="center"/>
              <w:rPr>
                <w:rFonts w:ascii="Times New Roman" w:hAnsi="Times New Roman" w:cs="Times New Roman"/>
                <w:b/>
                <w:bCs/>
                <w:sz w:val="24"/>
              </w:rPr>
            </w:pPr>
          </w:p>
          <w:p w14:paraId="529FB94E" w14:textId="77777777" w:rsidR="00B02234" w:rsidRPr="00B02234" w:rsidRDefault="00B02234" w:rsidP="00B02234">
            <w:pPr>
              <w:jc w:val="center"/>
              <w:rPr>
                <w:rFonts w:ascii="Times New Roman" w:hAnsi="Times New Roman" w:cs="Times New Roman"/>
                <w:b/>
                <w:bCs/>
                <w:sz w:val="24"/>
              </w:rPr>
            </w:pPr>
          </w:p>
          <w:p w14:paraId="5494C8B1"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6AE40298"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48446852" w14:textId="77777777" w:rsidR="00B02234" w:rsidRPr="00B02234" w:rsidRDefault="00B02234" w:rsidP="00B02234">
            <w:pPr>
              <w:jc w:val="center"/>
              <w:rPr>
                <w:rFonts w:ascii="Times New Roman" w:hAnsi="Times New Roman" w:cs="Times New Roman"/>
                <w:b/>
                <w:bCs/>
                <w:sz w:val="24"/>
              </w:rPr>
            </w:pPr>
          </w:p>
        </w:tc>
      </w:tr>
    </w:tbl>
    <w:p w14:paraId="7EA7C2C5" w14:textId="77777777" w:rsidR="001A2AB3" w:rsidRDefault="001A2AB3" w:rsidP="00020866">
      <w:pPr>
        <w:tabs>
          <w:tab w:val="num" w:pos="360"/>
        </w:tabs>
        <w:ind w:left="360" w:hanging="360"/>
        <w:rPr>
          <w:rFonts w:ascii="Times New Roman" w:eastAsia="宋体" w:hAnsi="Times New Roman" w:cs="Times New Roman"/>
          <w:sz w:val="24"/>
          <w:szCs w:val="24"/>
        </w:rPr>
        <w:sectPr w:rsidR="001A2AB3" w:rsidSect="00FA0629">
          <w:headerReference w:type="default" r:id="rId69"/>
          <w:footerReference w:type="default" r:id="rId70"/>
          <w:pgSz w:w="11906" w:h="16838" w:code="9"/>
          <w:pgMar w:top="1418" w:right="1418" w:bottom="1418" w:left="1418" w:header="964" w:footer="850" w:gutter="0"/>
          <w:pgNumType w:start="29"/>
          <w:cols w:space="425"/>
          <w:docGrid w:type="lines" w:linePitch="312"/>
        </w:sectPr>
      </w:pPr>
    </w:p>
    <w:p w14:paraId="0446A4E9" w14:textId="39D470CA" w:rsidR="000F3B89" w:rsidRDefault="000F3B89" w:rsidP="00020866">
      <w:pPr>
        <w:tabs>
          <w:tab w:val="num" w:pos="360"/>
        </w:tabs>
        <w:ind w:left="360" w:hanging="360"/>
        <w:rPr>
          <w:rFonts w:ascii="Times New Roman" w:eastAsia="宋体" w:hAnsi="Times New Roman" w:cs="Times New Roman"/>
          <w:sz w:val="24"/>
          <w:szCs w:val="24"/>
        </w:rPr>
      </w:pPr>
    </w:p>
    <w:p w14:paraId="71B810E2"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09C741C9"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1A7A61A2"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78F8306F"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5DDD5DCA"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67C196FC"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4E2A43E2"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35D8C3AC" w14:textId="08CA2641" w:rsidR="00A8445E" w:rsidRDefault="00AD2773" w:rsidP="009D1702">
      <w:pPr>
        <w:tabs>
          <w:tab w:val="num" w:pos="360"/>
        </w:tabs>
        <w:ind w:left="360" w:hanging="360"/>
        <w:jc w:val="center"/>
        <w:rPr>
          <w:rFonts w:ascii="Times New Roman" w:eastAsia="宋体" w:hAnsi="Times New Roman" w:cs="Times New Roman"/>
          <w:sz w:val="24"/>
          <w:szCs w:val="24"/>
        </w:rPr>
      </w:pPr>
      <w:r>
        <w:rPr>
          <w:rFonts w:ascii="Times New Roman" w:eastAsia="宋体" w:hAnsi="Times New Roman" w:cs="Times New Roman" w:hint="eastAsia"/>
          <w:b/>
          <w:sz w:val="52"/>
          <w:szCs w:val="52"/>
        </w:rPr>
        <w:t>计划外</w:t>
      </w:r>
      <w:r w:rsidR="00A723D4">
        <w:rPr>
          <w:rFonts w:ascii="Times New Roman" w:eastAsia="宋体" w:hAnsi="Times New Roman" w:cs="Times New Roman" w:hint="eastAsia"/>
          <w:b/>
          <w:sz w:val="52"/>
          <w:szCs w:val="52"/>
        </w:rPr>
        <w:t>访视</w:t>
      </w:r>
      <w:r>
        <w:rPr>
          <w:rFonts w:ascii="Times New Roman" w:eastAsia="宋体" w:hAnsi="Times New Roman" w:cs="Times New Roman" w:hint="eastAsia"/>
          <w:b/>
          <w:sz w:val="52"/>
          <w:szCs w:val="52"/>
        </w:rPr>
        <w:t>-</w:t>
      </w:r>
      <w:r w:rsidR="009D1702" w:rsidRPr="002B78EC">
        <w:rPr>
          <w:rFonts w:ascii="Times New Roman" w:eastAsia="宋体" w:hAnsi="Times New Roman" w:cs="Times New Roman" w:hint="eastAsia"/>
          <w:b/>
          <w:sz w:val="52"/>
          <w:szCs w:val="52"/>
        </w:rPr>
        <w:t>检查报告黏贴处</w:t>
      </w:r>
    </w:p>
    <w:p w14:paraId="2BA15CF3" w14:textId="77777777" w:rsidR="004D3330" w:rsidRDefault="004D3330" w:rsidP="001C290D">
      <w:pPr>
        <w:tabs>
          <w:tab w:val="num" w:pos="360"/>
        </w:tabs>
        <w:ind w:left="360" w:hanging="360"/>
        <w:rPr>
          <w:rFonts w:ascii="Times New Roman" w:eastAsia="宋体" w:hAnsi="Times New Roman" w:cs="Times New Roman"/>
          <w:szCs w:val="21"/>
        </w:rPr>
        <w:sectPr w:rsidR="004D3330" w:rsidSect="004D3330">
          <w:footerReference w:type="default" r:id="rId71"/>
          <w:pgSz w:w="11906" w:h="16838" w:code="9"/>
          <w:pgMar w:top="1418" w:right="1418" w:bottom="1418" w:left="1418" w:header="964" w:footer="794" w:gutter="0"/>
          <w:pgNumType w:start="29"/>
          <w:cols w:space="425"/>
          <w:docGrid w:type="linesAndChars" w:linePitch="312"/>
        </w:sectPr>
      </w:pPr>
    </w:p>
    <w:p w14:paraId="6975685D" w14:textId="6B81BCCA" w:rsidR="00506180" w:rsidRDefault="00506180" w:rsidP="00CE76B3">
      <w:pPr>
        <w:widowControl/>
        <w:jc w:val="left"/>
        <w:rPr>
          <w:rFonts w:ascii="Times New Roman" w:eastAsia="宋体" w:hAnsi="Times New Roman" w:cs="Times New Roman"/>
          <w:b/>
          <w:sz w:val="24"/>
          <w:szCs w:val="24"/>
        </w:rPr>
      </w:pPr>
    </w:p>
    <w:p w14:paraId="4887645B" w14:textId="1BF51D2F" w:rsidR="00CE76B3" w:rsidRDefault="00755CBA" w:rsidP="00CE76B3">
      <w:pPr>
        <w:widowControl/>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试验期间</w:t>
      </w:r>
      <w:r w:rsidR="00AD7D6D">
        <w:rPr>
          <w:rFonts w:ascii="Times New Roman" w:eastAsia="宋体" w:hAnsi="Times New Roman" w:cs="Times New Roman" w:hint="eastAsia"/>
          <w:b/>
          <w:sz w:val="24"/>
          <w:szCs w:val="24"/>
        </w:rPr>
        <w:t>合并</w:t>
      </w:r>
      <w:r w:rsidR="00CF2670">
        <w:rPr>
          <w:rFonts w:ascii="Times New Roman" w:eastAsia="宋体" w:hAnsi="Times New Roman" w:cs="Times New Roman" w:hint="eastAsia"/>
          <w:b/>
          <w:sz w:val="24"/>
          <w:szCs w:val="24"/>
        </w:rPr>
        <w:t>药物</w:t>
      </w:r>
      <w:r w:rsidR="00156B29" w:rsidRPr="00156B29">
        <w:rPr>
          <w:rFonts w:ascii="Times New Roman" w:eastAsia="宋体" w:hAnsi="Times New Roman" w:cs="Times New Roman" w:hint="eastAsia"/>
          <w:b/>
          <w:sz w:val="24"/>
          <w:szCs w:val="24"/>
        </w:rPr>
        <w:t>记录表</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sidRPr="00C84EF8">
        <w:rPr>
          <w:rFonts w:ascii="宋体" w:eastAsia="宋体" w:hAnsi="宋体" w:cs="Arial"/>
          <w:szCs w:val="21"/>
        </w:rPr>
        <w:t>□</w:t>
      </w:r>
      <w:r>
        <w:rPr>
          <w:rFonts w:ascii="宋体" w:eastAsia="宋体" w:hAnsi="宋体" w:cs="Arial" w:hint="eastAsia"/>
          <w:szCs w:val="21"/>
        </w:rPr>
        <w:t xml:space="preserve">无 </w:t>
      </w:r>
      <w:r>
        <w:rPr>
          <w:rFonts w:ascii="宋体" w:eastAsia="宋体" w:hAnsi="宋体" w:cs="Arial"/>
          <w:szCs w:val="21"/>
        </w:rPr>
        <w:t xml:space="preserve"> </w:t>
      </w:r>
      <w:r w:rsidRPr="00C84EF8">
        <w:rPr>
          <w:rFonts w:ascii="宋体" w:eastAsia="宋体" w:hAnsi="宋体" w:cs="Arial"/>
          <w:szCs w:val="21"/>
        </w:rPr>
        <w:t>□</w:t>
      </w:r>
      <w:r>
        <w:rPr>
          <w:rFonts w:ascii="宋体" w:eastAsia="宋体" w:hAnsi="宋体" w:cs="Arial" w:hint="eastAsia"/>
          <w:szCs w:val="21"/>
        </w:rPr>
        <w:t>有，请详细记录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
        <w:gridCol w:w="2226"/>
        <w:gridCol w:w="1734"/>
        <w:gridCol w:w="1857"/>
        <w:gridCol w:w="3094"/>
        <w:gridCol w:w="1262"/>
        <w:gridCol w:w="925"/>
        <w:gridCol w:w="2588"/>
      </w:tblGrid>
      <w:tr w:rsidR="00755CBA" w:rsidRPr="00755CBA" w14:paraId="291FDB8F" w14:textId="77777777" w:rsidTr="00147044">
        <w:trPr>
          <w:trHeight w:val="454"/>
          <w:jc w:val="center"/>
        </w:trPr>
        <w:tc>
          <w:tcPr>
            <w:tcW w:w="188" w:type="pct"/>
            <w:shd w:val="clear" w:color="auto" w:fill="BFBFBF"/>
            <w:vAlign w:val="center"/>
          </w:tcPr>
          <w:p w14:paraId="04A6F6A3" w14:textId="77777777" w:rsidR="00755CBA" w:rsidRPr="00755CBA" w:rsidRDefault="00755CBA" w:rsidP="00755CBA">
            <w:pPr>
              <w:jc w:val="center"/>
              <w:rPr>
                <w:color w:val="000000"/>
              </w:rPr>
            </w:pPr>
            <w:r w:rsidRPr="00755CBA">
              <w:rPr>
                <w:color w:val="000000"/>
              </w:rPr>
              <w:t>编号</w:t>
            </w:r>
          </w:p>
        </w:tc>
        <w:tc>
          <w:tcPr>
            <w:tcW w:w="784" w:type="pct"/>
            <w:shd w:val="clear" w:color="auto" w:fill="BFBFBF"/>
            <w:vAlign w:val="center"/>
          </w:tcPr>
          <w:p w14:paraId="145072EE" w14:textId="77777777" w:rsidR="00755CBA" w:rsidRPr="00755CBA" w:rsidRDefault="00755CBA" w:rsidP="00755CBA">
            <w:pPr>
              <w:ind w:right="-124"/>
              <w:jc w:val="center"/>
              <w:rPr>
                <w:color w:val="000000"/>
              </w:rPr>
            </w:pPr>
            <w:r w:rsidRPr="00755CBA">
              <w:rPr>
                <w:color w:val="000000"/>
              </w:rPr>
              <w:t>药品名称</w:t>
            </w:r>
          </w:p>
          <w:p w14:paraId="6D55D246" w14:textId="77777777" w:rsidR="00755CBA" w:rsidRPr="00755CBA" w:rsidRDefault="00755CBA" w:rsidP="00755CBA">
            <w:pPr>
              <w:ind w:right="-124"/>
              <w:jc w:val="center"/>
              <w:rPr>
                <w:color w:val="000000"/>
              </w:rPr>
            </w:pPr>
            <w:r w:rsidRPr="00755CBA">
              <w:rPr>
                <w:color w:val="000000"/>
              </w:rPr>
              <w:t>（通用名）</w:t>
            </w:r>
          </w:p>
        </w:tc>
        <w:tc>
          <w:tcPr>
            <w:tcW w:w="611" w:type="pct"/>
            <w:shd w:val="clear" w:color="auto" w:fill="BFBFBF"/>
            <w:vAlign w:val="center"/>
          </w:tcPr>
          <w:p w14:paraId="1070C204" w14:textId="77777777" w:rsidR="00755CBA" w:rsidRPr="00755CBA" w:rsidRDefault="00755CBA" w:rsidP="00755CBA">
            <w:pPr>
              <w:ind w:firstLineChars="150" w:firstLine="315"/>
              <w:jc w:val="center"/>
              <w:rPr>
                <w:color w:val="000000"/>
                <w:vertAlign w:val="superscript"/>
              </w:rPr>
            </w:pPr>
            <w:r w:rsidRPr="00755CBA">
              <w:rPr>
                <w:color w:val="000000"/>
              </w:rPr>
              <w:t>用药途径</w:t>
            </w:r>
            <w:r w:rsidRPr="00755CBA">
              <w:rPr>
                <w:color w:val="000000"/>
                <w:vertAlign w:val="superscript"/>
              </w:rPr>
              <w:t>A</w:t>
            </w:r>
          </w:p>
        </w:tc>
        <w:tc>
          <w:tcPr>
            <w:tcW w:w="654" w:type="pct"/>
            <w:shd w:val="clear" w:color="auto" w:fill="BFBFBF"/>
            <w:vAlign w:val="center"/>
          </w:tcPr>
          <w:p w14:paraId="50CFCD39" w14:textId="77777777" w:rsidR="00755CBA" w:rsidRPr="00755CBA" w:rsidRDefault="00755CBA" w:rsidP="00755CBA">
            <w:pPr>
              <w:jc w:val="center"/>
              <w:rPr>
                <w:color w:val="000000"/>
              </w:rPr>
            </w:pPr>
            <w:r w:rsidRPr="00755CBA">
              <w:rPr>
                <w:color w:val="000000"/>
              </w:rPr>
              <w:t>剂量</w:t>
            </w:r>
          </w:p>
        </w:tc>
        <w:tc>
          <w:tcPr>
            <w:tcW w:w="1089" w:type="pct"/>
            <w:shd w:val="clear" w:color="auto" w:fill="BFBFBF"/>
            <w:vAlign w:val="center"/>
          </w:tcPr>
          <w:p w14:paraId="4F00DF45"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color w:val="000000"/>
              </w:rPr>
              <w:t>开始</w:t>
            </w:r>
            <w:r w:rsidRPr="00755CBA">
              <w:rPr>
                <w:rFonts w:ascii="Times New Roman" w:hAnsi="Times New Roman" w:cs="Times New Roman"/>
                <w:color w:val="000000"/>
              </w:rPr>
              <w:t>/</w:t>
            </w:r>
            <w:r w:rsidRPr="00755CBA">
              <w:rPr>
                <w:rFonts w:ascii="Times New Roman" w:hAnsi="Times New Roman" w:cs="Times New Roman" w:hint="eastAsia"/>
                <w:color w:val="000000"/>
              </w:rPr>
              <w:t>结束日期（年</w:t>
            </w:r>
            <w:r w:rsidRPr="00755CBA">
              <w:rPr>
                <w:rFonts w:ascii="Times New Roman" w:hAnsi="Times New Roman" w:cs="Times New Roman"/>
                <w:color w:val="000000"/>
              </w:rPr>
              <w:t>/</w:t>
            </w:r>
            <w:r w:rsidRPr="00755CBA">
              <w:rPr>
                <w:rFonts w:ascii="Times New Roman" w:hAnsi="Times New Roman" w:cs="Times New Roman" w:hint="eastAsia"/>
                <w:color w:val="000000"/>
              </w:rPr>
              <w:t>月</w:t>
            </w:r>
            <w:r w:rsidRPr="00755CBA">
              <w:rPr>
                <w:rFonts w:ascii="Times New Roman" w:hAnsi="Times New Roman" w:cs="Times New Roman"/>
                <w:color w:val="000000"/>
              </w:rPr>
              <w:t>/</w:t>
            </w:r>
            <w:r w:rsidRPr="00755CBA">
              <w:rPr>
                <w:rFonts w:ascii="Times New Roman" w:hAnsi="Times New Roman" w:cs="Times New Roman" w:hint="eastAsia"/>
                <w:color w:val="000000"/>
              </w:rPr>
              <w:t>日）</w:t>
            </w:r>
            <w:r w:rsidRPr="00755CBA">
              <w:rPr>
                <w:rFonts w:ascii="Times New Roman" w:hAnsi="Times New Roman" w:cs="Times New Roman"/>
                <w:color w:val="000000"/>
              </w:rPr>
              <w:t>*</w:t>
            </w:r>
          </w:p>
        </w:tc>
        <w:tc>
          <w:tcPr>
            <w:tcW w:w="445" w:type="pct"/>
            <w:shd w:val="clear" w:color="auto" w:fill="BFBFBF"/>
            <w:vAlign w:val="center"/>
          </w:tcPr>
          <w:p w14:paraId="6F82328E" w14:textId="77777777" w:rsidR="00755CBA" w:rsidRPr="00755CBA" w:rsidRDefault="00755CBA" w:rsidP="00755CBA">
            <w:pPr>
              <w:jc w:val="center"/>
              <w:rPr>
                <w:color w:val="000000"/>
              </w:rPr>
            </w:pPr>
            <w:r w:rsidRPr="00755CBA">
              <w:rPr>
                <w:color w:val="000000"/>
              </w:rPr>
              <w:t>现仍使用</w:t>
            </w:r>
            <w:r w:rsidRPr="00755CBA">
              <w:rPr>
                <w:color w:val="000000"/>
              </w:rPr>
              <w:t>*</w:t>
            </w:r>
          </w:p>
        </w:tc>
        <w:tc>
          <w:tcPr>
            <w:tcW w:w="318" w:type="pct"/>
            <w:shd w:val="clear" w:color="auto" w:fill="BFBFBF"/>
            <w:vAlign w:val="center"/>
          </w:tcPr>
          <w:p w14:paraId="70DA5F47" w14:textId="77777777" w:rsidR="00755CBA" w:rsidRPr="00755CBA" w:rsidRDefault="00755CBA" w:rsidP="00755CBA">
            <w:pPr>
              <w:jc w:val="center"/>
              <w:rPr>
                <w:color w:val="000000"/>
                <w:vertAlign w:val="superscript"/>
              </w:rPr>
            </w:pPr>
            <w:r w:rsidRPr="00755CBA">
              <w:rPr>
                <w:color w:val="000000"/>
              </w:rPr>
              <w:t>适应症编号</w:t>
            </w:r>
            <w:r w:rsidRPr="00755CBA">
              <w:rPr>
                <w:color w:val="000000"/>
                <w:vertAlign w:val="superscript"/>
              </w:rPr>
              <w:t>B</w:t>
            </w:r>
          </w:p>
        </w:tc>
        <w:tc>
          <w:tcPr>
            <w:tcW w:w="911" w:type="pct"/>
            <w:shd w:val="clear" w:color="auto" w:fill="BFBFBF"/>
            <w:vAlign w:val="center"/>
          </w:tcPr>
          <w:p w14:paraId="04862401" w14:textId="77777777" w:rsidR="00755CBA" w:rsidRPr="00755CBA" w:rsidRDefault="00755CBA" w:rsidP="00755CBA">
            <w:pPr>
              <w:jc w:val="center"/>
              <w:rPr>
                <w:color w:val="000000"/>
              </w:rPr>
            </w:pPr>
            <w:r w:rsidRPr="00755CBA">
              <w:rPr>
                <w:color w:val="000000"/>
              </w:rPr>
              <w:t>适应症名称</w:t>
            </w:r>
          </w:p>
        </w:tc>
      </w:tr>
      <w:tr w:rsidR="00755CBA" w:rsidRPr="00755CBA" w14:paraId="70022D8C" w14:textId="77777777" w:rsidTr="00147044">
        <w:trPr>
          <w:trHeight w:val="454"/>
          <w:jc w:val="center"/>
        </w:trPr>
        <w:tc>
          <w:tcPr>
            <w:tcW w:w="188" w:type="pct"/>
            <w:vAlign w:val="center"/>
          </w:tcPr>
          <w:p w14:paraId="4636C255" w14:textId="77777777" w:rsidR="00755CBA" w:rsidRPr="00755CBA" w:rsidRDefault="00755CBA" w:rsidP="00755CBA">
            <w:pPr>
              <w:jc w:val="center"/>
              <w:rPr>
                <w:color w:val="000000"/>
              </w:rPr>
            </w:pPr>
            <w:r w:rsidRPr="00755CBA">
              <w:rPr>
                <w:color w:val="000000"/>
              </w:rPr>
              <w:t>1</w:t>
            </w:r>
          </w:p>
        </w:tc>
        <w:tc>
          <w:tcPr>
            <w:tcW w:w="784" w:type="pct"/>
            <w:vAlign w:val="center"/>
          </w:tcPr>
          <w:p w14:paraId="3DCA185C" w14:textId="77777777" w:rsidR="00755CBA" w:rsidRPr="00755CBA" w:rsidRDefault="00755CBA" w:rsidP="00755CBA">
            <w:pPr>
              <w:ind w:firstLine="480"/>
              <w:jc w:val="center"/>
              <w:rPr>
                <w:color w:val="000000"/>
              </w:rPr>
            </w:pPr>
          </w:p>
        </w:tc>
        <w:tc>
          <w:tcPr>
            <w:tcW w:w="611" w:type="pct"/>
            <w:vAlign w:val="center"/>
          </w:tcPr>
          <w:p w14:paraId="0D156754" w14:textId="77777777" w:rsidR="00755CBA" w:rsidRPr="00755CBA" w:rsidRDefault="00755CBA" w:rsidP="00755CBA">
            <w:pPr>
              <w:spacing w:line="276" w:lineRule="auto"/>
              <w:jc w:val="center"/>
              <w:rPr>
                <w:color w:val="000000"/>
              </w:rPr>
            </w:pPr>
            <w:r w:rsidRPr="00755CBA">
              <w:rPr>
                <w:color w:val="000000"/>
              </w:rPr>
              <w:t>|__|__|</w:t>
            </w:r>
          </w:p>
          <w:p w14:paraId="0929B632"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203F43E1"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361BCC8E"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638337CE"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3C00B9F8"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02EB3AA9"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15361786"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57313703"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16185BF0" w14:textId="77777777" w:rsidR="00755CBA" w:rsidRPr="00755CBA" w:rsidRDefault="00755CBA" w:rsidP="00755CBA">
            <w:pPr>
              <w:jc w:val="center"/>
              <w:rPr>
                <w:color w:val="000000"/>
              </w:rPr>
            </w:pPr>
            <w:r w:rsidRPr="00755CBA">
              <w:rPr>
                <w:color w:val="000000"/>
              </w:rPr>
              <w:t>|__|__|</w:t>
            </w:r>
          </w:p>
        </w:tc>
        <w:tc>
          <w:tcPr>
            <w:tcW w:w="911" w:type="pct"/>
            <w:vAlign w:val="center"/>
          </w:tcPr>
          <w:p w14:paraId="3F8BC49A" w14:textId="77777777" w:rsidR="00755CBA" w:rsidRPr="00755CBA" w:rsidRDefault="00755CBA" w:rsidP="00755CBA">
            <w:pPr>
              <w:ind w:firstLine="480"/>
              <w:jc w:val="center"/>
              <w:rPr>
                <w:color w:val="000000"/>
              </w:rPr>
            </w:pPr>
          </w:p>
        </w:tc>
      </w:tr>
      <w:tr w:rsidR="00755CBA" w:rsidRPr="00755CBA" w14:paraId="198E3F46" w14:textId="77777777" w:rsidTr="00147044">
        <w:trPr>
          <w:trHeight w:val="454"/>
          <w:jc w:val="center"/>
        </w:trPr>
        <w:tc>
          <w:tcPr>
            <w:tcW w:w="188" w:type="pct"/>
            <w:vAlign w:val="center"/>
          </w:tcPr>
          <w:p w14:paraId="1E9A3964" w14:textId="77777777" w:rsidR="00755CBA" w:rsidRPr="00755CBA" w:rsidRDefault="00755CBA" w:rsidP="00755CBA">
            <w:pPr>
              <w:jc w:val="center"/>
              <w:rPr>
                <w:color w:val="000000"/>
              </w:rPr>
            </w:pPr>
            <w:r w:rsidRPr="00755CBA">
              <w:rPr>
                <w:color w:val="000000"/>
              </w:rPr>
              <w:t>2</w:t>
            </w:r>
          </w:p>
        </w:tc>
        <w:tc>
          <w:tcPr>
            <w:tcW w:w="784" w:type="pct"/>
            <w:vAlign w:val="center"/>
          </w:tcPr>
          <w:p w14:paraId="1D98699A" w14:textId="77777777" w:rsidR="00755CBA" w:rsidRPr="00755CBA" w:rsidRDefault="00755CBA" w:rsidP="00755CBA">
            <w:pPr>
              <w:ind w:firstLine="480"/>
              <w:jc w:val="center"/>
              <w:rPr>
                <w:color w:val="000000"/>
              </w:rPr>
            </w:pPr>
          </w:p>
        </w:tc>
        <w:tc>
          <w:tcPr>
            <w:tcW w:w="611" w:type="pct"/>
            <w:vAlign w:val="center"/>
          </w:tcPr>
          <w:p w14:paraId="7B17FC3A" w14:textId="77777777" w:rsidR="00755CBA" w:rsidRPr="00755CBA" w:rsidRDefault="00755CBA" w:rsidP="00755CBA">
            <w:pPr>
              <w:spacing w:line="276" w:lineRule="auto"/>
              <w:jc w:val="center"/>
              <w:rPr>
                <w:color w:val="000000"/>
              </w:rPr>
            </w:pPr>
            <w:r w:rsidRPr="00755CBA">
              <w:rPr>
                <w:color w:val="000000"/>
              </w:rPr>
              <w:t>|__|__|</w:t>
            </w:r>
          </w:p>
          <w:p w14:paraId="6234419E"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09C630AE"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1346345E"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0753B39F"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311E9A74"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7E1816C0"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7D2DAFF1"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5CC3BBD7"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5C0A1AB8" w14:textId="77777777" w:rsidR="00755CBA" w:rsidRPr="00755CBA" w:rsidRDefault="00755CBA" w:rsidP="00755CBA">
            <w:pPr>
              <w:jc w:val="center"/>
              <w:rPr>
                <w:color w:val="000000"/>
              </w:rPr>
            </w:pPr>
            <w:r w:rsidRPr="00755CBA">
              <w:rPr>
                <w:color w:val="000000"/>
              </w:rPr>
              <w:t>|__|__|</w:t>
            </w:r>
          </w:p>
        </w:tc>
        <w:tc>
          <w:tcPr>
            <w:tcW w:w="911" w:type="pct"/>
            <w:vAlign w:val="center"/>
          </w:tcPr>
          <w:p w14:paraId="0AAFE91A" w14:textId="77777777" w:rsidR="00755CBA" w:rsidRPr="00755CBA" w:rsidRDefault="00755CBA" w:rsidP="00755CBA">
            <w:pPr>
              <w:ind w:firstLine="480"/>
              <w:jc w:val="center"/>
              <w:rPr>
                <w:color w:val="000000"/>
              </w:rPr>
            </w:pPr>
          </w:p>
        </w:tc>
      </w:tr>
      <w:tr w:rsidR="00755CBA" w:rsidRPr="00755CBA" w14:paraId="27506140" w14:textId="77777777" w:rsidTr="00147044">
        <w:trPr>
          <w:trHeight w:val="454"/>
          <w:jc w:val="center"/>
        </w:trPr>
        <w:tc>
          <w:tcPr>
            <w:tcW w:w="188" w:type="pct"/>
            <w:vAlign w:val="center"/>
          </w:tcPr>
          <w:p w14:paraId="011E1615" w14:textId="77777777" w:rsidR="00755CBA" w:rsidRPr="00755CBA" w:rsidRDefault="00755CBA" w:rsidP="00755CBA">
            <w:pPr>
              <w:jc w:val="center"/>
              <w:rPr>
                <w:color w:val="000000"/>
              </w:rPr>
            </w:pPr>
            <w:r w:rsidRPr="00755CBA">
              <w:rPr>
                <w:color w:val="000000"/>
              </w:rPr>
              <w:t>3</w:t>
            </w:r>
          </w:p>
        </w:tc>
        <w:tc>
          <w:tcPr>
            <w:tcW w:w="784" w:type="pct"/>
            <w:vAlign w:val="center"/>
          </w:tcPr>
          <w:p w14:paraId="7A41D933" w14:textId="77777777" w:rsidR="00755CBA" w:rsidRPr="00755CBA" w:rsidRDefault="00755CBA" w:rsidP="00755CBA">
            <w:pPr>
              <w:ind w:firstLine="480"/>
              <w:jc w:val="center"/>
              <w:rPr>
                <w:color w:val="000000"/>
              </w:rPr>
            </w:pPr>
          </w:p>
        </w:tc>
        <w:tc>
          <w:tcPr>
            <w:tcW w:w="611" w:type="pct"/>
            <w:vAlign w:val="center"/>
          </w:tcPr>
          <w:p w14:paraId="4B3674DC" w14:textId="77777777" w:rsidR="00755CBA" w:rsidRPr="00755CBA" w:rsidRDefault="00755CBA" w:rsidP="00755CBA">
            <w:pPr>
              <w:spacing w:line="276" w:lineRule="auto"/>
              <w:jc w:val="center"/>
              <w:rPr>
                <w:color w:val="000000"/>
              </w:rPr>
            </w:pPr>
            <w:r w:rsidRPr="00755CBA">
              <w:rPr>
                <w:color w:val="000000"/>
              </w:rPr>
              <w:t>|__|__|</w:t>
            </w:r>
          </w:p>
          <w:p w14:paraId="032E008E"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16D7F8E4"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76740A3C"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5CB9949C"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56870567"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14E72D5E"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03C426AD"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170C5ED1"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509E3298" w14:textId="77777777" w:rsidR="00755CBA" w:rsidRPr="00755CBA" w:rsidRDefault="00755CBA" w:rsidP="00755CBA">
            <w:pPr>
              <w:jc w:val="center"/>
              <w:rPr>
                <w:color w:val="000000"/>
              </w:rPr>
            </w:pPr>
            <w:r w:rsidRPr="00755CBA">
              <w:rPr>
                <w:color w:val="000000"/>
              </w:rPr>
              <w:t>|__|__|</w:t>
            </w:r>
          </w:p>
        </w:tc>
        <w:tc>
          <w:tcPr>
            <w:tcW w:w="911" w:type="pct"/>
            <w:vAlign w:val="center"/>
          </w:tcPr>
          <w:p w14:paraId="6007D3AC" w14:textId="77777777" w:rsidR="00755CBA" w:rsidRPr="00755CBA" w:rsidRDefault="00755CBA" w:rsidP="00755CBA">
            <w:pPr>
              <w:ind w:firstLine="480"/>
              <w:jc w:val="center"/>
              <w:rPr>
                <w:color w:val="000000"/>
              </w:rPr>
            </w:pPr>
          </w:p>
        </w:tc>
      </w:tr>
      <w:tr w:rsidR="00755CBA" w:rsidRPr="00755CBA" w14:paraId="76B7DA1B" w14:textId="77777777" w:rsidTr="00147044">
        <w:trPr>
          <w:trHeight w:val="454"/>
          <w:jc w:val="center"/>
        </w:trPr>
        <w:tc>
          <w:tcPr>
            <w:tcW w:w="188" w:type="pct"/>
            <w:vAlign w:val="center"/>
          </w:tcPr>
          <w:p w14:paraId="51AFA014" w14:textId="77777777" w:rsidR="00755CBA" w:rsidRPr="00755CBA" w:rsidRDefault="00755CBA" w:rsidP="00755CBA">
            <w:pPr>
              <w:jc w:val="center"/>
              <w:rPr>
                <w:color w:val="000000"/>
              </w:rPr>
            </w:pPr>
            <w:r w:rsidRPr="00755CBA">
              <w:rPr>
                <w:color w:val="000000"/>
              </w:rPr>
              <w:t>4</w:t>
            </w:r>
          </w:p>
        </w:tc>
        <w:tc>
          <w:tcPr>
            <w:tcW w:w="784" w:type="pct"/>
            <w:vAlign w:val="center"/>
          </w:tcPr>
          <w:p w14:paraId="599CF236" w14:textId="77777777" w:rsidR="00755CBA" w:rsidRPr="00755CBA" w:rsidRDefault="00755CBA" w:rsidP="00755CBA">
            <w:pPr>
              <w:ind w:firstLine="480"/>
              <w:jc w:val="center"/>
              <w:rPr>
                <w:color w:val="000000"/>
              </w:rPr>
            </w:pPr>
          </w:p>
        </w:tc>
        <w:tc>
          <w:tcPr>
            <w:tcW w:w="611" w:type="pct"/>
            <w:vAlign w:val="center"/>
          </w:tcPr>
          <w:p w14:paraId="7504DE60" w14:textId="77777777" w:rsidR="00755CBA" w:rsidRPr="00755CBA" w:rsidRDefault="00755CBA" w:rsidP="00755CBA">
            <w:pPr>
              <w:spacing w:line="276" w:lineRule="auto"/>
              <w:jc w:val="center"/>
              <w:rPr>
                <w:color w:val="000000"/>
              </w:rPr>
            </w:pPr>
            <w:r w:rsidRPr="00755CBA">
              <w:rPr>
                <w:color w:val="000000"/>
              </w:rPr>
              <w:t>|__|__|</w:t>
            </w:r>
          </w:p>
          <w:p w14:paraId="56D40422"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1EAF5E8D"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48CB04AA"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2F7EC580"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2D6B8DE0"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122EA411"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2258E3EA"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472C4347"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081DC846" w14:textId="77777777" w:rsidR="00755CBA" w:rsidRPr="00755CBA" w:rsidRDefault="00755CBA" w:rsidP="00755CBA">
            <w:pPr>
              <w:jc w:val="center"/>
              <w:rPr>
                <w:color w:val="000000"/>
              </w:rPr>
            </w:pPr>
            <w:r w:rsidRPr="00755CBA">
              <w:rPr>
                <w:color w:val="000000"/>
              </w:rPr>
              <w:t>|__|__|</w:t>
            </w:r>
          </w:p>
        </w:tc>
        <w:tc>
          <w:tcPr>
            <w:tcW w:w="911" w:type="pct"/>
            <w:vAlign w:val="center"/>
          </w:tcPr>
          <w:p w14:paraId="7998D1DC" w14:textId="77777777" w:rsidR="00755CBA" w:rsidRPr="00755CBA" w:rsidRDefault="00755CBA" w:rsidP="00755CBA">
            <w:pPr>
              <w:ind w:firstLine="480"/>
              <w:jc w:val="center"/>
              <w:rPr>
                <w:color w:val="000000"/>
              </w:rPr>
            </w:pPr>
          </w:p>
        </w:tc>
      </w:tr>
      <w:tr w:rsidR="00755CBA" w:rsidRPr="00755CBA" w14:paraId="18E49EC8" w14:textId="77777777" w:rsidTr="00147044">
        <w:trPr>
          <w:trHeight w:val="454"/>
          <w:jc w:val="center"/>
        </w:trPr>
        <w:tc>
          <w:tcPr>
            <w:tcW w:w="188" w:type="pct"/>
            <w:vAlign w:val="center"/>
          </w:tcPr>
          <w:p w14:paraId="06374150" w14:textId="77777777" w:rsidR="00755CBA" w:rsidRPr="00755CBA" w:rsidRDefault="00755CBA" w:rsidP="00755CBA">
            <w:pPr>
              <w:jc w:val="center"/>
              <w:rPr>
                <w:color w:val="000000"/>
              </w:rPr>
            </w:pPr>
            <w:r w:rsidRPr="00755CBA">
              <w:rPr>
                <w:color w:val="000000"/>
              </w:rPr>
              <w:t>5</w:t>
            </w:r>
          </w:p>
        </w:tc>
        <w:tc>
          <w:tcPr>
            <w:tcW w:w="784" w:type="pct"/>
            <w:vAlign w:val="center"/>
          </w:tcPr>
          <w:p w14:paraId="10D14526" w14:textId="77777777" w:rsidR="00755CBA" w:rsidRPr="00755CBA" w:rsidRDefault="00755CBA" w:rsidP="00755CBA">
            <w:pPr>
              <w:ind w:firstLine="480"/>
              <w:jc w:val="center"/>
              <w:rPr>
                <w:color w:val="000000"/>
              </w:rPr>
            </w:pPr>
          </w:p>
        </w:tc>
        <w:tc>
          <w:tcPr>
            <w:tcW w:w="611" w:type="pct"/>
            <w:vAlign w:val="center"/>
          </w:tcPr>
          <w:p w14:paraId="4756874A" w14:textId="77777777" w:rsidR="00755CBA" w:rsidRPr="00755CBA" w:rsidRDefault="00755CBA" w:rsidP="00755CBA">
            <w:pPr>
              <w:spacing w:line="276" w:lineRule="auto"/>
              <w:jc w:val="center"/>
              <w:rPr>
                <w:color w:val="000000"/>
              </w:rPr>
            </w:pPr>
            <w:r w:rsidRPr="00755CBA">
              <w:rPr>
                <w:color w:val="000000"/>
              </w:rPr>
              <w:t>|__|__|</w:t>
            </w:r>
          </w:p>
          <w:p w14:paraId="5D90FC78"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1E327897"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1148E90A"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3520D03E"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46E1A96C"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5A2D7856"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1D6E6EDC"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309FABD0"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788F25BF" w14:textId="77777777" w:rsidR="00755CBA" w:rsidRPr="00755CBA" w:rsidRDefault="00755CBA" w:rsidP="00755CBA">
            <w:pPr>
              <w:jc w:val="center"/>
              <w:rPr>
                <w:color w:val="000000"/>
              </w:rPr>
            </w:pPr>
            <w:r w:rsidRPr="00755CBA">
              <w:rPr>
                <w:color w:val="000000"/>
              </w:rPr>
              <w:t>|__|__|</w:t>
            </w:r>
          </w:p>
        </w:tc>
        <w:tc>
          <w:tcPr>
            <w:tcW w:w="911" w:type="pct"/>
            <w:vAlign w:val="center"/>
          </w:tcPr>
          <w:p w14:paraId="26A812C4" w14:textId="77777777" w:rsidR="00755CBA" w:rsidRPr="00755CBA" w:rsidRDefault="00755CBA" w:rsidP="00755CBA">
            <w:pPr>
              <w:ind w:firstLine="480"/>
              <w:jc w:val="center"/>
              <w:rPr>
                <w:color w:val="000000"/>
              </w:rPr>
            </w:pPr>
          </w:p>
        </w:tc>
      </w:tr>
      <w:tr w:rsidR="00755CBA" w:rsidRPr="00755CBA" w14:paraId="6F46496C" w14:textId="77777777" w:rsidTr="00147044">
        <w:trPr>
          <w:trHeight w:val="454"/>
          <w:jc w:val="center"/>
        </w:trPr>
        <w:tc>
          <w:tcPr>
            <w:tcW w:w="188" w:type="pct"/>
            <w:vAlign w:val="center"/>
          </w:tcPr>
          <w:p w14:paraId="15AC0D44" w14:textId="77777777" w:rsidR="00755CBA" w:rsidRPr="00755CBA" w:rsidRDefault="00755CBA" w:rsidP="00755CBA">
            <w:pPr>
              <w:jc w:val="center"/>
              <w:rPr>
                <w:color w:val="000000"/>
              </w:rPr>
            </w:pPr>
            <w:r w:rsidRPr="00755CBA">
              <w:rPr>
                <w:color w:val="000000"/>
              </w:rPr>
              <w:t>6</w:t>
            </w:r>
          </w:p>
        </w:tc>
        <w:tc>
          <w:tcPr>
            <w:tcW w:w="784" w:type="pct"/>
            <w:vAlign w:val="center"/>
          </w:tcPr>
          <w:p w14:paraId="04859C6F" w14:textId="77777777" w:rsidR="00755CBA" w:rsidRPr="00755CBA" w:rsidRDefault="00755CBA" w:rsidP="00755CBA">
            <w:pPr>
              <w:ind w:firstLine="480"/>
              <w:jc w:val="center"/>
              <w:rPr>
                <w:color w:val="000000"/>
              </w:rPr>
            </w:pPr>
          </w:p>
        </w:tc>
        <w:tc>
          <w:tcPr>
            <w:tcW w:w="611" w:type="pct"/>
            <w:vAlign w:val="center"/>
          </w:tcPr>
          <w:p w14:paraId="14CF00AE" w14:textId="77777777" w:rsidR="00755CBA" w:rsidRPr="00755CBA" w:rsidRDefault="00755CBA" w:rsidP="00755CBA">
            <w:pPr>
              <w:spacing w:line="276" w:lineRule="auto"/>
              <w:jc w:val="center"/>
              <w:rPr>
                <w:color w:val="000000"/>
              </w:rPr>
            </w:pPr>
            <w:r w:rsidRPr="00755CBA">
              <w:rPr>
                <w:color w:val="000000"/>
              </w:rPr>
              <w:t>|__|__|</w:t>
            </w:r>
          </w:p>
          <w:p w14:paraId="6459C915"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63841B78"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5E1EB990"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5BC1A386"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2EAB4032"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7ACA82F2"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460E7460"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33936775"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38F4D284" w14:textId="77777777" w:rsidR="00755CBA" w:rsidRPr="00755CBA" w:rsidRDefault="00755CBA" w:rsidP="00755CBA">
            <w:pPr>
              <w:jc w:val="center"/>
              <w:rPr>
                <w:color w:val="000000"/>
              </w:rPr>
            </w:pPr>
            <w:r w:rsidRPr="00755CBA">
              <w:rPr>
                <w:color w:val="000000"/>
              </w:rPr>
              <w:t>|__|__|</w:t>
            </w:r>
          </w:p>
        </w:tc>
        <w:tc>
          <w:tcPr>
            <w:tcW w:w="911" w:type="pct"/>
            <w:vAlign w:val="center"/>
          </w:tcPr>
          <w:p w14:paraId="233CD1B8" w14:textId="77777777" w:rsidR="00755CBA" w:rsidRPr="00755CBA" w:rsidRDefault="00755CBA" w:rsidP="00755CBA">
            <w:pPr>
              <w:ind w:firstLine="480"/>
              <w:jc w:val="center"/>
              <w:rPr>
                <w:color w:val="000000"/>
              </w:rPr>
            </w:pPr>
          </w:p>
        </w:tc>
      </w:tr>
      <w:tr w:rsidR="00755CBA" w:rsidRPr="00755CBA" w14:paraId="0A29DC3F" w14:textId="77777777" w:rsidTr="00147044">
        <w:trPr>
          <w:trHeight w:val="454"/>
          <w:jc w:val="center"/>
        </w:trPr>
        <w:tc>
          <w:tcPr>
            <w:tcW w:w="188" w:type="pct"/>
            <w:vAlign w:val="center"/>
          </w:tcPr>
          <w:p w14:paraId="767B9C4F"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color w:val="000000"/>
              </w:rPr>
              <w:t>注</w:t>
            </w:r>
            <w:r w:rsidRPr="00755CBA">
              <w:rPr>
                <w:rFonts w:ascii="Times New Roman" w:hAnsi="Times New Roman" w:cs="Times New Roman"/>
                <w:color w:val="000000"/>
              </w:rPr>
              <w:t>*</w:t>
            </w:r>
          </w:p>
        </w:tc>
        <w:tc>
          <w:tcPr>
            <w:tcW w:w="2049" w:type="pct"/>
            <w:gridSpan w:val="3"/>
            <w:vAlign w:val="center"/>
          </w:tcPr>
          <w:p w14:paraId="7F286813" w14:textId="77777777" w:rsidR="00755CBA" w:rsidRPr="00755CBA" w:rsidRDefault="00755CBA" w:rsidP="00755CBA">
            <w:pPr>
              <w:jc w:val="left"/>
              <w:rPr>
                <w:rFonts w:ascii="Times New Roman" w:hAnsi="Times New Roman" w:cs="Times New Roman"/>
                <w:color w:val="000000"/>
              </w:rPr>
            </w:pPr>
            <w:r w:rsidRPr="00755CBA">
              <w:rPr>
                <w:rFonts w:ascii="Times New Roman" w:hAnsi="Times New Roman" w:cs="Times New Roman"/>
                <w:b/>
                <w:bCs/>
                <w:color w:val="000000"/>
              </w:rPr>
              <w:t xml:space="preserve">A </w:t>
            </w:r>
            <w:r w:rsidRPr="00755CBA">
              <w:rPr>
                <w:rFonts w:ascii="Times New Roman" w:hAnsi="Times New Roman" w:cs="Times New Roman"/>
                <w:b/>
                <w:bCs/>
                <w:color w:val="000000"/>
              </w:rPr>
              <w:t>用药途径：</w:t>
            </w:r>
            <w:r w:rsidRPr="00755CBA">
              <w:rPr>
                <w:rFonts w:ascii="Times New Roman" w:hAnsi="Times New Roman" w:cs="Times New Roman"/>
                <w:color w:val="000000"/>
              </w:rPr>
              <w:t xml:space="preserve">01. </w:t>
            </w:r>
            <w:r w:rsidRPr="00755CBA">
              <w:rPr>
                <w:rFonts w:ascii="Times New Roman" w:hAnsi="Times New Roman" w:cs="Times New Roman"/>
                <w:color w:val="000000"/>
              </w:rPr>
              <w:t>口服给药，</w:t>
            </w:r>
            <w:r w:rsidRPr="00755CBA">
              <w:rPr>
                <w:rFonts w:ascii="Times New Roman" w:hAnsi="Times New Roman" w:cs="Times New Roman"/>
                <w:color w:val="000000"/>
              </w:rPr>
              <w:t xml:space="preserve">02. </w:t>
            </w:r>
            <w:r w:rsidRPr="00755CBA">
              <w:rPr>
                <w:rFonts w:ascii="Times New Roman" w:hAnsi="Times New Roman" w:cs="Times New Roman"/>
                <w:color w:val="000000"/>
              </w:rPr>
              <w:t>静脉给药，</w:t>
            </w:r>
            <w:r w:rsidRPr="00755CBA">
              <w:rPr>
                <w:rFonts w:ascii="Times New Roman" w:hAnsi="Times New Roman" w:cs="Times New Roman"/>
                <w:color w:val="000000"/>
              </w:rPr>
              <w:t xml:space="preserve">03. </w:t>
            </w:r>
            <w:r w:rsidRPr="00755CBA">
              <w:rPr>
                <w:rFonts w:ascii="Times New Roman" w:hAnsi="Times New Roman" w:cs="Times New Roman"/>
                <w:color w:val="000000"/>
              </w:rPr>
              <w:t>肌内给药，</w:t>
            </w:r>
            <w:r w:rsidRPr="00755CBA">
              <w:rPr>
                <w:rFonts w:ascii="Times New Roman" w:hAnsi="Times New Roman" w:cs="Times New Roman"/>
                <w:color w:val="000000"/>
              </w:rPr>
              <w:t xml:space="preserve">04. </w:t>
            </w:r>
            <w:r w:rsidRPr="00755CBA">
              <w:rPr>
                <w:rFonts w:ascii="Times New Roman" w:hAnsi="Times New Roman" w:cs="Times New Roman"/>
                <w:color w:val="000000"/>
              </w:rPr>
              <w:t>皮下给药，</w:t>
            </w:r>
            <w:r w:rsidRPr="00755CBA">
              <w:rPr>
                <w:rFonts w:ascii="Times New Roman" w:hAnsi="Times New Roman" w:cs="Times New Roman"/>
                <w:color w:val="000000"/>
              </w:rPr>
              <w:t xml:space="preserve">05. </w:t>
            </w:r>
            <w:r w:rsidRPr="00755CBA">
              <w:rPr>
                <w:rFonts w:ascii="Times New Roman" w:hAnsi="Times New Roman" w:cs="Times New Roman"/>
                <w:color w:val="000000"/>
              </w:rPr>
              <w:t>局部给药，</w:t>
            </w:r>
            <w:r w:rsidRPr="00755CBA">
              <w:rPr>
                <w:rFonts w:ascii="Times New Roman" w:hAnsi="Times New Roman" w:cs="Times New Roman"/>
                <w:color w:val="000000"/>
              </w:rPr>
              <w:t xml:space="preserve">06. </w:t>
            </w:r>
            <w:r w:rsidRPr="00755CBA">
              <w:rPr>
                <w:rFonts w:ascii="Times New Roman" w:hAnsi="Times New Roman" w:cs="Times New Roman"/>
                <w:color w:val="000000"/>
              </w:rPr>
              <w:t>鼻内给药，</w:t>
            </w:r>
            <w:r w:rsidRPr="00755CBA">
              <w:rPr>
                <w:rFonts w:ascii="Times New Roman" w:hAnsi="Times New Roman" w:cs="Times New Roman"/>
                <w:color w:val="000000"/>
              </w:rPr>
              <w:t xml:space="preserve">07. </w:t>
            </w:r>
            <w:r w:rsidRPr="00755CBA">
              <w:rPr>
                <w:rFonts w:ascii="Times New Roman" w:hAnsi="Times New Roman" w:cs="Times New Roman"/>
                <w:color w:val="000000"/>
              </w:rPr>
              <w:t>吸入给药，</w:t>
            </w:r>
            <w:r w:rsidRPr="00755CBA">
              <w:rPr>
                <w:rFonts w:ascii="Times New Roman" w:hAnsi="Times New Roman" w:cs="Times New Roman"/>
                <w:color w:val="000000"/>
              </w:rPr>
              <w:t xml:space="preserve">08. </w:t>
            </w:r>
            <w:r w:rsidRPr="00755CBA">
              <w:rPr>
                <w:rFonts w:ascii="Times New Roman" w:hAnsi="Times New Roman" w:cs="Times New Roman"/>
                <w:color w:val="000000"/>
              </w:rPr>
              <w:t>经皮给药，</w:t>
            </w:r>
            <w:r w:rsidRPr="00755CBA">
              <w:rPr>
                <w:rFonts w:ascii="Times New Roman" w:hAnsi="Times New Roman" w:cs="Times New Roman"/>
                <w:color w:val="000000"/>
              </w:rPr>
              <w:t xml:space="preserve">09. </w:t>
            </w:r>
            <w:r w:rsidRPr="00755CBA">
              <w:rPr>
                <w:rFonts w:ascii="Times New Roman" w:hAnsi="Times New Roman" w:cs="Times New Roman"/>
                <w:color w:val="000000"/>
              </w:rPr>
              <w:t>直肠给药，</w:t>
            </w:r>
            <w:r w:rsidRPr="00755CBA">
              <w:rPr>
                <w:rFonts w:ascii="Times New Roman" w:hAnsi="Times New Roman" w:cs="Times New Roman"/>
                <w:color w:val="000000"/>
              </w:rPr>
              <w:t xml:space="preserve">10. </w:t>
            </w:r>
            <w:r w:rsidRPr="00755CBA">
              <w:rPr>
                <w:rFonts w:ascii="Times New Roman" w:hAnsi="Times New Roman" w:cs="Times New Roman"/>
                <w:color w:val="000000"/>
              </w:rPr>
              <w:t>眼部给药</w:t>
            </w:r>
            <w:r w:rsidRPr="00755CBA">
              <w:rPr>
                <w:rFonts w:ascii="Times New Roman" w:hAnsi="Times New Roman" w:cs="Times New Roman" w:hint="eastAsia"/>
                <w:color w:val="000000"/>
              </w:rPr>
              <w:t>。</w:t>
            </w:r>
          </w:p>
        </w:tc>
        <w:tc>
          <w:tcPr>
            <w:tcW w:w="1089" w:type="pct"/>
            <w:vAlign w:val="center"/>
          </w:tcPr>
          <w:p w14:paraId="4C2D97F7" w14:textId="77777777" w:rsidR="00755CBA" w:rsidRPr="00755CBA" w:rsidRDefault="00755CBA" w:rsidP="00755CBA">
            <w:pPr>
              <w:rPr>
                <w:rFonts w:ascii="Times New Roman" w:hAnsi="Times New Roman" w:cs="Times New Roman"/>
                <w:b/>
                <w:bCs/>
                <w:color w:val="000000"/>
              </w:rPr>
            </w:pPr>
            <w:r w:rsidRPr="00755CBA">
              <w:rPr>
                <w:rFonts w:ascii="Times New Roman" w:hAnsi="Times New Roman" w:cs="Times New Roman"/>
                <w:b/>
                <w:bCs/>
                <w:color w:val="000000"/>
              </w:rPr>
              <w:t xml:space="preserve">B </w:t>
            </w:r>
            <w:r w:rsidRPr="00755CBA">
              <w:rPr>
                <w:rFonts w:ascii="Times New Roman" w:hAnsi="Times New Roman" w:cs="Times New Roman" w:hint="eastAsia"/>
                <w:b/>
                <w:bCs/>
                <w:color w:val="000000"/>
              </w:rPr>
              <w:t>适应症编号：</w:t>
            </w:r>
          </w:p>
          <w:p w14:paraId="0C2BAA56"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不良事件</w:t>
            </w:r>
          </w:p>
          <w:p w14:paraId="02326349"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研究开始前的病史</w:t>
            </w:r>
          </w:p>
          <w:p w14:paraId="6217AA47"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预防性</w:t>
            </w:r>
            <w:r w:rsidRPr="00755CBA">
              <w:rPr>
                <w:rFonts w:ascii="Times New Roman" w:hAnsi="Times New Roman" w:cs="Times New Roman"/>
                <w:color w:val="000000"/>
              </w:rPr>
              <w:t>/</w:t>
            </w:r>
            <w:r w:rsidRPr="00755CBA">
              <w:rPr>
                <w:rFonts w:ascii="Times New Roman" w:hAnsi="Times New Roman" w:cs="Times New Roman" w:hint="eastAsia"/>
                <w:color w:val="000000"/>
              </w:rPr>
              <w:t>非治疗性用药</w:t>
            </w:r>
          </w:p>
          <w:p w14:paraId="40EC5FEE"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其他</w:t>
            </w:r>
          </w:p>
        </w:tc>
        <w:tc>
          <w:tcPr>
            <w:tcW w:w="1674" w:type="pct"/>
            <w:gridSpan w:val="3"/>
          </w:tcPr>
          <w:p w14:paraId="4728FAC9" w14:textId="77777777" w:rsidR="00755CBA" w:rsidRPr="00755CBA" w:rsidRDefault="00755CBA" w:rsidP="00755CBA">
            <w:pPr>
              <w:rPr>
                <w:color w:val="000000"/>
              </w:rPr>
            </w:pPr>
            <w:r w:rsidRPr="00755CBA">
              <w:rPr>
                <w:color w:val="000000"/>
              </w:rPr>
              <w:t>*</w:t>
            </w:r>
            <w:r w:rsidRPr="00755CBA">
              <w:rPr>
                <w:rFonts w:hint="eastAsia"/>
                <w:color w:val="000000"/>
              </w:rPr>
              <w:t>“结</w:t>
            </w:r>
            <w:r w:rsidRPr="00755CBA">
              <w:rPr>
                <w:color w:val="000000"/>
              </w:rPr>
              <w:t>束日期</w:t>
            </w:r>
            <w:r w:rsidRPr="00755CBA">
              <w:rPr>
                <w:rFonts w:hint="eastAsia"/>
                <w:color w:val="000000"/>
              </w:rPr>
              <w:t>”</w:t>
            </w:r>
            <w:r w:rsidRPr="00755CBA">
              <w:rPr>
                <w:color w:val="000000"/>
              </w:rPr>
              <w:t>和</w:t>
            </w:r>
            <w:r w:rsidRPr="00755CBA">
              <w:rPr>
                <w:rFonts w:hint="eastAsia"/>
                <w:color w:val="000000"/>
              </w:rPr>
              <w:t>“</w:t>
            </w:r>
            <w:r w:rsidRPr="00755CBA">
              <w:rPr>
                <w:color w:val="000000"/>
              </w:rPr>
              <w:t>现仍使用</w:t>
            </w:r>
            <w:r w:rsidRPr="00755CBA">
              <w:rPr>
                <w:rFonts w:hint="eastAsia"/>
                <w:color w:val="000000"/>
              </w:rPr>
              <w:t>”</w:t>
            </w:r>
            <w:r w:rsidRPr="00755CBA">
              <w:rPr>
                <w:color w:val="000000"/>
              </w:rPr>
              <w:t>只需选填一项。</w:t>
            </w:r>
          </w:p>
        </w:tc>
      </w:tr>
    </w:tbl>
    <w:p w14:paraId="5BCEBBE5" w14:textId="2854B4EB" w:rsidR="002E5485" w:rsidRDefault="002E5485" w:rsidP="00CE76B3">
      <w:pPr>
        <w:widowControl/>
        <w:jc w:val="left"/>
        <w:rPr>
          <w:rFonts w:ascii="Times New Roman" w:eastAsia="宋体" w:hAnsi="Times New Roman" w:cs="Times New Roman"/>
          <w:i/>
          <w:szCs w:val="21"/>
          <w:u w:val="single"/>
        </w:rPr>
        <w:sectPr w:rsidR="002E5485" w:rsidSect="004D3330">
          <w:headerReference w:type="default" r:id="rId72"/>
          <w:footerReference w:type="default" r:id="rId73"/>
          <w:pgSz w:w="16838" w:h="11906" w:orient="landscape" w:code="9"/>
          <w:pgMar w:top="1418" w:right="1418" w:bottom="1418" w:left="1418" w:header="964" w:footer="850" w:gutter="0"/>
          <w:pgNumType w:start="29"/>
          <w:cols w:space="425"/>
          <w:docGrid w:type="lines" w:linePitch="312"/>
        </w:sectPr>
      </w:pPr>
    </w:p>
    <w:p w14:paraId="4672E876" w14:textId="77777777" w:rsidR="00325E3F" w:rsidRDefault="00325E3F" w:rsidP="00CE76B3">
      <w:pPr>
        <w:widowControl/>
        <w:jc w:val="left"/>
        <w:rPr>
          <w:rFonts w:ascii="Times New Roman" w:eastAsia="宋体" w:hAnsi="Times New Roman" w:cs="Times New Roman"/>
          <w:sz w:val="24"/>
          <w:szCs w:val="24"/>
        </w:rPr>
      </w:pPr>
    </w:p>
    <w:p w14:paraId="5779DAC0" w14:textId="1AA75608" w:rsidR="00DB7B20" w:rsidRPr="00325E3F" w:rsidRDefault="00875FA0" w:rsidP="00CE76B3">
      <w:pPr>
        <w:widowControl/>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试验期间</w:t>
      </w:r>
      <w:r w:rsidRPr="00325E3F">
        <w:rPr>
          <w:rFonts w:ascii="Times New Roman" w:eastAsia="宋体" w:hAnsi="Times New Roman" w:cs="Times New Roman" w:hint="eastAsia"/>
          <w:b/>
          <w:sz w:val="24"/>
          <w:szCs w:val="24"/>
        </w:rPr>
        <w:t>合并非药物记录表</w:t>
      </w:r>
      <w:ins w:id="200" w:author="崔慧慧" w:date="2020-06-16T19:45:00Z">
        <w:r w:rsidR="000553D0">
          <w:rPr>
            <w:rFonts w:ascii="Times New Roman" w:eastAsia="宋体" w:hAnsi="Times New Roman" w:cs="Times New Roman" w:hint="eastAsia"/>
            <w:b/>
            <w:sz w:val="24"/>
            <w:szCs w:val="24"/>
          </w:rPr>
          <w:t xml:space="preserve"> </w:t>
        </w:r>
        <w:r w:rsidR="000553D0">
          <w:rPr>
            <w:rFonts w:ascii="Times New Roman" w:eastAsia="宋体" w:hAnsi="Times New Roman" w:cs="Times New Roman"/>
            <w:b/>
            <w:sz w:val="24"/>
            <w:szCs w:val="24"/>
          </w:rPr>
          <w:t xml:space="preserve">  </w:t>
        </w:r>
        <w:r w:rsidR="000553D0" w:rsidRPr="00C84EF8">
          <w:rPr>
            <w:rFonts w:ascii="宋体" w:eastAsia="宋体" w:hAnsi="宋体" w:cs="Arial"/>
            <w:szCs w:val="21"/>
          </w:rPr>
          <w:t>□</w:t>
        </w:r>
        <w:r w:rsidR="000553D0">
          <w:rPr>
            <w:rFonts w:ascii="宋体" w:eastAsia="宋体" w:hAnsi="宋体" w:cs="Arial" w:hint="eastAsia"/>
            <w:szCs w:val="21"/>
          </w:rPr>
          <w:t xml:space="preserve">无 </w:t>
        </w:r>
        <w:r w:rsidR="000553D0">
          <w:rPr>
            <w:rFonts w:ascii="宋体" w:eastAsia="宋体" w:hAnsi="宋体" w:cs="Arial"/>
            <w:szCs w:val="21"/>
          </w:rPr>
          <w:t xml:space="preserve"> </w:t>
        </w:r>
        <w:r w:rsidR="000553D0" w:rsidRPr="00C84EF8">
          <w:rPr>
            <w:rFonts w:ascii="宋体" w:eastAsia="宋体" w:hAnsi="宋体" w:cs="Arial"/>
            <w:szCs w:val="21"/>
          </w:rPr>
          <w:t>□</w:t>
        </w:r>
        <w:r w:rsidR="000553D0">
          <w:rPr>
            <w:rFonts w:ascii="宋体" w:eastAsia="宋体" w:hAnsi="宋体" w:cs="Arial" w:hint="eastAsia"/>
            <w:szCs w:val="21"/>
          </w:rPr>
          <w:t>有，请详细记录</w:t>
        </w:r>
      </w:ins>
      <w:bookmarkStart w:id="201" w:name="_GoBack"/>
      <w:bookmarkEnd w:id="201"/>
    </w:p>
    <w:tbl>
      <w:tblPr>
        <w:tblW w:w="5000"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721"/>
        <w:gridCol w:w="1744"/>
        <w:gridCol w:w="3922"/>
        <w:gridCol w:w="2899"/>
      </w:tblGrid>
      <w:tr w:rsidR="00B84011" w:rsidRPr="00B84011" w14:paraId="60723A55" w14:textId="77777777" w:rsidTr="00147044">
        <w:trPr>
          <w:cantSplit/>
          <w:trHeight w:val="525"/>
          <w:jc w:val="center"/>
        </w:trPr>
        <w:tc>
          <w:tcPr>
            <w:tcW w:w="388" w:type="pct"/>
            <w:tcBorders>
              <w:top w:val="single" w:sz="4" w:space="0" w:color="auto"/>
            </w:tcBorders>
            <w:shd w:val="clear" w:color="auto" w:fill="FFFFFF"/>
            <w:vAlign w:val="center"/>
          </w:tcPr>
          <w:p w14:paraId="48F9D322" w14:textId="77777777" w:rsidR="00B84011" w:rsidRPr="00B84011" w:rsidRDefault="00B84011" w:rsidP="00B84011">
            <w:pPr>
              <w:jc w:val="center"/>
              <w:rPr>
                <w:rFonts w:ascii="Times New Roman" w:eastAsiaTheme="majorEastAsia" w:hAnsi="Times New Roman" w:cs="Times New Roman"/>
                <w:b/>
              </w:rPr>
            </w:pPr>
            <w:r w:rsidRPr="00B84011">
              <w:rPr>
                <w:rFonts w:ascii="Times New Roman" w:eastAsiaTheme="majorEastAsia" w:hAnsi="Times New Roman" w:cs="Times New Roman"/>
                <w:b/>
              </w:rPr>
              <w:t>编号</w:t>
            </w:r>
          </w:p>
        </w:tc>
        <w:tc>
          <w:tcPr>
            <w:tcW w:w="939" w:type="pct"/>
            <w:tcBorders>
              <w:top w:val="single" w:sz="4" w:space="0" w:color="auto"/>
            </w:tcBorders>
            <w:shd w:val="clear" w:color="auto" w:fill="FFFFFF"/>
            <w:vAlign w:val="center"/>
          </w:tcPr>
          <w:p w14:paraId="3325AE2C" w14:textId="77777777" w:rsidR="00B84011" w:rsidRPr="00B84011" w:rsidRDefault="00B84011" w:rsidP="00B84011">
            <w:pPr>
              <w:jc w:val="center"/>
              <w:rPr>
                <w:rFonts w:asciiTheme="majorEastAsia" w:eastAsiaTheme="majorEastAsia" w:hAnsiTheme="majorEastAsia"/>
                <w:b/>
              </w:rPr>
            </w:pPr>
            <w:r w:rsidRPr="00B84011">
              <w:rPr>
                <w:rFonts w:asciiTheme="majorEastAsia" w:eastAsiaTheme="majorEastAsia" w:hAnsiTheme="majorEastAsia"/>
                <w:b/>
              </w:rPr>
              <w:t>治疗名称</w:t>
            </w:r>
          </w:p>
        </w:tc>
        <w:tc>
          <w:tcPr>
            <w:tcW w:w="2112" w:type="pct"/>
            <w:tcBorders>
              <w:top w:val="single" w:sz="4" w:space="0" w:color="auto"/>
            </w:tcBorders>
            <w:shd w:val="clear" w:color="auto" w:fill="FFFFFF"/>
            <w:vAlign w:val="center"/>
          </w:tcPr>
          <w:p w14:paraId="47979A43" w14:textId="77777777" w:rsidR="00B84011" w:rsidRPr="00B84011" w:rsidRDefault="00B84011" w:rsidP="00B84011">
            <w:pPr>
              <w:jc w:val="center"/>
              <w:rPr>
                <w:rFonts w:asciiTheme="majorEastAsia" w:eastAsiaTheme="majorEastAsia" w:hAnsiTheme="majorEastAsia"/>
                <w:b/>
              </w:rPr>
            </w:pPr>
            <w:r w:rsidRPr="00B84011">
              <w:rPr>
                <w:rFonts w:asciiTheme="majorEastAsia" w:eastAsiaTheme="majorEastAsia" w:hAnsiTheme="majorEastAsia"/>
                <w:b/>
              </w:rPr>
              <w:t>治疗起止日期</w:t>
            </w:r>
          </w:p>
        </w:tc>
        <w:tc>
          <w:tcPr>
            <w:tcW w:w="1561" w:type="pct"/>
            <w:tcBorders>
              <w:top w:val="single" w:sz="4" w:space="0" w:color="auto"/>
            </w:tcBorders>
            <w:shd w:val="clear" w:color="auto" w:fill="FFFFFF"/>
            <w:vAlign w:val="center"/>
          </w:tcPr>
          <w:p w14:paraId="1E05D2BC" w14:textId="77777777" w:rsidR="00B84011" w:rsidRPr="00B84011" w:rsidRDefault="00B84011" w:rsidP="00B84011">
            <w:pPr>
              <w:jc w:val="center"/>
              <w:rPr>
                <w:rFonts w:asciiTheme="majorEastAsia" w:eastAsiaTheme="majorEastAsia" w:hAnsiTheme="majorEastAsia"/>
                <w:b/>
              </w:rPr>
            </w:pPr>
            <w:r w:rsidRPr="00B84011">
              <w:rPr>
                <w:rFonts w:asciiTheme="majorEastAsia" w:eastAsiaTheme="majorEastAsia" w:hAnsiTheme="majorEastAsia"/>
                <w:b/>
              </w:rPr>
              <w:t>治疗原因</w:t>
            </w:r>
          </w:p>
        </w:tc>
      </w:tr>
      <w:tr w:rsidR="00B84011" w:rsidRPr="00B84011" w14:paraId="63B9FCA7" w14:textId="77777777" w:rsidTr="00147044">
        <w:trPr>
          <w:cantSplit/>
          <w:trHeight w:val="500"/>
          <w:jc w:val="center"/>
        </w:trPr>
        <w:tc>
          <w:tcPr>
            <w:tcW w:w="388" w:type="pct"/>
            <w:shd w:val="clear" w:color="auto" w:fill="FFFFFF"/>
            <w:vAlign w:val="center"/>
          </w:tcPr>
          <w:p w14:paraId="1934A606"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1</w:t>
            </w:r>
          </w:p>
        </w:tc>
        <w:tc>
          <w:tcPr>
            <w:tcW w:w="939" w:type="pct"/>
            <w:shd w:val="clear" w:color="auto" w:fill="FFFFFF"/>
            <w:vAlign w:val="center"/>
          </w:tcPr>
          <w:p w14:paraId="13D1F12D" w14:textId="77777777" w:rsidR="00B84011" w:rsidRPr="00B84011" w:rsidRDefault="00B84011" w:rsidP="00B84011">
            <w:pPr>
              <w:spacing w:line="400" w:lineRule="atLeast"/>
              <w:rPr>
                <w:rFonts w:asciiTheme="majorEastAsia" w:eastAsiaTheme="majorEastAsia" w:hAnsiTheme="majorEastAsia"/>
                <w:sz w:val="18"/>
              </w:rPr>
            </w:pPr>
          </w:p>
        </w:tc>
        <w:tc>
          <w:tcPr>
            <w:tcW w:w="2112" w:type="pct"/>
          </w:tcPr>
          <w:p w14:paraId="781DF947"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30F0FFE5"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2895CBA2" w14:textId="77777777" w:rsidR="00B84011" w:rsidRPr="00B84011" w:rsidRDefault="00B84011" w:rsidP="00B84011">
            <w:pPr>
              <w:jc w:val="left"/>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15B1DEB8" w14:textId="77777777" w:rsidR="00B84011" w:rsidRPr="00B84011" w:rsidRDefault="00B84011" w:rsidP="00B84011">
            <w:pPr>
              <w:jc w:val="left"/>
              <w:rPr>
                <w:rFonts w:asciiTheme="majorEastAsia" w:eastAsiaTheme="majorEastAsia" w:hAnsiTheme="majorEastAsia"/>
                <w:sz w:val="18"/>
              </w:rPr>
            </w:pPr>
          </w:p>
        </w:tc>
      </w:tr>
      <w:tr w:rsidR="00B84011" w:rsidRPr="00B84011" w14:paraId="01A4CA86" w14:textId="77777777" w:rsidTr="00147044">
        <w:trPr>
          <w:cantSplit/>
          <w:trHeight w:val="500"/>
          <w:jc w:val="center"/>
        </w:trPr>
        <w:tc>
          <w:tcPr>
            <w:tcW w:w="388" w:type="pct"/>
            <w:shd w:val="clear" w:color="auto" w:fill="FFFFFF"/>
            <w:vAlign w:val="center"/>
          </w:tcPr>
          <w:p w14:paraId="711E7B44"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2</w:t>
            </w:r>
          </w:p>
        </w:tc>
        <w:tc>
          <w:tcPr>
            <w:tcW w:w="939" w:type="pct"/>
            <w:shd w:val="clear" w:color="auto" w:fill="FFFFFF"/>
            <w:vAlign w:val="center"/>
          </w:tcPr>
          <w:p w14:paraId="396BCF6C"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7801357A"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616D81F4"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411F5890"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6A956DDE" w14:textId="77777777" w:rsidR="00B84011" w:rsidRPr="00B84011" w:rsidRDefault="00B84011" w:rsidP="00B84011">
            <w:pPr>
              <w:jc w:val="left"/>
              <w:rPr>
                <w:rFonts w:asciiTheme="majorEastAsia" w:eastAsiaTheme="majorEastAsia" w:hAnsiTheme="majorEastAsia"/>
                <w:sz w:val="18"/>
              </w:rPr>
            </w:pPr>
          </w:p>
        </w:tc>
      </w:tr>
      <w:tr w:rsidR="00B84011" w:rsidRPr="00B84011" w14:paraId="377E1543" w14:textId="77777777" w:rsidTr="00147044">
        <w:trPr>
          <w:cantSplit/>
          <w:trHeight w:val="500"/>
          <w:jc w:val="center"/>
        </w:trPr>
        <w:tc>
          <w:tcPr>
            <w:tcW w:w="388" w:type="pct"/>
            <w:shd w:val="clear" w:color="auto" w:fill="FFFFFF"/>
            <w:vAlign w:val="center"/>
          </w:tcPr>
          <w:p w14:paraId="29FA273C"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3</w:t>
            </w:r>
          </w:p>
        </w:tc>
        <w:tc>
          <w:tcPr>
            <w:tcW w:w="939" w:type="pct"/>
            <w:shd w:val="clear" w:color="auto" w:fill="FFFFFF"/>
            <w:vAlign w:val="center"/>
          </w:tcPr>
          <w:p w14:paraId="7CBFF73F"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6B7D180B"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391052A9"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423FF031"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29EE56A1" w14:textId="77777777" w:rsidR="00B84011" w:rsidRPr="00B84011" w:rsidRDefault="00B84011" w:rsidP="00B84011">
            <w:pPr>
              <w:jc w:val="left"/>
              <w:rPr>
                <w:rFonts w:asciiTheme="majorEastAsia" w:eastAsiaTheme="majorEastAsia" w:hAnsiTheme="majorEastAsia"/>
                <w:sz w:val="18"/>
              </w:rPr>
            </w:pPr>
          </w:p>
        </w:tc>
      </w:tr>
      <w:tr w:rsidR="00B84011" w:rsidRPr="00B84011" w14:paraId="46A56FA7" w14:textId="77777777" w:rsidTr="00147044">
        <w:trPr>
          <w:cantSplit/>
          <w:trHeight w:val="500"/>
          <w:jc w:val="center"/>
        </w:trPr>
        <w:tc>
          <w:tcPr>
            <w:tcW w:w="388" w:type="pct"/>
            <w:shd w:val="clear" w:color="auto" w:fill="FFFFFF"/>
            <w:vAlign w:val="center"/>
          </w:tcPr>
          <w:p w14:paraId="7B027CB5"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4</w:t>
            </w:r>
          </w:p>
        </w:tc>
        <w:tc>
          <w:tcPr>
            <w:tcW w:w="939" w:type="pct"/>
            <w:shd w:val="clear" w:color="auto" w:fill="FFFFFF"/>
            <w:vAlign w:val="center"/>
          </w:tcPr>
          <w:p w14:paraId="29773600"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D5F566B"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2D833E75"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1EFFE473"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9EBD05D" w14:textId="77777777" w:rsidR="00B84011" w:rsidRPr="00B84011" w:rsidRDefault="00B84011" w:rsidP="00B84011">
            <w:pPr>
              <w:jc w:val="left"/>
              <w:rPr>
                <w:rFonts w:asciiTheme="majorEastAsia" w:eastAsiaTheme="majorEastAsia" w:hAnsiTheme="majorEastAsia"/>
                <w:sz w:val="18"/>
              </w:rPr>
            </w:pPr>
          </w:p>
        </w:tc>
      </w:tr>
      <w:tr w:rsidR="00B84011" w:rsidRPr="00B84011" w14:paraId="50297EEC" w14:textId="77777777" w:rsidTr="00147044">
        <w:trPr>
          <w:cantSplit/>
          <w:trHeight w:val="500"/>
          <w:jc w:val="center"/>
        </w:trPr>
        <w:tc>
          <w:tcPr>
            <w:tcW w:w="388" w:type="pct"/>
            <w:shd w:val="clear" w:color="auto" w:fill="FFFFFF"/>
            <w:vAlign w:val="center"/>
          </w:tcPr>
          <w:p w14:paraId="53B93AC6"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5</w:t>
            </w:r>
          </w:p>
        </w:tc>
        <w:tc>
          <w:tcPr>
            <w:tcW w:w="939" w:type="pct"/>
            <w:shd w:val="clear" w:color="auto" w:fill="FFFFFF"/>
            <w:vAlign w:val="center"/>
          </w:tcPr>
          <w:p w14:paraId="0410A75C"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0DF11758"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751930CE"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6272449F"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4BF7648" w14:textId="77777777" w:rsidR="00B84011" w:rsidRPr="00B84011" w:rsidRDefault="00B84011" w:rsidP="00B84011">
            <w:pPr>
              <w:jc w:val="left"/>
              <w:rPr>
                <w:rFonts w:asciiTheme="majorEastAsia" w:eastAsiaTheme="majorEastAsia" w:hAnsiTheme="majorEastAsia"/>
                <w:sz w:val="18"/>
              </w:rPr>
            </w:pPr>
          </w:p>
        </w:tc>
      </w:tr>
      <w:tr w:rsidR="00B84011" w:rsidRPr="00B84011" w14:paraId="0D72D67B" w14:textId="77777777" w:rsidTr="00147044">
        <w:trPr>
          <w:cantSplit/>
          <w:trHeight w:val="500"/>
          <w:jc w:val="center"/>
        </w:trPr>
        <w:tc>
          <w:tcPr>
            <w:tcW w:w="388" w:type="pct"/>
            <w:shd w:val="clear" w:color="auto" w:fill="FFFFFF"/>
            <w:vAlign w:val="center"/>
          </w:tcPr>
          <w:p w14:paraId="62F70A9C"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6</w:t>
            </w:r>
          </w:p>
        </w:tc>
        <w:tc>
          <w:tcPr>
            <w:tcW w:w="939" w:type="pct"/>
            <w:shd w:val="clear" w:color="auto" w:fill="FFFFFF"/>
            <w:vAlign w:val="center"/>
          </w:tcPr>
          <w:p w14:paraId="3A5EEB92"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66802544"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5D228AC0"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1131DAEB"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40A823D1" w14:textId="77777777" w:rsidR="00B84011" w:rsidRPr="00B84011" w:rsidRDefault="00B84011" w:rsidP="00B84011">
            <w:pPr>
              <w:jc w:val="left"/>
              <w:rPr>
                <w:rFonts w:asciiTheme="majorEastAsia" w:eastAsiaTheme="majorEastAsia" w:hAnsiTheme="majorEastAsia"/>
                <w:sz w:val="18"/>
              </w:rPr>
            </w:pPr>
          </w:p>
        </w:tc>
      </w:tr>
      <w:tr w:rsidR="00B84011" w:rsidRPr="00B84011" w14:paraId="184C7C19" w14:textId="77777777" w:rsidTr="00147044">
        <w:trPr>
          <w:cantSplit/>
          <w:trHeight w:val="500"/>
          <w:jc w:val="center"/>
        </w:trPr>
        <w:tc>
          <w:tcPr>
            <w:tcW w:w="388" w:type="pct"/>
            <w:shd w:val="clear" w:color="auto" w:fill="FFFFFF"/>
            <w:vAlign w:val="center"/>
          </w:tcPr>
          <w:p w14:paraId="099AE017"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7</w:t>
            </w:r>
          </w:p>
        </w:tc>
        <w:tc>
          <w:tcPr>
            <w:tcW w:w="939" w:type="pct"/>
            <w:shd w:val="clear" w:color="auto" w:fill="FFFFFF"/>
            <w:vAlign w:val="center"/>
          </w:tcPr>
          <w:p w14:paraId="159376B3"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53D682C"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2FD25433"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32F4F7CD"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7AD3540D" w14:textId="77777777" w:rsidR="00B84011" w:rsidRPr="00B84011" w:rsidRDefault="00B84011" w:rsidP="00B84011">
            <w:pPr>
              <w:jc w:val="left"/>
              <w:rPr>
                <w:rFonts w:asciiTheme="majorEastAsia" w:eastAsiaTheme="majorEastAsia" w:hAnsiTheme="majorEastAsia"/>
                <w:sz w:val="18"/>
              </w:rPr>
            </w:pPr>
          </w:p>
        </w:tc>
      </w:tr>
      <w:tr w:rsidR="00B84011" w:rsidRPr="00B84011" w14:paraId="1AEEFDBF" w14:textId="77777777" w:rsidTr="00147044">
        <w:trPr>
          <w:cantSplit/>
          <w:trHeight w:val="500"/>
          <w:jc w:val="center"/>
        </w:trPr>
        <w:tc>
          <w:tcPr>
            <w:tcW w:w="388" w:type="pct"/>
            <w:shd w:val="clear" w:color="auto" w:fill="FFFFFF"/>
            <w:vAlign w:val="center"/>
          </w:tcPr>
          <w:p w14:paraId="49418AD9"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8</w:t>
            </w:r>
          </w:p>
        </w:tc>
        <w:tc>
          <w:tcPr>
            <w:tcW w:w="939" w:type="pct"/>
            <w:shd w:val="clear" w:color="auto" w:fill="FFFFFF"/>
            <w:vAlign w:val="center"/>
          </w:tcPr>
          <w:p w14:paraId="72787069"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117D5439"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1014CDBA"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092502D5"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6BEA69F0" w14:textId="77777777" w:rsidR="00B84011" w:rsidRPr="00B84011" w:rsidRDefault="00B84011" w:rsidP="00B84011">
            <w:pPr>
              <w:jc w:val="left"/>
              <w:rPr>
                <w:rFonts w:asciiTheme="majorEastAsia" w:eastAsiaTheme="majorEastAsia" w:hAnsiTheme="majorEastAsia"/>
                <w:sz w:val="18"/>
              </w:rPr>
            </w:pPr>
          </w:p>
        </w:tc>
      </w:tr>
      <w:tr w:rsidR="00B84011" w:rsidRPr="00B84011" w14:paraId="1CBAE8A6" w14:textId="77777777" w:rsidTr="00147044">
        <w:trPr>
          <w:cantSplit/>
          <w:trHeight w:val="500"/>
          <w:jc w:val="center"/>
        </w:trPr>
        <w:tc>
          <w:tcPr>
            <w:tcW w:w="388" w:type="pct"/>
            <w:shd w:val="clear" w:color="auto" w:fill="FFFFFF"/>
            <w:vAlign w:val="center"/>
          </w:tcPr>
          <w:p w14:paraId="5D894F0B"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9</w:t>
            </w:r>
          </w:p>
        </w:tc>
        <w:tc>
          <w:tcPr>
            <w:tcW w:w="939" w:type="pct"/>
            <w:shd w:val="clear" w:color="auto" w:fill="FFFFFF"/>
            <w:vAlign w:val="center"/>
          </w:tcPr>
          <w:p w14:paraId="77AA3DD9"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9139A67"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601742E6"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776E5774"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F1DFE8A" w14:textId="77777777" w:rsidR="00B84011" w:rsidRPr="00B84011" w:rsidRDefault="00B84011" w:rsidP="00B84011">
            <w:pPr>
              <w:jc w:val="left"/>
              <w:rPr>
                <w:rFonts w:asciiTheme="majorEastAsia" w:eastAsiaTheme="majorEastAsia" w:hAnsiTheme="majorEastAsia"/>
                <w:sz w:val="18"/>
              </w:rPr>
            </w:pPr>
          </w:p>
        </w:tc>
      </w:tr>
      <w:tr w:rsidR="00B84011" w:rsidRPr="00B84011" w14:paraId="1A1F6276" w14:textId="77777777" w:rsidTr="00147044">
        <w:trPr>
          <w:cantSplit/>
          <w:trHeight w:val="500"/>
          <w:jc w:val="center"/>
        </w:trPr>
        <w:tc>
          <w:tcPr>
            <w:tcW w:w="388" w:type="pct"/>
            <w:shd w:val="clear" w:color="auto" w:fill="FFFFFF"/>
            <w:vAlign w:val="center"/>
          </w:tcPr>
          <w:p w14:paraId="497BED17"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10</w:t>
            </w:r>
          </w:p>
        </w:tc>
        <w:tc>
          <w:tcPr>
            <w:tcW w:w="939" w:type="pct"/>
            <w:shd w:val="clear" w:color="auto" w:fill="FFFFFF"/>
            <w:vAlign w:val="center"/>
          </w:tcPr>
          <w:p w14:paraId="32435B74"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D1851A6"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09012559"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0C028B38"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8A3AC8C" w14:textId="77777777" w:rsidR="00B84011" w:rsidRPr="00B84011" w:rsidRDefault="00B84011" w:rsidP="00B84011">
            <w:pPr>
              <w:jc w:val="left"/>
              <w:rPr>
                <w:rFonts w:asciiTheme="majorEastAsia" w:eastAsiaTheme="majorEastAsia" w:hAnsiTheme="majorEastAsia"/>
                <w:sz w:val="18"/>
              </w:rPr>
            </w:pPr>
          </w:p>
        </w:tc>
      </w:tr>
    </w:tbl>
    <w:p w14:paraId="4DE2A7AD" w14:textId="79A9DB91" w:rsidR="003E537E" w:rsidRDefault="003E537E" w:rsidP="00CE76B3">
      <w:pPr>
        <w:widowControl/>
        <w:jc w:val="left"/>
        <w:rPr>
          <w:rFonts w:ascii="Times New Roman" w:eastAsia="宋体" w:hAnsi="Times New Roman" w:cs="Times New Roman"/>
          <w:sz w:val="24"/>
          <w:szCs w:val="24"/>
        </w:rPr>
      </w:pPr>
    </w:p>
    <w:p w14:paraId="04593C52" w14:textId="4C7BB965" w:rsidR="003E537E" w:rsidRPr="005D7F40" w:rsidRDefault="003E537E" w:rsidP="003E537E">
      <w:pPr>
        <w:rPr>
          <w:rFonts w:ascii="Times New Roman" w:eastAsia="宋体" w:hAnsi="Times New Roman" w:cs="Times New Roman"/>
          <w:i/>
          <w:szCs w:val="21"/>
        </w:rPr>
      </w:pPr>
      <w:r w:rsidRPr="005D7F40">
        <w:rPr>
          <w:rFonts w:ascii="Times New Roman" w:eastAsia="宋体" w:hAnsi="Times New Roman" w:cs="Times New Roman" w:hint="eastAsia"/>
          <w:i/>
          <w:szCs w:val="21"/>
        </w:rPr>
        <w:t>此页可复制</w:t>
      </w:r>
    </w:p>
    <w:p w14:paraId="37968D11" w14:textId="25AE943A" w:rsidR="00875FA0" w:rsidRPr="003E537E" w:rsidRDefault="003E537E" w:rsidP="003E537E">
      <w:pPr>
        <w:tabs>
          <w:tab w:val="left" w:pos="552"/>
        </w:tabs>
        <w:rPr>
          <w:rFonts w:ascii="Times New Roman" w:eastAsia="宋体" w:hAnsi="Times New Roman" w:cs="Times New Roman"/>
          <w:sz w:val="24"/>
          <w:szCs w:val="24"/>
        </w:rPr>
        <w:sectPr w:rsidR="00875FA0" w:rsidRPr="003E537E" w:rsidSect="00875FA0">
          <w:headerReference w:type="default" r:id="rId74"/>
          <w:footerReference w:type="default" r:id="rId75"/>
          <w:pgSz w:w="11906" w:h="16838" w:code="9"/>
          <w:pgMar w:top="1418" w:right="1418" w:bottom="1418" w:left="1418" w:header="964" w:footer="850" w:gutter="0"/>
          <w:pgNumType w:start="29"/>
          <w:cols w:space="425"/>
          <w:docGrid w:type="lines" w:linePitch="312"/>
        </w:sectPr>
      </w:pPr>
      <w:r>
        <w:rPr>
          <w:rFonts w:ascii="Times New Roman" w:eastAsia="宋体" w:hAnsi="Times New Roman" w:cs="Times New Roman"/>
          <w:sz w:val="24"/>
          <w:szCs w:val="24"/>
        </w:rPr>
        <w:tab/>
      </w:r>
    </w:p>
    <w:p w14:paraId="30858610" w14:textId="15D6FA89" w:rsidR="00875FA0" w:rsidRDefault="00875FA0" w:rsidP="00826564">
      <w:pPr>
        <w:widowControl/>
        <w:jc w:val="left"/>
        <w:rPr>
          <w:rFonts w:ascii="Times New Roman" w:eastAsia="宋体" w:hAnsi="Times New Roman" w:cs="Times New Roman"/>
          <w:sz w:val="24"/>
          <w:szCs w:val="24"/>
        </w:rPr>
        <w:sectPr w:rsidR="00875FA0" w:rsidSect="00875FA0">
          <w:headerReference w:type="default" r:id="rId76"/>
          <w:footerReference w:type="default" r:id="rId77"/>
          <w:pgSz w:w="16838" w:h="11906" w:orient="landscape" w:code="9"/>
          <w:pgMar w:top="1418" w:right="1418" w:bottom="1418" w:left="1418" w:header="964" w:footer="794" w:gutter="0"/>
          <w:pgNumType w:start="29"/>
          <w:cols w:space="425"/>
          <w:docGrid w:type="linesAndChars" w:linePitch="312"/>
        </w:sectPr>
      </w:pPr>
    </w:p>
    <w:p w14:paraId="3D7A8945" w14:textId="6DBC6C56" w:rsidR="00572864" w:rsidRPr="00572864" w:rsidRDefault="00572864" w:rsidP="00572864">
      <w:pPr>
        <w:rPr>
          <w:rFonts w:ascii="宋体" w:hAnsi="宋体"/>
          <w:color w:val="000000"/>
          <w:sz w:val="24"/>
        </w:rPr>
      </w:pPr>
      <w:r w:rsidRPr="00572864">
        <w:rPr>
          <w:rFonts w:asciiTheme="majorEastAsia" w:eastAsiaTheme="majorEastAsia" w:hAnsiTheme="majorEastAsia" w:hint="eastAsia"/>
          <w:b/>
          <w:sz w:val="24"/>
        </w:rPr>
        <w:t>临床研究期间是否发生不良事件？</w:t>
      </w:r>
      <w:r w:rsidRPr="00572864">
        <w:rPr>
          <w:rFonts w:ascii="宋体" w:hAnsi="宋体"/>
          <w:color w:val="000000"/>
          <w:sz w:val="24"/>
        </w:rPr>
        <w:t>□ 无   □ 有，请详述如下：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9"/>
        <w:gridCol w:w="1530"/>
        <w:gridCol w:w="2173"/>
        <w:gridCol w:w="2306"/>
        <w:gridCol w:w="873"/>
        <w:gridCol w:w="1285"/>
        <w:gridCol w:w="1007"/>
        <w:gridCol w:w="759"/>
        <w:gridCol w:w="6"/>
        <w:gridCol w:w="2445"/>
        <w:gridCol w:w="1075"/>
      </w:tblGrid>
      <w:tr w:rsidR="00572864" w:rsidRPr="00572864" w14:paraId="6B8FC2E4" w14:textId="77777777" w:rsidTr="00B3234A">
        <w:trPr>
          <w:trHeight w:val="454"/>
          <w:jc w:val="center"/>
        </w:trPr>
        <w:tc>
          <w:tcPr>
            <w:tcW w:w="267" w:type="pct"/>
            <w:vMerge w:val="restart"/>
            <w:shd w:val="clear" w:color="auto" w:fill="D9D9D9" w:themeFill="background1" w:themeFillShade="D9"/>
            <w:vAlign w:val="center"/>
          </w:tcPr>
          <w:p w14:paraId="20F0FD67"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编号</w:t>
            </w:r>
          </w:p>
        </w:tc>
        <w:tc>
          <w:tcPr>
            <w:tcW w:w="538" w:type="pct"/>
            <w:vMerge w:val="restart"/>
            <w:shd w:val="clear" w:color="auto" w:fill="D9D9D9" w:themeFill="background1" w:themeFillShade="D9"/>
            <w:vAlign w:val="center"/>
          </w:tcPr>
          <w:p w14:paraId="58360A05"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事件名称</w:t>
            </w:r>
          </w:p>
        </w:tc>
        <w:tc>
          <w:tcPr>
            <w:tcW w:w="1575" w:type="pct"/>
            <w:gridSpan w:val="2"/>
            <w:vMerge w:val="restart"/>
            <w:shd w:val="clear" w:color="auto" w:fill="D9D9D9" w:themeFill="background1" w:themeFillShade="D9"/>
            <w:vAlign w:val="center"/>
          </w:tcPr>
          <w:p w14:paraId="2C2B4519" w14:textId="77777777" w:rsidR="00572864" w:rsidRPr="00572864" w:rsidRDefault="00572864" w:rsidP="00572864">
            <w:pPr>
              <w:ind w:right="-108"/>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开始</w:t>
            </w:r>
            <w:r w:rsidRPr="00572864">
              <w:rPr>
                <w:rFonts w:ascii="Times New Roman" w:eastAsia="宋体" w:hAnsi="Times New Roman" w:cs="Times New Roman"/>
                <w:b/>
                <w:color w:val="000000"/>
              </w:rPr>
              <w:t>/</w:t>
            </w:r>
            <w:r w:rsidRPr="00572864">
              <w:rPr>
                <w:rFonts w:ascii="Times New Roman" w:eastAsia="宋体" w:hAnsi="Times New Roman" w:cs="Times New Roman" w:hint="eastAsia"/>
                <w:b/>
                <w:color w:val="000000"/>
              </w:rPr>
              <w:t>结束时间</w:t>
            </w:r>
          </w:p>
        </w:tc>
        <w:tc>
          <w:tcPr>
            <w:tcW w:w="307" w:type="pct"/>
            <w:vMerge w:val="restart"/>
            <w:shd w:val="clear" w:color="auto" w:fill="D9D9D9" w:themeFill="background1" w:themeFillShade="D9"/>
            <w:vAlign w:val="center"/>
          </w:tcPr>
          <w:p w14:paraId="13069D69" w14:textId="77777777" w:rsidR="00572864" w:rsidRPr="00572864" w:rsidRDefault="00572864" w:rsidP="00572864">
            <w:pPr>
              <w:jc w:val="center"/>
              <w:rPr>
                <w:rFonts w:ascii="Times New Roman" w:eastAsia="宋体" w:hAnsi="Times New Roman" w:cs="Times New Roman"/>
                <w:b/>
                <w:color w:val="000000"/>
                <w:vertAlign w:val="superscript"/>
              </w:rPr>
            </w:pPr>
            <w:r w:rsidRPr="00572864">
              <w:rPr>
                <w:rFonts w:ascii="Times New Roman" w:eastAsia="宋体" w:hAnsi="Times New Roman" w:cs="Times New Roman" w:hint="eastAsia"/>
                <w:b/>
                <w:color w:val="000000"/>
              </w:rPr>
              <w:t>事件强度</w:t>
            </w:r>
            <w:r w:rsidRPr="00572864">
              <w:rPr>
                <w:rFonts w:ascii="Times New Roman" w:eastAsia="宋体" w:hAnsi="Times New Roman" w:cs="Times New Roman"/>
                <w:b/>
                <w:color w:val="000000"/>
              </w:rPr>
              <w:t>*</w:t>
            </w:r>
          </w:p>
        </w:tc>
        <w:tc>
          <w:tcPr>
            <w:tcW w:w="452" w:type="pct"/>
            <w:vMerge w:val="restart"/>
            <w:shd w:val="clear" w:color="auto" w:fill="D9D9D9" w:themeFill="background1" w:themeFillShade="D9"/>
            <w:vAlign w:val="center"/>
          </w:tcPr>
          <w:p w14:paraId="7FD18A00"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与试验药物关系</w:t>
            </w:r>
            <w:r w:rsidRPr="00572864">
              <w:rPr>
                <w:rFonts w:ascii="Times New Roman" w:eastAsia="宋体" w:hAnsi="Times New Roman" w:cs="Times New Roman"/>
                <w:b/>
                <w:color w:val="000000"/>
              </w:rPr>
              <w:t>*</w:t>
            </w:r>
          </w:p>
        </w:tc>
        <w:tc>
          <w:tcPr>
            <w:tcW w:w="354" w:type="pct"/>
            <w:vMerge w:val="restart"/>
            <w:shd w:val="clear" w:color="auto" w:fill="D9D9D9" w:themeFill="background1" w:themeFillShade="D9"/>
            <w:vAlign w:val="center"/>
          </w:tcPr>
          <w:p w14:paraId="24A81F6F"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严重不良事件</w:t>
            </w:r>
            <w:r w:rsidRPr="00572864">
              <w:rPr>
                <w:rFonts w:ascii="Times New Roman" w:eastAsia="宋体" w:hAnsi="Times New Roman" w:cs="Times New Roman"/>
                <w:b/>
                <w:color w:val="000000"/>
              </w:rPr>
              <w:t>*</w:t>
            </w:r>
          </w:p>
        </w:tc>
        <w:tc>
          <w:tcPr>
            <w:tcW w:w="1129" w:type="pct"/>
            <w:gridSpan w:val="3"/>
            <w:shd w:val="clear" w:color="auto" w:fill="D9D9D9" w:themeFill="background1" w:themeFillShade="D9"/>
            <w:vAlign w:val="center"/>
          </w:tcPr>
          <w:p w14:paraId="60CA9B7F"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采取的措施</w:t>
            </w:r>
            <w:r w:rsidRPr="00572864">
              <w:rPr>
                <w:rFonts w:ascii="Times New Roman" w:eastAsia="宋体" w:hAnsi="Times New Roman" w:cs="Times New Roman"/>
                <w:b/>
                <w:color w:val="000000"/>
              </w:rPr>
              <w:t>*</w:t>
            </w:r>
          </w:p>
        </w:tc>
        <w:tc>
          <w:tcPr>
            <w:tcW w:w="378" w:type="pct"/>
            <w:vMerge w:val="restart"/>
            <w:shd w:val="clear" w:color="auto" w:fill="D9D9D9" w:themeFill="background1" w:themeFillShade="D9"/>
            <w:vAlign w:val="center"/>
          </w:tcPr>
          <w:p w14:paraId="57BC3D7D" w14:textId="77777777" w:rsidR="00572864" w:rsidRPr="00572864" w:rsidRDefault="00572864" w:rsidP="00572864">
            <w:pPr>
              <w:jc w:val="center"/>
              <w:rPr>
                <w:rFonts w:ascii="Times New Roman" w:eastAsia="宋体" w:hAnsi="Times New Roman" w:cs="Times New Roman"/>
                <w:b/>
                <w:color w:val="000000"/>
                <w:vertAlign w:val="superscript"/>
              </w:rPr>
            </w:pPr>
            <w:r w:rsidRPr="00572864">
              <w:rPr>
                <w:rFonts w:ascii="Times New Roman" w:eastAsia="宋体" w:hAnsi="Times New Roman" w:cs="Times New Roman" w:hint="eastAsia"/>
                <w:b/>
                <w:color w:val="000000"/>
              </w:rPr>
              <w:t>转归</w:t>
            </w:r>
            <w:r w:rsidRPr="00572864">
              <w:rPr>
                <w:rFonts w:ascii="Times New Roman" w:eastAsia="宋体" w:hAnsi="Times New Roman" w:cs="Times New Roman"/>
                <w:b/>
                <w:color w:val="000000"/>
              </w:rPr>
              <w:t>*</w:t>
            </w:r>
          </w:p>
        </w:tc>
      </w:tr>
      <w:tr w:rsidR="00572864" w:rsidRPr="00572864" w14:paraId="583FBF66" w14:textId="77777777" w:rsidTr="00B3234A">
        <w:trPr>
          <w:trHeight w:val="454"/>
          <w:jc w:val="center"/>
        </w:trPr>
        <w:tc>
          <w:tcPr>
            <w:tcW w:w="267" w:type="pct"/>
            <w:vMerge/>
            <w:shd w:val="clear" w:color="auto" w:fill="auto"/>
            <w:vAlign w:val="center"/>
          </w:tcPr>
          <w:p w14:paraId="0534A6E8" w14:textId="77777777" w:rsidR="00572864" w:rsidRPr="00572864" w:rsidRDefault="00572864" w:rsidP="00572864">
            <w:pPr>
              <w:jc w:val="center"/>
              <w:rPr>
                <w:rFonts w:ascii="Times New Roman" w:eastAsia="宋体" w:hAnsi="Times New Roman" w:cs="Times New Roman"/>
                <w:color w:val="000000"/>
              </w:rPr>
            </w:pPr>
          </w:p>
        </w:tc>
        <w:tc>
          <w:tcPr>
            <w:tcW w:w="538" w:type="pct"/>
            <w:vMerge/>
            <w:shd w:val="clear" w:color="auto" w:fill="auto"/>
            <w:vAlign w:val="center"/>
          </w:tcPr>
          <w:p w14:paraId="4FF3D258" w14:textId="77777777" w:rsidR="00572864" w:rsidRPr="00572864" w:rsidRDefault="00572864" w:rsidP="00572864">
            <w:pPr>
              <w:jc w:val="center"/>
              <w:rPr>
                <w:rFonts w:ascii="Times New Roman" w:eastAsia="宋体" w:hAnsi="Times New Roman" w:cs="Times New Roman"/>
                <w:color w:val="000000"/>
              </w:rPr>
            </w:pPr>
          </w:p>
        </w:tc>
        <w:tc>
          <w:tcPr>
            <w:tcW w:w="1575" w:type="pct"/>
            <w:gridSpan w:val="2"/>
            <w:vMerge/>
            <w:shd w:val="clear" w:color="auto" w:fill="auto"/>
            <w:vAlign w:val="center"/>
          </w:tcPr>
          <w:p w14:paraId="57D95F6C" w14:textId="77777777" w:rsidR="00572864" w:rsidRPr="00572864" w:rsidRDefault="00572864" w:rsidP="00572864">
            <w:pPr>
              <w:ind w:right="-108"/>
              <w:jc w:val="center"/>
              <w:rPr>
                <w:rFonts w:ascii="Times New Roman" w:eastAsia="宋体" w:hAnsi="Times New Roman" w:cs="Times New Roman"/>
                <w:color w:val="000000"/>
              </w:rPr>
            </w:pPr>
          </w:p>
        </w:tc>
        <w:tc>
          <w:tcPr>
            <w:tcW w:w="307" w:type="pct"/>
            <w:vMerge/>
            <w:shd w:val="clear" w:color="auto" w:fill="auto"/>
            <w:vAlign w:val="center"/>
          </w:tcPr>
          <w:p w14:paraId="492E89D3" w14:textId="77777777" w:rsidR="00572864" w:rsidRPr="00572864" w:rsidRDefault="00572864" w:rsidP="00572864">
            <w:pPr>
              <w:jc w:val="center"/>
              <w:rPr>
                <w:rFonts w:ascii="Times New Roman" w:eastAsia="宋体" w:hAnsi="Times New Roman" w:cs="Times New Roman"/>
                <w:color w:val="000000"/>
              </w:rPr>
            </w:pPr>
          </w:p>
        </w:tc>
        <w:tc>
          <w:tcPr>
            <w:tcW w:w="452" w:type="pct"/>
            <w:vMerge/>
            <w:shd w:val="clear" w:color="auto" w:fill="auto"/>
            <w:vAlign w:val="center"/>
          </w:tcPr>
          <w:p w14:paraId="196A4A75" w14:textId="77777777" w:rsidR="00572864" w:rsidRPr="00572864" w:rsidRDefault="00572864" w:rsidP="00572864">
            <w:pPr>
              <w:jc w:val="center"/>
              <w:rPr>
                <w:rFonts w:ascii="Times New Roman" w:eastAsia="宋体" w:hAnsi="Times New Roman" w:cs="Times New Roman"/>
                <w:color w:val="000000"/>
              </w:rPr>
            </w:pPr>
          </w:p>
        </w:tc>
        <w:tc>
          <w:tcPr>
            <w:tcW w:w="354" w:type="pct"/>
            <w:vMerge/>
            <w:shd w:val="clear" w:color="auto" w:fill="auto"/>
            <w:vAlign w:val="center"/>
          </w:tcPr>
          <w:p w14:paraId="1DB72613" w14:textId="77777777" w:rsidR="00572864" w:rsidRPr="00572864" w:rsidRDefault="00572864" w:rsidP="00572864">
            <w:pPr>
              <w:jc w:val="center"/>
              <w:rPr>
                <w:rFonts w:ascii="Times New Roman" w:eastAsia="宋体" w:hAnsi="Times New Roman" w:cs="Times New Roman"/>
                <w:color w:val="000000"/>
              </w:rPr>
            </w:pPr>
          </w:p>
        </w:tc>
        <w:tc>
          <w:tcPr>
            <w:tcW w:w="1129" w:type="pct"/>
            <w:gridSpan w:val="3"/>
            <w:shd w:val="clear" w:color="auto" w:fill="D9D9D9" w:themeFill="background1" w:themeFillShade="D9"/>
            <w:vAlign w:val="center"/>
          </w:tcPr>
          <w:p w14:paraId="163C69E4"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选择其他，请描述：</w:t>
            </w:r>
          </w:p>
        </w:tc>
        <w:tc>
          <w:tcPr>
            <w:tcW w:w="378" w:type="pct"/>
            <w:vMerge/>
            <w:vAlign w:val="center"/>
          </w:tcPr>
          <w:p w14:paraId="26B71224" w14:textId="77777777" w:rsidR="00572864" w:rsidRPr="00572864" w:rsidRDefault="00572864" w:rsidP="00572864">
            <w:pPr>
              <w:jc w:val="center"/>
              <w:rPr>
                <w:rFonts w:ascii="Times New Roman" w:eastAsia="宋体" w:hAnsi="Times New Roman" w:cs="Times New Roman"/>
                <w:color w:val="000000"/>
              </w:rPr>
            </w:pPr>
          </w:p>
        </w:tc>
      </w:tr>
      <w:tr w:rsidR="00572864" w:rsidRPr="00572864" w14:paraId="52EF5EBA" w14:textId="77777777" w:rsidTr="00B3234A">
        <w:trPr>
          <w:trHeight w:val="454"/>
          <w:jc w:val="center"/>
        </w:trPr>
        <w:tc>
          <w:tcPr>
            <w:tcW w:w="267" w:type="pct"/>
            <w:vAlign w:val="center"/>
          </w:tcPr>
          <w:p w14:paraId="209EA178"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1</w:t>
            </w:r>
          </w:p>
        </w:tc>
        <w:tc>
          <w:tcPr>
            <w:tcW w:w="538" w:type="pct"/>
            <w:vAlign w:val="center"/>
          </w:tcPr>
          <w:p w14:paraId="00A54447"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5F38F670"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27530BB2"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37F464E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35D00FC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09FAADB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70E756EA"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75FE3E80"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35B09921"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7CC940BD" w14:textId="77777777" w:rsidTr="00B3234A">
        <w:trPr>
          <w:trHeight w:val="454"/>
          <w:jc w:val="center"/>
        </w:trPr>
        <w:tc>
          <w:tcPr>
            <w:tcW w:w="267" w:type="pct"/>
            <w:vAlign w:val="center"/>
          </w:tcPr>
          <w:p w14:paraId="4411FA4F"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2</w:t>
            </w:r>
          </w:p>
        </w:tc>
        <w:tc>
          <w:tcPr>
            <w:tcW w:w="538" w:type="pct"/>
            <w:vAlign w:val="center"/>
          </w:tcPr>
          <w:p w14:paraId="00BC8264"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5AE2FA10"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50A01972"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28FD035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0D7684D7"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16D2EA3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3470567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54B0D656"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1F1B7E4E"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5783017F" w14:textId="77777777" w:rsidTr="00B3234A">
        <w:trPr>
          <w:trHeight w:val="454"/>
          <w:jc w:val="center"/>
        </w:trPr>
        <w:tc>
          <w:tcPr>
            <w:tcW w:w="267" w:type="pct"/>
            <w:vAlign w:val="center"/>
          </w:tcPr>
          <w:p w14:paraId="4FC57AA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3</w:t>
            </w:r>
          </w:p>
        </w:tc>
        <w:tc>
          <w:tcPr>
            <w:tcW w:w="538" w:type="pct"/>
            <w:vAlign w:val="center"/>
          </w:tcPr>
          <w:p w14:paraId="65FF83BA"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166D6AB6"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7EA3906B"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63E863F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654ECCD2"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1B147DF1"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7C303E5E"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61D5A8B6"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5CB64507"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354A5C59" w14:textId="77777777" w:rsidTr="00B3234A">
        <w:trPr>
          <w:trHeight w:val="454"/>
          <w:jc w:val="center"/>
        </w:trPr>
        <w:tc>
          <w:tcPr>
            <w:tcW w:w="267" w:type="pct"/>
            <w:vAlign w:val="center"/>
          </w:tcPr>
          <w:p w14:paraId="57DD4AD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4</w:t>
            </w:r>
          </w:p>
        </w:tc>
        <w:tc>
          <w:tcPr>
            <w:tcW w:w="538" w:type="pct"/>
            <w:vAlign w:val="center"/>
          </w:tcPr>
          <w:p w14:paraId="5F8BFA0F"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1804EBE4"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0FDA4686"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43D03B1A"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267825A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6A49E71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303237C4"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119223B6"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2E70B7DD"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46C09BDB" w14:textId="77777777" w:rsidTr="00B3234A">
        <w:trPr>
          <w:trHeight w:val="454"/>
          <w:jc w:val="center"/>
        </w:trPr>
        <w:tc>
          <w:tcPr>
            <w:tcW w:w="267" w:type="pct"/>
            <w:vAlign w:val="center"/>
          </w:tcPr>
          <w:p w14:paraId="00C58B9E"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5</w:t>
            </w:r>
          </w:p>
        </w:tc>
        <w:tc>
          <w:tcPr>
            <w:tcW w:w="538" w:type="pct"/>
            <w:vAlign w:val="center"/>
          </w:tcPr>
          <w:p w14:paraId="3589D23D"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03533D97"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2B6E771D"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47DC624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6CB377B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3C038DBA"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6F60FCE6"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76D2E5B5"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13C34F2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79AE60C5" w14:textId="77777777" w:rsidTr="00B3234A">
        <w:trPr>
          <w:trHeight w:val="454"/>
          <w:jc w:val="center"/>
        </w:trPr>
        <w:tc>
          <w:tcPr>
            <w:tcW w:w="267" w:type="pct"/>
            <w:vAlign w:val="center"/>
          </w:tcPr>
          <w:p w14:paraId="6627F0B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6</w:t>
            </w:r>
          </w:p>
        </w:tc>
        <w:tc>
          <w:tcPr>
            <w:tcW w:w="538" w:type="pct"/>
            <w:vAlign w:val="center"/>
          </w:tcPr>
          <w:p w14:paraId="254B1D69"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4DB41910"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11326570"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556A3F5F"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680DF68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7AB68847"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47970EB1"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091B82BB"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7F72FF05"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B3234A" w:rsidRPr="00572864" w14:paraId="29180F0F" w14:textId="77777777" w:rsidTr="002C4BEA">
        <w:trPr>
          <w:trHeight w:val="454"/>
          <w:jc w:val="center"/>
        </w:trPr>
        <w:tc>
          <w:tcPr>
            <w:tcW w:w="267" w:type="pct"/>
          </w:tcPr>
          <w:p w14:paraId="49DF6389"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w:t>
            </w:r>
            <w:r w:rsidRPr="00572864">
              <w:rPr>
                <w:rFonts w:ascii="Times New Roman" w:eastAsia="宋体" w:hAnsi="Times New Roman" w:cs="Times New Roman" w:hint="eastAsia"/>
                <w:color w:val="000000"/>
              </w:rPr>
              <w:t>注</w:t>
            </w:r>
          </w:p>
        </w:tc>
        <w:tc>
          <w:tcPr>
            <w:tcW w:w="538" w:type="pct"/>
          </w:tcPr>
          <w:p w14:paraId="19FA698C" w14:textId="77777777" w:rsidR="00B3234A" w:rsidRPr="00572864" w:rsidRDefault="00B3234A" w:rsidP="00572864">
            <w:pPr>
              <w:ind w:rightChars="-51" w:right="-107"/>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事件强度：</w:t>
            </w:r>
          </w:p>
          <w:p w14:paraId="36AFCD1E"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级</w:t>
            </w:r>
          </w:p>
          <w:p w14:paraId="115CC6A7"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2</w:t>
            </w:r>
            <w:r w:rsidRPr="00572864">
              <w:rPr>
                <w:rFonts w:ascii="Times New Roman" w:eastAsia="宋体" w:hAnsi="Times New Roman" w:cs="Times New Roman" w:hint="eastAsia"/>
                <w:color w:val="000000"/>
              </w:rPr>
              <w:t>级</w:t>
            </w:r>
          </w:p>
          <w:p w14:paraId="2F3DA479"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3</w:t>
            </w:r>
            <w:r w:rsidRPr="00572864">
              <w:rPr>
                <w:rFonts w:ascii="Times New Roman" w:eastAsia="宋体" w:hAnsi="Times New Roman" w:cs="Times New Roman" w:hint="eastAsia"/>
                <w:color w:val="000000"/>
              </w:rPr>
              <w:t>级</w:t>
            </w:r>
          </w:p>
          <w:p w14:paraId="6ADB8B73"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4</w:t>
            </w:r>
            <w:r w:rsidRPr="00572864">
              <w:rPr>
                <w:rFonts w:ascii="Times New Roman" w:eastAsia="宋体" w:hAnsi="Times New Roman" w:cs="Times New Roman" w:hint="eastAsia"/>
                <w:color w:val="000000"/>
              </w:rPr>
              <w:t>级</w:t>
            </w:r>
          </w:p>
          <w:p w14:paraId="03819E49"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5</w:t>
            </w:r>
            <w:r w:rsidRPr="00572864">
              <w:rPr>
                <w:rFonts w:ascii="Times New Roman" w:eastAsia="宋体" w:hAnsi="Times New Roman" w:cs="Times New Roman" w:hint="eastAsia"/>
                <w:color w:val="000000"/>
              </w:rPr>
              <w:t>级</w:t>
            </w:r>
          </w:p>
        </w:tc>
        <w:tc>
          <w:tcPr>
            <w:tcW w:w="764" w:type="pct"/>
          </w:tcPr>
          <w:p w14:paraId="64751FDE" w14:textId="77777777" w:rsidR="00B3234A" w:rsidRPr="00572864" w:rsidRDefault="00B3234A" w:rsidP="00572864">
            <w:pPr>
              <w:ind w:rightChars="-51" w:right="-107"/>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与试验药物关系：</w:t>
            </w:r>
          </w:p>
          <w:p w14:paraId="7C547DE2"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肯定有关</w:t>
            </w:r>
          </w:p>
          <w:p w14:paraId="506E3911"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2.</w:t>
            </w:r>
            <w:r w:rsidRPr="00572864">
              <w:rPr>
                <w:rFonts w:ascii="Times New Roman" w:eastAsia="宋体" w:hAnsi="Times New Roman" w:cs="Times New Roman" w:hint="eastAsia"/>
                <w:color w:val="000000"/>
              </w:rPr>
              <w:t>很可能有关</w:t>
            </w:r>
          </w:p>
          <w:p w14:paraId="2F9025A8"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3.</w:t>
            </w:r>
            <w:r w:rsidRPr="00572864">
              <w:rPr>
                <w:rFonts w:ascii="Times New Roman" w:eastAsia="宋体" w:hAnsi="Times New Roman" w:cs="Times New Roman" w:hint="eastAsia"/>
                <w:color w:val="000000"/>
              </w:rPr>
              <w:t>可能有关</w:t>
            </w:r>
          </w:p>
          <w:p w14:paraId="480167C3" w14:textId="2AE5D4E2"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4.</w:t>
            </w:r>
            <w:r w:rsidRPr="00572864">
              <w:rPr>
                <w:rFonts w:ascii="Times New Roman" w:eastAsia="宋体" w:hAnsi="Times New Roman" w:cs="Times New Roman" w:hint="eastAsia"/>
                <w:color w:val="000000"/>
              </w:rPr>
              <w:t>可</w:t>
            </w:r>
            <w:r w:rsidR="00253162">
              <w:rPr>
                <w:rFonts w:ascii="Times New Roman" w:eastAsia="宋体" w:hAnsi="Times New Roman" w:cs="Times New Roman" w:hint="eastAsia"/>
                <w:color w:val="000000"/>
              </w:rPr>
              <w:t>能无关</w:t>
            </w:r>
          </w:p>
          <w:p w14:paraId="21B95F79" w14:textId="4E249EF2" w:rsidR="00B3234A" w:rsidRPr="00572864" w:rsidRDefault="00B3234A" w:rsidP="00572864">
            <w:pPr>
              <w:rPr>
                <w:rFonts w:ascii="Times New Roman" w:eastAsia="宋体" w:hAnsi="Times New Roman" w:cs="Times New Roman"/>
                <w:snapToGrid w:val="0"/>
                <w:color w:val="000000"/>
              </w:rPr>
            </w:pPr>
            <w:r w:rsidRPr="00572864">
              <w:rPr>
                <w:rFonts w:ascii="Times New Roman" w:eastAsia="宋体" w:hAnsi="Times New Roman" w:cs="Times New Roman"/>
                <w:color w:val="000000"/>
              </w:rPr>
              <w:t>5.</w:t>
            </w:r>
            <w:r w:rsidRPr="00572864">
              <w:rPr>
                <w:rFonts w:ascii="Times New Roman" w:eastAsia="宋体" w:hAnsi="Times New Roman" w:cs="Times New Roman" w:hint="eastAsia"/>
                <w:color w:val="000000"/>
              </w:rPr>
              <w:t>无关</w:t>
            </w:r>
          </w:p>
          <w:p w14:paraId="31ABB747" w14:textId="3D7D0077" w:rsidR="00B3234A" w:rsidRPr="00572864" w:rsidRDefault="00B3234A" w:rsidP="00572864">
            <w:pPr>
              <w:rPr>
                <w:rFonts w:ascii="Times New Roman" w:eastAsia="宋体" w:hAnsi="Times New Roman" w:cs="Times New Roman"/>
                <w:b/>
                <w:bCs/>
                <w:color w:val="000000"/>
              </w:rPr>
            </w:pPr>
          </w:p>
        </w:tc>
        <w:tc>
          <w:tcPr>
            <w:tcW w:w="811" w:type="pct"/>
          </w:tcPr>
          <w:p w14:paraId="14F20497" w14:textId="77777777" w:rsidR="00B3234A" w:rsidRDefault="00B3234A" w:rsidP="00572864">
            <w:pPr>
              <w:ind w:rightChars="-39" w:right="-82"/>
              <w:rPr>
                <w:rFonts w:ascii="Times New Roman" w:eastAsia="宋体" w:hAnsi="Times New Roman" w:cs="Times New Roman"/>
                <w:color w:val="000000"/>
              </w:rPr>
            </w:pPr>
          </w:p>
          <w:p w14:paraId="07D07350" w14:textId="77777777" w:rsidR="00B3234A" w:rsidRDefault="00B3234A" w:rsidP="00572864">
            <w:pPr>
              <w:ind w:rightChars="-39" w:right="-82"/>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严重不良事件：</w:t>
            </w:r>
          </w:p>
          <w:p w14:paraId="4A04AFE5" w14:textId="536293E4" w:rsidR="00B3234A" w:rsidRPr="00572864" w:rsidRDefault="00B3234A" w:rsidP="00572864">
            <w:pPr>
              <w:ind w:rightChars="-39" w:right="-82"/>
              <w:rPr>
                <w:rFonts w:ascii="Times New Roman" w:eastAsia="宋体" w:hAnsi="Times New Roman" w:cs="Times New Roman"/>
                <w:color w:val="000000"/>
              </w:rPr>
            </w:pPr>
            <w:r w:rsidRPr="00572864">
              <w:rPr>
                <w:rFonts w:ascii="Times New Roman" w:eastAsia="宋体" w:hAnsi="Times New Roman" w:cs="Times New Roman"/>
                <w:color w:val="000000"/>
              </w:rPr>
              <w:t>0.</w:t>
            </w:r>
            <w:r w:rsidRPr="00572864">
              <w:rPr>
                <w:rFonts w:ascii="Times New Roman" w:eastAsia="宋体" w:hAnsi="Times New Roman" w:cs="Times New Roman" w:hint="eastAsia"/>
                <w:color w:val="000000"/>
              </w:rPr>
              <w:t>否</w:t>
            </w:r>
          </w:p>
          <w:p w14:paraId="1E595741"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是，如是，请直接填写</w:t>
            </w:r>
            <w:r w:rsidRPr="00572864">
              <w:rPr>
                <w:rFonts w:ascii="Times New Roman" w:eastAsia="宋体" w:hAnsi="Times New Roman" w:cs="Times New Roman"/>
                <w:color w:val="000000"/>
              </w:rPr>
              <w:t>SAE</w:t>
            </w:r>
            <w:r w:rsidRPr="00572864">
              <w:rPr>
                <w:rFonts w:ascii="Times New Roman" w:eastAsia="宋体" w:hAnsi="Times New Roman" w:cs="Times New Roman" w:hint="eastAsia"/>
                <w:color w:val="000000"/>
              </w:rPr>
              <w:t>报告表。</w:t>
            </w:r>
          </w:p>
          <w:p w14:paraId="43B10939" w14:textId="6150DF7B" w:rsidR="00B3234A" w:rsidRPr="00572864" w:rsidRDefault="00B3234A" w:rsidP="00572864">
            <w:pPr>
              <w:rPr>
                <w:rFonts w:ascii="Times New Roman" w:eastAsia="宋体" w:hAnsi="Times New Roman" w:cs="Times New Roman"/>
                <w:color w:val="000000"/>
              </w:rPr>
            </w:pPr>
          </w:p>
        </w:tc>
        <w:tc>
          <w:tcPr>
            <w:tcW w:w="1380" w:type="pct"/>
            <w:gridSpan w:val="4"/>
          </w:tcPr>
          <w:p w14:paraId="769A4DFE" w14:textId="77777777" w:rsidR="00B3234A" w:rsidRPr="00572864" w:rsidRDefault="00B3234A" w:rsidP="00B3234A">
            <w:pPr>
              <w:ind w:rightChars="-39" w:right="-82"/>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采取的措施：</w:t>
            </w:r>
          </w:p>
          <w:p w14:paraId="18AF0116" w14:textId="77777777" w:rsidR="00B3234A" w:rsidRPr="00572864" w:rsidRDefault="00B3234A" w:rsidP="00B3234A">
            <w:pPr>
              <w:ind w:rightChars="-39" w:right="-82"/>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未采取措施</w:t>
            </w:r>
          </w:p>
          <w:p w14:paraId="0CC96D8E" w14:textId="77777777" w:rsidR="00B3234A" w:rsidRPr="00572864"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2.</w:t>
            </w:r>
            <w:r w:rsidRPr="00572864">
              <w:rPr>
                <w:rFonts w:ascii="Times New Roman" w:eastAsia="宋体" w:hAnsi="Times New Roman" w:cs="Times New Roman" w:hint="eastAsia"/>
                <w:color w:val="000000"/>
              </w:rPr>
              <w:t>剂量调整</w:t>
            </w:r>
          </w:p>
          <w:p w14:paraId="57F3CDB7" w14:textId="77777777" w:rsidR="00B3234A"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3.</w:t>
            </w:r>
            <w:r w:rsidRPr="00572864">
              <w:rPr>
                <w:rFonts w:ascii="Times New Roman" w:eastAsia="宋体" w:hAnsi="Times New Roman" w:cs="Times New Roman" w:hint="eastAsia"/>
                <w:color w:val="000000"/>
              </w:rPr>
              <w:t>暂时停药</w:t>
            </w:r>
          </w:p>
          <w:p w14:paraId="2CEB79A8" w14:textId="4F71B32E" w:rsidR="00B3234A" w:rsidRPr="00572864"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4.</w:t>
            </w:r>
            <w:r w:rsidRPr="00572864">
              <w:rPr>
                <w:rFonts w:ascii="Times New Roman" w:eastAsia="宋体" w:hAnsi="Times New Roman" w:cs="Times New Roman" w:hint="eastAsia"/>
                <w:color w:val="000000"/>
              </w:rPr>
              <w:t>停止研究用药</w:t>
            </w:r>
          </w:p>
          <w:p w14:paraId="60A6FA25"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5.</w:t>
            </w:r>
            <w:r w:rsidRPr="00572864">
              <w:rPr>
                <w:rFonts w:ascii="Times New Roman" w:eastAsia="宋体" w:hAnsi="Times New Roman" w:cs="Times New Roman" w:hint="eastAsia"/>
                <w:color w:val="000000"/>
              </w:rPr>
              <w:t>合并用药</w:t>
            </w:r>
          </w:p>
          <w:p w14:paraId="00D74EAA"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6.</w:t>
            </w:r>
            <w:r w:rsidRPr="00572864">
              <w:rPr>
                <w:rFonts w:ascii="Times New Roman" w:eastAsia="宋体" w:hAnsi="Times New Roman" w:cs="Times New Roman" w:hint="eastAsia"/>
                <w:color w:val="000000"/>
              </w:rPr>
              <w:t>不适用</w:t>
            </w:r>
          </w:p>
          <w:p w14:paraId="1B1AA56A" w14:textId="12D377F1" w:rsidR="00B3234A" w:rsidRPr="00572864"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7.</w:t>
            </w:r>
            <w:r w:rsidRPr="00572864">
              <w:rPr>
                <w:rFonts w:ascii="Times New Roman" w:eastAsia="宋体" w:hAnsi="Times New Roman" w:cs="Times New Roman" w:hint="eastAsia"/>
                <w:color w:val="000000"/>
              </w:rPr>
              <w:t>其他</w:t>
            </w:r>
          </w:p>
        </w:tc>
        <w:tc>
          <w:tcPr>
            <w:tcW w:w="1240" w:type="pct"/>
            <w:gridSpan w:val="3"/>
          </w:tcPr>
          <w:p w14:paraId="3580C137" w14:textId="77777777" w:rsidR="00B3234A" w:rsidRPr="00572864" w:rsidRDefault="00B3234A" w:rsidP="00B3234A">
            <w:pPr>
              <w:ind w:rightChars="-39" w:right="-82"/>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转归：</w:t>
            </w:r>
          </w:p>
          <w:p w14:paraId="7641D7A9" w14:textId="12CE66E7" w:rsidR="00B3234A"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痊愈</w:t>
            </w:r>
          </w:p>
          <w:p w14:paraId="01CB90CA" w14:textId="134E7A5F"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color w:val="000000"/>
              </w:rPr>
              <w:t>痊愈</w:t>
            </w:r>
            <w:r w:rsidRPr="00572864">
              <w:rPr>
                <w:rFonts w:ascii="Times New Roman" w:eastAsia="宋体" w:hAnsi="Times New Roman" w:cs="Times New Roman" w:hint="eastAsia"/>
                <w:color w:val="000000"/>
              </w:rPr>
              <w:t>伴有</w:t>
            </w:r>
            <w:r w:rsidRPr="00572864">
              <w:rPr>
                <w:rFonts w:ascii="Times New Roman" w:eastAsia="宋体" w:hAnsi="Times New Roman" w:cs="Times New Roman"/>
                <w:color w:val="000000"/>
              </w:rPr>
              <w:t>后遗症</w:t>
            </w:r>
          </w:p>
          <w:p w14:paraId="797E573E" w14:textId="5DDE725D"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好转</w:t>
            </w:r>
          </w:p>
          <w:p w14:paraId="7EE5D8C3" w14:textId="520CD499"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持续</w:t>
            </w:r>
          </w:p>
          <w:p w14:paraId="52B9AFB1" w14:textId="57569EBE"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加重</w:t>
            </w:r>
          </w:p>
          <w:p w14:paraId="38960712" w14:textId="3114B9B0" w:rsidR="00B3234A" w:rsidRPr="00162643"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死亡</w:t>
            </w:r>
          </w:p>
          <w:p w14:paraId="6E9A1B59" w14:textId="33011D0F"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未知</w:t>
            </w:r>
          </w:p>
        </w:tc>
      </w:tr>
    </w:tbl>
    <w:p w14:paraId="05F01746" w14:textId="1C9AF545" w:rsidR="00572864" w:rsidRDefault="00572864" w:rsidP="00572864">
      <w:pPr>
        <w:jc w:val="left"/>
        <w:rPr>
          <w:rFonts w:ascii="宋体" w:hAnsi="宋体"/>
          <w:color w:val="000000"/>
          <w:sz w:val="24"/>
        </w:rPr>
      </w:pPr>
      <w:r w:rsidRPr="00572864">
        <w:rPr>
          <w:rFonts w:asciiTheme="majorEastAsia" w:eastAsiaTheme="majorEastAsia" w:hAnsiTheme="majorEastAsia" w:hint="eastAsia"/>
          <w:b/>
          <w:sz w:val="24"/>
        </w:rPr>
        <w:t>是否</w:t>
      </w:r>
      <w:r w:rsidRPr="00572864">
        <w:rPr>
          <w:rFonts w:ascii="Times New Roman" w:eastAsiaTheme="majorEastAsia" w:hAnsi="Times New Roman" w:cs="Times New Roman"/>
          <w:b/>
          <w:sz w:val="24"/>
        </w:rPr>
        <w:t>因</w:t>
      </w:r>
      <w:r w:rsidRPr="00572864">
        <w:rPr>
          <w:rFonts w:ascii="Times New Roman" w:eastAsiaTheme="majorEastAsia" w:hAnsi="Times New Roman" w:cs="Times New Roman"/>
          <w:b/>
          <w:sz w:val="24"/>
        </w:rPr>
        <w:t>AE</w:t>
      </w:r>
      <w:r w:rsidRPr="00572864">
        <w:rPr>
          <w:rFonts w:ascii="Times New Roman" w:eastAsiaTheme="majorEastAsia" w:hAnsi="Times New Roman" w:cs="Times New Roman" w:hint="eastAsia"/>
          <w:b/>
          <w:sz w:val="24"/>
        </w:rPr>
        <w:t>终止</w:t>
      </w:r>
      <w:r w:rsidRPr="00572864">
        <w:rPr>
          <w:rFonts w:asciiTheme="majorEastAsia" w:eastAsiaTheme="majorEastAsia" w:hAnsiTheme="majorEastAsia"/>
          <w:b/>
          <w:sz w:val="24"/>
        </w:rPr>
        <w:t>试验：</w:t>
      </w:r>
      <w:r w:rsidRPr="00572864">
        <w:rPr>
          <w:rFonts w:ascii="宋体" w:hAnsi="宋体"/>
          <w:color w:val="000000"/>
          <w:sz w:val="24"/>
        </w:rPr>
        <w:t xml:space="preserve">□ </w:t>
      </w:r>
      <w:r w:rsidRPr="00572864">
        <w:rPr>
          <w:rFonts w:ascii="宋体" w:hAnsi="宋体" w:hint="eastAsia"/>
          <w:color w:val="000000"/>
          <w:sz w:val="24"/>
        </w:rPr>
        <w:t>是</w:t>
      </w:r>
      <w:r w:rsidRPr="00572864">
        <w:rPr>
          <w:rFonts w:ascii="宋体" w:hAnsi="宋体"/>
          <w:color w:val="000000"/>
          <w:sz w:val="24"/>
        </w:rPr>
        <w:t xml:space="preserve">   □ </w:t>
      </w:r>
      <w:r w:rsidRPr="00572864">
        <w:rPr>
          <w:rFonts w:ascii="宋体" w:hAnsi="宋体" w:hint="eastAsia"/>
          <w:color w:val="000000"/>
          <w:sz w:val="24"/>
        </w:rPr>
        <w:t>否</w:t>
      </w:r>
    </w:p>
    <w:p w14:paraId="7FC015A7" w14:textId="63F15383" w:rsidR="003E537E" w:rsidRPr="003E537E" w:rsidRDefault="003E537E" w:rsidP="00572864">
      <w:pPr>
        <w:jc w:val="left"/>
        <w:rPr>
          <w:rFonts w:ascii="宋体" w:hAnsi="宋体"/>
          <w:i/>
          <w:color w:val="000000"/>
          <w:szCs w:val="21"/>
        </w:rPr>
      </w:pPr>
      <w:r w:rsidRPr="003E537E">
        <w:rPr>
          <w:rFonts w:ascii="宋体" w:hAnsi="宋体" w:hint="eastAsia"/>
          <w:i/>
          <w:color w:val="000000"/>
          <w:szCs w:val="21"/>
        </w:rPr>
        <w:t>此页可复制</w:t>
      </w:r>
    </w:p>
    <w:p w14:paraId="2073FC18" w14:textId="77777777" w:rsidR="003E537E" w:rsidRDefault="003E537E" w:rsidP="00572864">
      <w:pPr>
        <w:jc w:val="left"/>
        <w:rPr>
          <w:rFonts w:ascii="宋体" w:hAnsi="宋体"/>
          <w:color w:val="000000"/>
          <w:sz w:val="24"/>
        </w:rPr>
        <w:sectPr w:rsidR="003E537E" w:rsidSect="00572864">
          <w:type w:val="continuous"/>
          <w:pgSz w:w="16838" w:h="11906" w:orient="landscape" w:code="9"/>
          <w:pgMar w:top="1418" w:right="1418" w:bottom="1418" w:left="1418" w:header="964" w:footer="794" w:gutter="0"/>
          <w:pgNumType w:start="29"/>
          <w:cols w:space="425"/>
          <w:docGrid w:type="linesAndChars" w:linePitch="312"/>
        </w:sectPr>
      </w:pPr>
    </w:p>
    <w:p w14:paraId="4CDDFCD7" w14:textId="3763E431" w:rsidR="00162643" w:rsidRDefault="00162643" w:rsidP="00F22CFD">
      <w:pPr>
        <w:jc w:val="left"/>
        <w:rPr>
          <w:rFonts w:ascii="Times New Roman" w:eastAsia="宋体" w:hAnsi="Times New Roman" w:cs="Times New Roman"/>
          <w:i/>
          <w:szCs w:val="21"/>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1164"/>
        <w:gridCol w:w="1599"/>
        <w:gridCol w:w="1333"/>
        <w:gridCol w:w="409"/>
        <w:gridCol w:w="871"/>
        <w:gridCol w:w="292"/>
        <w:gridCol w:w="1881"/>
      </w:tblGrid>
      <w:tr w:rsidR="00465822" w:rsidRPr="00C93C46" w14:paraId="5521C5E0" w14:textId="77777777" w:rsidTr="00A6640B">
        <w:trPr>
          <w:trHeight w:val="397"/>
          <w:jc w:val="center"/>
        </w:trPr>
        <w:tc>
          <w:tcPr>
            <w:tcW w:w="5000" w:type="pct"/>
            <w:gridSpan w:val="8"/>
            <w:shd w:val="clear" w:color="auto" w:fill="BFBFBF"/>
            <w:vAlign w:val="center"/>
          </w:tcPr>
          <w:p w14:paraId="280B3164" w14:textId="4A493ACC" w:rsidR="00465822" w:rsidRPr="00681F7C" w:rsidRDefault="00465822" w:rsidP="00A6640B">
            <w:pPr>
              <w:widowControl/>
              <w:jc w:val="center"/>
              <w:rPr>
                <w:rFonts w:ascii="宋体" w:eastAsia="宋体" w:hAnsi="宋体" w:cs="Times New Roman"/>
                <w:b/>
                <w:kern w:val="0"/>
                <w:sz w:val="24"/>
                <w:szCs w:val="24"/>
              </w:rPr>
            </w:pPr>
            <w:r w:rsidRPr="00681F7C">
              <w:rPr>
                <w:rFonts w:ascii="宋体" w:eastAsia="宋体" w:hAnsi="宋体" w:cs="Times New Roman" w:hint="eastAsia"/>
                <w:b/>
                <w:kern w:val="0"/>
                <w:sz w:val="24"/>
                <w:szCs w:val="24"/>
              </w:rPr>
              <w:t>严重</w:t>
            </w:r>
            <w:r w:rsidRPr="00681F7C">
              <w:rPr>
                <w:rFonts w:ascii="宋体" w:eastAsia="宋体" w:hAnsi="宋体" w:cs="Times New Roman"/>
                <w:b/>
                <w:kern w:val="0"/>
                <w:sz w:val="24"/>
                <w:szCs w:val="24"/>
              </w:rPr>
              <w:t>不良事件报告</w:t>
            </w:r>
            <w:r w:rsidR="00B71E95">
              <w:rPr>
                <w:rFonts w:ascii="宋体" w:eastAsia="宋体" w:hAnsi="宋体" w:cs="Times New Roman" w:hint="eastAsia"/>
                <w:b/>
                <w:kern w:val="0"/>
                <w:sz w:val="24"/>
                <w:szCs w:val="24"/>
              </w:rPr>
              <w:t>表</w:t>
            </w:r>
          </w:p>
          <w:p w14:paraId="507289EA" w14:textId="1EB519C4" w:rsidR="00465822" w:rsidRPr="00C93C46" w:rsidRDefault="00465822" w:rsidP="00FF3897">
            <w:pPr>
              <w:widowControl/>
              <w:jc w:val="center"/>
              <w:rPr>
                <w:rFonts w:ascii="Times New Roman" w:eastAsia="宋体" w:hAnsi="宋体" w:cs="宋体"/>
                <w:b/>
                <w:bCs/>
                <w:color w:val="000000"/>
                <w:kern w:val="0"/>
                <w:szCs w:val="21"/>
              </w:rPr>
            </w:pPr>
            <w:r w:rsidRPr="00C93C46">
              <w:rPr>
                <w:rFonts w:ascii="Times New Roman" w:eastAsia="宋体" w:hAnsi="Times New Roman" w:cs="Times New Roman"/>
                <w:b/>
                <w:i/>
                <w:kern w:val="0"/>
                <w:sz w:val="19"/>
                <w:szCs w:val="24"/>
              </w:rPr>
              <w:t>研究者必须在获知</w:t>
            </w:r>
            <w:r w:rsidRPr="00C93C46">
              <w:rPr>
                <w:rFonts w:ascii="Times New Roman" w:eastAsia="宋体" w:hAnsi="Times New Roman" w:cs="Times New Roman"/>
                <w:b/>
                <w:i/>
                <w:kern w:val="0"/>
                <w:sz w:val="19"/>
                <w:szCs w:val="24"/>
              </w:rPr>
              <w:t>SAE</w:t>
            </w:r>
            <w:r w:rsidRPr="00C93C46">
              <w:rPr>
                <w:rFonts w:ascii="Times New Roman" w:eastAsia="宋体" w:hAnsi="Times New Roman" w:cs="Times New Roman"/>
                <w:b/>
                <w:i/>
                <w:kern w:val="0"/>
                <w:sz w:val="19"/>
                <w:szCs w:val="24"/>
              </w:rPr>
              <w:t>信息的</w:t>
            </w:r>
            <w:r w:rsidRPr="00C93C46">
              <w:rPr>
                <w:rFonts w:ascii="Times New Roman" w:eastAsia="宋体" w:hAnsi="Times New Roman" w:cs="Times New Roman"/>
                <w:b/>
                <w:i/>
                <w:kern w:val="0"/>
                <w:sz w:val="19"/>
                <w:szCs w:val="24"/>
              </w:rPr>
              <w:t>24</w:t>
            </w:r>
            <w:r w:rsidRPr="00C93C46">
              <w:rPr>
                <w:rFonts w:ascii="Times New Roman" w:eastAsia="宋体" w:hAnsi="Times New Roman" w:cs="Times New Roman"/>
                <w:b/>
                <w:i/>
                <w:kern w:val="0"/>
                <w:sz w:val="19"/>
                <w:szCs w:val="24"/>
              </w:rPr>
              <w:t>小时内向</w:t>
            </w:r>
            <w:r w:rsidRPr="00851BFC">
              <w:rPr>
                <w:rFonts w:ascii="Times New Roman" w:eastAsia="宋体" w:hAnsi="Times New Roman" w:cs="Times New Roman" w:hint="eastAsia"/>
                <w:b/>
                <w:i/>
                <w:kern w:val="0"/>
                <w:sz w:val="19"/>
                <w:szCs w:val="24"/>
              </w:rPr>
              <w:t>天士力医药集团股份有限公司</w:t>
            </w:r>
            <w:r>
              <w:rPr>
                <w:rFonts w:ascii="Times New Roman" w:eastAsia="宋体" w:hAnsi="Times New Roman" w:cs="Times New Roman" w:hint="eastAsia"/>
                <w:b/>
                <w:i/>
                <w:kern w:val="0"/>
                <w:sz w:val="19"/>
                <w:szCs w:val="24"/>
              </w:rPr>
              <w:t>、</w:t>
            </w:r>
            <w:r w:rsidRPr="00851BFC">
              <w:rPr>
                <w:rFonts w:ascii="Times New Roman" w:eastAsia="宋体" w:hAnsi="Times New Roman" w:cs="Times New Roman" w:hint="eastAsia"/>
                <w:b/>
                <w:i/>
                <w:kern w:val="0"/>
                <w:sz w:val="19"/>
                <w:szCs w:val="24"/>
              </w:rPr>
              <w:t>上海中医药大学附属曙光医院伦理委员会</w:t>
            </w:r>
            <w:r>
              <w:rPr>
                <w:rFonts w:ascii="Times New Roman" w:eastAsia="宋体" w:hAnsi="Times New Roman" w:cs="Times New Roman" w:hint="eastAsia"/>
                <w:b/>
                <w:i/>
                <w:kern w:val="0"/>
                <w:sz w:val="19"/>
                <w:szCs w:val="24"/>
              </w:rPr>
              <w:t>报</w:t>
            </w:r>
            <w:r w:rsidR="00FF3897">
              <w:rPr>
                <w:rFonts w:ascii="Times New Roman" w:eastAsia="宋体" w:hAnsi="Times New Roman" w:cs="Times New Roman" w:hint="eastAsia"/>
                <w:b/>
                <w:i/>
                <w:kern w:val="0"/>
                <w:sz w:val="19"/>
                <w:szCs w:val="24"/>
              </w:rPr>
              <w:t>告，</w:t>
            </w:r>
            <w:r w:rsidR="00FF3897" w:rsidRPr="00FF3897">
              <w:rPr>
                <w:rFonts w:ascii="Times New Roman" w:eastAsia="宋体" w:hAnsi="Times New Roman" w:cs="Times New Roman" w:hint="eastAsia"/>
                <w:b/>
                <w:i/>
                <w:kern w:val="0"/>
                <w:sz w:val="19"/>
                <w:szCs w:val="24"/>
              </w:rPr>
              <w:t>申办者应当按要求将获知的可疑非预期严重不良反应向药品监督管理部门和卫生行政部门报告</w:t>
            </w:r>
            <w:r w:rsidRPr="00851BFC">
              <w:rPr>
                <w:rFonts w:ascii="Times New Roman" w:eastAsia="宋体" w:hAnsi="Times New Roman" w:cs="Times New Roman" w:hint="eastAsia"/>
                <w:b/>
                <w:i/>
                <w:kern w:val="0"/>
                <w:sz w:val="19"/>
                <w:szCs w:val="24"/>
              </w:rPr>
              <w:t>。</w:t>
            </w:r>
          </w:p>
        </w:tc>
      </w:tr>
      <w:tr w:rsidR="00465822" w:rsidRPr="00C93C46" w14:paraId="20DF6F1C" w14:textId="77777777" w:rsidTr="00A6640B">
        <w:trPr>
          <w:trHeight w:val="397"/>
          <w:jc w:val="center"/>
        </w:trPr>
        <w:tc>
          <w:tcPr>
            <w:tcW w:w="5000" w:type="pct"/>
            <w:gridSpan w:val="8"/>
            <w:vAlign w:val="center"/>
          </w:tcPr>
          <w:p w14:paraId="0BB1037C"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宋体" w:cs="宋体"/>
                <w:b/>
                <w:bCs/>
                <w:color w:val="000000"/>
                <w:kern w:val="0"/>
                <w:szCs w:val="21"/>
              </w:rPr>
              <w:t>该受试者整个</w:t>
            </w:r>
            <w:r>
              <w:rPr>
                <w:rFonts w:ascii="Times New Roman" w:eastAsia="宋体" w:hAnsi="宋体" w:cs="宋体" w:hint="eastAsia"/>
                <w:b/>
                <w:bCs/>
                <w:color w:val="000000"/>
                <w:kern w:val="0"/>
                <w:szCs w:val="21"/>
              </w:rPr>
              <w:t>试验</w:t>
            </w:r>
            <w:r w:rsidRPr="00C93C46">
              <w:rPr>
                <w:rFonts w:ascii="Times New Roman" w:eastAsia="宋体" w:hAnsi="宋体" w:cs="宋体"/>
                <w:b/>
                <w:bCs/>
                <w:color w:val="000000"/>
                <w:kern w:val="0"/>
                <w:szCs w:val="21"/>
              </w:rPr>
              <w:t>期间有无发生严重不良事件？</w:t>
            </w:r>
            <w:r w:rsidRPr="00C93C46">
              <w:rPr>
                <w:rFonts w:ascii="Times New Roman" w:eastAsia="宋体" w:hAnsi="Times New Roman" w:cs="宋体"/>
                <w:bCs/>
                <w:color w:val="000000"/>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无</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有，</w:t>
            </w:r>
            <w:r w:rsidRPr="00C93C46">
              <w:rPr>
                <w:rFonts w:ascii="Times New Roman" w:eastAsia="宋体" w:hAnsi="Times New Roman" w:cs="宋体"/>
                <w:kern w:val="0"/>
                <w:szCs w:val="21"/>
              </w:rPr>
              <w:t>请填写下表。</w:t>
            </w:r>
          </w:p>
        </w:tc>
      </w:tr>
      <w:tr w:rsidR="00465822" w:rsidRPr="00C93C46" w14:paraId="48BA5C9C" w14:textId="77777777" w:rsidTr="00A6640B">
        <w:trPr>
          <w:trHeight w:val="397"/>
          <w:jc w:val="center"/>
        </w:trPr>
        <w:tc>
          <w:tcPr>
            <w:tcW w:w="935" w:type="pct"/>
            <w:vAlign w:val="center"/>
          </w:tcPr>
          <w:p w14:paraId="36B64E74"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报告类型</w:t>
            </w:r>
          </w:p>
        </w:tc>
        <w:tc>
          <w:tcPr>
            <w:tcW w:w="1488" w:type="pct"/>
            <w:gridSpan w:val="2"/>
            <w:vAlign w:val="center"/>
          </w:tcPr>
          <w:p w14:paraId="0AEC8459" w14:textId="77777777" w:rsidR="00465822" w:rsidRPr="00C93C46" w:rsidRDefault="00465822" w:rsidP="00A6640B">
            <w:pPr>
              <w:widowControl/>
              <w:ind w:left="210" w:hangingChars="100" w:hanging="210"/>
              <w:jc w:val="center"/>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首次</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随访</w:t>
            </w:r>
            <w:r w:rsidRPr="00C93C46">
              <w:rPr>
                <w:rFonts w:ascii="Times New Roman" w:eastAsia="宋体" w:hAnsi="Times New Roman" w:cs="Times New Roman" w:hint="eastAsia"/>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总结</w:t>
            </w:r>
          </w:p>
        </w:tc>
        <w:tc>
          <w:tcPr>
            <w:tcW w:w="938" w:type="pct"/>
            <w:gridSpan w:val="2"/>
            <w:vAlign w:val="center"/>
          </w:tcPr>
          <w:p w14:paraId="2E9DF365"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Arial" w:cs="Times New Roman"/>
                <w:kern w:val="0"/>
                <w:szCs w:val="21"/>
              </w:rPr>
              <w:t>报告时间</w:t>
            </w:r>
          </w:p>
          <w:p w14:paraId="7C8F31D8"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Arial" w:cs="Times New Roman"/>
                <w:kern w:val="0"/>
                <w:szCs w:val="21"/>
              </w:rPr>
              <w:t>(</w:t>
            </w:r>
            <w:r w:rsidRPr="00C93C46">
              <w:rPr>
                <w:rFonts w:ascii="Times New Roman" w:eastAsia="宋体" w:hAnsi="Times New Roman" w:cs="Times New Roman"/>
                <w:kern w:val="0"/>
                <w:szCs w:val="21"/>
              </w:rPr>
              <w:t>24</w:t>
            </w:r>
            <w:r w:rsidRPr="00C93C46">
              <w:rPr>
                <w:rFonts w:ascii="Times New Roman" w:eastAsia="宋体" w:hAnsi="Arial" w:cs="Times New Roman"/>
                <w:kern w:val="0"/>
                <w:szCs w:val="21"/>
              </w:rPr>
              <w:t>小时制</w:t>
            </w:r>
            <w:r w:rsidRPr="00C93C46">
              <w:rPr>
                <w:rFonts w:ascii="Times New Roman" w:eastAsia="宋体" w:hAnsi="Arial" w:cs="Times New Roman"/>
                <w:kern w:val="0"/>
                <w:szCs w:val="21"/>
              </w:rPr>
              <w:t>)</w:t>
            </w:r>
          </w:p>
        </w:tc>
        <w:tc>
          <w:tcPr>
            <w:tcW w:w="1639" w:type="pct"/>
            <w:gridSpan w:val="3"/>
            <w:vAlign w:val="center"/>
          </w:tcPr>
          <w:p w14:paraId="1C78289A" w14:textId="77777777" w:rsidR="00465822" w:rsidRPr="00C93C46" w:rsidRDefault="00465822" w:rsidP="00A6640B">
            <w:pPr>
              <w:widowControl/>
              <w:spacing w:line="276" w:lineRule="auto"/>
              <w:jc w:val="center"/>
              <w:rPr>
                <w:rFonts w:ascii="Times New Roman" w:eastAsia="宋体" w:hAnsi="Times New Roman" w:cs="Times New Roman"/>
                <w:kern w:val="0"/>
                <w:szCs w:val="21"/>
              </w:rPr>
            </w:pPr>
            <w:r w:rsidRPr="00C84EF8">
              <w:rPr>
                <w:rFonts w:ascii="Arial" w:eastAsia="宋体" w:hAnsi="Arial" w:cs="Arial" w:hint="eastAsia"/>
                <w:szCs w:val="21"/>
              </w:rPr>
              <w:t>|_|_|_|_|/|_|_|/|_|_|</w:t>
            </w:r>
            <w:r>
              <w:rPr>
                <w:rFonts w:ascii="Arial" w:eastAsia="宋体" w:hAnsi="Arial" w:cs="Arial"/>
                <w:szCs w:val="21"/>
              </w:rPr>
              <w:t xml:space="preserve">  </w:t>
            </w:r>
            <w:r w:rsidRPr="00C84EF8">
              <w:rPr>
                <w:rFonts w:ascii="Arial" w:eastAsia="宋体" w:hAnsi="Arial" w:cs="Arial" w:hint="eastAsia"/>
                <w:szCs w:val="21"/>
              </w:rPr>
              <w:t>|_|_|</w:t>
            </w:r>
            <w:r>
              <w:rPr>
                <w:rFonts w:ascii="Arial" w:eastAsia="宋体" w:hAnsi="Arial" w:cs="Arial" w:hint="eastAsia"/>
                <w:szCs w:val="21"/>
              </w:rPr>
              <w:t>:</w:t>
            </w:r>
            <w:r w:rsidRPr="00C84EF8">
              <w:rPr>
                <w:rFonts w:ascii="Arial" w:eastAsia="宋体" w:hAnsi="Arial" w:cs="Arial" w:hint="eastAsia"/>
                <w:szCs w:val="21"/>
              </w:rPr>
              <w:t>|_|_|</w:t>
            </w:r>
          </w:p>
        </w:tc>
      </w:tr>
      <w:tr w:rsidR="00465822" w:rsidRPr="00C93C46" w14:paraId="17ECA4FB" w14:textId="77777777" w:rsidTr="00A6640B">
        <w:trPr>
          <w:trHeight w:val="397"/>
          <w:jc w:val="center"/>
        </w:trPr>
        <w:tc>
          <w:tcPr>
            <w:tcW w:w="935" w:type="pct"/>
            <w:vAlign w:val="center"/>
          </w:tcPr>
          <w:p w14:paraId="307F9D25"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医疗机构及</w:t>
            </w:r>
          </w:p>
          <w:p w14:paraId="2ABC716E"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专业名称</w:t>
            </w:r>
          </w:p>
        </w:tc>
        <w:tc>
          <w:tcPr>
            <w:tcW w:w="2426" w:type="pct"/>
            <w:gridSpan w:val="4"/>
            <w:vAlign w:val="center"/>
          </w:tcPr>
          <w:p w14:paraId="1A584C66" w14:textId="77777777" w:rsidR="00465822" w:rsidRPr="00C93C46" w:rsidRDefault="00465822" w:rsidP="00A6640B">
            <w:pPr>
              <w:widowControl/>
              <w:jc w:val="center"/>
              <w:rPr>
                <w:rFonts w:ascii="Times New Roman" w:eastAsia="宋体" w:hAnsi="Times New Roman" w:cs="Times New Roman"/>
                <w:kern w:val="0"/>
                <w:szCs w:val="21"/>
              </w:rPr>
            </w:pPr>
          </w:p>
        </w:tc>
        <w:tc>
          <w:tcPr>
            <w:tcW w:w="469" w:type="pct"/>
            <w:vAlign w:val="center"/>
          </w:tcPr>
          <w:p w14:paraId="4877AAD0" w14:textId="77777777" w:rsidR="00465822" w:rsidRPr="00C93C46" w:rsidRDefault="00465822" w:rsidP="00A6640B">
            <w:pPr>
              <w:widowControl/>
              <w:jc w:val="center"/>
              <w:rPr>
                <w:rFonts w:ascii="Times New Roman" w:eastAsia="宋体" w:hAnsi="Times New Roman" w:cs="Times New Roman"/>
                <w:color w:val="000000"/>
                <w:kern w:val="0"/>
                <w:szCs w:val="21"/>
              </w:rPr>
            </w:pPr>
            <w:r w:rsidRPr="00C93C46">
              <w:rPr>
                <w:rFonts w:ascii="Times New Roman" w:eastAsia="宋体" w:hAnsi="Times New Roman" w:cs="Times New Roman"/>
                <w:color w:val="000000"/>
                <w:kern w:val="0"/>
                <w:szCs w:val="21"/>
              </w:rPr>
              <w:t>电话</w:t>
            </w:r>
            <w:r w:rsidRPr="00C93C46">
              <w:rPr>
                <w:rFonts w:ascii="Times New Roman" w:eastAsia="宋体" w:hAnsi="Times New Roman" w:cs="Times New Roman"/>
                <w:color w:val="000000"/>
                <w:kern w:val="0"/>
                <w:szCs w:val="21"/>
              </w:rPr>
              <w:t>/</w:t>
            </w:r>
            <w:r w:rsidRPr="00C93C46">
              <w:rPr>
                <w:rFonts w:ascii="Times New Roman" w:eastAsia="宋体" w:hAnsi="Times New Roman" w:cs="Times New Roman"/>
                <w:color w:val="000000"/>
                <w:kern w:val="0"/>
                <w:szCs w:val="21"/>
              </w:rPr>
              <w:t>传真</w:t>
            </w:r>
          </w:p>
        </w:tc>
        <w:tc>
          <w:tcPr>
            <w:tcW w:w="1170" w:type="pct"/>
            <w:gridSpan w:val="2"/>
            <w:vAlign w:val="center"/>
          </w:tcPr>
          <w:p w14:paraId="31E0CB86" w14:textId="77777777" w:rsidR="00465822" w:rsidRPr="00C93C46" w:rsidRDefault="00465822" w:rsidP="00A6640B">
            <w:pPr>
              <w:widowControl/>
              <w:jc w:val="center"/>
              <w:rPr>
                <w:rFonts w:ascii="Times New Roman" w:eastAsia="宋体" w:hAnsi="Times New Roman" w:cs="Times New Roman"/>
                <w:color w:val="000000"/>
                <w:kern w:val="0"/>
                <w:szCs w:val="21"/>
              </w:rPr>
            </w:pPr>
          </w:p>
        </w:tc>
      </w:tr>
      <w:tr w:rsidR="00465822" w:rsidRPr="00C93C46" w14:paraId="3908E3D7" w14:textId="77777777" w:rsidTr="00A6640B">
        <w:trPr>
          <w:trHeight w:val="397"/>
          <w:jc w:val="center"/>
        </w:trPr>
        <w:tc>
          <w:tcPr>
            <w:tcW w:w="935" w:type="pct"/>
            <w:vAlign w:val="center"/>
          </w:tcPr>
          <w:p w14:paraId="6C81E7BB"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申办者</w:t>
            </w:r>
          </w:p>
        </w:tc>
        <w:tc>
          <w:tcPr>
            <w:tcW w:w="2426" w:type="pct"/>
            <w:gridSpan w:val="4"/>
            <w:vAlign w:val="center"/>
          </w:tcPr>
          <w:p w14:paraId="4EA3D3C3" w14:textId="77777777" w:rsidR="00465822" w:rsidRPr="00C93C46" w:rsidRDefault="00465822" w:rsidP="00A6640B">
            <w:pPr>
              <w:widowControl/>
              <w:jc w:val="center"/>
              <w:rPr>
                <w:rFonts w:ascii="Times New Roman" w:eastAsia="宋体" w:hAnsi="Times New Roman" w:cs="Times New Roman"/>
                <w:kern w:val="0"/>
                <w:szCs w:val="21"/>
              </w:rPr>
            </w:pPr>
          </w:p>
        </w:tc>
        <w:tc>
          <w:tcPr>
            <w:tcW w:w="469" w:type="pct"/>
            <w:vAlign w:val="center"/>
          </w:tcPr>
          <w:p w14:paraId="7DFFD027"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电话</w:t>
            </w:r>
          </w:p>
        </w:tc>
        <w:tc>
          <w:tcPr>
            <w:tcW w:w="1170" w:type="pct"/>
            <w:gridSpan w:val="2"/>
            <w:vAlign w:val="center"/>
          </w:tcPr>
          <w:p w14:paraId="59E17315" w14:textId="77777777" w:rsidR="00465822" w:rsidRPr="00C93C46" w:rsidRDefault="00465822" w:rsidP="00A6640B">
            <w:pPr>
              <w:widowControl/>
              <w:jc w:val="center"/>
              <w:rPr>
                <w:rFonts w:ascii="Times New Roman" w:eastAsia="宋体" w:hAnsi="Times New Roman" w:cs="Times New Roman"/>
                <w:kern w:val="0"/>
                <w:szCs w:val="21"/>
              </w:rPr>
            </w:pPr>
          </w:p>
        </w:tc>
      </w:tr>
      <w:tr w:rsidR="00465822" w:rsidRPr="00C93C46" w14:paraId="1029AB6E" w14:textId="77777777" w:rsidTr="00A6640B">
        <w:trPr>
          <w:trHeight w:val="397"/>
          <w:jc w:val="center"/>
        </w:trPr>
        <w:tc>
          <w:tcPr>
            <w:tcW w:w="935" w:type="pct"/>
            <w:vAlign w:val="center"/>
          </w:tcPr>
          <w:p w14:paraId="25198892"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试验药物名称</w:t>
            </w:r>
          </w:p>
        </w:tc>
        <w:tc>
          <w:tcPr>
            <w:tcW w:w="4065" w:type="pct"/>
            <w:gridSpan w:val="7"/>
            <w:vAlign w:val="center"/>
          </w:tcPr>
          <w:p w14:paraId="5F991E3B" w14:textId="77777777" w:rsidR="00465822" w:rsidRPr="00C93C46" w:rsidRDefault="00465822" w:rsidP="00A6640B">
            <w:pPr>
              <w:widowControl/>
              <w:jc w:val="left"/>
              <w:rPr>
                <w:rFonts w:ascii="Times New Roman" w:eastAsia="宋体" w:hAnsi="Times New Roman" w:cs="Times New Roman"/>
                <w:kern w:val="0"/>
                <w:szCs w:val="21"/>
              </w:rPr>
            </w:pPr>
            <w:r w:rsidRPr="00C93C46">
              <w:rPr>
                <w:rFonts w:ascii="Times New Roman" w:eastAsia="宋体" w:hAnsi="Times New Roman" w:cs="Times New Roman"/>
                <w:kern w:val="0"/>
                <w:szCs w:val="21"/>
              </w:rPr>
              <w:t>中文名：</w:t>
            </w:r>
          </w:p>
        </w:tc>
      </w:tr>
      <w:tr w:rsidR="00465822" w:rsidRPr="00C93C46" w14:paraId="09FCB6A5" w14:textId="77777777" w:rsidTr="00A6640B">
        <w:trPr>
          <w:trHeight w:val="397"/>
          <w:jc w:val="center"/>
        </w:trPr>
        <w:tc>
          <w:tcPr>
            <w:tcW w:w="935" w:type="pct"/>
            <w:vAlign w:val="center"/>
          </w:tcPr>
          <w:p w14:paraId="29A26751"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药物分类</w:t>
            </w:r>
          </w:p>
        </w:tc>
        <w:tc>
          <w:tcPr>
            <w:tcW w:w="3052" w:type="pct"/>
            <w:gridSpan w:val="6"/>
            <w:vAlign w:val="center"/>
          </w:tcPr>
          <w:p w14:paraId="5662456C" w14:textId="77777777" w:rsidR="00465822" w:rsidRPr="00C93C46" w:rsidRDefault="00465822" w:rsidP="00A6640B">
            <w:pPr>
              <w:widowControl/>
              <w:rPr>
                <w:rFonts w:ascii="宋体" w:eastAsia="宋体" w:hAnsi="宋体"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中药</w:t>
            </w:r>
            <w:r w:rsidRPr="00C93C46">
              <w:rPr>
                <w:rFonts w:ascii="Times New Roman" w:eastAsia="宋体" w:hAnsi="Times New Roman" w:cs="Times New Roman"/>
                <w:kern w:val="0"/>
                <w:szCs w:val="21"/>
              </w:rPr>
              <w:t xml:space="preserve">       </w:t>
            </w:r>
            <w:r w:rsidRPr="00C93C46">
              <w:rPr>
                <w:rFonts w:ascii="宋体" w:eastAsia="宋体" w:hAnsi="宋体" w:cs="Times New Roman"/>
                <w:kern w:val="0"/>
                <w:szCs w:val="21"/>
              </w:rPr>
              <w:t xml:space="preserve"> </w:t>
            </w:r>
            <w:r>
              <w:rPr>
                <w:rFonts w:ascii="宋体" w:eastAsia="宋体" w:hAnsi="宋体" w:cs="Times New Roman"/>
                <w:kern w:val="0"/>
                <w:szCs w:val="21"/>
              </w:rPr>
              <w:t xml:space="preserve">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 xml:space="preserve"> 化学药</w:t>
            </w:r>
            <w:r>
              <w:rPr>
                <w:rFonts w:ascii="宋体" w:eastAsia="宋体" w:hAnsi="宋体" w:cs="Times New Roman"/>
                <w:kern w:val="0"/>
                <w:szCs w:val="21"/>
              </w:rPr>
              <w:t xml:space="preserve">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生物制品</w:t>
            </w:r>
          </w:p>
          <w:p w14:paraId="130E2684" w14:textId="77777777"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 xml:space="preserve">放射性药    </w:t>
            </w:r>
            <w:r>
              <w:rPr>
                <w:rFonts w:ascii="宋体" w:eastAsia="宋体" w:hAnsi="宋体" w:cs="Times New Roman"/>
                <w:kern w:val="0"/>
                <w:szCs w:val="21"/>
              </w:rPr>
              <w:t xml:space="preserve">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 xml:space="preserve">进口药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其</w:t>
            </w:r>
            <w:r w:rsidRPr="00C93C46">
              <w:rPr>
                <w:rFonts w:ascii="Times New Roman" w:eastAsia="宋体" w:hAnsi="Times New Roman" w:cs="Times New Roman"/>
                <w:kern w:val="0"/>
                <w:szCs w:val="21"/>
              </w:rPr>
              <w:t>他</w:t>
            </w:r>
          </w:p>
        </w:tc>
        <w:tc>
          <w:tcPr>
            <w:tcW w:w="1013" w:type="pct"/>
            <w:vAlign w:val="center"/>
          </w:tcPr>
          <w:p w14:paraId="20E8471C"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第</w:t>
            </w:r>
            <w:r w:rsidRPr="00C93C46">
              <w:rPr>
                <w:rFonts w:ascii="Times New Roman" w:eastAsia="宋体" w:hAnsi="Times New Roman" w:cs="Times New Roman"/>
                <w:kern w:val="0"/>
                <w:szCs w:val="21"/>
                <w:u w:val="single"/>
              </w:rPr>
              <w:t xml:space="preserve">  </w:t>
            </w:r>
            <w:r w:rsidRPr="00C93C46">
              <w:rPr>
                <w:rFonts w:ascii="Times New Roman" w:eastAsia="宋体" w:hAnsi="Times New Roman" w:cs="Times New Roman"/>
                <w:kern w:val="0"/>
                <w:szCs w:val="21"/>
              </w:rPr>
              <w:t>类</w:t>
            </w:r>
          </w:p>
        </w:tc>
      </w:tr>
      <w:tr w:rsidR="00465822" w:rsidRPr="00C93C46" w14:paraId="04CE4F34" w14:textId="77777777" w:rsidTr="00A6640B">
        <w:trPr>
          <w:trHeight w:val="397"/>
          <w:jc w:val="center"/>
        </w:trPr>
        <w:tc>
          <w:tcPr>
            <w:tcW w:w="935" w:type="pct"/>
            <w:vAlign w:val="center"/>
          </w:tcPr>
          <w:p w14:paraId="3EF797A1"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临床试验分期</w:t>
            </w:r>
          </w:p>
        </w:tc>
        <w:tc>
          <w:tcPr>
            <w:tcW w:w="3052" w:type="pct"/>
            <w:gridSpan w:val="6"/>
            <w:vAlign w:val="center"/>
          </w:tcPr>
          <w:p w14:paraId="3B80E477" w14:textId="77777777"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hint="eastAsia"/>
                <w:kern w:val="0"/>
                <w:szCs w:val="21"/>
              </w:rPr>
              <w:t>Ⅰ</w:t>
            </w:r>
            <w:r w:rsidRPr="00C93C46">
              <w:rPr>
                <w:rFonts w:ascii="Times New Roman" w:eastAsia="宋体" w:hAnsi="Times New Roman" w:cs="Times New Roman"/>
                <w:kern w:val="0"/>
                <w:szCs w:val="21"/>
              </w:rPr>
              <w:t>期</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hint="eastAsia"/>
                <w:kern w:val="0"/>
                <w:szCs w:val="21"/>
              </w:rPr>
              <w:t>Ⅱ</w:t>
            </w:r>
            <w:r w:rsidRPr="00C93C46">
              <w:rPr>
                <w:rFonts w:ascii="Times New Roman" w:eastAsia="宋体" w:hAnsi="Times New Roman" w:cs="Times New Roman"/>
                <w:kern w:val="0"/>
                <w:szCs w:val="21"/>
              </w:rPr>
              <w:t>期</w:t>
            </w:r>
            <w:r>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hint="eastAsia"/>
                <w:kern w:val="0"/>
                <w:szCs w:val="21"/>
              </w:rPr>
              <w:t>Ⅲ</w:t>
            </w:r>
            <w:r w:rsidRPr="00C93C46">
              <w:rPr>
                <w:rFonts w:ascii="Times New Roman" w:eastAsia="宋体" w:hAnsi="Times New Roman" w:cs="Times New Roman"/>
                <w:kern w:val="0"/>
                <w:szCs w:val="21"/>
              </w:rPr>
              <w:t>期</w:t>
            </w:r>
            <w:r>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hint="eastAsia"/>
                <w:kern w:val="0"/>
                <w:szCs w:val="21"/>
              </w:rPr>
              <w:t>Ⅳ</w:t>
            </w:r>
            <w:r w:rsidRPr="00C93C46">
              <w:rPr>
                <w:rFonts w:ascii="Times New Roman" w:eastAsia="宋体" w:hAnsi="Times New Roman" w:cs="Times New Roman"/>
                <w:kern w:val="0"/>
                <w:szCs w:val="21"/>
              </w:rPr>
              <w:t>期</w:t>
            </w:r>
          </w:p>
          <w:p w14:paraId="5AC96F10" w14:textId="77777777"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kern w:val="0"/>
                <w:szCs w:val="21"/>
              </w:rPr>
              <w:t>生物等效性试验</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临床验证</w:t>
            </w:r>
          </w:p>
        </w:tc>
        <w:tc>
          <w:tcPr>
            <w:tcW w:w="1013" w:type="pct"/>
            <w:vAlign w:val="center"/>
          </w:tcPr>
          <w:p w14:paraId="7CB69DBD"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剂型：</w:t>
            </w:r>
          </w:p>
        </w:tc>
      </w:tr>
      <w:tr w:rsidR="00465822" w:rsidRPr="00C93C46" w14:paraId="5C536BE9" w14:textId="77777777" w:rsidTr="00A6640B">
        <w:trPr>
          <w:trHeight w:val="397"/>
          <w:jc w:val="center"/>
        </w:trPr>
        <w:tc>
          <w:tcPr>
            <w:tcW w:w="935" w:type="pct"/>
            <w:vMerge w:val="restart"/>
            <w:vAlign w:val="center"/>
          </w:tcPr>
          <w:p w14:paraId="79C134F6"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受试者情况</w:t>
            </w:r>
          </w:p>
        </w:tc>
        <w:tc>
          <w:tcPr>
            <w:tcW w:w="2206" w:type="pct"/>
            <w:gridSpan w:val="3"/>
            <w:vAlign w:val="center"/>
          </w:tcPr>
          <w:p w14:paraId="0419AE9E"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姓名缩写：</w:t>
            </w:r>
            <w:r w:rsidRPr="00C84EF8">
              <w:rPr>
                <w:rFonts w:ascii="Arial" w:eastAsia="宋体" w:hAnsi="Arial" w:cs="Arial" w:hint="eastAsia"/>
                <w:szCs w:val="21"/>
              </w:rPr>
              <w:t>|_|_|_|_|</w:t>
            </w:r>
          </w:p>
        </w:tc>
        <w:tc>
          <w:tcPr>
            <w:tcW w:w="1859" w:type="pct"/>
            <w:gridSpan w:val="4"/>
            <w:vAlign w:val="center"/>
          </w:tcPr>
          <w:p w14:paraId="684C9094"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性别：</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男</w:t>
            </w:r>
            <w:r w:rsidRPr="00C93C46">
              <w:rPr>
                <w:rFonts w:ascii="Times New Roman" w:eastAsia="宋体" w:hAnsi="Times New Roman" w:cs="宋体"/>
                <w:color w:val="000000"/>
                <w:kern w:val="0"/>
                <w:szCs w:val="21"/>
              </w:rPr>
              <w:t xml:space="preserve">  </w:t>
            </w:r>
            <w:r>
              <w:rPr>
                <w:rFonts w:ascii="Times New Roman" w:eastAsia="宋体" w:hAnsi="Times New Roman" w:cs="宋体"/>
                <w:color w:val="000000"/>
                <w:kern w:val="0"/>
                <w:szCs w:val="21"/>
              </w:rPr>
              <w:t xml:space="preserve">   </w:t>
            </w:r>
            <w:r w:rsidRPr="00C93C46">
              <w:rPr>
                <w:rFonts w:ascii="Times New Roman" w:eastAsia="宋体" w:hAnsi="Times New Roman" w:cs="宋体"/>
                <w:color w:val="000000"/>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女</w:t>
            </w:r>
          </w:p>
        </w:tc>
      </w:tr>
      <w:tr w:rsidR="00465822" w:rsidRPr="00C93C46" w14:paraId="55C22E50" w14:textId="77777777" w:rsidTr="00A6640B">
        <w:trPr>
          <w:trHeight w:val="397"/>
          <w:jc w:val="center"/>
        </w:trPr>
        <w:tc>
          <w:tcPr>
            <w:tcW w:w="935" w:type="pct"/>
            <w:vMerge/>
            <w:vAlign w:val="center"/>
          </w:tcPr>
          <w:p w14:paraId="075FA3F0" w14:textId="77777777" w:rsidR="00465822" w:rsidRPr="00C93C46" w:rsidRDefault="00465822" w:rsidP="00A6640B">
            <w:pPr>
              <w:widowControl/>
              <w:jc w:val="center"/>
              <w:rPr>
                <w:rFonts w:ascii="Times New Roman" w:eastAsia="宋体" w:hAnsi="Times New Roman" w:cs="Times New Roman"/>
                <w:kern w:val="0"/>
                <w:szCs w:val="21"/>
              </w:rPr>
            </w:pPr>
          </w:p>
        </w:tc>
        <w:tc>
          <w:tcPr>
            <w:tcW w:w="2206" w:type="pct"/>
            <w:gridSpan w:val="3"/>
            <w:vAlign w:val="center"/>
          </w:tcPr>
          <w:p w14:paraId="7B20DCF1"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出生年月：</w:t>
            </w:r>
            <w:r w:rsidRPr="00C84EF8">
              <w:rPr>
                <w:rFonts w:ascii="Arial" w:eastAsia="宋体" w:hAnsi="Arial" w:cs="Arial" w:hint="eastAsia"/>
                <w:szCs w:val="21"/>
              </w:rPr>
              <w:t>|_|_|_|_|/|_|_|/|_|_|</w:t>
            </w:r>
          </w:p>
        </w:tc>
        <w:tc>
          <w:tcPr>
            <w:tcW w:w="1859" w:type="pct"/>
            <w:gridSpan w:val="4"/>
            <w:vAlign w:val="center"/>
          </w:tcPr>
          <w:p w14:paraId="36C8F094" w14:textId="77777777" w:rsidR="00465822" w:rsidRPr="00C93C46" w:rsidRDefault="00465822" w:rsidP="00A6640B">
            <w:pPr>
              <w:widowControl/>
              <w:rPr>
                <w:rFonts w:ascii="Times New Roman" w:eastAsia="宋体" w:hAnsi="Times New Roman" w:cs="Times New Roman"/>
                <w:kern w:val="0"/>
                <w:szCs w:val="21"/>
                <w:u w:val="single"/>
              </w:rPr>
            </w:pPr>
            <w:r w:rsidRPr="00C93C46">
              <w:rPr>
                <w:rFonts w:ascii="Times New Roman" w:eastAsia="宋体" w:hAnsi="Times New Roman" w:cs="Times New Roman"/>
                <w:kern w:val="0"/>
                <w:szCs w:val="21"/>
              </w:rPr>
              <w:t>民族：</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汉族</w:t>
            </w:r>
            <w:r>
              <w:rPr>
                <w:rFonts w:ascii="Times New Roman" w:eastAsia="宋体" w:hAnsi="Times New Roman" w:cs="宋体" w:hint="eastAsia"/>
                <w:color w:val="000000"/>
                <w:kern w:val="0"/>
                <w:szCs w:val="21"/>
              </w:rPr>
              <w:t xml:space="preserve"> </w:t>
            </w:r>
            <w:r>
              <w:rPr>
                <w:rFonts w:ascii="Times New Roman" w:eastAsia="宋体" w:hAnsi="Times New Roman" w:cs="宋体"/>
                <w:color w:val="000000"/>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其他：</w:t>
            </w:r>
          </w:p>
        </w:tc>
      </w:tr>
      <w:tr w:rsidR="00162643" w:rsidRPr="00C93C46" w14:paraId="7C64F058" w14:textId="77777777" w:rsidTr="00A6640B">
        <w:trPr>
          <w:trHeight w:val="397"/>
          <w:jc w:val="center"/>
        </w:trPr>
        <w:tc>
          <w:tcPr>
            <w:tcW w:w="935" w:type="pct"/>
            <w:vMerge/>
            <w:vAlign w:val="center"/>
          </w:tcPr>
          <w:p w14:paraId="243B48DF" w14:textId="77777777" w:rsidR="00162643" w:rsidRPr="00C93C46" w:rsidRDefault="00162643" w:rsidP="00A6640B">
            <w:pPr>
              <w:widowControl/>
              <w:jc w:val="center"/>
              <w:rPr>
                <w:rFonts w:ascii="Times New Roman" w:eastAsia="宋体" w:hAnsi="Times New Roman" w:cs="Times New Roman"/>
                <w:kern w:val="0"/>
                <w:szCs w:val="21"/>
              </w:rPr>
            </w:pPr>
          </w:p>
        </w:tc>
        <w:tc>
          <w:tcPr>
            <w:tcW w:w="2206" w:type="pct"/>
            <w:gridSpan w:val="3"/>
            <w:vAlign w:val="center"/>
          </w:tcPr>
          <w:p w14:paraId="11674644" w14:textId="2FF5002B" w:rsidR="00162643" w:rsidRPr="00C93C46" w:rsidRDefault="00162643" w:rsidP="00A6640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病史：</w:t>
            </w:r>
          </w:p>
        </w:tc>
        <w:tc>
          <w:tcPr>
            <w:tcW w:w="1859" w:type="pct"/>
            <w:gridSpan w:val="4"/>
            <w:vAlign w:val="center"/>
          </w:tcPr>
          <w:p w14:paraId="41FF5B78" w14:textId="6E640EEE" w:rsidR="00162643" w:rsidRPr="00C93C46" w:rsidRDefault="00162643" w:rsidP="00A6640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合并用药：</w:t>
            </w:r>
          </w:p>
        </w:tc>
      </w:tr>
      <w:tr w:rsidR="00465822" w:rsidRPr="00C93C46" w14:paraId="3E33907C" w14:textId="77777777" w:rsidTr="00A6640B">
        <w:trPr>
          <w:trHeight w:val="397"/>
          <w:jc w:val="center"/>
        </w:trPr>
        <w:tc>
          <w:tcPr>
            <w:tcW w:w="935" w:type="pct"/>
            <w:vMerge/>
            <w:vAlign w:val="center"/>
          </w:tcPr>
          <w:p w14:paraId="15779705" w14:textId="77777777" w:rsidR="00465822" w:rsidRPr="00C93C46" w:rsidRDefault="00465822" w:rsidP="00A6640B">
            <w:pPr>
              <w:widowControl/>
              <w:jc w:val="center"/>
              <w:rPr>
                <w:rFonts w:ascii="Times New Roman" w:eastAsia="宋体" w:hAnsi="Times New Roman" w:cs="Times New Roman"/>
                <w:kern w:val="0"/>
                <w:szCs w:val="21"/>
              </w:rPr>
            </w:pPr>
          </w:p>
        </w:tc>
        <w:tc>
          <w:tcPr>
            <w:tcW w:w="4065" w:type="pct"/>
            <w:gridSpan w:val="7"/>
            <w:vAlign w:val="center"/>
          </w:tcPr>
          <w:p w14:paraId="27E95A22" w14:textId="1FB647DC" w:rsidR="00465822" w:rsidRPr="00C93C46" w:rsidRDefault="00162643" w:rsidP="00A6640B">
            <w:pPr>
              <w:widowControl/>
              <w:jc w:val="left"/>
              <w:rPr>
                <w:rFonts w:ascii="Times New Roman" w:eastAsia="宋体" w:hAnsi="Times New Roman" w:cs="Times New Roman"/>
                <w:kern w:val="0"/>
                <w:szCs w:val="21"/>
                <w:u w:val="single"/>
              </w:rPr>
            </w:pPr>
            <w:r>
              <w:rPr>
                <w:rFonts w:ascii="Times New Roman" w:eastAsia="宋体" w:hAnsi="Times New Roman" w:cs="Times New Roman" w:hint="eastAsia"/>
                <w:kern w:val="0"/>
                <w:szCs w:val="21"/>
              </w:rPr>
              <w:t>S</w:t>
            </w:r>
            <w:r>
              <w:rPr>
                <w:rFonts w:ascii="Times New Roman" w:eastAsia="宋体" w:hAnsi="Times New Roman" w:cs="Times New Roman"/>
                <w:kern w:val="0"/>
                <w:szCs w:val="21"/>
              </w:rPr>
              <w:t>AE</w:t>
            </w:r>
            <w:r>
              <w:rPr>
                <w:rFonts w:ascii="Times New Roman" w:eastAsia="宋体" w:hAnsi="Times New Roman" w:cs="Times New Roman" w:hint="eastAsia"/>
                <w:kern w:val="0"/>
                <w:szCs w:val="21"/>
              </w:rPr>
              <w:t>术语</w:t>
            </w:r>
            <w:r w:rsidR="00465822" w:rsidRPr="00C93C46">
              <w:rPr>
                <w:rFonts w:ascii="Times New Roman" w:eastAsia="宋体" w:hAnsi="Times New Roman" w:cs="Times New Roman"/>
                <w:kern w:val="0"/>
                <w:szCs w:val="21"/>
              </w:rPr>
              <w:t>：</w:t>
            </w:r>
          </w:p>
        </w:tc>
      </w:tr>
      <w:tr w:rsidR="00465822" w:rsidRPr="00C93C46" w14:paraId="16EFCFBC" w14:textId="77777777" w:rsidTr="00A6640B">
        <w:trPr>
          <w:trHeight w:val="397"/>
          <w:jc w:val="center"/>
        </w:trPr>
        <w:tc>
          <w:tcPr>
            <w:tcW w:w="935" w:type="pct"/>
            <w:vMerge w:val="restart"/>
            <w:vAlign w:val="center"/>
          </w:tcPr>
          <w:p w14:paraId="5B3ABF7C"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SAE</w:t>
            </w:r>
            <w:r w:rsidRPr="00C93C46">
              <w:rPr>
                <w:rFonts w:ascii="Times New Roman" w:eastAsia="宋体" w:hAnsi="Times New Roman" w:cs="Times New Roman"/>
                <w:kern w:val="0"/>
                <w:szCs w:val="21"/>
              </w:rPr>
              <w:t>情况</w:t>
            </w:r>
          </w:p>
        </w:tc>
        <w:tc>
          <w:tcPr>
            <w:tcW w:w="627" w:type="pct"/>
            <w:vAlign w:val="center"/>
          </w:tcPr>
          <w:p w14:paraId="77D0DB19"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开始时间</w:t>
            </w:r>
          </w:p>
        </w:tc>
        <w:tc>
          <w:tcPr>
            <w:tcW w:w="3438" w:type="pct"/>
            <w:gridSpan w:val="6"/>
            <w:vAlign w:val="center"/>
          </w:tcPr>
          <w:p w14:paraId="2272533B" w14:textId="77777777" w:rsidR="00465822" w:rsidRPr="00C93C46" w:rsidRDefault="00465822" w:rsidP="00A6640B">
            <w:pPr>
              <w:widowControl/>
              <w:rPr>
                <w:rFonts w:ascii="Times New Roman" w:eastAsia="宋体" w:hAnsi="Times New Roman" w:cs="Times New Roman"/>
                <w:kern w:val="0"/>
                <w:szCs w:val="21"/>
              </w:rPr>
            </w:pPr>
            <w:r w:rsidRPr="00C84EF8">
              <w:rPr>
                <w:rFonts w:ascii="Arial" w:eastAsia="宋体" w:hAnsi="Arial" w:cs="Arial" w:hint="eastAsia"/>
                <w:szCs w:val="21"/>
              </w:rPr>
              <w:t>|_|_|_|_|/|_|_|/|_|_|</w:t>
            </w:r>
            <w:r>
              <w:rPr>
                <w:rFonts w:ascii="Arial" w:eastAsia="宋体" w:hAnsi="Arial" w:cs="Arial"/>
                <w:szCs w:val="21"/>
              </w:rPr>
              <w:t xml:space="preserve">  </w:t>
            </w:r>
            <w:r w:rsidRPr="00C84EF8">
              <w:rPr>
                <w:rFonts w:ascii="Arial" w:eastAsia="宋体" w:hAnsi="Arial" w:cs="Arial" w:hint="eastAsia"/>
                <w:szCs w:val="21"/>
              </w:rPr>
              <w:t>|_|_|</w:t>
            </w:r>
            <w:r>
              <w:rPr>
                <w:rFonts w:ascii="Arial" w:eastAsia="宋体" w:hAnsi="Arial" w:cs="Arial" w:hint="eastAsia"/>
                <w:szCs w:val="21"/>
              </w:rPr>
              <w:t>:</w:t>
            </w:r>
            <w:r w:rsidRPr="00C84EF8">
              <w:rPr>
                <w:rFonts w:ascii="Arial" w:eastAsia="宋体" w:hAnsi="Arial" w:cs="Arial" w:hint="eastAsia"/>
                <w:szCs w:val="21"/>
              </w:rPr>
              <w:t>|_|_|</w:t>
            </w:r>
          </w:p>
        </w:tc>
      </w:tr>
      <w:tr w:rsidR="00465822" w:rsidRPr="00C93C46" w14:paraId="4444CA7A" w14:textId="77777777" w:rsidTr="00A6640B">
        <w:trPr>
          <w:trHeight w:val="397"/>
          <w:jc w:val="center"/>
        </w:trPr>
        <w:tc>
          <w:tcPr>
            <w:tcW w:w="935" w:type="pct"/>
            <w:vMerge/>
            <w:vAlign w:val="center"/>
          </w:tcPr>
          <w:p w14:paraId="090115D9"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09AFE24E"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是否持续</w:t>
            </w:r>
          </w:p>
        </w:tc>
        <w:tc>
          <w:tcPr>
            <w:tcW w:w="3438" w:type="pct"/>
            <w:gridSpan w:val="6"/>
            <w:vAlign w:val="center"/>
          </w:tcPr>
          <w:p w14:paraId="224821C8" w14:textId="7C16A8E8" w:rsidR="00465822" w:rsidRPr="00C93C46" w:rsidRDefault="00465822" w:rsidP="00AD723B">
            <w:pPr>
              <w:widowControl/>
              <w:ind w:left="210" w:hangingChars="100" w:hanging="210"/>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是</w:t>
            </w:r>
            <w:r w:rsidR="00AD723B">
              <w:rPr>
                <w:rFonts w:ascii="Times New Roman" w:eastAsia="宋体" w:hAnsi="Times New Roman" w:cs="Times New Roman" w:hint="eastAsia"/>
                <w:kern w:val="0"/>
                <w:szCs w:val="21"/>
              </w:rPr>
              <w:t xml:space="preserve"> </w:t>
            </w:r>
            <w:r w:rsidR="00AD723B">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否，结束日期：</w:t>
            </w:r>
            <w:r w:rsidRPr="00C84EF8">
              <w:rPr>
                <w:rFonts w:ascii="Arial" w:eastAsia="宋体" w:hAnsi="Arial" w:cs="Arial" w:hint="eastAsia"/>
                <w:szCs w:val="21"/>
              </w:rPr>
              <w:t>|_|_|_|_|/|_|_|/|_|_|</w:t>
            </w:r>
            <w:r>
              <w:rPr>
                <w:rFonts w:ascii="Arial" w:eastAsia="宋体" w:hAnsi="Arial" w:cs="Arial"/>
                <w:szCs w:val="21"/>
              </w:rPr>
              <w:t xml:space="preserve">  </w:t>
            </w:r>
            <w:r w:rsidRPr="00C84EF8">
              <w:rPr>
                <w:rFonts w:ascii="Arial" w:eastAsia="宋体" w:hAnsi="Arial" w:cs="Arial" w:hint="eastAsia"/>
                <w:szCs w:val="21"/>
              </w:rPr>
              <w:t>|_|_|</w:t>
            </w:r>
            <w:r>
              <w:rPr>
                <w:rFonts w:ascii="Arial" w:eastAsia="宋体" w:hAnsi="Arial" w:cs="Arial" w:hint="eastAsia"/>
                <w:szCs w:val="21"/>
              </w:rPr>
              <w:t>:</w:t>
            </w:r>
            <w:r w:rsidRPr="00C84EF8">
              <w:rPr>
                <w:rFonts w:ascii="Arial" w:eastAsia="宋体" w:hAnsi="Arial" w:cs="Arial" w:hint="eastAsia"/>
                <w:szCs w:val="21"/>
              </w:rPr>
              <w:t>|_|_|</w:t>
            </w:r>
          </w:p>
        </w:tc>
      </w:tr>
      <w:tr w:rsidR="00465822" w:rsidRPr="00C93C46" w14:paraId="21032221" w14:textId="77777777" w:rsidTr="00A6640B">
        <w:trPr>
          <w:trHeight w:val="397"/>
          <w:jc w:val="center"/>
        </w:trPr>
        <w:tc>
          <w:tcPr>
            <w:tcW w:w="935" w:type="pct"/>
            <w:vMerge/>
            <w:vAlign w:val="center"/>
          </w:tcPr>
          <w:p w14:paraId="1E18757A"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2B5F83EA"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判断标准</w:t>
            </w:r>
          </w:p>
        </w:tc>
        <w:tc>
          <w:tcPr>
            <w:tcW w:w="3438" w:type="pct"/>
            <w:gridSpan w:val="6"/>
            <w:vAlign w:val="center"/>
          </w:tcPr>
          <w:p w14:paraId="0F32DE30" w14:textId="7760EAA8" w:rsidR="00162643" w:rsidRPr="000D2E88" w:rsidRDefault="00162643" w:rsidP="00162643">
            <w:pPr>
              <w:widowControl/>
              <w:rPr>
                <w:rFonts w:ascii="Times New Roman" w:eastAsia="宋体" w:hAnsi="Times New Roman" w:cs="Times New Roman"/>
                <w:kern w:val="0"/>
                <w:szCs w:val="21"/>
              </w:rPr>
            </w:pP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导致死亡</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危及生命</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需要住院</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住院时间延长</w:t>
            </w:r>
          </w:p>
          <w:p w14:paraId="04853FC5" w14:textId="2B6BD802" w:rsidR="00162643" w:rsidRPr="000D2E88" w:rsidRDefault="00162643" w:rsidP="00162643">
            <w:pPr>
              <w:widowControl/>
              <w:rPr>
                <w:rFonts w:ascii="Times New Roman" w:eastAsia="宋体" w:hAnsi="Times New Roman" w:cs="Times New Roman"/>
                <w:kern w:val="0"/>
                <w:szCs w:val="21"/>
              </w:rPr>
            </w:pPr>
            <w:r w:rsidRPr="000D2E88">
              <w:rPr>
                <w:rFonts w:ascii="宋体" w:eastAsia="宋体" w:hAnsi="宋体" w:cs="Times New Roman" w:hint="eastAsia"/>
                <w:color w:val="000000"/>
                <w:szCs w:val="21"/>
              </w:rPr>
              <w:t>□永久或显著的功能丧失</w:t>
            </w:r>
            <w:r w:rsidR="00282532" w:rsidRPr="000D2E88">
              <w:rPr>
                <w:rFonts w:ascii="Times New Roman" w:eastAsia="宋体" w:hAnsi="Times New Roman" w:cs="Times New Roman" w:hint="eastAsia"/>
                <w:kern w:val="0"/>
                <w:szCs w:val="21"/>
              </w:rPr>
              <w:t xml:space="preserve"> </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致畸、致出生缺陷</w:t>
            </w:r>
          </w:p>
          <w:p w14:paraId="09AF314E" w14:textId="06EC1873" w:rsidR="00465822" w:rsidRPr="000D2E88" w:rsidRDefault="00162643" w:rsidP="00162643">
            <w:pPr>
              <w:widowControl/>
              <w:rPr>
                <w:rFonts w:ascii="Times New Roman" w:eastAsia="宋体" w:hAnsi="Times New Roman" w:cs="Times New Roman"/>
                <w:kern w:val="0"/>
                <w:szCs w:val="21"/>
              </w:rPr>
            </w:pP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重要医学事件</w:t>
            </w:r>
          </w:p>
        </w:tc>
      </w:tr>
      <w:tr w:rsidR="00465822" w:rsidRPr="00C93C46" w14:paraId="4B6DF430" w14:textId="77777777" w:rsidTr="00A6640B">
        <w:trPr>
          <w:trHeight w:val="397"/>
          <w:jc w:val="center"/>
        </w:trPr>
        <w:tc>
          <w:tcPr>
            <w:tcW w:w="935" w:type="pct"/>
            <w:vMerge/>
            <w:vAlign w:val="center"/>
          </w:tcPr>
          <w:p w14:paraId="10410696"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29A65D9E" w14:textId="77777777" w:rsidR="00465822" w:rsidRPr="00C93C46" w:rsidRDefault="00465822" w:rsidP="00A6640B">
            <w:pPr>
              <w:widowControl/>
              <w:jc w:val="center"/>
              <w:rPr>
                <w:rFonts w:ascii="Times New Roman" w:eastAsia="宋体" w:hAnsi="Times New Roman" w:cs="Times New Roman"/>
                <w:bCs/>
                <w:kern w:val="0"/>
                <w:szCs w:val="21"/>
              </w:rPr>
            </w:pPr>
            <w:r w:rsidRPr="00C93C46">
              <w:rPr>
                <w:rFonts w:ascii="Times New Roman" w:eastAsia="宋体" w:hAnsi="Times New Roman" w:cs="Times New Roman"/>
                <w:bCs/>
                <w:kern w:val="0"/>
                <w:szCs w:val="21"/>
              </w:rPr>
              <w:t>严重程度</w:t>
            </w:r>
          </w:p>
        </w:tc>
        <w:tc>
          <w:tcPr>
            <w:tcW w:w="3438" w:type="pct"/>
            <w:gridSpan w:val="6"/>
            <w:vAlign w:val="center"/>
          </w:tcPr>
          <w:p w14:paraId="6E6247EB" w14:textId="77777777" w:rsidR="00465822" w:rsidRPr="000D2E88" w:rsidRDefault="00465822" w:rsidP="00A6640B">
            <w:pPr>
              <w:widowControl/>
              <w:ind w:left="210" w:hangingChars="100" w:hanging="210"/>
              <w:rPr>
                <w:rFonts w:ascii="Times New Roman" w:eastAsia="宋体" w:hAnsi="Times New Roman" w:cs="Times New Roman"/>
                <w:bCs/>
                <w:kern w:val="0"/>
                <w:szCs w:val="21"/>
              </w:rPr>
            </w:pPr>
            <w:r w:rsidRPr="000D2E88">
              <w:rPr>
                <w:rFonts w:ascii="宋体" w:eastAsia="宋体" w:hAnsi="宋体" w:cs="Times New Roman" w:hint="eastAsia"/>
                <w:color w:val="000000"/>
                <w:szCs w:val="21"/>
              </w:rPr>
              <w:t>□</w:t>
            </w:r>
            <w:r w:rsidRPr="000D2E88">
              <w:rPr>
                <w:rFonts w:ascii="Times New Roman" w:eastAsia="宋体" w:hAnsi="Times New Roman" w:cs="Times New Roman"/>
                <w:bCs/>
                <w:kern w:val="0"/>
                <w:szCs w:val="21"/>
              </w:rPr>
              <w:t xml:space="preserve"> </w:t>
            </w:r>
            <w:r w:rsidRPr="000D2E88">
              <w:rPr>
                <w:rFonts w:ascii="Times New Roman" w:eastAsia="宋体" w:hAnsi="Times New Roman" w:cs="Times New Roman"/>
                <w:bCs/>
                <w:kern w:val="0"/>
                <w:szCs w:val="21"/>
              </w:rPr>
              <w:t>轻</w:t>
            </w:r>
            <w:r w:rsidRPr="000D2E88">
              <w:rPr>
                <w:rFonts w:ascii="Times New Roman" w:eastAsia="宋体" w:hAnsi="Times New Roman" w:cs="Times New Roman"/>
                <w:bCs/>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bCs/>
                <w:kern w:val="0"/>
                <w:szCs w:val="21"/>
              </w:rPr>
              <w:t>中</w:t>
            </w:r>
            <w:r w:rsidRPr="000D2E88">
              <w:rPr>
                <w:rFonts w:ascii="Times New Roman" w:eastAsia="宋体" w:hAnsi="Times New Roman" w:cs="Times New Roman"/>
                <w:bCs/>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bCs/>
                <w:kern w:val="0"/>
                <w:szCs w:val="21"/>
              </w:rPr>
              <w:t>重</w:t>
            </w:r>
          </w:p>
        </w:tc>
      </w:tr>
      <w:tr w:rsidR="00465822" w:rsidRPr="00C93C46" w14:paraId="48F0F46D" w14:textId="77777777" w:rsidTr="00A6640B">
        <w:trPr>
          <w:trHeight w:val="397"/>
          <w:jc w:val="center"/>
        </w:trPr>
        <w:tc>
          <w:tcPr>
            <w:tcW w:w="935" w:type="pct"/>
            <w:vMerge/>
            <w:vAlign w:val="center"/>
          </w:tcPr>
          <w:p w14:paraId="543DABFB"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5CFB8E27"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与试验药物关系</w:t>
            </w:r>
          </w:p>
        </w:tc>
        <w:tc>
          <w:tcPr>
            <w:tcW w:w="3438" w:type="pct"/>
            <w:gridSpan w:val="6"/>
            <w:vAlign w:val="center"/>
          </w:tcPr>
          <w:p w14:paraId="3989636E" w14:textId="77777777" w:rsidR="00465822" w:rsidRPr="000D2E88" w:rsidRDefault="00465822" w:rsidP="00A6640B">
            <w:pPr>
              <w:widowControl/>
              <w:jc w:val="left"/>
              <w:rPr>
                <w:rFonts w:ascii="宋体" w:eastAsia="宋体" w:hAnsi="宋体" w:cs="Times New Roman"/>
                <w:kern w:val="0"/>
                <w:szCs w:val="21"/>
              </w:rPr>
            </w:pP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 xml:space="preserve">肯定有关      </w:t>
            </w: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 xml:space="preserve">很可能有关      </w:t>
            </w: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可能有关</w:t>
            </w:r>
            <w:r w:rsidRPr="000D2E88">
              <w:rPr>
                <w:rFonts w:ascii="宋体" w:eastAsia="宋体" w:hAnsi="宋体" w:cs="Times New Roman" w:hint="eastAsia"/>
                <w:kern w:val="0"/>
                <w:szCs w:val="21"/>
              </w:rPr>
              <w:t xml:space="preserve"> </w:t>
            </w:r>
            <w:r w:rsidRPr="000D2E88">
              <w:rPr>
                <w:rFonts w:ascii="宋体" w:eastAsia="宋体" w:hAnsi="宋体" w:cs="Times New Roman"/>
                <w:kern w:val="0"/>
                <w:szCs w:val="21"/>
              </w:rPr>
              <w:t xml:space="preserve">    </w:t>
            </w:r>
          </w:p>
          <w:p w14:paraId="66B85710" w14:textId="086009B9" w:rsidR="00465822" w:rsidRPr="000D2E88" w:rsidRDefault="00465822" w:rsidP="00A6640B">
            <w:pPr>
              <w:widowControl/>
              <w:jc w:val="left"/>
              <w:rPr>
                <w:rFonts w:ascii="宋体" w:eastAsia="宋体" w:hAnsi="宋体" w:cs="Times New Roman"/>
                <w:kern w:val="0"/>
                <w:szCs w:val="21"/>
              </w:rPr>
            </w:pPr>
            <w:r w:rsidRPr="000D2E88">
              <w:rPr>
                <w:rFonts w:ascii="宋体" w:eastAsia="宋体" w:hAnsi="宋体" w:cs="Times New Roman" w:hint="eastAsia"/>
                <w:color w:val="000000"/>
                <w:szCs w:val="21"/>
              </w:rPr>
              <w:t>□</w:t>
            </w:r>
            <w:r w:rsidR="00162643" w:rsidRPr="000D2E88">
              <w:rPr>
                <w:rFonts w:ascii="宋体" w:eastAsia="宋体" w:hAnsi="宋体" w:cs="Times New Roman" w:hint="eastAsia"/>
                <w:kern w:val="0"/>
                <w:szCs w:val="21"/>
              </w:rPr>
              <w:t>可疑</w:t>
            </w:r>
            <w:r w:rsidRPr="000D2E88">
              <w:rPr>
                <w:rFonts w:ascii="宋体" w:eastAsia="宋体" w:hAnsi="宋体" w:cs="Times New Roman" w:hint="eastAsia"/>
                <w:kern w:val="0"/>
                <w:szCs w:val="21"/>
              </w:rPr>
              <w:t xml:space="preserve">　　　</w:t>
            </w:r>
            <w:r w:rsidR="00162643" w:rsidRPr="000D2E88">
              <w:rPr>
                <w:rFonts w:ascii="宋体" w:eastAsia="宋体" w:hAnsi="宋体" w:cs="Times New Roman" w:hint="eastAsia"/>
                <w:kern w:val="0"/>
                <w:szCs w:val="21"/>
              </w:rPr>
              <w:t xml:space="preserve"> </w:t>
            </w:r>
            <w:r w:rsidR="00162643" w:rsidRPr="000D2E88">
              <w:rPr>
                <w:rFonts w:ascii="宋体" w:eastAsia="宋体" w:hAnsi="宋体" w:cs="Times New Roman"/>
                <w:kern w:val="0"/>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肯定无关</w:t>
            </w:r>
          </w:p>
        </w:tc>
      </w:tr>
      <w:tr w:rsidR="00465822" w:rsidRPr="00C93C46" w14:paraId="12D4F8E5" w14:textId="77777777" w:rsidTr="00A6640B">
        <w:trPr>
          <w:trHeight w:val="397"/>
          <w:jc w:val="center"/>
        </w:trPr>
        <w:tc>
          <w:tcPr>
            <w:tcW w:w="935" w:type="pct"/>
            <w:vMerge/>
            <w:vAlign w:val="center"/>
          </w:tcPr>
          <w:p w14:paraId="5EDDDDDA"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0094CF63"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转归</w:t>
            </w:r>
          </w:p>
        </w:tc>
        <w:tc>
          <w:tcPr>
            <w:tcW w:w="3438" w:type="pct"/>
            <w:gridSpan w:val="6"/>
            <w:vAlign w:val="center"/>
          </w:tcPr>
          <w:p w14:paraId="6F6D7286" w14:textId="5FB006C8" w:rsidR="00162643" w:rsidRPr="000D2E88" w:rsidRDefault="00162643" w:rsidP="00162643">
            <w:pPr>
              <w:tabs>
                <w:tab w:val="left" w:pos="7769"/>
                <w:tab w:val="right" w:pos="9070"/>
              </w:tabs>
              <w:spacing w:line="320" w:lineRule="exact"/>
              <w:rPr>
                <w:rFonts w:ascii="宋体" w:eastAsia="宋体" w:hAnsi="宋体" w:cs="Times New Roman"/>
                <w:color w:val="000000"/>
                <w:spacing w:val="-4"/>
                <w:szCs w:val="21"/>
              </w:rPr>
            </w:pPr>
            <w:r w:rsidRPr="000D2E88">
              <w:rPr>
                <w:rFonts w:ascii="宋体" w:eastAsia="宋体" w:hAnsi="宋体" w:cs="Times New Roman" w:hint="eastAsia"/>
                <w:color w:val="000000"/>
                <w:szCs w:val="21"/>
              </w:rPr>
              <w:t>□</w:t>
            </w:r>
            <w:r w:rsidRPr="000D2E88">
              <w:rPr>
                <w:rFonts w:ascii="宋体" w:eastAsia="宋体" w:hAnsi="宋体" w:cs="Times New Roman"/>
                <w:color w:val="000000"/>
                <w:spacing w:val="-4"/>
                <w:szCs w:val="21"/>
              </w:rPr>
              <w:t>死亡</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color w:val="000000"/>
                <w:spacing w:val="-4"/>
                <w:szCs w:val="21"/>
              </w:rPr>
              <w:t>未痊愈</w:t>
            </w:r>
            <w:r w:rsidRPr="000D2E88">
              <w:rPr>
                <w:rFonts w:ascii="宋体" w:eastAsia="宋体" w:hAnsi="宋体" w:cs="Times New Roman" w:hint="eastAsia"/>
                <w:color w:val="000000"/>
                <w:spacing w:val="-4"/>
                <w:szCs w:val="21"/>
              </w:rPr>
              <w:t>/未缓解</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color w:val="000000"/>
                <w:spacing w:val="-4"/>
                <w:szCs w:val="21"/>
              </w:rPr>
              <w:t>痊愈</w:t>
            </w:r>
          </w:p>
          <w:p w14:paraId="4D7168F9" w14:textId="46BCFA15" w:rsidR="00465822" w:rsidRPr="000D2E88" w:rsidRDefault="00162643" w:rsidP="00282532">
            <w:pPr>
              <w:tabs>
                <w:tab w:val="left" w:pos="7769"/>
                <w:tab w:val="right" w:pos="9070"/>
              </w:tabs>
              <w:spacing w:line="320" w:lineRule="exact"/>
              <w:rPr>
                <w:rFonts w:ascii="宋体" w:eastAsia="宋体" w:hAnsi="宋体" w:cs="Times New Roman"/>
                <w:color w:val="000000"/>
                <w:spacing w:val="-4"/>
                <w:szCs w:val="21"/>
              </w:rPr>
            </w:pPr>
            <w:r w:rsidRPr="000D2E88">
              <w:rPr>
                <w:rFonts w:ascii="宋体" w:eastAsia="宋体" w:hAnsi="宋体" w:cs="Times New Roman"/>
                <w:color w:val="000000"/>
                <w:szCs w:val="21"/>
              </w:rPr>
              <w:t>□</w:t>
            </w:r>
            <w:r w:rsidRPr="000D2E88">
              <w:rPr>
                <w:rFonts w:ascii="宋体" w:eastAsia="宋体" w:hAnsi="宋体" w:cs="Times New Roman"/>
                <w:color w:val="000000"/>
                <w:spacing w:val="-4"/>
                <w:szCs w:val="21"/>
              </w:rPr>
              <w:t>痊愈但有后遗症</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color w:val="000000"/>
                <w:szCs w:val="21"/>
              </w:rPr>
              <w:t>□</w:t>
            </w:r>
            <w:r w:rsidRPr="000D2E88">
              <w:rPr>
                <w:rFonts w:ascii="宋体" w:eastAsia="宋体" w:hAnsi="宋体" w:cs="Times New Roman"/>
                <w:color w:val="000000"/>
                <w:spacing w:val="-4"/>
                <w:szCs w:val="21"/>
              </w:rPr>
              <w:t>缓解</w:t>
            </w:r>
            <w:r w:rsidRPr="000D2E88">
              <w:rPr>
                <w:rFonts w:ascii="宋体" w:eastAsia="宋体" w:hAnsi="宋体" w:cs="Times New Roman" w:hint="eastAsia"/>
                <w:color w:val="000000"/>
                <w:spacing w:val="-4"/>
                <w:szCs w:val="21"/>
              </w:rPr>
              <w:t>或病情稳定</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hint="eastAsia"/>
                <w:color w:val="000000"/>
                <w:spacing w:val="-4"/>
                <w:szCs w:val="21"/>
              </w:rPr>
              <w:t>不详</w:t>
            </w:r>
          </w:p>
        </w:tc>
      </w:tr>
      <w:tr w:rsidR="00465822" w:rsidRPr="00C93C46" w14:paraId="0D3F20C0" w14:textId="77777777" w:rsidTr="00A6640B">
        <w:trPr>
          <w:trHeight w:val="397"/>
          <w:jc w:val="center"/>
        </w:trPr>
        <w:tc>
          <w:tcPr>
            <w:tcW w:w="935" w:type="pct"/>
            <w:vMerge/>
            <w:vAlign w:val="center"/>
          </w:tcPr>
          <w:p w14:paraId="0F5D13E7"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00D14CEE" w14:textId="27859CFB" w:rsidR="00465822" w:rsidRPr="00C93C46" w:rsidRDefault="00162643" w:rsidP="00A6640B">
            <w:pPr>
              <w:widowControl/>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预期性</w:t>
            </w:r>
          </w:p>
        </w:tc>
        <w:tc>
          <w:tcPr>
            <w:tcW w:w="3438" w:type="pct"/>
            <w:gridSpan w:val="6"/>
            <w:vAlign w:val="center"/>
          </w:tcPr>
          <w:p w14:paraId="0474BB39" w14:textId="4518E98D"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00162643">
              <w:rPr>
                <w:rFonts w:ascii="Times New Roman" w:eastAsia="宋体" w:hAnsi="Times New Roman" w:cs="Times New Roman" w:hint="eastAsia"/>
                <w:kern w:val="0"/>
                <w:szCs w:val="21"/>
              </w:rPr>
              <w:t>预期</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00162643">
              <w:rPr>
                <w:rFonts w:ascii="Times New Roman" w:eastAsia="宋体" w:hAnsi="Times New Roman" w:cs="Times New Roman" w:hint="eastAsia"/>
                <w:kern w:val="0"/>
                <w:szCs w:val="21"/>
              </w:rPr>
              <w:t>非预期</w:t>
            </w:r>
          </w:p>
        </w:tc>
      </w:tr>
      <w:tr w:rsidR="00465822" w:rsidRPr="00C93C46" w14:paraId="6BD2EF5D" w14:textId="77777777" w:rsidTr="00A6640B">
        <w:trPr>
          <w:trHeight w:val="397"/>
          <w:jc w:val="center"/>
        </w:trPr>
        <w:tc>
          <w:tcPr>
            <w:tcW w:w="5000" w:type="pct"/>
            <w:gridSpan w:val="8"/>
            <w:vAlign w:val="center"/>
          </w:tcPr>
          <w:p w14:paraId="49D80B37" w14:textId="77777777" w:rsidR="00465822" w:rsidRPr="00C93C46" w:rsidRDefault="00465822" w:rsidP="00A6640B">
            <w:pPr>
              <w:tabs>
                <w:tab w:val="left" w:pos="5670"/>
                <w:tab w:val="left" w:pos="5954"/>
              </w:tabs>
              <w:spacing w:line="360" w:lineRule="exact"/>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SAE</w:t>
            </w:r>
            <w:r w:rsidRPr="00C93C46">
              <w:rPr>
                <w:rFonts w:ascii="Times New Roman" w:eastAsia="宋体" w:hAnsi="Times New Roman" w:cs="Times New Roman"/>
                <w:kern w:val="0"/>
                <w:szCs w:val="21"/>
              </w:rPr>
              <w:t>详细描述及处理情况：</w:t>
            </w:r>
          </w:p>
          <w:p w14:paraId="00330FEE" w14:textId="77777777" w:rsidR="00465822" w:rsidRPr="00C93C46" w:rsidRDefault="00465822" w:rsidP="00A6640B">
            <w:pPr>
              <w:widowControl/>
              <w:jc w:val="left"/>
              <w:rPr>
                <w:rFonts w:ascii="Times New Roman" w:eastAsia="宋体" w:hAnsi="Times New Roman" w:cs="Times New Roman"/>
                <w:kern w:val="0"/>
                <w:szCs w:val="21"/>
              </w:rPr>
            </w:pPr>
          </w:p>
          <w:p w14:paraId="41F6D3DC" w14:textId="77777777" w:rsidR="00465822" w:rsidRDefault="00465822" w:rsidP="00A6640B">
            <w:pPr>
              <w:widowControl/>
              <w:jc w:val="left"/>
              <w:rPr>
                <w:rFonts w:ascii="Times New Roman" w:eastAsia="宋体" w:hAnsi="Times New Roman" w:cs="Times New Roman"/>
                <w:kern w:val="0"/>
                <w:szCs w:val="21"/>
              </w:rPr>
            </w:pPr>
          </w:p>
          <w:p w14:paraId="48B71F6F" w14:textId="77777777" w:rsidR="00AD723B" w:rsidRDefault="00AD723B" w:rsidP="00A6640B">
            <w:pPr>
              <w:widowControl/>
              <w:jc w:val="left"/>
              <w:rPr>
                <w:rFonts w:ascii="Times New Roman" w:eastAsia="宋体" w:hAnsi="Times New Roman" w:cs="Times New Roman"/>
                <w:kern w:val="0"/>
                <w:szCs w:val="21"/>
              </w:rPr>
            </w:pPr>
          </w:p>
          <w:p w14:paraId="3DA53968" w14:textId="77777777" w:rsidR="000D39A0" w:rsidRDefault="000D39A0" w:rsidP="00A6640B">
            <w:pPr>
              <w:widowControl/>
              <w:jc w:val="left"/>
              <w:rPr>
                <w:rFonts w:ascii="Times New Roman" w:eastAsia="宋体" w:hAnsi="Times New Roman" w:cs="Times New Roman"/>
                <w:kern w:val="0"/>
                <w:szCs w:val="21"/>
              </w:rPr>
            </w:pPr>
          </w:p>
          <w:p w14:paraId="169F0F7A" w14:textId="24AA2416" w:rsidR="000D39A0" w:rsidRDefault="000D39A0" w:rsidP="00A6640B">
            <w:pPr>
              <w:widowControl/>
              <w:jc w:val="left"/>
              <w:rPr>
                <w:rFonts w:ascii="Times New Roman" w:eastAsia="宋体" w:hAnsi="Times New Roman" w:cs="Times New Roman"/>
                <w:kern w:val="0"/>
                <w:szCs w:val="21"/>
              </w:rPr>
            </w:pPr>
          </w:p>
          <w:p w14:paraId="38A9F96F" w14:textId="0BAF8EB5" w:rsidR="000D39A0" w:rsidRPr="00917D5F" w:rsidRDefault="000D39A0" w:rsidP="00A6640B">
            <w:pPr>
              <w:widowControl/>
              <w:jc w:val="left"/>
              <w:rPr>
                <w:rFonts w:ascii="Times New Roman" w:eastAsia="宋体" w:hAnsi="Times New Roman" w:cs="Times New Roman"/>
                <w:kern w:val="0"/>
                <w:szCs w:val="21"/>
              </w:rPr>
            </w:pPr>
          </w:p>
        </w:tc>
      </w:tr>
    </w:tbl>
    <w:p w14:paraId="724DBA9A" w14:textId="64601B1A" w:rsidR="002E5485" w:rsidRDefault="005976C1" w:rsidP="00F22CFD">
      <w:pPr>
        <w:jc w:val="left"/>
        <w:rPr>
          <w:rFonts w:ascii="Times New Roman" w:eastAsia="宋体" w:hAnsi="Times New Roman" w:cs="Times New Roman"/>
          <w:i/>
          <w:szCs w:val="21"/>
          <w:u w:val="single"/>
        </w:rPr>
        <w:sectPr w:rsidR="002E5485" w:rsidSect="00875FA0">
          <w:headerReference w:type="default" r:id="rId78"/>
          <w:footerReference w:type="default" r:id="rId79"/>
          <w:pgSz w:w="11906" w:h="16838" w:code="9"/>
          <w:pgMar w:top="1418" w:right="1418" w:bottom="1418" w:left="1418" w:header="964" w:footer="850" w:gutter="0"/>
          <w:pgNumType w:start="29"/>
          <w:cols w:space="425"/>
          <w:docGrid w:type="lines" w:linePitch="312"/>
        </w:sectPr>
      </w:pPr>
      <w:r>
        <w:rPr>
          <w:rFonts w:ascii="Times New Roman" w:eastAsia="宋体" w:hAnsi="Times New Roman" w:cs="Times New Roman" w:hint="eastAsia"/>
          <w:i/>
          <w:szCs w:val="21"/>
          <w:u w:val="single"/>
        </w:rPr>
        <w:t>此</w:t>
      </w:r>
      <w:r w:rsidR="00807B1F">
        <w:rPr>
          <w:rFonts w:ascii="Times New Roman" w:eastAsia="宋体" w:hAnsi="Times New Roman" w:cs="Times New Roman" w:hint="eastAsia"/>
          <w:i/>
          <w:szCs w:val="21"/>
          <w:u w:val="single"/>
        </w:rPr>
        <w:t>页</w:t>
      </w:r>
      <w:r w:rsidR="0027227B" w:rsidRPr="00807B1F">
        <w:rPr>
          <w:rFonts w:ascii="Times New Roman" w:eastAsia="宋体" w:hAnsi="Times New Roman" w:cs="Times New Roman" w:hint="eastAsia"/>
          <w:i/>
          <w:szCs w:val="21"/>
          <w:u w:val="single"/>
        </w:rPr>
        <w:t>可复</w:t>
      </w:r>
      <w:r w:rsidR="0027227B">
        <w:rPr>
          <w:rFonts w:ascii="Times New Roman" w:eastAsia="宋体" w:hAnsi="Times New Roman" w:cs="Times New Roman" w:hint="eastAsia"/>
          <w:i/>
          <w:szCs w:val="21"/>
          <w:u w:val="single"/>
        </w:rPr>
        <w:t>制</w:t>
      </w:r>
    </w:p>
    <w:p w14:paraId="6C54FA14" w14:textId="77777777" w:rsidR="00917D5F" w:rsidRPr="00917D5F" w:rsidRDefault="00917D5F" w:rsidP="00917D5F">
      <w:pPr>
        <w:spacing w:line="360" w:lineRule="exact"/>
        <w:rPr>
          <w:rFonts w:ascii="宋体" w:eastAsia="宋体" w:hAnsi="宋体" w:cs="Times New Roman"/>
          <w:b/>
          <w:sz w:val="24"/>
          <w:szCs w:val="24"/>
        </w:rPr>
      </w:pPr>
      <w:r w:rsidRPr="00917D5F">
        <w:rPr>
          <w:rFonts w:ascii="宋体" w:eastAsia="宋体" w:hAnsi="宋体" w:cs="宋体" w:hint="eastAsia"/>
          <w:sz w:val="24"/>
          <w:szCs w:val="24"/>
        </w:rPr>
        <w:t>报告单位：</w:t>
      </w:r>
      <w:r w:rsidRPr="00917D5F">
        <w:rPr>
          <w:rFonts w:ascii="宋体" w:eastAsia="宋体" w:hAnsi="宋体" w:cs="宋体" w:hint="eastAsia"/>
          <w:sz w:val="24"/>
          <w:szCs w:val="24"/>
          <w:u w:val="single"/>
        </w:rPr>
        <w:t xml:space="preserve">       </w:t>
      </w:r>
      <w:r w:rsidRPr="00917D5F">
        <w:rPr>
          <w:rFonts w:ascii="宋体" w:eastAsia="宋体" w:hAnsi="宋体" w:cs="宋体" w:hint="eastAsia"/>
          <w:sz w:val="24"/>
          <w:szCs w:val="24"/>
        </w:rPr>
        <w:t xml:space="preserve">     报告人职务/职称：</w:t>
      </w:r>
      <w:r w:rsidRPr="00917D5F">
        <w:rPr>
          <w:rFonts w:ascii="宋体" w:eastAsia="宋体" w:hAnsi="宋体" w:cs="宋体" w:hint="eastAsia"/>
          <w:sz w:val="24"/>
          <w:szCs w:val="24"/>
          <w:u w:val="single"/>
        </w:rPr>
        <w:t xml:space="preserve">       </w:t>
      </w:r>
      <w:r w:rsidRPr="00917D5F">
        <w:rPr>
          <w:rFonts w:ascii="宋体" w:eastAsia="宋体" w:hAnsi="宋体" w:cs="宋体" w:hint="eastAsia"/>
          <w:sz w:val="24"/>
          <w:szCs w:val="24"/>
        </w:rPr>
        <w:t xml:space="preserve">      报告人签名：</w:t>
      </w:r>
      <w:r w:rsidRPr="00917D5F">
        <w:rPr>
          <w:rFonts w:ascii="宋体" w:eastAsia="宋体" w:hAnsi="宋体" w:cs="宋体" w:hint="eastAsia"/>
          <w:sz w:val="24"/>
          <w:szCs w:val="24"/>
          <w:u w:val="single"/>
        </w:rPr>
        <w:t xml:space="preserve">        </w:t>
      </w:r>
    </w:p>
    <w:p w14:paraId="13B65FE6" w14:textId="13523740" w:rsidR="003C5767" w:rsidRPr="00917D5F" w:rsidRDefault="003C5767" w:rsidP="00F22CFD">
      <w:pPr>
        <w:jc w:val="left"/>
        <w:rPr>
          <w:b/>
          <w:sz w:val="24"/>
          <w:szCs w:val="24"/>
        </w:rPr>
      </w:pPr>
    </w:p>
    <w:p w14:paraId="34078CDE" w14:textId="77777777" w:rsidR="00147044" w:rsidRPr="00147044" w:rsidRDefault="00147044" w:rsidP="00147044">
      <w:pPr>
        <w:spacing w:beforeLines="50" w:before="156"/>
        <w:rPr>
          <w:rFonts w:asciiTheme="majorEastAsia" w:eastAsiaTheme="majorEastAsia" w:hAnsiTheme="majorEastAsia"/>
          <w:b/>
          <w:sz w:val="24"/>
        </w:rPr>
      </w:pPr>
      <w:r w:rsidRPr="00147044">
        <w:rPr>
          <w:rFonts w:hint="eastAsia"/>
          <w:b/>
          <w:sz w:val="24"/>
        </w:rPr>
        <w:t>试验完成情况总结</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147044" w:rsidRPr="00147044" w14:paraId="78474561" w14:textId="77777777" w:rsidTr="00147044">
        <w:trPr>
          <w:trHeight w:val="454"/>
          <w:jc w:val="center"/>
        </w:trPr>
        <w:tc>
          <w:tcPr>
            <w:tcW w:w="5000" w:type="pct"/>
            <w:tcBorders>
              <w:bottom w:val="single" w:sz="4" w:space="0" w:color="auto"/>
            </w:tcBorders>
            <w:vAlign w:val="center"/>
          </w:tcPr>
          <w:p w14:paraId="20B3E61C" w14:textId="77777777" w:rsidR="00147044" w:rsidRPr="00147044" w:rsidRDefault="00147044" w:rsidP="00147044">
            <w:pPr>
              <w:spacing w:beforeLines="50" w:before="156" w:afterLines="50" w:after="156"/>
              <w:rPr>
                <w:bCs/>
                <w:color w:val="000000"/>
              </w:rPr>
            </w:pPr>
            <w:r w:rsidRPr="00147044">
              <w:rPr>
                <w:b/>
                <w:bCs/>
                <w:color w:val="000000"/>
              </w:rPr>
              <w:t>签署知情同意书时间：</w:t>
            </w:r>
            <w:r w:rsidRPr="00147044">
              <w:rPr>
                <w:rFonts w:ascii="Times New Roman" w:hAnsi="Times New Roman" w:cs="Times New Roman"/>
              </w:rPr>
              <w:t>20|__|__|/|__|__|/|__|__|</w:t>
            </w:r>
          </w:p>
          <w:p w14:paraId="308F8243" w14:textId="77777777" w:rsidR="00147044" w:rsidRPr="00147044" w:rsidRDefault="00147044" w:rsidP="00147044">
            <w:pPr>
              <w:spacing w:beforeLines="50" w:before="156" w:afterLines="50" w:after="156"/>
              <w:rPr>
                <w:bCs/>
                <w:color w:val="000000"/>
              </w:rPr>
            </w:pPr>
            <w:r w:rsidRPr="00147044">
              <w:rPr>
                <w:rFonts w:hint="eastAsia"/>
                <w:b/>
                <w:bCs/>
                <w:color w:val="000000"/>
              </w:rPr>
              <w:t>随机化入组时间：</w:t>
            </w:r>
            <w:r w:rsidRPr="00147044">
              <w:rPr>
                <w:rFonts w:ascii="Times New Roman" w:hAnsi="Times New Roman" w:cs="Times New Roman"/>
              </w:rPr>
              <w:t>20|__|__|/|__|__|/|__|__|</w:t>
            </w:r>
          </w:p>
          <w:p w14:paraId="0C84FFC3" w14:textId="77777777" w:rsidR="00147044" w:rsidRPr="00147044" w:rsidRDefault="00147044" w:rsidP="00147044">
            <w:pPr>
              <w:spacing w:beforeLines="50" w:before="156" w:afterLines="50" w:after="156"/>
              <w:rPr>
                <w:b/>
                <w:bCs/>
                <w:color w:val="000000"/>
              </w:rPr>
            </w:pPr>
            <w:r w:rsidRPr="00147044">
              <w:rPr>
                <w:rFonts w:hint="eastAsia"/>
                <w:b/>
                <w:bCs/>
                <w:color w:val="000000"/>
              </w:rPr>
              <w:t>药物依从性：</w:t>
            </w:r>
          </w:p>
          <w:p w14:paraId="655490E3" w14:textId="0A9B8885" w:rsidR="00147044" w:rsidRPr="00147044" w:rsidRDefault="00147044" w:rsidP="00C47565">
            <w:pPr>
              <w:spacing w:beforeLines="50" w:before="156" w:afterLines="50" w:after="156"/>
            </w:pPr>
            <w:r w:rsidRPr="00147044">
              <w:rPr>
                <w:rFonts w:hint="eastAsia"/>
              </w:rPr>
              <w:t>总发药数量：</w:t>
            </w:r>
            <w:r w:rsidR="00C47565" w:rsidRPr="00147044">
              <w:t>|__</w:t>
            </w:r>
            <w:r w:rsidR="00C54FE0" w:rsidRPr="00147044">
              <w:t>|__</w:t>
            </w:r>
            <w:r w:rsidRPr="00147044">
              <w:t>|__|__|</w:t>
            </w:r>
            <w:r w:rsidR="00C54FE0">
              <w:rPr>
                <w:rFonts w:hint="eastAsia"/>
              </w:rPr>
              <w:t>粒</w:t>
            </w:r>
            <w:r w:rsidRPr="00147044">
              <w:t xml:space="preserve">    </w:t>
            </w:r>
            <w:r w:rsidRPr="00147044">
              <w:rPr>
                <w:rFonts w:hint="eastAsia"/>
              </w:rPr>
              <w:t>实际服药量：</w:t>
            </w:r>
            <w:r w:rsidR="00C47565" w:rsidRPr="00147044">
              <w:t>|__</w:t>
            </w:r>
            <w:r w:rsidR="00C54FE0" w:rsidRPr="00147044">
              <w:t>|__</w:t>
            </w:r>
            <w:r w:rsidRPr="00147044">
              <w:t>|__|__|</w:t>
            </w:r>
            <w:r w:rsidR="00C54FE0">
              <w:rPr>
                <w:rFonts w:hint="eastAsia"/>
              </w:rPr>
              <w:t>粒</w:t>
            </w:r>
            <w:r w:rsidRPr="00A60156">
              <w:rPr>
                <w:color w:val="FF0000"/>
              </w:rPr>
              <w:t xml:space="preserve"> </w:t>
            </w:r>
            <w:r w:rsidRPr="00147044">
              <w:t xml:space="preserve">   </w:t>
            </w:r>
            <w:r w:rsidRPr="00147044">
              <w:rPr>
                <w:rFonts w:hint="eastAsia"/>
              </w:rPr>
              <w:t>回收药量：</w:t>
            </w:r>
            <w:r w:rsidR="00C47565" w:rsidRPr="00147044">
              <w:t>|__</w:t>
            </w:r>
            <w:r w:rsidR="00C54FE0" w:rsidRPr="00147044">
              <w:t>|__</w:t>
            </w:r>
            <w:r w:rsidRPr="00147044">
              <w:t>|__|__|</w:t>
            </w:r>
            <w:r w:rsidR="00C54FE0">
              <w:rPr>
                <w:rFonts w:hint="eastAsia"/>
              </w:rPr>
              <w:t>粒</w:t>
            </w:r>
          </w:p>
        </w:tc>
      </w:tr>
      <w:tr w:rsidR="00147044" w:rsidRPr="00147044" w14:paraId="33B99DEF" w14:textId="77777777" w:rsidTr="00147044">
        <w:trPr>
          <w:trHeight w:val="454"/>
          <w:jc w:val="center"/>
        </w:trPr>
        <w:tc>
          <w:tcPr>
            <w:tcW w:w="5000" w:type="pct"/>
            <w:tcBorders>
              <w:bottom w:val="nil"/>
            </w:tcBorders>
            <w:vAlign w:val="center"/>
          </w:tcPr>
          <w:p w14:paraId="613D902C" w14:textId="77777777" w:rsidR="00147044" w:rsidRPr="00147044" w:rsidRDefault="00147044" w:rsidP="00147044">
            <w:pPr>
              <w:spacing w:beforeLines="50" w:before="156"/>
              <w:rPr>
                <w:spacing w:val="-20"/>
              </w:rPr>
            </w:pPr>
            <w:r w:rsidRPr="00147044">
              <w:rPr>
                <w:rFonts w:hint="eastAsia"/>
                <w:b/>
                <w:bCs/>
              </w:rPr>
              <w:t>该受试者试验期间是否有不良事件发生？</w:t>
            </w:r>
            <w:r w:rsidRPr="00147044">
              <w:rPr>
                <w:bCs/>
              </w:rPr>
              <w:t xml:space="preserve">                             </w:t>
            </w:r>
            <w:r w:rsidRPr="00147044">
              <w:rPr>
                <w:rFonts w:hint="eastAsia"/>
                <w:spacing w:val="-20"/>
              </w:rPr>
              <w:t>□</w:t>
            </w:r>
            <w:r w:rsidRPr="00147044">
              <w:rPr>
                <w:rFonts w:hint="eastAsia"/>
                <w:spacing w:val="-20"/>
              </w:rPr>
              <w:t xml:space="preserve"> </w:t>
            </w:r>
            <w:r w:rsidRPr="00147044">
              <w:rPr>
                <w:rFonts w:hint="eastAsia"/>
                <w:spacing w:val="-20"/>
              </w:rPr>
              <w:t>否</w:t>
            </w:r>
            <w:r w:rsidRPr="00147044">
              <w:rPr>
                <w:spacing w:val="-20"/>
              </w:rPr>
              <w:t xml:space="preserve">             </w:t>
            </w:r>
            <w:r w:rsidRPr="00147044">
              <w:rPr>
                <w:rFonts w:hint="eastAsia"/>
                <w:spacing w:val="-20"/>
              </w:rPr>
              <w:t>□</w:t>
            </w:r>
            <w:r w:rsidRPr="00147044">
              <w:rPr>
                <w:rFonts w:hint="eastAsia"/>
                <w:spacing w:val="-20"/>
              </w:rPr>
              <w:t xml:space="preserve"> </w:t>
            </w:r>
            <w:r w:rsidRPr="00147044">
              <w:rPr>
                <w:rFonts w:hint="eastAsia"/>
                <w:spacing w:val="-20"/>
              </w:rPr>
              <w:t>是</w:t>
            </w:r>
          </w:p>
          <w:p w14:paraId="11D0E498" w14:textId="77777777" w:rsidR="00147044" w:rsidRPr="00147044" w:rsidRDefault="00147044" w:rsidP="00147044">
            <w:pPr>
              <w:spacing w:beforeLines="50" w:before="156"/>
              <w:rPr>
                <w:b/>
                <w:bCs/>
              </w:rPr>
            </w:pPr>
            <w:r w:rsidRPr="00147044">
              <w:rPr>
                <w:rFonts w:hint="eastAsia"/>
                <w:b/>
                <w:bCs/>
              </w:rPr>
              <w:t>该受试者试验期间是否有严重不良事件发生？</w:t>
            </w:r>
            <w:r w:rsidRPr="00147044">
              <w:rPr>
                <w:b/>
                <w:bCs/>
              </w:rPr>
              <w:t xml:space="preserve">                         </w:t>
            </w:r>
            <w:r w:rsidRPr="00147044">
              <w:rPr>
                <w:rFonts w:hint="eastAsia"/>
                <w:bCs/>
              </w:rPr>
              <w:t>□否</w:t>
            </w:r>
            <w:r w:rsidRPr="00147044">
              <w:rPr>
                <w:bCs/>
              </w:rPr>
              <w:t xml:space="preserve">        </w:t>
            </w:r>
            <w:r w:rsidRPr="00147044">
              <w:rPr>
                <w:rFonts w:hint="eastAsia"/>
                <w:bCs/>
              </w:rPr>
              <w:t>□是</w:t>
            </w:r>
          </w:p>
          <w:p w14:paraId="15DE5152" w14:textId="77777777" w:rsidR="00147044" w:rsidRPr="00147044" w:rsidRDefault="00147044" w:rsidP="00147044">
            <w:pPr>
              <w:spacing w:beforeLines="50" w:before="156"/>
              <w:rPr>
                <w:bCs/>
              </w:rPr>
            </w:pPr>
            <w:r w:rsidRPr="00147044">
              <w:rPr>
                <w:rFonts w:hint="eastAsia"/>
                <w:b/>
                <w:bCs/>
              </w:rPr>
              <w:t>该受试者试验期间是否破盲？</w:t>
            </w:r>
            <w:r w:rsidRPr="00147044">
              <w:rPr>
                <w:b/>
                <w:bCs/>
              </w:rPr>
              <w:t xml:space="preserve">                                       </w:t>
            </w:r>
            <w:r w:rsidRPr="00147044">
              <w:rPr>
                <w:rFonts w:hint="eastAsia"/>
                <w:bCs/>
              </w:rPr>
              <w:t>□否</w:t>
            </w:r>
            <w:r w:rsidRPr="00147044">
              <w:rPr>
                <w:bCs/>
              </w:rPr>
              <w:t xml:space="preserve">        </w:t>
            </w:r>
            <w:r w:rsidRPr="00147044">
              <w:rPr>
                <w:rFonts w:hint="eastAsia"/>
                <w:bCs/>
              </w:rPr>
              <w:t>□是</w:t>
            </w:r>
          </w:p>
          <w:p w14:paraId="0CE26FD0" w14:textId="77777777" w:rsidR="00147044" w:rsidRPr="00147044" w:rsidRDefault="00147044" w:rsidP="00147044">
            <w:pPr>
              <w:spacing w:beforeLines="50" w:before="156"/>
            </w:pPr>
            <w:r w:rsidRPr="00147044">
              <w:rPr>
                <w:rFonts w:hint="eastAsia"/>
                <w:bCs/>
              </w:rPr>
              <w:t>如是</w:t>
            </w:r>
            <w:r w:rsidRPr="00147044">
              <w:rPr>
                <w:bCs/>
              </w:rPr>
              <w:t>，请填写</w:t>
            </w:r>
            <w:r w:rsidRPr="00147044">
              <w:rPr>
                <w:rFonts w:hint="eastAsia"/>
                <w:bCs/>
              </w:rPr>
              <w:t>：破盲时间</w:t>
            </w:r>
            <w:r w:rsidRPr="00147044">
              <w:rPr>
                <w:bCs/>
              </w:rPr>
              <w:t>：</w:t>
            </w:r>
            <w:r w:rsidRPr="00147044">
              <w:rPr>
                <w:rFonts w:ascii="Times New Roman" w:hAnsi="Times New Roman" w:cs="Times New Roman"/>
              </w:rPr>
              <w:t>20|__|__|/|__|__|/|__|__|</w:t>
            </w:r>
          </w:p>
          <w:p w14:paraId="65E83ACE" w14:textId="77777777" w:rsidR="00147044" w:rsidRPr="00147044" w:rsidRDefault="00147044" w:rsidP="00147044">
            <w:pPr>
              <w:spacing w:beforeLines="50" w:before="156"/>
              <w:rPr>
                <w:bCs/>
              </w:rPr>
            </w:pPr>
            <w:r w:rsidRPr="00147044">
              <w:rPr>
                <w:bCs/>
              </w:rPr>
              <w:t xml:space="preserve">              </w:t>
            </w:r>
            <w:r w:rsidRPr="00147044">
              <w:rPr>
                <w:rFonts w:hint="eastAsia"/>
                <w:bCs/>
              </w:rPr>
              <w:t>破盲原因</w:t>
            </w:r>
            <w:r w:rsidRPr="00147044">
              <w:rPr>
                <w:bCs/>
              </w:rPr>
              <w:t>：</w:t>
            </w:r>
            <w:r w:rsidRPr="00147044">
              <w:rPr>
                <w:rFonts w:hint="eastAsia"/>
                <w:bCs/>
              </w:rPr>
              <w:t>___________________________________________________________</w:t>
            </w:r>
          </w:p>
          <w:p w14:paraId="1924CC2D" w14:textId="77777777" w:rsidR="00147044" w:rsidRPr="00147044" w:rsidRDefault="00147044" w:rsidP="00147044">
            <w:pPr>
              <w:spacing w:beforeLines="50" w:before="156"/>
            </w:pPr>
            <w:r w:rsidRPr="00147044">
              <w:rPr>
                <w:rFonts w:hint="eastAsia"/>
                <w:b/>
                <w:bCs/>
              </w:rPr>
              <w:t>该受试者是否完成了临床试验？</w:t>
            </w:r>
            <w:r w:rsidRPr="00147044">
              <w:t xml:space="preserve">                                     </w:t>
            </w:r>
            <w:r w:rsidRPr="00147044">
              <w:rPr>
                <w:rFonts w:hint="eastAsia"/>
                <w:spacing w:val="-20"/>
              </w:rPr>
              <w:t>□</w:t>
            </w:r>
            <w:r w:rsidRPr="00147044">
              <w:rPr>
                <w:rFonts w:hint="eastAsia"/>
                <w:spacing w:val="-20"/>
              </w:rPr>
              <w:t xml:space="preserve"> </w:t>
            </w:r>
            <w:r w:rsidRPr="00147044">
              <w:rPr>
                <w:rFonts w:hint="eastAsia"/>
              </w:rPr>
              <w:t>否</w:t>
            </w:r>
            <w:r w:rsidRPr="00147044">
              <w:rPr>
                <w:spacing w:val="-20"/>
              </w:rPr>
              <w:t xml:space="preserve">             </w:t>
            </w:r>
            <w:r w:rsidRPr="00147044">
              <w:rPr>
                <w:rFonts w:hint="eastAsia"/>
                <w:spacing w:val="-20"/>
              </w:rPr>
              <w:t>□</w:t>
            </w:r>
            <w:r w:rsidRPr="00147044">
              <w:rPr>
                <w:rFonts w:hint="eastAsia"/>
                <w:spacing w:val="-20"/>
              </w:rPr>
              <w:t xml:space="preserve"> </w:t>
            </w:r>
            <w:r w:rsidRPr="00147044">
              <w:rPr>
                <w:rFonts w:hint="eastAsia"/>
              </w:rPr>
              <w:t>是</w:t>
            </w:r>
          </w:p>
        </w:tc>
      </w:tr>
      <w:tr w:rsidR="00147044" w:rsidRPr="00147044" w14:paraId="5D9A3451" w14:textId="77777777" w:rsidTr="00147044">
        <w:trPr>
          <w:trHeight w:val="454"/>
          <w:jc w:val="center"/>
        </w:trPr>
        <w:tc>
          <w:tcPr>
            <w:tcW w:w="5000" w:type="pct"/>
            <w:tcBorders>
              <w:top w:val="nil"/>
            </w:tcBorders>
            <w:vAlign w:val="center"/>
          </w:tcPr>
          <w:p w14:paraId="72ECAD84" w14:textId="77777777" w:rsidR="00147044" w:rsidRPr="00147044" w:rsidRDefault="00147044" w:rsidP="00147044">
            <w:pPr>
              <w:spacing w:beforeLines="50" w:before="156"/>
              <w:jc w:val="left"/>
            </w:pPr>
            <w:r w:rsidRPr="00147044">
              <w:rPr>
                <w:rFonts w:hint="eastAsia"/>
                <w:b/>
                <w:bCs/>
              </w:rPr>
              <w:t>完成试验日期：</w:t>
            </w:r>
            <w:r w:rsidRPr="00147044">
              <w:rPr>
                <w:rFonts w:ascii="Times New Roman" w:hAnsi="Times New Roman" w:cs="Times New Roman"/>
              </w:rPr>
              <w:t>20|__|__|/|__|__|/|__|__|</w:t>
            </w:r>
          </w:p>
          <w:p w14:paraId="7CC99D08" w14:textId="77777777" w:rsidR="00147044" w:rsidRPr="00147044" w:rsidRDefault="00147044" w:rsidP="00147044">
            <w:pPr>
              <w:spacing w:beforeLines="50" w:before="156"/>
              <w:rPr>
                <w:bCs/>
              </w:rPr>
            </w:pPr>
            <w:r w:rsidRPr="00147044">
              <w:rPr>
                <w:rFonts w:hint="eastAsia"/>
              </w:rPr>
              <w:t>如否，请填写以下脱落</w:t>
            </w:r>
            <w:r w:rsidRPr="00147044">
              <w:t>/</w:t>
            </w:r>
            <w:r w:rsidRPr="00147044">
              <w:rPr>
                <w:rFonts w:hint="eastAsia"/>
              </w:rPr>
              <w:t>退出试验原因</w:t>
            </w:r>
          </w:p>
        </w:tc>
      </w:tr>
      <w:tr w:rsidR="00147044" w:rsidRPr="00147044" w14:paraId="2E9D09DF" w14:textId="77777777" w:rsidTr="00147044">
        <w:trPr>
          <w:trHeight w:val="454"/>
          <w:jc w:val="center"/>
        </w:trPr>
        <w:tc>
          <w:tcPr>
            <w:tcW w:w="5000" w:type="pct"/>
          </w:tcPr>
          <w:p w14:paraId="7FD5DD5D" w14:textId="77777777" w:rsidR="00147044" w:rsidRPr="00147044" w:rsidRDefault="00147044" w:rsidP="00147044">
            <w:pPr>
              <w:spacing w:line="440" w:lineRule="exact"/>
              <w:rPr>
                <w:rFonts w:ascii="Times New Roman" w:hAnsi="Times New Roman" w:cs="Times New Roman"/>
              </w:rPr>
            </w:pPr>
            <w:r w:rsidRPr="00147044">
              <w:rPr>
                <w:rFonts w:hint="eastAsia"/>
                <w:bCs/>
              </w:rPr>
              <w:t>受试脱落</w:t>
            </w:r>
            <w:r w:rsidRPr="00147044">
              <w:rPr>
                <w:rFonts w:hint="eastAsia"/>
                <w:bCs/>
              </w:rPr>
              <w:t>/</w:t>
            </w:r>
            <w:r w:rsidRPr="00147044">
              <w:rPr>
                <w:rFonts w:hint="eastAsia"/>
                <w:bCs/>
              </w:rPr>
              <w:t>退出试验日期：</w:t>
            </w:r>
            <w:r w:rsidRPr="00147044">
              <w:rPr>
                <w:rFonts w:ascii="Times New Roman" w:hAnsi="Times New Roman" w:cs="Times New Roman"/>
              </w:rPr>
              <w:t>20|__|__|/|__|__|/|__|__|</w:t>
            </w:r>
          </w:p>
          <w:p w14:paraId="4A9A4619" w14:textId="77777777" w:rsidR="00147044" w:rsidRPr="00147044" w:rsidRDefault="00147044" w:rsidP="00147044">
            <w:pPr>
              <w:spacing w:line="440" w:lineRule="exact"/>
            </w:pPr>
            <w:r w:rsidRPr="00147044">
              <w:rPr>
                <w:rFonts w:hint="eastAsia"/>
                <w:bCs/>
              </w:rPr>
              <w:t>脱落</w:t>
            </w:r>
            <w:r w:rsidRPr="00147044">
              <w:rPr>
                <w:bCs/>
              </w:rPr>
              <w:t>/</w:t>
            </w:r>
            <w:r w:rsidRPr="00147044">
              <w:rPr>
                <w:rFonts w:hint="eastAsia"/>
                <w:bCs/>
              </w:rPr>
              <w:t>退出试验的主要原因是</w:t>
            </w:r>
            <w:r w:rsidRPr="00147044">
              <w:rPr>
                <w:rFonts w:hint="eastAsia"/>
              </w:rPr>
              <w:t>：（选择一个）</w:t>
            </w:r>
          </w:p>
          <w:p w14:paraId="1B801D1A" w14:textId="7FB5F6B4" w:rsidR="00147044" w:rsidRPr="00147044" w:rsidRDefault="00147044" w:rsidP="00147044">
            <w:pPr>
              <w:spacing w:line="440" w:lineRule="exact"/>
            </w:pPr>
            <w:r w:rsidRPr="00147044">
              <w:rPr>
                <w:rFonts w:hint="eastAsia"/>
              </w:rPr>
              <w:t xml:space="preserve"> </w:t>
            </w:r>
            <w:r w:rsidR="00A61198">
              <w:t xml:space="preserve">                        </w:t>
            </w:r>
            <w:r w:rsidRPr="00147044">
              <w:t xml:space="preserve"> </w:t>
            </w:r>
            <w:r w:rsidRPr="00147044">
              <w:rPr>
                <w:rFonts w:hint="eastAsia"/>
                <w:spacing w:val="-20"/>
              </w:rPr>
              <w:t>□</w:t>
            </w:r>
            <w:r w:rsidRPr="00147044">
              <w:rPr>
                <w:rFonts w:hint="eastAsia"/>
                <w:spacing w:val="-20"/>
              </w:rPr>
              <w:t xml:space="preserve"> </w:t>
            </w:r>
            <w:r w:rsidRPr="00147044">
              <w:rPr>
                <w:rFonts w:hint="eastAsia"/>
              </w:rPr>
              <w:t>受试者依从性差；</w:t>
            </w:r>
          </w:p>
          <w:p w14:paraId="1CE93721" w14:textId="74A264E2" w:rsidR="00147044" w:rsidRPr="00285742" w:rsidRDefault="00147044" w:rsidP="00A61198">
            <w:pPr>
              <w:spacing w:line="440" w:lineRule="exact"/>
              <w:ind w:firstLineChars="1600" w:firstLine="2720"/>
            </w:pPr>
            <w:r w:rsidRPr="00285742">
              <w:rPr>
                <w:rFonts w:hint="eastAsia"/>
                <w:spacing w:val="-20"/>
              </w:rPr>
              <w:t>□</w:t>
            </w:r>
            <w:r w:rsidRPr="00285742">
              <w:rPr>
                <w:rFonts w:hint="eastAsia"/>
                <w:spacing w:val="-20"/>
              </w:rPr>
              <w:t xml:space="preserve"> </w:t>
            </w:r>
            <w:r w:rsidRPr="00285742">
              <w:rPr>
                <w:rFonts w:hint="eastAsia"/>
              </w:rPr>
              <w:t>受试者</w:t>
            </w:r>
            <w:r w:rsidR="00167F65" w:rsidRPr="00285742">
              <w:rPr>
                <w:rFonts w:hint="eastAsia"/>
              </w:rPr>
              <w:t>无法</w:t>
            </w:r>
            <w:r w:rsidRPr="00285742">
              <w:rPr>
                <w:rFonts w:hint="eastAsia"/>
              </w:rPr>
              <w:t>耐受不良</w:t>
            </w:r>
            <w:r w:rsidR="00167F65" w:rsidRPr="00285742">
              <w:rPr>
                <w:rFonts w:hint="eastAsia"/>
              </w:rPr>
              <w:t>事件</w:t>
            </w:r>
            <w:r w:rsidRPr="00285742">
              <w:rPr>
                <w:rFonts w:hint="eastAsia"/>
              </w:rPr>
              <w:t>；</w:t>
            </w:r>
          </w:p>
          <w:p w14:paraId="49C0D1C4" w14:textId="0411B70F" w:rsidR="00167F65" w:rsidRPr="00147044" w:rsidRDefault="00167F65" w:rsidP="00167F65">
            <w:pPr>
              <w:spacing w:line="440" w:lineRule="exact"/>
              <w:ind w:firstLineChars="1600" w:firstLine="2720"/>
            </w:pPr>
            <w:r w:rsidRPr="00147044">
              <w:rPr>
                <w:rFonts w:hint="eastAsia"/>
                <w:spacing w:val="-20"/>
              </w:rPr>
              <w:t>□</w:t>
            </w:r>
            <w:r>
              <w:rPr>
                <w:rFonts w:hint="eastAsia"/>
                <w:spacing w:val="-20"/>
              </w:rPr>
              <w:t xml:space="preserve"> </w:t>
            </w:r>
            <w:r w:rsidRPr="00BA4471">
              <w:rPr>
                <w:rFonts w:hint="eastAsia"/>
              </w:rPr>
              <w:t>受试者因试验药物疗效不佳导致病情进展；</w:t>
            </w:r>
          </w:p>
          <w:p w14:paraId="39F4A7CF" w14:textId="02DBDB90" w:rsidR="00147044" w:rsidRPr="00147044" w:rsidRDefault="00147044" w:rsidP="00147044">
            <w:pPr>
              <w:spacing w:line="440" w:lineRule="exact"/>
              <w:ind w:firstLineChars="1600" w:firstLine="2720"/>
            </w:pPr>
            <w:r w:rsidRPr="00147044">
              <w:rPr>
                <w:rFonts w:hint="eastAsia"/>
                <w:spacing w:val="-20"/>
              </w:rPr>
              <w:t>□</w:t>
            </w:r>
            <w:r w:rsidRPr="00147044">
              <w:rPr>
                <w:rFonts w:hint="eastAsia"/>
                <w:spacing w:val="-20"/>
              </w:rPr>
              <w:t xml:space="preserve"> </w:t>
            </w:r>
            <w:r w:rsidRPr="00147044">
              <w:rPr>
                <w:rFonts w:hint="eastAsia"/>
              </w:rPr>
              <w:t>受试者发生妊娠；</w:t>
            </w:r>
          </w:p>
          <w:p w14:paraId="79D67A3A" w14:textId="51DED0FE" w:rsidR="00147044" w:rsidRPr="00147044" w:rsidRDefault="00147044" w:rsidP="00147044">
            <w:pPr>
              <w:spacing w:line="440" w:lineRule="exact"/>
              <w:ind w:firstLineChars="1600" w:firstLine="2720"/>
            </w:pPr>
            <w:r w:rsidRPr="00147044">
              <w:rPr>
                <w:rFonts w:hint="eastAsia"/>
                <w:spacing w:val="-20"/>
              </w:rPr>
              <w:t>□</w:t>
            </w:r>
            <w:r w:rsidRPr="00147044">
              <w:rPr>
                <w:rFonts w:hint="eastAsia"/>
                <w:spacing w:val="-20"/>
              </w:rPr>
              <w:t xml:space="preserve"> </w:t>
            </w:r>
            <w:r w:rsidRPr="00147044">
              <w:rPr>
                <w:rFonts w:hint="eastAsia"/>
              </w:rPr>
              <w:t>受试者撤回知情同意；</w:t>
            </w:r>
          </w:p>
          <w:p w14:paraId="6AD81ABD" w14:textId="77777777" w:rsidR="00147044" w:rsidRDefault="00147044" w:rsidP="00F07DF2">
            <w:pPr>
              <w:spacing w:line="440" w:lineRule="exact"/>
              <w:ind w:firstLineChars="1600" w:firstLine="2720"/>
            </w:pPr>
            <w:r w:rsidRPr="00147044">
              <w:rPr>
                <w:rFonts w:hint="eastAsia"/>
                <w:spacing w:val="-20"/>
              </w:rPr>
              <w:t>□</w:t>
            </w:r>
            <w:r w:rsidRPr="00147044">
              <w:rPr>
                <w:rFonts w:hint="eastAsia"/>
                <w:spacing w:val="-20"/>
              </w:rPr>
              <w:t xml:space="preserve"> </w:t>
            </w:r>
            <w:r w:rsidR="00F07DF2">
              <w:rPr>
                <w:rFonts w:hint="eastAsia"/>
              </w:rPr>
              <w:t>受试者发生了不宜继续试验的合并疾病、</w:t>
            </w:r>
            <w:r w:rsidR="003B4128">
              <w:rPr>
                <w:rFonts w:hint="eastAsia"/>
              </w:rPr>
              <w:t>并发症或特殊生理变化等；</w:t>
            </w:r>
          </w:p>
          <w:p w14:paraId="341BEE98" w14:textId="3C5A87BA" w:rsidR="003B4128" w:rsidRPr="00147044" w:rsidRDefault="003B4128" w:rsidP="003B4128">
            <w:pPr>
              <w:spacing w:line="440" w:lineRule="exact"/>
              <w:ind w:firstLineChars="1600" w:firstLine="2720"/>
            </w:pPr>
            <w:r w:rsidRPr="00147044">
              <w:rPr>
                <w:rFonts w:hint="eastAsia"/>
                <w:spacing w:val="-20"/>
              </w:rPr>
              <w:t>□</w:t>
            </w:r>
            <w:r w:rsidR="008D5958">
              <w:rPr>
                <w:rFonts w:hint="eastAsia"/>
                <w:spacing w:val="-20"/>
              </w:rPr>
              <w:t xml:space="preserve"> </w:t>
            </w:r>
            <w:r w:rsidRPr="003B4128">
              <w:rPr>
                <w:rFonts w:hint="eastAsia"/>
              </w:rPr>
              <w:t>其他，请说明</w:t>
            </w:r>
            <w:r w:rsidRPr="00147044">
              <w:rPr>
                <w:rFonts w:hint="eastAsia"/>
                <w:bCs/>
              </w:rPr>
              <w:t>__________________________________________</w:t>
            </w:r>
            <w:r>
              <w:rPr>
                <w:rFonts w:hint="eastAsia"/>
                <w:bCs/>
              </w:rPr>
              <w:t>___</w:t>
            </w:r>
            <w:r>
              <w:rPr>
                <w:rFonts w:hint="eastAsia"/>
                <w:bCs/>
              </w:rPr>
              <w:t>。</w:t>
            </w:r>
          </w:p>
        </w:tc>
      </w:tr>
    </w:tbl>
    <w:p w14:paraId="599082E2" w14:textId="77777777" w:rsidR="00147044" w:rsidRPr="00147044" w:rsidRDefault="00147044" w:rsidP="00147044">
      <w:pPr>
        <w:widowControl/>
        <w:spacing w:afterLines="50" w:after="156"/>
        <w:rPr>
          <w:rFonts w:asciiTheme="majorEastAsia" w:eastAsiaTheme="majorEastAsia" w:hAnsiTheme="majorEastAsia"/>
          <w:b/>
          <w:sz w:val="24"/>
          <w:szCs w:val="24"/>
        </w:rPr>
      </w:pPr>
    </w:p>
    <w:p w14:paraId="17F9EDE6" w14:textId="77777777" w:rsidR="00147044" w:rsidRPr="00147044" w:rsidRDefault="00147044" w:rsidP="00147044">
      <w:pPr>
        <w:rPr>
          <w:rFonts w:ascii="宋体" w:eastAsia="宋体" w:hAnsi="宋体"/>
          <w:b/>
          <w:szCs w:val="21"/>
        </w:rPr>
      </w:pPr>
    </w:p>
    <w:p w14:paraId="180DE545" w14:textId="3067F6C6" w:rsidR="00F73E4A" w:rsidRPr="00147044" w:rsidRDefault="00F73E4A" w:rsidP="0065545C">
      <w:pPr>
        <w:jc w:val="center"/>
        <w:rPr>
          <w:rFonts w:ascii="宋体" w:eastAsia="宋体" w:hAnsi="宋体"/>
          <w:b/>
          <w:szCs w:val="21"/>
        </w:rPr>
      </w:pPr>
    </w:p>
    <w:p w14:paraId="1F72D4EF" w14:textId="57F5AA50" w:rsidR="0065545C" w:rsidRPr="0065545C" w:rsidRDefault="0065545C" w:rsidP="0065545C">
      <w:pPr>
        <w:jc w:val="center"/>
        <w:rPr>
          <w:rFonts w:ascii="宋体" w:eastAsia="宋体" w:hAnsi="宋体"/>
          <w:b/>
          <w:szCs w:val="21"/>
        </w:rPr>
      </w:pPr>
    </w:p>
    <w:p w14:paraId="0693ABB6" w14:textId="0600933F" w:rsidR="0065545C" w:rsidRPr="0065545C" w:rsidRDefault="0065545C" w:rsidP="0065545C">
      <w:pPr>
        <w:jc w:val="center"/>
        <w:rPr>
          <w:rFonts w:ascii="宋体" w:eastAsia="宋体" w:hAnsi="宋体"/>
          <w:b/>
          <w:szCs w:val="21"/>
        </w:rPr>
      </w:pPr>
    </w:p>
    <w:p w14:paraId="5F1D8D4F" w14:textId="206526BB" w:rsidR="0065545C" w:rsidRPr="0065545C" w:rsidRDefault="0065545C" w:rsidP="0065545C">
      <w:pPr>
        <w:jc w:val="center"/>
        <w:rPr>
          <w:rFonts w:ascii="宋体" w:eastAsia="宋体" w:hAnsi="宋体"/>
          <w:b/>
          <w:szCs w:val="21"/>
        </w:rPr>
      </w:pPr>
    </w:p>
    <w:p w14:paraId="638B88FB" w14:textId="1608A497" w:rsidR="0065545C" w:rsidRPr="0065545C" w:rsidRDefault="0065545C" w:rsidP="0065545C">
      <w:pPr>
        <w:jc w:val="center"/>
        <w:rPr>
          <w:rFonts w:ascii="宋体" w:eastAsia="宋体" w:hAnsi="宋体"/>
          <w:b/>
          <w:szCs w:val="21"/>
        </w:rPr>
      </w:pPr>
    </w:p>
    <w:p w14:paraId="649EF272" w14:textId="7BA826F9" w:rsidR="0065545C" w:rsidRPr="0065545C" w:rsidRDefault="0065545C" w:rsidP="0065545C">
      <w:pPr>
        <w:jc w:val="center"/>
        <w:rPr>
          <w:rFonts w:ascii="宋体" w:eastAsia="宋体" w:hAnsi="宋体"/>
          <w:b/>
          <w:szCs w:val="21"/>
        </w:rPr>
      </w:pPr>
    </w:p>
    <w:p w14:paraId="7CEC1AE9" w14:textId="5CBC560D" w:rsidR="0065545C" w:rsidRPr="0065545C" w:rsidRDefault="0065545C" w:rsidP="0065545C">
      <w:pPr>
        <w:jc w:val="center"/>
        <w:rPr>
          <w:rFonts w:ascii="宋体" w:eastAsia="宋体" w:hAnsi="宋体"/>
          <w:b/>
          <w:szCs w:val="21"/>
        </w:rPr>
      </w:pPr>
    </w:p>
    <w:p w14:paraId="6CC2485C" w14:textId="77777777" w:rsidR="00875FA0" w:rsidRDefault="00875FA0" w:rsidP="0065545C">
      <w:pPr>
        <w:jc w:val="center"/>
        <w:rPr>
          <w:rFonts w:ascii="宋体" w:eastAsia="宋体" w:hAnsi="宋体"/>
          <w:b/>
          <w:szCs w:val="21"/>
        </w:rPr>
        <w:sectPr w:rsidR="00875FA0" w:rsidSect="002E5485">
          <w:headerReference w:type="default" r:id="rId80"/>
          <w:footerReference w:type="default" r:id="rId81"/>
          <w:type w:val="continuous"/>
          <w:pgSz w:w="11906" w:h="16838" w:code="9"/>
          <w:pgMar w:top="1418" w:right="1418" w:bottom="1418" w:left="1418" w:header="964" w:footer="794" w:gutter="0"/>
          <w:pgNumType w:start="29"/>
          <w:cols w:space="425"/>
          <w:docGrid w:type="lines" w:linePitch="312"/>
        </w:sectPr>
      </w:pPr>
    </w:p>
    <w:p w14:paraId="403E26CF" w14:textId="64D8D077" w:rsidR="0065545C" w:rsidRPr="0065545C" w:rsidRDefault="0065545C" w:rsidP="0065545C">
      <w:pPr>
        <w:jc w:val="center"/>
        <w:rPr>
          <w:rFonts w:ascii="宋体" w:eastAsia="宋体" w:hAnsi="宋体"/>
          <w:b/>
          <w:szCs w:val="21"/>
        </w:rPr>
      </w:pPr>
    </w:p>
    <w:p w14:paraId="1073C166" w14:textId="0039332D" w:rsidR="0065545C" w:rsidRPr="0065545C" w:rsidRDefault="0065545C" w:rsidP="0065545C">
      <w:pPr>
        <w:jc w:val="center"/>
        <w:rPr>
          <w:rFonts w:ascii="宋体" w:eastAsia="宋体" w:hAnsi="宋体"/>
          <w:b/>
          <w:szCs w:val="21"/>
        </w:rPr>
      </w:pPr>
    </w:p>
    <w:p w14:paraId="005444BC" w14:textId="1BAF7623" w:rsidR="0065545C" w:rsidRPr="0065545C" w:rsidRDefault="0065545C" w:rsidP="00CB48C1">
      <w:pPr>
        <w:rPr>
          <w:rFonts w:ascii="宋体" w:eastAsia="宋体" w:hAnsi="宋体"/>
          <w:b/>
          <w:szCs w:val="21"/>
        </w:rPr>
      </w:pPr>
    </w:p>
    <w:p w14:paraId="4EC95590" w14:textId="3DA4193F" w:rsidR="001B0C08" w:rsidRDefault="001B0C08" w:rsidP="0090257C">
      <w:pPr>
        <w:spacing w:line="400" w:lineRule="exact"/>
        <w:rPr>
          <w:b/>
          <w:sz w:val="32"/>
          <w:szCs w:val="24"/>
        </w:rPr>
      </w:pPr>
    </w:p>
    <w:p w14:paraId="75FBBF0D" w14:textId="15248498" w:rsidR="00C72F6D" w:rsidRPr="00C07A13" w:rsidRDefault="00C72F6D" w:rsidP="00C72F6D">
      <w:pPr>
        <w:spacing w:line="400" w:lineRule="exact"/>
        <w:jc w:val="center"/>
        <w:rPr>
          <w:b/>
          <w:sz w:val="32"/>
          <w:szCs w:val="24"/>
        </w:rPr>
      </w:pPr>
      <w:r w:rsidRPr="00C07A13">
        <w:rPr>
          <w:b/>
          <w:sz w:val="32"/>
          <w:szCs w:val="24"/>
        </w:rPr>
        <w:t>主要研究者声明</w:t>
      </w:r>
    </w:p>
    <w:p w14:paraId="55DD4CB5" w14:textId="77777777" w:rsidR="00C72F6D" w:rsidRPr="00C07A13" w:rsidRDefault="00C72F6D" w:rsidP="00C72F6D">
      <w:pPr>
        <w:spacing w:line="400" w:lineRule="exact"/>
        <w:jc w:val="center"/>
        <w:rPr>
          <w:b/>
          <w:sz w:val="24"/>
          <w:szCs w:val="24"/>
        </w:rPr>
      </w:pPr>
    </w:p>
    <w:p w14:paraId="25D4A6AE" w14:textId="77777777" w:rsidR="00C72F6D" w:rsidRPr="00C07A13" w:rsidRDefault="00C72F6D" w:rsidP="00C72F6D">
      <w:pPr>
        <w:spacing w:line="400" w:lineRule="exact"/>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F6D" w:rsidRPr="00C07A13" w14:paraId="4169A964" w14:textId="77777777" w:rsidTr="006904AE">
        <w:trPr>
          <w:trHeight w:val="454"/>
          <w:jc w:val="center"/>
        </w:trPr>
        <w:tc>
          <w:tcPr>
            <w:tcW w:w="5000" w:type="pct"/>
            <w:shd w:val="clear" w:color="auto" w:fill="D9D9D9" w:themeFill="background1" w:themeFillShade="D9"/>
          </w:tcPr>
          <w:p w14:paraId="6A0B1C67" w14:textId="77777777" w:rsidR="00C72F6D" w:rsidRPr="00C07A13" w:rsidRDefault="00C72F6D" w:rsidP="006379DA">
            <w:pPr>
              <w:spacing w:line="480" w:lineRule="auto"/>
            </w:pPr>
            <w:r w:rsidRPr="00C07A13">
              <w:t xml:space="preserve">    </w:t>
            </w:r>
          </w:p>
          <w:p w14:paraId="474D884A" w14:textId="3C1CA0EA" w:rsidR="00C72F6D" w:rsidRPr="00C07A13" w:rsidRDefault="00C72F6D" w:rsidP="006379DA">
            <w:pPr>
              <w:spacing w:line="480" w:lineRule="auto"/>
              <w:ind w:firstLineChars="200" w:firstLine="480"/>
              <w:rPr>
                <w:sz w:val="24"/>
              </w:rPr>
            </w:pPr>
            <w:r w:rsidRPr="00C07A13">
              <w:rPr>
                <w:sz w:val="24"/>
              </w:rPr>
              <w:t>我证实由我签名的这位受试者的</w:t>
            </w:r>
            <w:r w:rsidR="004A1302">
              <w:rPr>
                <w:rFonts w:hint="eastAsia"/>
                <w:sz w:val="24"/>
              </w:rPr>
              <w:t>研究病历</w:t>
            </w:r>
            <w:r w:rsidRPr="00C07A13">
              <w:rPr>
                <w:sz w:val="24"/>
              </w:rPr>
              <w:t>的各页已由我检查，并确认所有信息是真实、准确的并符合研究方案的要求。</w:t>
            </w:r>
          </w:p>
          <w:p w14:paraId="047255CE" w14:textId="77777777" w:rsidR="00C72F6D" w:rsidRPr="00C07A13" w:rsidRDefault="00C72F6D" w:rsidP="006379DA">
            <w:pPr>
              <w:spacing w:line="480" w:lineRule="auto"/>
              <w:ind w:firstLine="574"/>
              <w:rPr>
                <w:i/>
                <w:sz w:val="24"/>
              </w:rPr>
            </w:pPr>
          </w:p>
          <w:p w14:paraId="315267EC" w14:textId="0300CD81" w:rsidR="00C72F6D" w:rsidRPr="00C07A13" w:rsidRDefault="006904AE" w:rsidP="006904AE">
            <w:pPr>
              <w:spacing w:line="480" w:lineRule="auto"/>
              <w:ind w:right="1440" w:firstLineChars="400" w:firstLine="960"/>
              <w:rPr>
                <w:sz w:val="24"/>
              </w:rPr>
            </w:pPr>
            <w:r>
              <w:rPr>
                <w:rFonts w:hint="eastAsia"/>
                <w:sz w:val="24"/>
              </w:rPr>
              <w:t>主要</w:t>
            </w:r>
            <w:r w:rsidRPr="006904AE">
              <w:rPr>
                <w:rFonts w:hint="eastAsia"/>
                <w:sz w:val="24"/>
              </w:rPr>
              <w:t>研究者签名：</w:t>
            </w:r>
            <w:r>
              <w:rPr>
                <w:rFonts w:hint="eastAsia"/>
                <w:sz w:val="24"/>
              </w:rPr>
              <w:t>_________</w:t>
            </w:r>
            <w:r w:rsidRPr="006904AE">
              <w:rPr>
                <w:rFonts w:hint="eastAsia"/>
                <w:sz w:val="24"/>
              </w:rPr>
              <w:t xml:space="preserve">     </w:t>
            </w:r>
            <w:r w:rsidRPr="006904AE">
              <w:rPr>
                <w:rFonts w:hint="eastAsia"/>
                <w:sz w:val="24"/>
              </w:rPr>
              <w:t>日期：</w:t>
            </w:r>
            <w:r w:rsidRPr="006904AE">
              <w:rPr>
                <w:rFonts w:hint="eastAsia"/>
                <w:sz w:val="24"/>
              </w:rPr>
              <w:t>|_|_|_|_|/|_|_|/|_|_|</w:t>
            </w:r>
            <w:r w:rsidRPr="00C07A13">
              <w:rPr>
                <w:sz w:val="24"/>
              </w:rPr>
              <w:t xml:space="preserve"> </w:t>
            </w:r>
          </w:p>
        </w:tc>
      </w:tr>
    </w:tbl>
    <w:p w14:paraId="0D94474F" w14:textId="77777777" w:rsidR="00C72F6D" w:rsidRPr="00C07A13" w:rsidRDefault="00C72F6D" w:rsidP="00C72F6D">
      <w:pPr>
        <w:spacing w:line="300" w:lineRule="exact"/>
        <w:rPr>
          <w:b/>
          <w:sz w:val="10"/>
          <w:szCs w:val="10"/>
        </w:rPr>
      </w:pPr>
    </w:p>
    <w:p w14:paraId="0C805D58" w14:textId="77777777" w:rsidR="00C72F6D" w:rsidRPr="00C07A13" w:rsidRDefault="00C72F6D" w:rsidP="00C72F6D">
      <w:pPr>
        <w:spacing w:line="400" w:lineRule="exact"/>
        <w:jc w:val="center"/>
        <w:rPr>
          <w:b/>
          <w:sz w:val="32"/>
          <w:szCs w:val="24"/>
        </w:rPr>
      </w:pPr>
    </w:p>
    <w:p w14:paraId="3389C2ED" w14:textId="77777777" w:rsidR="00C72F6D" w:rsidRPr="00C07A13" w:rsidRDefault="00C72F6D" w:rsidP="00C72F6D">
      <w:pPr>
        <w:spacing w:line="400" w:lineRule="exact"/>
        <w:jc w:val="center"/>
        <w:rPr>
          <w:b/>
          <w:sz w:val="32"/>
          <w:szCs w:val="24"/>
        </w:rPr>
      </w:pPr>
    </w:p>
    <w:p w14:paraId="4707BC4A" w14:textId="77777777" w:rsidR="00C72F6D" w:rsidRPr="00C07A13" w:rsidRDefault="00C72F6D" w:rsidP="00C72F6D">
      <w:pPr>
        <w:spacing w:line="400" w:lineRule="exact"/>
        <w:jc w:val="center"/>
        <w:rPr>
          <w:b/>
          <w:sz w:val="32"/>
          <w:szCs w:val="24"/>
        </w:rPr>
      </w:pPr>
    </w:p>
    <w:p w14:paraId="0ECF3395" w14:textId="77777777" w:rsidR="00C72F6D" w:rsidRPr="00C07A13" w:rsidRDefault="00C72F6D" w:rsidP="00C72F6D">
      <w:pPr>
        <w:spacing w:line="400" w:lineRule="exact"/>
        <w:jc w:val="center"/>
        <w:rPr>
          <w:b/>
          <w:sz w:val="32"/>
          <w:szCs w:val="24"/>
        </w:rPr>
      </w:pPr>
    </w:p>
    <w:p w14:paraId="3DFAA6A8" w14:textId="77777777" w:rsidR="00C72F6D" w:rsidRPr="00C07A13" w:rsidRDefault="00C72F6D" w:rsidP="00C72F6D">
      <w:pPr>
        <w:spacing w:line="400" w:lineRule="exact"/>
        <w:jc w:val="center"/>
        <w:rPr>
          <w:b/>
          <w:sz w:val="32"/>
          <w:szCs w:val="24"/>
        </w:rPr>
      </w:pPr>
      <w:r w:rsidRPr="00C07A13">
        <w:rPr>
          <w:b/>
          <w:sz w:val="32"/>
          <w:szCs w:val="24"/>
        </w:rPr>
        <w:t>监查员声明</w:t>
      </w:r>
    </w:p>
    <w:p w14:paraId="53D85877" w14:textId="77777777" w:rsidR="00C72F6D" w:rsidRPr="00C07A13" w:rsidRDefault="00C72F6D" w:rsidP="00C72F6D">
      <w:pPr>
        <w:spacing w:line="400" w:lineRule="exact"/>
        <w:jc w:val="center"/>
        <w:rPr>
          <w:b/>
          <w:sz w:val="32"/>
          <w:szCs w:val="24"/>
        </w:rPr>
      </w:pPr>
    </w:p>
    <w:p w14:paraId="2DC6BA7A" w14:textId="77777777" w:rsidR="00C72F6D" w:rsidRPr="00C07A13" w:rsidRDefault="00C72F6D" w:rsidP="00C72F6D">
      <w:pPr>
        <w:spacing w:line="300" w:lineRule="exact"/>
        <w:ind w:rightChars="-50" w:right="-105"/>
        <w:rPr>
          <w:sz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F6D" w:rsidRPr="00C07A13" w14:paraId="00A7A072" w14:textId="77777777" w:rsidTr="00DF00A9">
        <w:trPr>
          <w:trHeight w:val="454"/>
          <w:jc w:val="center"/>
        </w:trPr>
        <w:tc>
          <w:tcPr>
            <w:tcW w:w="5000" w:type="pct"/>
            <w:shd w:val="clear" w:color="auto" w:fill="D9D9D9" w:themeFill="background1" w:themeFillShade="D9"/>
          </w:tcPr>
          <w:p w14:paraId="3BECADB7" w14:textId="77777777" w:rsidR="00C72F6D" w:rsidRPr="00C07A13" w:rsidRDefault="00C72F6D" w:rsidP="006379DA">
            <w:pPr>
              <w:spacing w:line="480" w:lineRule="auto"/>
              <w:rPr>
                <w:sz w:val="24"/>
              </w:rPr>
            </w:pPr>
            <w:r w:rsidRPr="00C07A13">
              <w:rPr>
                <w:sz w:val="24"/>
              </w:rPr>
              <w:t xml:space="preserve">    </w:t>
            </w:r>
          </w:p>
          <w:p w14:paraId="01D125B1" w14:textId="5994D43C" w:rsidR="00C72F6D" w:rsidRPr="00C07A13" w:rsidRDefault="00C72F6D" w:rsidP="006379DA">
            <w:pPr>
              <w:spacing w:line="480" w:lineRule="auto"/>
              <w:ind w:firstLineChars="200" w:firstLine="480"/>
              <w:rPr>
                <w:sz w:val="24"/>
              </w:rPr>
            </w:pPr>
            <w:r w:rsidRPr="00C07A13">
              <w:rPr>
                <w:sz w:val="24"/>
              </w:rPr>
              <w:t>本</w:t>
            </w:r>
            <w:r w:rsidR="00DE470B">
              <w:rPr>
                <w:rFonts w:hint="eastAsia"/>
                <w:sz w:val="24"/>
              </w:rPr>
              <w:t>研究病历</w:t>
            </w:r>
            <w:r w:rsidRPr="00C07A13">
              <w:rPr>
                <w:sz w:val="24"/>
              </w:rPr>
              <w:t>的各项内容均符合《药物临床试验质量管</w:t>
            </w:r>
            <w:r w:rsidRPr="00DF00A9">
              <w:rPr>
                <w:rFonts w:ascii="Times New Roman" w:hAnsi="Times New Roman" w:cs="Times New Roman"/>
                <w:sz w:val="24"/>
              </w:rPr>
              <w:t>理规范》</w:t>
            </w:r>
            <w:r w:rsidR="004A4C15">
              <w:rPr>
                <w:rFonts w:ascii="Times New Roman" w:hAnsi="Times New Roman" w:cs="Times New Roman"/>
                <w:sz w:val="24"/>
              </w:rPr>
              <w:t>(</w:t>
            </w:r>
            <w:r w:rsidRPr="00DF00A9">
              <w:rPr>
                <w:rFonts w:ascii="Times New Roman" w:hAnsi="Times New Roman" w:cs="Times New Roman"/>
                <w:sz w:val="24"/>
              </w:rPr>
              <w:t>GCP</w:t>
            </w:r>
            <w:r w:rsidR="004A4C15">
              <w:rPr>
                <w:rFonts w:ascii="Times New Roman" w:hAnsi="Times New Roman" w:cs="Times New Roman"/>
                <w:sz w:val="24"/>
              </w:rPr>
              <w:t>)</w:t>
            </w:r>
            <w:r w:rsidRPr="00DF00A9">
              <w:rPr>
                <w:rFonts w:ascii="Times New Roman" w:hAnsi="Times New Roman" w:cs="Times New Roman"/>
                <w:sz w:val="24"/>
              </w:rPr>
              <w:t>和</w:t>
            </w:r>
            <w:r w:rsidRPr="00C07A13">
              <w:rPr>
                <w:sz w:val="24"/>
              </w:rPr>
              <w:t>研究方案的要求，所有信息都是真实和完整的。</w:t>
            </w:r>
          </w:p>
          <w:p w14:paraId="4F9FB378" w14:textId="77777777" w:rsidR="00C72F6D" w:rsidRPr="00C07A13" w:rsidRDefault="00C72F6D" w:rsidP="006379DA">
            <w:pPr>
              <w:spacing w:line="480" w:lineRule="auto"/>
              <w:ind w:firstLine="574"/>
              <w:rPr>
                <w:sz w:val="24"/>
              </w:rPr>
            </w:pPr>
          </w:p>
          <w:p w14:paraId="3CB4D6F7" w14:textId="57376F6B" w:rsidR="00C72F6D" w:rsidRPr="00C07A13" w:rsidRDefault="00DF00A9" w:rsidP="00DF00A9">
            <w:pPr>
              <w:spacing w:line="480" w:lineRule="auto"/>
              <w:ind w:right="960" w:firstLineChars="400" w:firstLine="960"/>
              <w:rPr>
                <w:sz w:val="24"/>
              </w:rPr>
            </w:pPr>
            <w:r>
              <w:rPr>
                <w:rFonts w:hint="eastAsia"/>
                <w:sz w:val="24"/>
              </w:rPr>
              <w:t>监</w:t>
            </w:r>
            <w:r w:rsidR="00C145E7">
              <w:rPr>
                <w:rFonts w:hint="eastAsia"/>
                <w:sz w:val="24"/>
              </w:rPr>
              <w:t>查</w:t>
            </w:r>
            <w:r>
              <w:rPr>
                <w:rFonts w:hint="eastAsia"/>
                <w:sz w:val="24"/>
              </w:rPr>
              <w:t>员</w:t>
            </w:r>
            <w:r w:rsidRPr="006904AE">
              <w:rPr>
                <w:rFonts w:hint="eastAsia"/>
                <w:sz w:val="24"/>
              </w:rPr>
              <w:t>签名：</w:t>
            </w:r>
            <w:r>
              <w:rPr>
                <w:rFonts w:hint="eastAsia"/>
                <w:sz w:val="24"/>
              </w:rPr>
              <w:t>_________</w:t>
            </w:r>
            <w:r w:rsidRPr="006904AE">
              <w:rPr>
                <w:rFonts w:hint="eastAsia"/>
                <w:sz w:val="24"/>
              </w:rPr>
              <w:t xml:space="preserve">     </w:t>
            </w:r>
            <w:r>
              <w:rPr>
                <w:sz w:val="24"/>
              </w:rPr>
              <w:t xml:space="preserve">  </w:t>
            </w:r>
            <w:r w:rsidRPr="006904AE">
              <w:rPr>
                <w:rFonts w:hint="eastAsia"/>
                <w:sz w:val="24"/>
              </w:rPr>
              <w:t>日期：</w:t>
            </w:r>
            <w:r w:rsidRPr="006904AE">
              <w:rPr>
                <w:rFonts w:hint="eastAsia"/>
                <w:sz w:val="24"/>
              </w:rPr>
              <w:t>|_|_|_|_|/|_|_|/|_|_|</w:t>
            </w:r>
          </w:p>
        </w:tc>
      </w:tr>
    </w:tbl>
    <w:p w14:paraId="39C2D94E" w14:textId="77777777" w:rsidR="00C92DBD" w:rsidRPr="00C72F6D" w:rsidRDefault="00C92DBD" w:rsidP="00C72F6D">
      <w:pPr>
        <w:widowControl/>
        <w:jc w:val="left"/>
        <w:rPr>
          <w:b/>
          <w:sz w:val="28"/>
          <w:szCs w:val="28"/>
        </w:rPr>
      </w:pPr>
    </w:p>
    <w:p w14:paraId="42010738" w14:textId="2BD4E445" w:rsidR="00EF59F0" w:rsidRDefault="00563950" w:rsidP="00563950">
      <w:pPr>
        <w:widowControl/>
        <w:tabs>
          <w:tab w:val="left" w:pos="2328"/>
        </w:tabs>
        <w:jc w:val="left"/>
        <w:rPr>
          <w:b/>
          <w:sz w:val="28"/>
          <w:szCs w:val="28"/>
        </w:rPr>
      </w:pPr>
      <w:r>
        <w:rPr>
          <w:b/>
          <w:sz w:val="28"/>
          <w:szCs w:val="28"/>
        </w:rPr>
        <w:tab/>
      </w:r>
    </w:p>
    <w:p w14:paraId="741BAC75" w14:textId="77777777" w:rsidR="00F90C59" w:rsidRDefault="00F90C59" w:rsidP="004B7F65">
      <w:pPr>
        <w:rPr>
          <w:b/>
          <w:sz w:val="28"/>
          <w:szCs w:val="28"/>
        </w:rPr>
      </w:pPr>
    </w:p>
    <w:sectPr w:rsidR="00F90C59" w:rsidSect="007358D2">
      <w:headerReference w:type="default" r:id="rId82"/>
      <w:footerReference w:type="default" r:id="rId83"/>
      <w:type w:val="continuous"/>
      <w:pgSz w:w="11906" w:h="16838" w:code="9"/>
      <w:pgMar w:top="1418" w:right="1418" w:bottom="1418" w:left="1418" w:header="964" w:footer="850" w:gutter="0"/>
      <w:pgNumType w:start="29"/>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6633C" w16cid:durableId="2113A862"/>
  <w16cid:commentId w16cid:paraId="409E282B" w16cid:durableId="2113A7D6"/>
  <w16cid:commentId w16cid:paraId="05F14D29" w16cid:durableId="2113AA26"/>
  <w16cid:commentId w16cid:paraId="652BE28E" w16cid:durableId="2113DF90"/>
  <w16cid:commentId w16cid:paraId="4C9BF512" w16cid:durableId="2113DFA4"/>
  <w16cid:commentId w16cid:paraId="3361DFB7" w16cid:durableId="2113E641"/>
  <w16cid:commentId w16cid:paraId="47A894B3" w16cid:durableId="2113E668"/>
  <w16cid:commentId w16cid:paraId="1FD43C0F" w16cid:durableId="2113E694"/>
  <w16cid:commentId w16cid:paraId="1B21E074" w16cid:durableId="2113E57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AFAEC" w14:textId="77777777" w:rsidR="00623E0C" w:rsidRDefault="00623E0C" w:rsidP="004C64A1">
      <w:r>
        <w:separator/>
      </w:r>
    </w:p>
  </w:endnote>
  <w:endnote w:type="continuationSeparator" w:id="0">
    <w:p w14:paraId="03E6A7E8" w14:textId="77777777" w:rsidR="00623E0C" w:rsidRDefault="00623E0C" w:rsidP="004C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8C45E" w14:textId="6913072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 w:author="崔慧慧" w:date="2020-06-16T15:01:00Z">
      <w:r>
        <w:rPr>
          <w:rFonts w:ascii="Times New Roman" w:hAnsi="Times New Roman" w:cs="Times New Roman" w:hint="eastAsia"/>
          <w:sz w:val="21"/>
          <w:szCs w:val="21"/>
        </w:rPr>
        <w:t>3</w:t>
      </w:r>
    </w:ins>
    <w:del w:id="3" w:author="崔慧慧" w:date="2020-06-16T15:01:00Z">
      <w:r w:rsidDel="00E07000">
        <w:rPr>
          <w:rFonts w:ascii="Times New Roman" w:hAnsi="Times New Roman" w:cs="Times New Roman" w:hint="eastAsia"/>
          <w:sz w:val="21"/>
          <w:szCs w:val="21"/>
        </w:rPr>
        <w:delText>2</w:delText>
      </w:r>
    </w:del>
    <w:r>
      <w:ptab w:relativeTo="margin" w:alignment="center" w:leader="none"/>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4" w:author="崔慧慧" w:date="2020-06-16T15:01:00Z">
      <w:r>
        <w:rPr>
          <w:rFonts w:ascii="Times New Roman" w:hAnsi="Times New Roman" w:cs="Times New Roman" w:hint="eastAsia"/>
          <w:sz w:val="21"/>
          <w:szCs w:val="21"/>
        </w:rPr>
        <w:t>200616</w:t>
      </w:r>
    </w:ins>
    <w:del w:id="5" w:author="崔慧慧" w:date="2020-06-16T15:01: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03DEA"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E741A4B" w14:textId="5B9389A4"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2</w:t>
    </w:r>
    <w:r>
      <w:ptab w:relativeTo="margin" w:alignment="center" w:leader="none"/>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201</w:t>
    </w:r>
    <w:r>
      <w:rPr>
        <w:rFonts w:ascii="Times New Roman" w:hAnsi="Times New Roman" w:cs="Times New Roman"/>
        <w:sz w:val="21"/>
        <w:szCs w:val="21"/>
      </w:rPr>
      <w:t>90</w:t>
    </w:r>
    <w:r>
      <w:rPr>
        <w:rFonts w:ascii="Times New Roman" w:hAnsi="Times New Roman" w:cs="Times New Roman" w:hint="eastAsia"/>
        <w:sz w:val="21"/>
        <w:szCs w:val="21"/>
      </w:rPr>
      <w:t>918</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F379"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5E77201" w14:textId="4F997BC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38" w:author="崔慧慧" w:date="2020-06-16T15:05:00Z">
      <w:r>
        <w:rPr>
          <w:rFonts w:ascii="Times New Roman" w:hAnsi="Times New Roman" w:cs="Times New Roman" w:hint="eastAsia"/>
          <w:sz w:val="21"/>
          <w:szCs w:val="21"/>
        </w:rPr>
        <w:t>3</w:t>
      </w:r>
    </w:ins>
    <w:del w:id="39" w:author="崔慧慧" w:date="2020-06-16T15:05: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40" w:author="崔慧慧" w:date="2020-06-16T15:05:00Z">
      <w:r>
        <w:rPr>
          <w:rFonts w:ascii="Times New Roman" w:hAnsi="Times New Roman" w:cs="Times New Roman" w:hint="eastAsia"/>
          <w:sz w:val="21"/>
          <w:szCs w:val="21"/>
        </w:rPr>
        <w:t>200616</w:t>
      </w:r>
    </w:ins>
    <w:del w:id="41" w:author="崔慧慧" w:date="2020-06-16T15:05: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3AF52"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4C99942" w14:textId="73BBB57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47" w:author="崔慧慧" w:date="2020-06-16T15:05:00Z">
      <w:r>
        <w:rPr>
          <w:rFonts w:ascii="Times New Roman" w:hAnsi="Times New Roman" w:cs="Times New Roman" w:hint="eastAsia"/>
          <w:sz w:val="21"/>
          <w:szCs w:val="21"/>
        </w:rPr>
        <w:t>3</w:t>
      </w:r>
    </w:ins>
    <w:del w:id="48" w:author="崔慧慧" w:date="2020-06-16T15:05: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49" w:author="崔慧慧" w:date="2020-06-16T15:05:00Z">
      <w:r>
        <w:rPr>
          <w:rFonts w:ascii="Times New Roman" w:hAnsi="Times New Roman" w:cs="Times New Roman" w:hint="eastAsia"/>
          <w:sz w:val="21"/>
          <w:szCs w:val="21"/>
        </w:rPr>
        <w:t>200616</w:t>
      </w:r>
    </w:ins>
    <w:del w:id="50" w:author="崔慧慧" w:date="2020-06-16T15:05: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64DD6"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9E4C08B" w14:textId="78433C5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51" w:author="崔慧慧" w:date="2020-06-16T15:05:00Z">
      <w:r>
        <w:rPr>
          <w:rFonts w:ascii="Times New Roman" w:hAnsi="Times New Roman" w:cs="Times New Roman" w:hint="eastAsia"/>
          <w:sz w:val="21"/>
          <w:szCs w:val="21"/>
        </w:rPr>
        <w:t>3</w:t>
      </w:r>
    </w:ins>
    <w:del w:id="52" w:author="崔慧慧" w:date="2020-06-16T15:05: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53" w:author="崔慧慧" w:date="2020-06-16T15:05:00Z">
      <w:r>
        <w:rPr>
          <w:rFonts w:ascii="Times New Roman" w:hAnsi="Times New Roman" w:cs="Times New Roman" w:hint="eastAsia"/>
          <w:sz w:val="21"/>
          <w:szCs w:val="21"/>
        </w:rPr>
        <w:t>200616</w:t>
      </w:r>
    </w:ins>
    <w:del w:id="54" w:author="崔慧慧" w:date="2020-06-16T15:05: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12BD"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7E2B8D3" w14:textId="6B6E19C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55" w:author="崔慧慧" w:date="2020-06-16T15:07:00Z">
      <w:r>
        <w:rPr>
          <w:rFonts w:ascii="Times New Roman" w:hAnsi="Times New Roman" w:cs="Times New Roman" w:hint="eastAsia"/>
          <w:sz w:val="21"/>
          <w:szCs w:val="21"/>
        </w:rPr>
        <w:t>3</w:t>
      </w:r>
    </w:ins>
    <w:del w:id="56" w:author="崔慧慧" w:date="2020-06-16T15:07: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57" w:author="崔慧慧" w:date="2020-06-16T15:07:00Z">
      <w:r>
        <w:rPr>
          <w:rFonts w:ascii="Times New Roman" w:hAnsi="Times New Roman" w:cs="Times New Roman" w:hint="eastAsia"/>
          <w:sz w:val="21"/>
          <w:szCs w:val="21"/>
        </w:rPr>
        <w:t>200616</w:t>
      </w:r>
    </w:ins>
    <w:del w:id="58" w:author="崔慧慧" w:date="2020-06-16T15:07: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7279" w14:textId="06345BA0"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1248B37" w14:textId="08F5E6E4"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59" w:author="崔慧慧" w:date="2020-06-16T15:07:00Z">
      <w:r>
        <w:rPr>
          <w:rFonts w:ascii="Times New Roman" w:hAnsi="Times New Roman" w:cs="Times New Roman" w:hint="eastAsia"/>
          <w:sz w:val="21"/>
          <w:szCs w:val="21"/>
        </w:rPr>
        <w:t>3</w:t>
      </w:r>
    </w:ins>
    <w:del w:id="60" w:author="崔慧慧" w:date="2020-06-16T15:07: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61" w:author="崔慧慧" w:date="2020-06-16T15:07:00Z">
      <w:r>
        <w:rPr>
          <w:rFonts w:ascii="Times New Roman" w:hAnsi="Times New Roman" w:cs="Times New Roman" w:hint="eastAsia"/>
          <w:sz w:val="21"/>
          <w:szCs w:val="21"/>
        </w:rPr>
        <w:t>200616</w:t>
      </w:r>
    </w:ins>
    <w:del w:id="62" w:author="崔慧慧" w:date="2020-06-16T15:07: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24ABB"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D49D8C6" w14:textId="3294DFD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63" w:author="崔慧慧" w:date="2020-06-16T15:07:00Z">
      <w:r>
        <w:rPr>
          <w:rFonts w:ascii="Times New Roman" w:hAnsi="Times New Roman" w:cs="Times New Roman" w:hint="eastAsia"/>
          <w:sz w:val="21"/>
          <w:szCs w:val="21"/>
        </w:rPr>
        <w:t>3</w:t>
      </w:r>
    </w:ins>
    <w:del w:id="64" w:author="崔慧慧" w:date="2020-06-16T15:07: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65" w:author="崔慧慧" w:date="2020-06-16T15:07:00Z">
      <w:r>
        <w:rPr>
          <w:rFonts w:ascii="Times New Roman" w:hAnsi="Times New Roman" w:cs="Times New Roman" w:hint="eastAsia"/>
          <w:sz w:val="21"/>
          <w:szCs w:val="21"/>
        </w:rPr>
        <w:t>200616</w:t>
      </w:r>
    </w:ins>
    <w:del w:id="66" w:author="崔慧慧" w:date="2020-06-16T15:07: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1563E" w14:textId="77777777" w:rsidR="00604330" w:rsidRPr="00B475CA" w:rsidRDefault="00604330" w:rsidP="00C401B2">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1C65ADE" w14:textId="7EA91AA2" w:rsidR="00604330" w:rsidRDefault="00604330" w:rsidP="00C401B2">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67" w:author="崔慧慧" w:date="2020-06-16T15:07:00Z">
      <w:r>
        <w:rPr>
          <w:rFonts w:ascii="Times New Roman" w:hAnsi="Times New Roman" w:cs="Times New Roman" w:hint="eastAsia"/>
          <w:sz w:val="21"/>
          <w:szCs w:val="21"/>
        </w:rPr>
        <w:t>3</w:t>
      </w:r>
    </w:ins>
    <w:del w:id="68" w:author="崔慧慧" w:date="2020-06-16T15:07: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69" w:author="崔慧慧" w:date="2020-06-16T15:08:00Z">
      <w:r>
        <w:rPr>
          <w:rFonts w:ascii="Times New Roman" w:hAnsi="Times New Roman" w:cs="Times New Roman" w:hint="eastAsia"/>
          <w:sz w:val="21"/>
          <w:szCs w:val="21"/>
        </w:rPr>
        <w:t>200616</w:t>
      </w:r>
    </w:ins>
    <w:del w:id="70" w:author="崔慧慧" w:date="2020-06-16T15:08: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508FD"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3A69591" w14:textId="74EB4B77"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71" w:author="崔慧慧" w:date="2020-06-16T15:08:00Z">
      <w:r>
        <w:rPr>
          <w:rFonts w:ascii="Times New Roman" w:hAnsi="Times New Roman" w:cs="Times New Roman" w:hint="eastAsia"/>
          <w:sz w:val="21"/>
          <w:szCs w:val="21"/>
        </w:rPr>
        <w:t>3</w:t>
      </w:r>
    </w:ins>
    <w:del w:id="72" w:author="崔慧慧" w:date="2020-06-16T15:08: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73" w:author="崔慧慧" w:date="2020-06-16T15:08:00Z">
      <w:r>
        <w:rPr>
          <w:rFonts w:ascii="Times New Roman" w:hAnsi="Times New Roman" w:cs="Times New Roman" w:hint="eastAsia"/>
          <w:sz w:val="21"/>
          <w:szCs w:val="21"/>
        </w:rPr>
        <w:t>200616</w:t>
      </w:r>
    </w:ins>
    <w:del w:id="74" w:author="崔慧慧" w:date="2020-06-16T15:08: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B5E1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20480A0" w14:textId="586A57F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80" w:author="崔慧慧" w:date="2020-06-16T15:08:00Z">
      <w:r>
        <w:rPr>
          <w:rFonts w:ascii="Times New Roman" w:hAnsi="Times New Roman" w:cs="Times New Roman" w:hint="eastAsia"/>
          <w:sz w:val="21"/>
          <w:szCs w:val="21"/>
        </w:rPr>
        <w:t>3</w:t>
      </w:r>
    </w:ins>
    <w:del w:id="81" w:author="崔慧慧" w:date="2020-06-16T15:08: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82" w:author="崔慧慧" w:date="2020-06-16T15:08:00Z">
      <w:r>
        <w:rPr>
          <w:rFonts w:ascii="Times New Roman" w:hAnsi="Times New Roman" w:cs="Times New Roman" w:hint="eastAsia"/>
          <w:sz w:val="21"/>
          <w:szCs w:val="21"/>
        </w:rPr>
        <w:t>200616</w:t>
      </w:r>
    </w:ins>
    <w:del w:id="83" w:author="崔慧慧" w:date="2020-06-16T15:08: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1BA23" w14:textId="5643FD1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6" w:author="崔慧慧" w:date="2020-06-16T15:01:00Z">
      <w:r>
        <w:rPr>
          <w:rFonts w:ascii="Times New Roman" w:hAnsi="Times New Roman" w:cs="Times New Roman" w:hint="eastAsia"/>
          <w:sz w:val="21"/>
          <w:szCs w:val="21"/>
        </w:rPr>
        <w:t>3</w:t>
      </w:r>
    </w:ins>
    <w:del w:id="7" w:author="崔慧慧" w:date="2020-06-16T15:01:00Z">
      <w:r w:rsidDel="00E07000">
        <w:rPr>
          <w:rFonts w:ascii="Times New Roman" w:hAnsi="Times New Roman" w:cs="Times New Roman" w:hint="eastAsia"/>
          <w:sz w:val="21"/>
          <w:szCs w:val="21"/>
        </w:rPr>
        <w:delText>2</w:delText>
      </w:r>
    </w:del>
    <w:r>
      <w:ptab w:relativeTo="margin" w:alignment="center" w:leader="none"/>
    </w:r>
    <w:r w:rsidRPr="002E5485">
      <w:rPr>
        <w:rFonts w:ascii="Times New Roman" w:hAnsi="Times New Roman" w:cs="Times New Roman"/>
        <w:sz w:val="21"/>
        <w:szCs w:val="21"/>
      </w:rPr>
      <w:t>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8" w:author="崔慧慧" w:date="2020-06-16T15:01:00Z">
      <w:r>
        <w:rPr>
          <w:rFonts w:ascii="Times New Roman" w:hAnsi="Times New Roman" w:cs="Times New Roman" w:hint="eastAsia"/>
          <w:sz w:val="21"/>
          <w:szCs w:val="21"/>
        </w:rPr>
        <w:t>200616</w:t>
      </w:r>
    </w:ins>
    <w:del w:id="9" w:author="崔慧慧" w:date="2020-06-16T15:01: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D00F0"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AD9D9DF" w14:textId="021248C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84" w:author="崔慧慧" w:date="2020-06-16T15:08:00Z">
      <w:r>
        <w:rPr>
          <w:rFonts w:ascii="Times New Roman" w:hAnsi="Times New Roman" w:cs="Times New Roman" w:hint="eastAsia"/>
          <w:sz w:val="21"/>
          <w:szCs w:val="21"/>
        </w:rPr>
        <w:t>3</w:t>
      </w:r>
    </w:ins>
    <w:del w:id="85" w:author="崔慧慧" w:date="2020-06-16T15:08: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86" w:author="崔慧慧" w:date="2020-06-16T15:08:00Z">
      <w:r>
        <w:rPr>
          <w:rFonts w:ascii="Times New Roman" w:hAnsi="Times New Roman" w:cs="Times New Roman" w:hint="eastAsia"/>
          <w:sz w:val="21"/>
          <w:szCs w:val="21"/>
        </w:rPr>
        <w:t>200616</w:t>
      </w:r>
    </w:ins>
    <w:del w:id="87" w:author="崔慧慧" w:date="2020-06-16T15:08: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947C"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FB13D39" w14:textId="62EF5D8D"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88" w:author="崔慧慧" w:date="2020-06-16T15:09:00Z">
      <w:r>
        <w:rPr>
          <w:rFonts w:ascii="Times New Roman" w:hAnsi="Times New Roman" w:cs="Times New Roman" w:hint="eastAsia"/>
          <w:sz w:val="21"/>
          <w:szCs w:val="21"/>
        </w:rPr>
        <w:t>3</w:t>
      </w:r>
    </w:ins>
    <w:del w:id="89" w:author="崔慧慧" w:date="2020-06-16T15:09: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90" w:author="崔慧慧" w:date="2020-06-16T15:09:00Z">
      <w:r>
        <w:rPr>
          <w:rFonts w:ascii="Times New Roman" w:hAnsi="Times New Roman" w:cs="Times New Roman" w:hint="eastAsia"/>
          <w:sz w:val="21"/>
          <w:szCs w:val="21"/>
        </w:rPr>
        <w:t>200616</w:t>
      </w:r>
    </w:ins>
    <w:del w:id="91" w:author="崔慧慧" w:date="2020-06-16T15:09: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3E92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8449E1C" w14:textId="146B41C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92" w:author="崔慧慧" w:date="2020-06-16T15:09:00Z">
      <w:r>
        <w:rPr>
          <w:rFonts w:ascii="Times New Roman" w:hAnsi="Times New Roman" w:cs="Times New Roman" w:hint="eastAsia"/>
          <w:sz w:val="21"/>
          <w:szCs w:val="21"/>
        </w:rPr>
        <w:t>3</w:t>
      </w:r>
    </w:ins>
    <w:del w:id="93" w:author="崔慧慧" w:date="2020-06-16T15:09: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20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94" w:author="崔慧慧" w:date="2020-06-16T15:09:00Z">
      <w:r>
        <w:rPr>
          <w:rFonts w:ascii="Times New Roman" w:hAnsi="Times New Roman" w:cs="Times New Roman" w:hint="eastAsia"/>
          <w:sz w:val="21"/>
          <w:szCs w:val="21"/>
        </w:rPr>
        <w:t>200616</w:t>
      </w:r>
    </w:ins>
    <w:del w:id="95" w:author="崔慧慧" w:date="2020-06-16T15:09: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2493"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6E5FD56" w14:textId="576EC4BB"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96" w:author="崔慧慧" w:date="2020-06-16T15:09:00Z">
      <w:r>
        <w:rPr>
          <w:rFonts w:ascii="Times New Roman" w:hAnsi="Times New Roman" w:cs="Times New Roman" w:hint="eastAsia"/>
          <w:sz w:val="21"/>
          <w:szCs w:val="21"/>
        </w:rPr>
        <w:t>3</w:t>
      </w:r>
    </w:ins>
    <w:del w:id="97" w:author="崔慧慧" w:date="2020-06-16T15:09: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98" w:author="崔慧慧" w:date="2020-06-16T15:09:00Z">
      <w:r>
        <w:rPr>
          <w:rFonts w:ascii="Times New Roman" w:hAnsi="Times New Roman" w:cs="Times New Roman" w:hint="eastAsia"/>
          <w:sz w:val="21"/>
          <w:szCs w:val="21"/>
        </w:rPr>
        <w:t>200616</w:t>
      </w:r>
    </w:ins>
    <w:del w:id="99" w:author="崔慧慧" w:date="2020-06-16T15:09: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6D1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C04779A" w14:textId="56165397"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00" w:author="崔慧慧" w:date="2020-06-16T15:09:00Z">
      <w:r>
        <w:rPr>
          <w:rFonts w:ascii="Times New Roman" w:hAnsi="Times New Roman" w:cs="Times New Roman" w:hint="eastAsia"/>
          <w:sz w:val="21"/>
          <w:szCs w:val="21"/>
        </w:rPr>
        <w:t>3</w:t>
      </w:r>
    </w:ins>
    <w:del w:id="101" w:author="崔慧慧" w:date="2020-06-16T15:09: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02" w:author="崔慧慧" w:date="2020-06-16T15:09:00Z">
      <w:r>
        <w:rPr>
          <w:rFonts w:ascii="Times New Roman" w:hAnsi="Times New Roman" w:cs="Times New Roman" w:hint="eastAsia"/>
          <w:sz w:val="21"/>
          <w:szCs w:val="21"/>
        </w:rPr>
        <w:t>200616</w:t>
      </w:r>
    </w:ins>
    <w:del w:id="103" w:author="崔慧慧" w:date="2020-06-16T15:09: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6338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982D313" w14:textId="273E9F1D"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04" w:author="崔慧慧" w:date="2020-06-16T15:09:00Z">
      <w:r>
        <w:rPr>
          <w:rFonts w:ascii="Times New Roman" w:hAnsi="Times New Roman" w:cs="Times New Roman" w:hint="eastAsia"/>
          <w:sz w:val="21"/>
          <w:szCs w:val="21"/>
        </w:rPr>
        <w:t>3</w:t>
      </w:r>
    </w:ins>
    <w:del w:id="105" w:author="崔慧慧" w:date="2020-06-16T15:09: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06" w:author="崔慧慧" w:date="2020-06-16T15:10:00Z">
      <w:r>
        <w:rPr>
          <w:rFonts w:ascii="Times New Roman" w:hAnsi="Times New Roman" w:cs="Times New Roman" w:hint="eastAsia"/>
          <w:sz w:val="21"/>
          <w:szCs w:val="21"/>
        </w:rPr>
        <w:t>200616</w:t>
      </w:r>
    </w:ins>
    <w:del w:id="107" w:author="崔慧慧" w:date="2020-06-16T15:10: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A83F2"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FF4C157" w14:textId="35F9A4D4"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08" w:author="崔慧慧" w:date="2020-06-16T15:10:00Z">
      <w:r>
        <w:rPr>
          <w:rFonts w:ascii="Times New Roman" w:hAnsi="Times New Roman" w:cs="Times New Roman" w:hint="eastAsia"/>
          <w:sz w:val="21"/>
          <w:szCs w:val="21"/>
        </w:rPr>
        <w:t>3</w:t>
      </w:r>
    </w:ins>
    <w:del w:id="109" w:author="崔慧慧" w:date="2020-06-16T15:10: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10" w:author="崔慧慧" w:date="2020-06-16T15:10:00Z">
      <w:r>
        <w:rPr>
          <w:rFonts w:ascii="Times New Roman" w:hAnsi="Times New Roman" w:cs="Times New Roman" w:hint="eastAsia"/>
          <w:sz w:val="21"/>
          <w:szCs w:val="21"/>
        </w:rPr>
        <w:t>200616</w:t>
      </w:r>
    </w:ins>
    <w:del w:id="111" w:author="崔慧慧" w:date="2020-06-16T15:10: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B4065"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EC214F8" w14:textId="41671CCD"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12" w:author="崔慧慧" w:date="2020-06-16T15:10:00Z">
      <w:r>
        <w:rPr>
          <w:rFonts w:ascii="Times New Roman" w:hAnsi="Times New Roman" w:cs="Times New Roman" w:hint="eastAsia"/>
          <w:sz w:val="21"/>
          <w:szCs w:val="21"/>
        </w:rPr>
        <w:t>3</w:t>
      </w:r>
    </w:ins>
    <w:del w:id="113" w:author="崔慧慧" w:date="2020-06-16T15:10: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14" w:author="崔慧慧" w:date="2020-06-16T15:10:00Z">
      <w:r>
        <w:rPr>
          <w:rFonts w:ascii="Times New Roman" w:hAnsi="Times New Roman" w:cs="Times New Roman" w:hint="eastAsia"/>
          <w:sz w:val="21"/>
          <w:szCs w:val="21"/>
        </w:rPr>
        <w:t>200616</w:t>
      </w:r>
    </w:ins>
    <w:del w:id="115" w:author="崔慧慧" w:date="2020-06-16T15:10: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75F15"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27772A8" w14:textId="533800B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16" w:author="崔慧慧" w:date="2020-06-16T15:10:00Z">
      <w:r>
        <w:rPr>
          <w:rFonts w:ascii="Times New Roman" w:hAnsi="Times New Roman" w:cs="Times New Roman" w:hint="eastAsia"/>
          <w:sz w:val="21"/>
          <w:szCs w:val="21"/>
        </w:rPr>
        <w:t>3</w:t>
      </w:r>
    </w:ins>
    <w:del w:id="117" w:author="崔慧慧" w:date="2020-06-16T15:10: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18" w:author="崔慧慧" w:date="2020-06-16T15:10:00Z">
      <w:r>
        <w:rPr>
          <w:rFonts w:ascii="Times New Roman" w:hAnsi="Times New Roman" w:cs="Times New Roman" w:hint="eastAsia"/>
          <w:sz w:val="21"/>
          <w:szCs w:val="21"/>
        </w:rPr>
        <w:t>200616</w:t>
      </w:r>
    </w:ins>
    <w:del w:id="119" w:author="崔慧慧" w:date="2020-06-16T15:10: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FD33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567E73D" w14:textId="32723C6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20" w:author="崔慧慧" w:date="2020-06-16T15:10:00Z">
      <w:r>
        <w:rPr>
          <w:rFonts w:ascii="Times New Roman" w:hAnsi="Times New Roman" w:cs="Times New Roman" w:hint="eastAsia"/>
          <w:sz w:val="21"/>
          <w:szCs w:val="21"/>
        </w:rPr>
        <w:t>3</w:t>
      </w:r>
    </w:ins>
    <w:del w:id="121" w:author="崔慧慧" w:date="2020-06-16T15:10: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22" w:author="崔慧慧" w:date="2020-06-16T15:10:00Z">
      <w:r>
        <w:rPr>
          <w:rFonts w:ascii="Times New Roman" w:hAnsi="Times New Roman" w:cs="Times New Roman" w:hint="eastAsia"/>
          <w:sz w:val="21"/>
          <w:szCs w:val="21"/>
        </w:rPr>
        <w:t>200616</w:t>
      </w:r>
    </w:ins>
    <w:del w:id="123" w:author="崔慧慧" w:date="2020-06-16T15:10: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2BB5" w14:textId="335BC6E6" w:rsidR="00604330"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89BA3EB" w14:textId="6545E0D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0" w:author="崔慧慧" w:date="2020-06-16T15:02:00Z">
      <w:r>
        <w:rPr>
          <w:rFonts w:ascii="Times New Roman" w:hAnsi="Times New Roman" w:cs="Times New Roman" w:hint="eastAsia"/>
          <w:sz w:val="21"/>
          <w:szCs w:val="21"/>
        </w:rPr>
        <w:t>3</w:t>
      </w:r>
    </w:ins>
    <w:del w:id="11" w:author="崔慧慧" w:date="2020-06-16T15:01: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2" w:author="崔慧慧" w:date="2020-06-16T15:02:00Z">
      <w:r>
        <w:rPr>
          <w:rFonts w:ascii="Times New Roman" w:hAnsi="Times New Roman" w:cs="Times New Roman" w:hint="eastAsia"/>
          <w:sz w:val="21"/>
          <w:szCs w:val="21"/>
        </w:rPr>
        <w:t>200616</w:t>
      </w:r>
    </w:ins>
    <w:del w:id="13" w:author="崔慧慧" w:date="2020-06-16T15:02: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1F4B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634F9E1" w14:textId="538E0AF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24" w:author="崔慧慧" w:date="2020-06-16T15:10:00Z">
      <w:r>
        <w:rPr>
          <w:rFonts w:ascii="Times New Roman" w:hAnsi="Times New Roman" w:cs="Times New Roman" w:hint="eastAsia"/>
          <w:sz w:val="21"/>
          <w:szCs w:val="21"/>
        </w:rPr>
        <w:t>3</w:t>
      </w:r>
    </w:ins>
    <w:del w:id="125" w:author="崔慧慧" w:date="2020-06-16T15:10: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26" w:author="崔慧慧" w:date="2020-06-16T15:10:00Z">
      <w:r>
        <w:rPr>
          <w:rFonts w:ascii="Times New Roman" w:hAnsi="Times New Roman" w:cs="Times New Roman" w:hint="eastAsia"/>
          <w:sz w:val="21"/>
          <w:szCs w:val="21"/>
        </w:rPr>
        <w:t>200616</w:t>
      </w:r>
    </w:ins>
    <w:del w:id="127" w:author="崔慧慧" w:date="2020-06-16T15:10: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96CF0"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3E4EA7D" w14:textId="4D23D2D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28" w:author="崔慧慧" w:date="2020-06-16T18:12:00Z">
      <w:r>
        <w:rPr>
          <w:rFonts w:ascii="Times New Roman" w:hAnsi="Times New Roman" w:cs="Times New Roman" w:hint="eastAsia"/>
          <w:sz w:val="21"/>
          <w:szCs w:val="21"/>
        </w:rPr>
        <w:t>3</w:t>
      </w:r>
    </w:ins>
    <w:del w:id="129" w:author="崔慧慧" w:date="2020-06-16T18:12: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30" w:author="崔慧慧" w:date="2020-06-16T18:13:00Z">
      <w:r>
        <w:rPr>
          <w:rFonts w:ascii="Times New Roman" w:hAnsi="Times New Roman" w:cs="Times New Roman" w:hint="eastAsia"/>
          <w:sz w:val="21"/>
          <w:szCs w:val="21"/>
        </w:rPr>
        <w:t>200616</w:t>
      </w:r>
    </w:ins>
    <w:del w:id="131" w:author="崔慧慧" w:date="2020-06-16T18:13: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FF593"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C3CD7F9" w14:textId="6CA4AD7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2</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201</w:t>
    </w:r>
    <w:r>
      <w:rPr>
        <w:rFonts w:ascii="Times New Roman" w:hAnsi="Times New Roman" w:cs="Times New Roman"/>
        <w:sz w:val="21"/>
        <w:szCs w:val="21"/>
      </w:rPr>
      <w:t>90</w:t>
    </w:r>
    <w:r>
      <w:rPr>
        <w:rFonts w:ascii="Times New Roman" w:hAnsi="Times New Roman" w:cs="Times New Roman" w:hint="eastAsia"/>
        <w:sz w:val="21"/>
        <w:szCs w:val="21"/>
      </w:rPr>
      <w:t>918</w: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10B2C"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8166249" w14:textId="2B72FAD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32" w:author="崔慧慧" w:date="2020-06-16T18:13:00Z">
      <w:r>
        <w:rPr>
          <w:rFonts w:ascii="Times New Roman" w:hAnsi="Times New Roman" w:cs="Times New Roman" w:hint="eastAsia"/>
          <w:sz w:val="21"/>
          <w:szCs w:val="21"/>
        </w:rPr>
        <w:t>3</w:t>
      </w:r>
    </w:ins>
    <w:del w:id="133" w:author="崔慧慧" w:date="2020-06-16T18:13: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30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34" w:author="崔慧慧" w:date="2020-06-16T18:13:00Z">
      <w:r>
        <w:rPr>
          <w:rFonts w:ascii="Times New Roman" w:hAnsi="Times New Roman" w:cs="Times New Roman" w:hint="eastAsia"/>
          <w:sz w:val="21"/>
          <w:szCs w:val="21"/>
        </w:rPr>
        <w:t>200616</w:t>
      </w:r>
    </w:ins>
    <w:del w:id="135" w:author="崔慧慧" w:date="2020-06-16T18:13: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8990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8940B52" w14:textId="07BA1FB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36" w:author="崔慧慧" w:date="2020-06-16T18:13:00Z">
      <w:r>
        <w:rPr>
          <w:rFonts w:ascii="Times New Roman" w:hAnsi="Times New Roman" w:cs="Times New Roman" w:hint="eastAsia"/>
          <w:sz w:val="21"/>
          <w:szCs w:val="21"/>
        </w:rPr>
        <w:t>3</w:t>
      </w:r>
    </w:ins>
    <w:del w:id="137" w:author="崔慧慧" w:date="2020-06-16T18:13: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31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38" w:author="崔慧慧" w:date="2020-06-16T18:13:00Z">
      <w:r>
        <w:rPr>
          <w:rFonts w:ascii="Times New Roman" w:hAnsi="Times New Roman" w:cs="Times New Roman" w:hint="eastAsia"/>
          <w:sz w:val="21"/>
          <w:szCs w:val="21"/>
        </w:rPr>
        <w:t>200616</w:t>
      </w:r>
    </w:ins>
    <w:del w:id="139" w:author="崔慧慧" w:date="2020-06-16T18:13: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E7232"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E8FB749" w14:textId="5F78B71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40" w:author="崔慧慧" w:date="2020-06-16T18:14:00Z">
      <w:r>
        <w:rPr>
          <w:rFonts w:ascii="Times New Roman" w:hAnsi="Times New Roman" w:cs="Times New Roman" w:hint="eastAsia"/>
          <w:sz w:val="21"/>
          <w:szCs w:val="21"/>
        </w:rPr>
        <w:t>3</w:t>
      </w:r>
    </w:ins>
    <w:del w:id="141" w:author="崔慧慧" w:date="2020-06-16T18:14: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42" w:author="崔慧慧" w:date="2020-06-16T18:14:00Z">
      <w:r>
        <w:rPr>
          <w:rFonts w:ascii="Times New Roman" w:hAnsi="Times New Roman" w:cs="Times New Roman" w:hint="eastAsia"/>
          <w:sz w:val="21"/>
          <w:szCs w:val="21"/>
        </w:rPr>
        <w:t>200616</w:t>
      </w:r>
    </w:ins>
    <w:del w:id="143" w:author="崔慧慧" w:date="2020-06-16T18:14: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80B6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E597C61" w14:textId="627A7834"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44" w:author="崔慧慧" w:date="2020-06-16T18:14:00Z">
      <w:r>
        <w:rPr>
          <w:rFonts w:ascii="Times New Roman" w:hAnsi="Times New Roman" w:cs="Times New Roman" w:hint="eastAsia"/>
          <w:sz w:val="21"/>
          <w:szCs w:val="21"/>
        </w:rPr>
        <w:t>3</w:t>
      </w:r>
    </w:ins>
    <w:del w:id="145" w:author="崔慧慧" w:date="2020-06-16T18:14: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46" w:author="崔慧慧" w:date="2020-06-16T18:14:00Z">
      <w:r>
        <w:rPr>
          <w:rFonts w:ascii="Times New Roman" w:hAnsi="Times New Roman" w:cs="Times New Roman" w:hint="eastAsia"/>
          <w:sz w:val="21"/>
          <w:szCs w:val="21"/>
        </w:rPr>
        <w:t>200616</w:t>
      </w:r>
    </w:ins>
    <w:del w:id="147" w:author="崔慧慧" w:date="2020-06-16T18:14: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E992F"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4A7702D" w14:textId="321F014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48" w:author="崔慧慧" w:date="2020-06-16T18:19:00Z">
      <w:r>
        <w:rPr>
          <w:rFonts w:ascii="Times New Roman" w:hAnsi="Times New Roman" w:cs="Times New Roman" w:hint="eastAsia"/>
          <w:sz w:val="21"/>
          <w:szCs w:val="21"/>
        </w:rPr>
        <w:t>3</w:t>
      </w:r>
    </w:ins>
    <w:del w:id="149" w:author="崔慧慧" w:date="2020-06-16T18:19: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50" w:author="崔慧慧" w:date="2020-06-16T18:19:00Z">
      <w:r>
        <w:rPr>
          <w:rFonts w:ascii="Times New Roman" w:hAnsi="Times New Roman" w:cs="Times New Roman" w:hint="eastAsia"/>
          <w:sz w:val="21"/>
          <w:szCs w:val="21"/>
        </w:rPr>
        <w:t>200616</w:t>
      </w:r>
    </w:ins>
    <w:del w:id="151" w:author="崔慧慧" w:date="2020-06-16T18:19: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71A9"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43A2E19" w14:textId="3B206C3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52" w:author="崔慧慧" w:date="2020-06-16T18:19:00Z">
      <w:r>
        <w:rPr>
          <w:rFonts w:ascii="Times New Roman" w:hAnsi="Times New Roman" w:cs="Times New Roman" w:hint="eastAsia"/>
          <w:sz w:val="21"/>
          <w:szCs w:val="21"/>
        </w:rPr>
        <w:t>3</w:t>
      </w:r>
    </w:ins>
    <w:del w:id="153" w:author="崔慧慧" w:date="2020-06-16T18:19: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54" w:author="崔慧慧" w:date="2020-06-16T18:19:00Z">
      <w:r>
        <w:rPr>
          <w:rFonts w:ascii="Times New Roman" w:hAnsi="Times New Roman" w:cs="Times New Roman" w:hint="eastAsia"/>
          <w:sz w:val="21"/>
          <w:szCs w:val="21"/>
        </w:rPr>
        <w:t>200616</w:t>
      </w:r>
    </w:ins>
    <w:del w:id="155" w:author="崔慧慧" w:date="2020-06-16T18:19: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C3C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E7F723B" w14:textId="08BC6BD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56" w:author="崔慧慧" w:date="2020-06-16T18:19:00Z">
      <w:r>
        <w:rPr>
          <w:rFonts w:ascii="Times New Roman" w:hAnsi="Times New Roman" w:cs="Times New Roman" w:hint="eastAsia"/>
          <w:sz w:val="21"/>
          <w:szCs w:val="21"/>
        </w:rPr>
        <w:t>3</w:t>
      </w:r>
    </w:ins>
    <w:del w:id="157" w:author="崔慧慧" w:date="2020-06-16T18:19: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58" w:author="崔慧慧" w:date="2020-06-16T18:19:00Z">
      <w:r>
        <w:rPr>
          <w:rFonts w:ascii="Times New Roman" w:hAnsi="Times New Roman" w:cs="Times New Roman" w:hint="eastAsia"/>
          <w:sz w:val="21"/>
          <w:szCs w:val="21"/>
        </w:rPr>
        <w:t>200616</w:t>
      </w:r>
    </w:ins>
    <w:del w:id="159" w:author="崔慧慧" w:date="2020-06-16T18:19: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107A" w14:textId="77777777" w:rsidR="00604330"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5130291" w14:textId="308942AB"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4" w:author="崔慧慧" w:date="2020-06-16T15:02:00Z">
      <w:r>
        <w:rPr>
          <w:rFonts w:ascii="Times New Roman" w:hAnsi="Times New Roman" w:cs="Times New Roman" w:hint="eastAsia"/>
          <w:sz w:val="21"/>
          <w:szCs w:val="21"/>
        </w:rPr>
        <w:t>3</w:t>
      </w:r>
    </w:ins>
    <w:del w:id="15" w:author="崔慧慧" w:date="2020-06-16T15:02: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6" w:author="崔慧慧" w:date="2020-06-16T15:02:00Z">
      <w:r>
        <w:rPr>
          <w:rFonts w:ascii="Times New Roman" w:hAnsi="Times New Roman" w:cs="Times New Roman" w:hint="eastAsia"/>
          <w:sz w:val="21"/>
          <w:szCs w:val="21"/>
        </w:rPr>
        <w:t>200616</w:t>
      </w:r>
    </w:ins>
    <w:del w:id="17" w:author="崔慧慧" w:date="2020-06-16T15:02: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1BF07"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87A622E" w14:textId="01D5B7B2"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60" w:author="崔慧慧" w:date="2020-06-16T18:19:00Z">
      <w:r>
        <w:rPr>
          <w:rFonts w:ascii="Times New Roman" w:hAnsi="Times New Roman" w:cs="Times New Roman" w:hint="eastAsia"/>
          <w:sz w:val="21"/>
          <w:szCs w:val="21"/>
        </w:rPr>
        <w:t>3</w:t>
      </w:r>
    </w:ins>
    <w:del w:id="161" w:author="崔慧慧" w:date="2020-06-16T18:19: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62" w:author="崔慧慧" w:date="2020-06-16T18:19:00Z">
      <w:r>
        <w:rPr>
          <w:rFonts w:ascii="Times New Roman" w:hAnsi="Times New Roman" w:cs="Times New Roman" w:hint="eastAsia"/>
          <w:sz w:val="21"/>
          <w:szCs w:val="21"/>
        </w:rPr>
        <w:t>200616</w:t>
      </w:r>
    </w:ins>
    <w:del w:id="163" w:author="崔慧慧" w:date="2020-06-16T18:19: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04E0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86F5570" w14:textId="367BB35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64" w:author="崔慧慧" w:date="2020-06-16T18:19:00Z">
      <w:r>
        <w:rPr>
          <w:rFonts w:ascii="Times New Roman" w:hAnsi="Times New Roman" w:cs="Times New Roman" w:hint="eastAsia"/>
          <w:sz w:val="21"/>
          <w:szCs w:val="21"/>
        </w:rPr>
        <w:t>3</w:t>
      </w:r>
    </w:ins>
    <w:del w:id="165" w:author="崔慧慧" w:date="2020-06-16T18:19: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66" w:author="崔慧慧" w:date="2020-06-16T18:19:00Z">
      <w:r>
        <w:rPr>
          <w:rFonts w:ascii="Times New Roman" w:hAnsi="Times New Roman" w:cs="Times New Roman" w:hint="eastAsia"/>
          <w:sz w:val="21"/>
          <w:szCs w:val="21"/>
        </w:rPr>
        <w:t>200616</w:t>
      </w:r>
    </w:ins>
    <w:del w:id="167" w:author="崔慧慧" w:date="2020-06-16T18:19: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DD6EF"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E6B874E" w14:textId="04973E5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68" w:author="崔慧慧" w:date="2020-06-16T18:19:00Z">
      <w:r>
        <w:rPr>
          <w:rFonts w:ascii="Times New Roman" w:hAnsi="Times New Roman" w:cs="Times New Roman" w:hint="eastAsia"/>
          <w:sz w:val="21"/>
          <w:szCs w:val="21"/>
        </w:rPr>
        <w:t>3</w:t>
      </w:r>
    </w:ins>
    <w:del w:id="169" w:author="崔慧慧" w:date="2020-06-16T18:19: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70" w:author="崔慧慧" w:date="2020-06-16T18:20:00Z">
      <w:r>
        <w:rPr>
          <w:rFonts w:ascii="Times New Roman" w:hAnsi="Times New Roman" w:cs="Times New Roman" w:hint="eastAsia"/>
          <w:sz w:val="21"/>
          <w:szCs w:val="21"/>
        </w:rPr>
        <w:t>200616</w:t>
      </w:r>
    </w:ins>
    <w:del w:id="171"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6AC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5C00E9E" w14:textId="41A600B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72" w:author="崔慧慧" w:date="2020-06-16T18:20:00Z">
      <w:r>
        <w:rPr>
          <w:rFonts w:ascii="Times New Roman" w:hAnsi="Times New Roman" w:cs="Times New Roman" w:hint="eastAsia"/>
          <w:sz w:val="21"/>
          <w:szCs w:val="21"/>
        </w:rPr>
        <w:t>3</w:t>
      </w:r>
    </w:ins>
    <w:del w:id="173"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40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74" w:author="崔慧慧" w:date="2020-06-16T18:20:00Z">
      <w:r>
        <w:rPr>
          <w:rFonts w:ascii="Times New Roman" w:hAnsi="Times New Roman" w:cs="Times New Roman" w:hint="eastAsia"/>
          <w:sz w:val="21"/>
          <w:szCs w:val="21"/>
        </w:rPr>
        <w:t>200616</w:t>
      </w:r>
    </w:ins>
    <w:del w:id="175"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9F63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637C1F2" w14:textId="2D04640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76" w:author="崔慧慧" w:date="2020-06-16T18:20:00Z">
      <w:r>
        <w:rPr>
          <w:rFonts w:ascii="Times New Roman" w:hAnsi="Times New Roman" w:cs="Times New Roman" w:hint="eastAsia"/>
          <w:sz w:val="21"/>
          <w:szCs w:val="21"/>
        </w:rPr>
        <w:t>3</w:t>
      </w:r>
    </w:ins>
    <w:del w:id="177"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41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78" w:author="崔慧慧" w:date="2020-06-16T18:20:00Z">
      <w:r>
        <w:rPr>
          <w:rFonts w:ascii="Times New Roman" w:hAnsi="Times New Roman" w:cs="Times New Roman" w:hint="eastAsia"/>
          <w:sz w:val="21"/>
          <w:szCs w:val="21"/>
        </w:rPr>
        <w:t>200616</w:t>
      </w:r>
    </w:ins>
    <w:del w:id="179"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00B4C"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0DE2539" w14:textId="7913243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80" w:author="崔慧慧" w:date="2020-06-16T18:20:00Z">
      <w:r>
        <w:rPr>
          <w:rFonts w:ascii="Times New Roman" w:hAnsi="Times New Roman" w:cs="Times New Roman" w:hint="eastAsia"/>
          <w:sz w:val="21"/>
          <w:szCs w:val="21"/>
        </w:rPr>
        <w:t>3</w:t>
      </w:r>
    </w:ins>
    <w:del w:id="181"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42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82" w:author="崔慧慧" w:date="2020-06-16T18:20:00Z">
      <w:r>
        <w:rPr>
          <w:rFonts w:ascii="Times New Roman" w:hAnsi="Times New Roman" w:cs="Times New Roman" w:hint="eastAsia"/>
          <w:sz w:val="21"/>
          <w:szCs w:val="21"/>
        </w:rPr>
        <w:t>200616</w:t>
      </w:r>
    </w:ins>
    <w:del w:id="183"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08795"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40E396B" w14:textId="7C08FB6B"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84" w:author="崔慧慧" w:date="2020-06-16T18:20:00Z">
      <w:r>
        <w:rPr>
          <w:rFonts w:ascii="Times New Roman" w:hAnsi="Times New Roman" w:cs="Times New Roman" w:hint="eastAsia"/>
          <w:sz w:val="21"/>
          <w:szCs w:val="21"/>
        </w:rPr>
        <w:t>3</w:t>
      </w:r>
    </w:ins>
    <w:del w:id="185"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43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86" w:author="崔慧慧" w:date="2020-06-16T18:20:00Z">
      <w:r>
        <w:rPr>
          <w:rFonts w:ascii="Times New Roman" w:hAnsi="Times New Roman" w:cs="Times New Roman" w:hint="eastAsia"/>
          <w:sz w:val="21"/>
          <w:szCs w:val="21"/>
        </w:rPr>
        <w:t>200616</w:t>
      </w:r>
    </w:ins>
    <w:del w:id="187"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6540"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2820A2F" w14:textId="165768D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88" w:author="崔慧慧" w:date="2020-06-16T18:20:00Z">
      <w:r>
        <w:rPr>
          <w:rFonts w:ascii="Times New Roman" w:hAnsi="Times New Roman" w:cs="Times New Roman" w:hint="eastAsia"/>
          <w:sz w:val="21"/>
          <w:szCs w:val="21"/>
        </w:rPr>
        <w:t>3</w:t>
      </w:r>
    </w:ins>
    <w:del w:id="189"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44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90" w:author="崔慧慧" w:date="2020-06-16T18:20:00Z">
      <w:r>
        <w:rPr>
          <w:rFonts w:ascii="Times New Roman" w:hAnsi="Times New Roman" w:cs="Times New Roman" w:hint="eastAsia"/>
          <w:sz w:val="21"/>
          <w:szCs w:val="21"/>
        </w:rPr>
        <w:t>200616</w:t>
      </w:r>
    </w:ins>
    <w:del w:id="191"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3789"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AA9855E" w14:textId="21B6DD8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92" w:author="崔慧慧" w:date="2020-06-16T18:20:00Z">
      <w:r>
        <w:rPr>
          <w:rFonts w:ascii="Times New Roman" w:hAnsi="Times New Roman" w:cs="Times New Roman" w:hint="eastAsia"/>
          <w:sz w:val="21"/>
          <w:szCs w:val="21"/>
        </w:rPr>
        <w:t>3</w:t>
      </w:r>
    </w:ins>
    <w:del w:id="193"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94" w:author="崔慧慧" w:date="2020-06-16T18:20:00Z">
      <w:r>
        <w:rPr>
          <w:rFonts w:ascii="Times New Roman" w:hAnsi="Times New Roman" w:cs="Times New Roman" w:hint="eastAsia"/>
          <w:sz w:val="21"/>
          <w:szCs w:val="21"/>
        </w:rPr>
        <w:t>200616</w:t>
      </w:r>
    </w:ins>
    <w:del w:id="195" w:author="崔慧慧" w:date="2020-06-16T18:20: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BDFF" w14:textId="2F39C32E"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6681A398" w14:textId="1DD207C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96" w:author="崔慧慧" w:date="2020-06-16T18:20:00Z">
      <w:r>
        <w:rPr>
          <w:rFonts w:ascii="Times New Roman" w:hAnsi="Times New Roman" w:cs="Times New Roman" w:hint="eastAsia"/>
          <w:sz w:val="21"/>
          <w:szCs w:val="21"/>
        </w:rPr>
        <w:t>3</w:t>
      </w:r>
    </w:ins>
    <w:del w:id="197" w:author="崔慧慧" w:date="2020-06-16T18:20: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198" w:author="崔慧慧" w:date="2020-06-16T18:21:00Z">
      <w:r>
        <w:rPr>
          <w:rFonts w:ascii="Times New Roman" w:hAnsi="Times New Roman" w:cs="Times New Roman" w:hint="eastAsia"/>
          <w:sz w:val="21"/>
          <w:szCs w:val="21"/>
        </w:rPr>
        <w:t>200616</w:t>
      </w:r>
    </w:ins>
    <w:del w:id="199" w:author="崔慧慧" w:date="2020-06-16T18:21: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D1108" w14:textId="7DE2D369" w:rsidR="00604330"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7430AEB" w14:textId="5935B65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18" w:author="崔慧慧" w:date="2020-06-16T15:02:00Z">
      <w:r>
        <w:rPr>
          <w:rFonts w:ascii="Times New Roman" w:hAnsi="Times New Roman" w:cs="Times New Roman" w:hint="eastAsia"/>
          <w:sz w:val="21"/>
          <w:szCs w:val="21"/>
        </w:rPr>
        <w:t>3</w:t>
      </w:r>
    </w:ins>
    <w:del w:id="19" w:author="崔慧慧" w:date="2020-06-16T15:02: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0" w:author="崔慧慧" w:date="2020-06-16T15:02:00Z">
      <w:r>
        <w:rPr>
          <w:rFonts w:ascii="Times New Roman" w:hAnsi="Times New Roman" w:cs="Times New Roman" w:hint="eastAsia"/>
          <w:sz w:val="21"/>
          <w:szCs w:val="21"/>
        </w:rPr>
        <w:t>200616</w:t>
      </w:r>
    </w:ins>
    <w:del w:id="21" w:author="崔慧慧" w:date="2020-06-16T15:02: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C2EEB" w14:textId="0A83AD52"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1B20ACD7" w14:textId="6BD8D14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02" w:author="崔慧慧" w:date="2020-06-16T18:21:00Z">
      <w:r>
        <w:rPr>
          <w:rFonts w:ascii="Times New Roman" w:hAnsi="Times New Roman" w:cs="Times New Roman" w:hint="eastAsia"/>
          <w:sz w:val="21"/>
          <w:szCs w:val="21"/>
        </w:rPr>
        <w:t>3</w:t>
      </w:r>
    </w:ins>
    <w:del w:id="203" w:author="崔慧慧" w:date="2020-06-16T18:21: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04" w:author="崔慧慧" w:date="2020-06-16T18:21:00Z">
      <w:r>
        <w:rPr>
          <w:rFonts w:ascii="Times New Roman" w:hAnsi="Times New Roman" w:cs="Times New Roman" w:hint="eastAsia"/>
          <w:sz w:val="21"/>
          <w:szCs w:val="21"/>
        </w:rPr>
        <w:t>200616</w:t>
      </w:r>
    </w:ins>
    <w:del w:id="205" w:author="崔慧慧" w:date="2020-06-16T18:21: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0AA" w14:textId="1ED5A55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29925C53" w14:textId="0AE8E78C"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06" w:author="崔慧慧" w:date="2020-06-16T18:21:00Z">
      <w:r>
        <w:rPr>
          <w:rFonts w:ascii="Times New Roman" w:hAnsi="Times New Roman" w:cs="Times New Roman" w:hint="eastAsia"/>
          <w:sz w:val="21"/>
          <w:szCs w:val="21"/>
        </w:rPr>
        <w:t>3</w:t>
      </w:r>
    </w:ins>
    <w:del w:id="207" w:author="崔慧慧" w:date="2020-06-16T18:21: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08" w:author="崔慧慧" w:date="2020-06-16T18:21:00Z">
      <w:r>
        <w:rPr>
          <w:rFonts w:ascii="Times New Roman" w:hAnsi="Times New Roman" w:cs="Times New Roman" w:hint="eastAsia"/>
          <w:sz w:val="21"/>
          <w:szCs w:val="21"/>
        </w:rPr>
        <w:t>200616</w:t>
      </w:r>
    </w:ins>
    <w:del w:id="209" w:author="崔慧慧" w:date="2020-06-16T18:21: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6F66C" w14:textId="186D46D2"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4B184B33" w14:textId="3B56E807"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10" w:author="崔慧慧" w:date="2020-06-16T18:21:00Z">
      <w:r>
        <w:rPr>
          <w:rFonts w:ascii="Times New Roman" w:hAnsi="Times New Roman" w:cs="Times New Roman" w:hint="eastAsia"/>
          <w:sz w:val="21"/>
          <w:szCs w:val="21"/>
        </w:rPr>
        <w:t>3</w:t>
      </w:r>
    </w:ins>
    <w:del w:id="211" w:author="崔慧慧" w:date="2020-06-16T18:21: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12" w:author="崔慧慧" w:date="2020-06-16T18:21:00Z">
      <w:r>
        <w:rPr>
          <w:rFonts w:ascii="Times New Roman" w:hAnsi="Times New Roman" w:cs="Times New Roman" w:hint="eastAsia"/>
          <w:sz w:val="21"/>
          <w:szCs w:val="21"/>
        </w:rPr>
        <w:t>200616</w:t>
      </w:r>
    </w:ins>
    <w:del w:id="213" w:author="崔慧慧" w:date="2020-06-16T18:21: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A4258" w14:textId="58579A0D" w:rsidR="00604330" w:rsidRPr="00917D5F" w:rsidRDefault="00604330" w:rsidP="005F09B5">
    <w:pPr>
      <w:pStyle w:val="a5"/>
      <w:pBdr>
        <w:top w:val="single" w:sz="4" w:space="1" w:color="auto"/>
      </w:pBdr>
      <w:rPr>
        <w:rFonts w:ascii="等线" w:hAnsi="等线"/>
        <w:sz w:val="21"/>
        <w:szCs w:val="21"/>
      </w:rPr>
    </w:pPr>
    <w:r w:rsidRPr="00917D5F">
      <w:rPr>
        <w:rFonts w:ascii="等线" w:hAnsi="等线" w:hint="eastAsia"/>
        <w:sz w:val="21"/>
        <w:szCs w:val="21"/>
      </w:rPr>
      <w:t>研究者签名：</w:t>
    </w:r>
    <w:r w:rsidRPr="00917D5F">
      <w:rPr>
        <w:rFonts w:ascii="等线" w:hAnsi="等线" w:hint="eastAsia"/>
        <w:sz w:val="21"/>
        <w:szCs w:val="21"/>
      </w:rPr>
      <w:t>_</w:t>
    </w:r>
    <w:r w:rsidRPr="00917D5F">
      <w:rPr>
        <w:rFonts w:ascii="等线" w:hAnsi="等线"/>
        <w:sz w:val="21"/>
        <w:szCs w:val="21"/>
      </w:rPr>
      <w:t xml:space="preserve">_________________                                     </w:t>
    </w:r>
    <w:r>
      <w:rPr>
        <w:rFonts w:ascii="等线" w:hAnsi="等线"/>
        <w:sz w:val="21"/>
        <w:szCs w:val="21"/>
      </w:rPr>
      <w:t xml:space="preserve">    </w:t>
    </w:r>
    <w:r w:rsidRPr="00917D5F">
      <w:rPr>
        <w:rFonts w:ascii="等线" w:hAnsi="等线"/>
        <w:sz w:val="21"/>
        <w:szCs w:val="21"/>
      </w:rPr>
      <w:t xml:space="preserve"> </w:t>
    </w:r>
    <w:r w:rsidRPr="00917D5F">
      <w:rPr>
        <w:rFonts w:ascii="等线" w:hAnsi="等线"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sidRPr="00917D5F">
      <w:rPr>
        <w:rFonts w:ascii="等线" w:hAnsi="等线"/>
        <w:sz w:val="21"/>
        <w:szCs w:val="21"/>
      </w:rPr>
      <w:t xml:space="preserve">                                                                                                                                                                                            </w:t>
    </w:r>
  </w:p>
  <w:p w14:paraId="703FC9A9" w14:textId="7646A8B5" w:rsidR="00604330" w:rsidRDefault="00604330" w:rsidP="005F09B5">
    <w:pPr>
      <w:pStyle w:val="a5"/>
      <w:pBdr>
        <w:top w:val="single" w:sz="4" w:space="1" w:color="auto"/>
      </w:pBdr>
    </w:pPr>
    <w:r w:rsidRPr="00917D5F">
      <w:rPr>
        <w:rFonts w:ascii="等线" w:hAnsi="等线"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14" w:author="崔慧慧" w:date="2020-06-16T18:21:00Z">
      <w:r>
        <w:rPr>
          <w:rFonts w:ascii="Times New Roman" w:hAnsi="Times New Roman" w:cs="Times New Roman" w:hint="eastAsia"/>
          <w:sz w:val="21"/>
          <w:szCs w:val="21"/>
        </w:rPr>
        <w:t>3</w:t>
      </w:r>
    </w:ins>
    <w:del w:id="215" w:author="崔慧慧" w:date="2020-06-16T18:21: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50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16" w:author="崔慧慧" w:date="2020-06-16T18:21:00Z">
      <w:r>
        <w:rPr>
          <w:rFonts w:ascii="Times New Roman" w:hAnsi="Times New Roman" w:cs="Times New Roman" w:hint="eastAsia"/>
          <w:sz w:val="21"/>
          <w:szCs w:val="21"/>
        </w:rPr>
        <w:t>200616</w:t>
      </w:r>
    </w:ins>
    <w:del w:id="217" w:author="崔慧慧" w:date="2020-06-16T18:21: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663D2" w14:textId="1560C2FB"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18" w:author="崔慧慧" w:date="2020-06-16T18:21:00Z">
      <w:r>
        <w:rPr>
          <w:rFonts w:ascii="Times New Roman" w:hAnsi="Times New Roman" w:cs="Times New Roman" w:hint="eastAsia"/>
          <w:sz w:val="21"/>
          <w:szCs w:val="21"/>
        </w:rPr>
        <w:t>3</w:t>
      </w:r>
    </w:ins>
    <w:del w:id="219" w:author="崔慧慧" w:date="2020-06-16T18:21:00Z">
      <w:r w:rsidDel="00582DB7">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51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20" w:author="崔慧慧" w:date="2020-06-16T18:21:00Z">
      <w:r>
        <w:rPr>
          <w:rFonts w:ascii="Times New Roman" w:hAnsi="Times New Roman" w:cs="Times New Roman" w:hint="eastAsia"/>
          <w:sz w:val="21"/>
          <w:szCs w:val="21"/>
        </w:rPr>
        <w:t>200616</w:t>
      </w:r>
    </w:ins>
    <w:del w:id="221" w:author="崔慧慧" w:date="2020-06-16T18:21:00Z">
      <w:r w:rsidRPr="00DE48E2" w:rsidDel="00582DB7">
        <w:rPr>
          <w:rFonts w:ascii="Times New Roman" w:hAnsi="Times New Roman" w:cs="Times New Roman"/>
          <w:sz w:val="21"/>
          <w:szCs w:val="21"/>
        </w:rPr>
        <w:delText>1</w:delText>
      </w:r>
      <w:r w:rsidDel="00582DB7">
        <w:rPr>
          <w:rFonts w:ascii="Times New Roman" w:hAnsi="Times New Roman" w:cs="Times New Roman"/>
          <w:sz w:val="21"/>
          <w:szCs w:val="21"/>
        </w:rPr>
        <w:delText>90</w:delText>
      </w:r>
      <w:r w:rsidDel="00582DB7">
        <w:rPr>
          <w:rFonts w:ascii="Times New Roman" w:hAnsi="Times New Roman" w:cs="Times New Roman" w:hint="eastAsia"/>
          <w:sz w:val="21"/>
          <w:szCs w:val="21"/>
        </w:rPr>
        <w:delText>918</w:delText>
      </w:r>
    </w:del>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33A5D" w14:textId="4CF8AEB1" w:rsidR="00604330" w:rsidRPr="006201E3" w:rsidRDefault="00604330" w:rsidP="005F09B5">
    <w:pPr>
      <w:pStyle w:val="a5"/>
      <w:pBdr>
        <w:top w:val="single" w:sz="4" w:space="1" w:color="auto"/>
      </w:pBdr>
      <w:rPr>
        <w:rFonts w:asciiTheme="minorEastAsia" w:hAnsiTheme="minorEastAsia"/>
        <w:sz w:val="21"/>
        <w:szCs w:val="21"/>
      </w:rPr>
    </w:pPr>
    <w:r w:rsidRPr="006201E3">
      <w:rPr>
        <w:rFonts w:asciiTheme="minorEastAsia" w:hAnsiTheme="minorEastAsia" w:hint="eastAsia"/>
        <w:sz w:val="21"/>
        <w:szCs w:val="21"/>
      </w:rPr>
      <w:t xml:space="preserve">研究者签名：__________________                                                     </w:t>
    </w:r>
    <w:r>
      <w:rPr>
        <w:rFonts w:asciiTheme="minorEastAsia" w:hAnsiTheme="minorEastAsia" w:hint="eastAsia"/>
        <w:sz w:val="21"/>
        <w:szCs w:val="21"/>
      </w:rPr>
      <w:t xml:space="preserve">                          </w:t>
    </w:r>
    <w:r>
      <w:rPr>
        <w:rFonts w:asciiTheme="minorEastAsia" w:hAnsiTheme="minorEastAsia"/>
        <w:sz w:val="21"/>
        <w:szCs w:val="21"/>
      </w:rPr>
      <w:t xml:space="preserve">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A6325CC" w14:textId="7877274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2" w:author="崔慧慧" w:date="2020-06-16T15:03:00Z">
      <w:r>
        <w:rPr>
          <w:rFonts w:ascii="Times New Roman" w:hAnsi="Times New Roman" w:cs="Times New Roman" w:hint="eastAsia"/>
          <w:sz w:val="21"/>
          <w:szCs w:val="21"/>
        </w:rPr>
        <w:t>3</w:t>
      </w:r>
    </w:ins>
    <w:del w:id="23" w:author="崔慧慧" w:date="2020-06-16T15:03: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4" w:author="崔慧慧" w:date="2020-06-16T15:03:00Z">
      <w:r>
        <w:rPr>
          <w:rFonts w:ascii="Times New Roman" w:hAnsi="Times New Roman" w:cs="Times New Roman" w:hint="eastAsia"/>
          <w:sz w:val="21"/>
          <w:szCs w:val="21"/>
        </w:rPr>
        <w:t>200616</w:t>
      </w:r>
    </w:ins>
    <w:del w:id="25" w:author="崔慧慧" w:date="2020-06-16T15:03: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FD752" w14:textId="1A2067FC"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2011CF7" w14:textId="7E0DE03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26" w:author="崔慧慧" w:date="2020-06-16T15:03:00Z">
      <w:r>
        <w:rPr>
          <w:rFonts w:ascii="Times New Roman" w:hAnsi="Times New Roman" w:cs="Times New Roman" w:hint="eastAsia"/>
          <w:sz w:val="21"/>
          <w:szCs w:val="21"/>
        </w:rPr>
        <w:t>3</w:t>
      </w:r>
    </w:ins>
    <w:del w:id="27" w:author="崔慧慧" w:date="2020-06-16T15:03: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28" w:author="崔慧慧" w:date="2020-06-16T15:03:00Z">
      <w:r>
        <w:rPr>
          <w:rFonts w:ascii="Times New Roman" w:hAnsi="Times New Roman" w:cs="Times New Roman" w:hint="eastAsia"/>
          <w:sz w:val="21"/>
          <w:szCs w:val="21"/>
        </w:rPr>
        <w:t>200616</w:t>
      </w:r>
    </w:ins>
    <w:del w:id="29" w:author="崔慧慧" w:date="2020-06-16T15:03: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A217"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36C2B11" w14:textId="29FB8B9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30" w:author="崔慧慧" w:date="2020-06-16T15:04:00Z">
      <w:r>
        <w:rPr>
          <w:rFonts w:ascii="Times New Roman" w:hAnsi="Times New Roman" w:cs="Times New Roman" w:hint="eastAsia"/>
          <w:sz w:val="21"/>
          <w:szCs w:val="21"/>
        </w:rPr>
        <w:t>3</w:t>
      </w:r>
    </w:ins>
    <w:del w:id="31" w:author="崔慧慧" w:date="2020-06-16T15:04: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32" w:author="崔慧慧" w:date="2020-06-16T15:05:00Z">
      <w:r>
        <w:rPr>
          <w:rFonts w:ascii="Times New Roman" w:hAnsi="Times New Roman" w:cs="Times New Roman" w:hint="eastAsia"/>
          <w:sz w:val="21"/>
          <w:szCs w:val="21"/>
        </w:rPr>
        <w:t>200616</w:t>
      </w:r>
    </w:ins>
    <w:del w:id="33" w:author="崔慧慧" w:date="2020-06-16T15:04: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0F71"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7183CA3" w14:textId="7EFBF9E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ins w:id="34" w:author="崔慧慧" w:date="2020-06-16T15:05:00Z">
      <w:r>
        <w:rPr>
          <w:rFonts w:ascii="Times New Roman" w:hAnsi="Times New Roman" w:cs="Times New Roman" w:hint="eastAsia"/>
          <w:sz w:val="21"/>
          <w:szCs w:val="21"/>
        </w:rPr>
        <w:t>3</w:t>
      </w:r>
    </w:ins>
    <w:del w:id="35" w:author="崔慧慧" w:date="2020-06-16T15:05:00Z">
      <w:r w:rsidDel="00E07000">
        <w:rPr>
          <w:rFonts w:ascii="Times New Roman" w:hAnsi="Times New Roman" w:cs="Times New Roman" w:hint="eastAsia"/>
          <w:sz w:val="21"/>
          <w:szCs w:val="21"/>
        </w:rPr>
        <w:delText>2</w:delText>
      </w:r>
    </w:del>
    <w:r>
      <w:ptab w:relativeTo="margin" w:alignment="center" w:leader="none"/>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ins w:id="36" w:author="崔慧慧" w:date="2020-06-16T15:05:00Z">
      <w:r>
        <w:rPr>
          <w:rFonts w:ascii="Times New Roman" w:hAnsi="Times New Roman" w:cs="Times New Roman" w:hint="eastAsia"/>
          <w:sz w:val="21"/>
          <w:szCs w:val="21"/>
        </w:rPr>
        <w:t>200616</w:t>
      </w:r>
    </w:ins>
    <w:del w:id="37" w:author="崔慧慧" w:date="2020-06-16T15:05:00Z">
      <w:r w:rsidRPr="00DE48E2" w:rsidDel="00E07000">
        <w:rPr>
          <w:rFonts w:ascii="Times New Roman" w:hAnsi="Times New Roman" w:cs="Times New Roman"/>
          <w:sz w:val="21"/>
          <w:szCs w:val="21"/>
        </w:rPr>
        <w:delText>1</w:delText>
      </w:r>
      <w:r w:rsidDel="00E07000">
        <w:rPr>
          <w:rFonts w:ascii="Times New Roman" w:hAnsi="Times New Roman" w:cs="Times New Roman"/>
          <w:sz w:val="21"/>
          <w:szCs w:val="21"/>
        </w:rPr>
        <w:delText>90</w:delText>
      </w:r>
      <w:r w:rsidDel="00E07000">
        <w:rPr>
          <w:rFonts w:ascii="Times New Roman" w:hAnsi="Times New Roman" w:cs="Times New Roman" w:hint="eastAsia"/>
          <w:sz w:val="21"/>
          <w:szCs w:val="21"/>
        </w:rPr>
        <w:delText>918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6B30A" w14:textId="77777777" w:rsidR="00623E0C" w:rsidRDefault="00623E0C" w:rsidP="004C64A1">
      <w:r>
        <w:separator/>
      </w:r>
    </w:p>
  </w:footnote>
  <w:footnote w:type="continuationSeparator" w:id="0">
    <w:p w14:paraId="7C7A2DB1" w14:textId="77777777" w:rsidR="00623E0C" w:rsidRDefault="00623E0C" w:rsidP="004C6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6BA5" w14:textId="77777777" w:rsidR="00604330" w:rsidRPr="007613DB" w:rsidRDefault="00604330" w:rsidP="007613DB">
    <w:pPr>
      <w:pStyle w:val="a3"/>
      <w:jc w:val="both"/>
      <w:rPr>
        <w:rFonts w:ascii="Times New Roman" w:eastAsia="宋体" w:hAnsi="Times New Roman" w:cs="Times New Roman"/>
      </w:rPr>
    </w:pPr>
    <w:r w:rsidRPr="007613DB">
      <w:rPr>
        <w:rFonts w:ascii="Times New Roman" w:eastAsia="宋体" w:hAnsi="Times New Roman" w:cs="Times New Roman"/>
        <w:sz w:val="21"/>
        <w:szCs w:val="21"/>
      </w:rPr>
      <w:t>天士力医药集团股份有限公司</w:t>
    </w:r>
    <w:r w:rsidRPr="007613DB">
      <w:rPr>
        <w:rFonts w:ascii="Times New Roman" w:eastAsia="宋体" w:hAnsi="Times New Roman" w:cs="Times New Roman"/>
      </w:rPr>
      <w:ptab w:relativeTo="margin" w:alignment="center" w:leader="none"/>
    </w:r>
    <w:r w:rsidRPr="007613DB">
      <w:rPr>
        <w:rFonts w:ascii="Times New Roman" w:eastAsia="宋体" w:hAnsi="Times New Roman" w:cs="Times New Roman"/>
        <w:sz w:val="21"/>
        <w:szCs w:val="21"/>
      </w:rPr>
      <w:t>研究病历</w:t>
    </w:r>
    <w:r w:rsidRPr="007613DB">
      <w:rPr>
        <w:rFonts w:ascii="Times New Roman" w:eastAsia="宋体" w:hAnsi="Times New Roman" w:cs="Times New Roman"/>
      </w:rPr>
      <w:ptab w:relativeTo="margin" w:alignment="right" w:leader="none"/>
    </w:r>
    <w:r w:rsidRPr="007613DB">
      <w:rPr>
        <w:rFonts w:ascii="Times New Roman" w:eastAsia="宋体" w:hAnsi="Times New Roman" w:cs="Times New Roman"/>
        <w:sz w:val="21"/>
        <w:szCs w:val="21"/>
      </w:rPr>
      <w:t>TSL-TCM-XJRPNJN-</w:t>
    </w:r>
    <w:r w:rsidRPr="007613DB">
      <w:rPr>
        <w:rFonts w:ascii="Times New Roman" w:eastAsia="宋体" w:hAnsi="Times New Roman" w:cs="Times New Roman"/>
        <w:bCs/>
        <w:sz w:val="21"/>
        <w:szCs w:val="21"/>
        <w:lang w:eastAsia="ja-JP"/>
      </w:rPr>
      <w:t>Ⅱ</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57B808EA" w14:textId="77777777" w:rsidTr="001C744E">
      <w:trPr>
        <w:trHeight w:val="315"/>
        <w:jc w:val="center"/>
      </w:trPr>
      <w:tc>
        <w:tcPr>
          <w:tcW w:w="1710" w:type="pct"/>
          <w:vAlign w:val="bottom"/>
        </w:tcPr>
        <w:p w14:paraId="79D9F09A"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8F0481F"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750B909F"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244AF88D" w14:textId="77777777" w:rsidTr="001C744E">
      <w:trPr>
        <w:trHeight w:hRule="exact" w:val="113"/>
        <w:jc w:val="center"/>
      </w:trPr>
      <w:tc>
        <w:tcPr>
          <w:tcW w:w="1710" w:type="pct"/>
          <w:vAlign w:val="bottom"/>
        </w:tcPr>
        <w:p w14:paraId="4A3ADB3D"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4EF99205"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5763A202"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06B300E4" w14:textId="77777777" w:rsidTr="001C744E">
      <w:trPr>
        <w:trHeight w:val="315"/>
        <w:jc w:val="center"/>
      </w:trPr>
      <w:tc>
        <w:tcPr>
          <w:tcW w:w="3123" w:type="pct"/>
          <w:gridSpan w:val="2"/>
          <w:vAlign w:val="bottom"/>
        </w:tcPr>
        <w:p w14:paraId="6B2DFA2F" w14:textId="1B160082"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3</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5DE3C96B" w14:textId="40AA4D47"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1C35D757" w14:textId="77777777" w:rsidR="00604330" w:rsidRPr="001C744E" w:rsidRDefault="00604330" w:rsidP="001C744E">
    <w:pPr>
      <w:pStyle w:val="a3"/>
      <w:spacing w:line="40" w:lineRule="exact"/>
      <w:jc w:val="both"/>
      <w:rPr>
        <w:sz w:val="15"/>
        <w:szCs w:val="15"/>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75E9485E" w14:textId="77777777" w:rsidTr="001C744E">
      <w:trPr>
        <w:trHeight w:val="315"/>
        <w:jc w:val="center"/>
      </w:trPr>
      <w:tc>
        <w:tcPr>
          <w:tcW w:w="1710" w:type="pct"/>
          <w:vAlign w:val="bottom"/>
        </w:tcPr>
        <w:p w14:paraId="4E74D9C6"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73D370DF"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19E0317"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51A3A92" w14:textId="77777777" w:rsidTr="001C744E">
      <w:trPr>
        <w:trHeight w:hRule="exact" w:val="113"/>
        <w:jc w:val="center"/>
      </w:trPr>
      <w:tc>
        <w:tcPr>
          <w:tcW w:w="1710" w:type="pct"/>
          <w:vAlign w:val="bottom"/>
        </w:tcPr>
        <w:p w14:paraId="118A3523"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7E254445"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76B912FC"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3A4F656" w14:textId="77777777" w:rsidTr="001C744E">
      <w:trPr>
        <w:trHeight w:val="315"/>
        <w:jc w:val="center"/>
      </w:trPr>
      <w:tc>
        <w:tcPr>
          <w:tcW w:w="3123" w:type="pct"/>
          <w:gridSpan w:val="2"/>
          <w:vAlign w:val="bottom"/>
        </w:tcPr>
        <w:p w14:paraId="4A45B19B" w14:textId="7A63931B"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4</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6EBB547B" w14:textId="3DA2AF88"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0A8AFA44" w14:textId="77777777" w:rsidR="00604330" w:rsidRPr="001C744E" w:rsidRDefault="00604330" w:rsidP="001C744E">
    <w:pPr>
      <w:pStyle w:val="a3"/>
      <w:spacing w:line="40" w:lineRule="exact"/>
      <w:jc w:val="both"/>
      <w:rPr>
        <w:sz w:val="15"/>
        <w:szCs w:val="15"/>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53C7D01B" w14:textId="77777777" w:rsidTr="001C744E">
      <w:trPr>
        <w:trHeight w:val="315"/>
        <w:jc w:val="center"/>
      </w:trPr>
      <w:tc>
        <w:tcPr>
          <w:tcW w:w="1710" w:type="pct"/>
          <w:vAlign w:val="bottom"/>
        </w:tcPr>
        <w:p w14:paraId="558337D1"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6013E85"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8C835E2"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0DF5026D" w14:textId="77777777" w:rsidTr="001C744E">
      <w:trPr>
        <w:trHeight w:hRule="exact" w:val="113"/>
        <w:jc w:val="center"/>
      </w:trPr>
      <w:tc>
        <w:tcPr>
          <w:tcW w:w="1710" w:type="pct"/>
          <w:vAlign w:val="bottom"/>
        </w:tcPr>
        <w:p w14:paraId="33876DB5"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D8880AF"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28BDA1C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797254A" w14:textId="77777777" w:rsidTr="001C744E">
      <w:trPr>
        <w:trHeight w:val="315"/>
        <w:jc w:val="center"/>
      </w:trPr>
      <w:tc>
        <w:tcPr>
          <w:tcW w:w="3123" w:type="pct"/>
          <w:gridSpan w:val="2"/>
          <w:vAlign w:val="bottom"/>
        </w:tcPr>
        <w:p w14:paraId="0B6AD7FB" w14:textId="14FB8783"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4</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CEC7D7F" w14:textId="265DCBD1"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3C7E4B8B" w14:textId="77777777" w:rsidR="00604330" w:rsidRPr="001C744E" w:rsidRDefault="00604330" w:rsidP="001C744E">
    <w:pPr>
      <w:pStyle w:val="a3"/>
      <w:spacing w:line="40" w:lineRule="exact"/>
      <w:jc w:val="both"/>
      <w:rPr>
        <w:sz w:val="15"/>
        <w:szCs w:val="15"/>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7152467" w14:textId="77777777" w:rsidTr="001C744E">
      <w:trPr>
        <w:trHeight w:val="315"/>
        <w:jc w:val="center"/>
      </w:trPr>
      <w:tc>
        <w:tcPr>
          <w:tcW w:w="1710" w:type="pct"/>
          <w:vAlign w:val="bottom"/>
        </w:tcPr>
        <w:p w14:paraId="03138ED4"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05B1024"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6087069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69E9C3B" w14:textId="77777777" w:rsidTr="001C744E">
      <w:trPr>
        <w:trHeight w:hRule="exact" w:val="113"/>
        <w:jc w:val="center"/>
      </w:trPr>
      <w:tc>
        <w:tcPr>
          <w:tcW w:w="1710" w:type="pct"/>
          <w:vAlign w:val="bottom"/>
        </w:tcPr>
        <w:p w14:paraId="412250D2"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5C83541D"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353ED5D8"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FC92A0D" w14:textId="77777777" w:rsidTr="001C744E">
      <w:trPr>
        <w:trHeight w:val="315"/>
        <w:jc w:val="center"/>
      </w:trPr>
      <w:tc>
        <w:tcPr>
          <w:tcW w:w="3123" w:type="pct"/>
          <w:gridSpan w:val="2"/>
          <w:vAlign w:val="bottom"/>
        </w:tcPr>
        <w:p w14:paraId="4DDC5854" w14:textId="24B8B7BA"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5</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93560A4" w14:textId="3F78293A"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535F1095" w14:textId="77777777" w:rsidR="00604330" w:rsidRPr="001C744E" w:rsidRDefault="00604330" w:rsidP="001C744E">
    <w:pPr>
      <w:pStyle w:val="a3"/>
      <w:spacing w:line="40" w:lineRule="exact"/>
      <w:jc w:val="both"/>
      <w:rPr>
        <w:sz w:val="15"/>
        <w:szCs w:val="15"/>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9EFDB7E" w14:textId="77777777" w:rsidTr="001C744E">
      <w:trPr>
        <w:trHeight w:val="315"/>
        <w:jc w:val="center"/>
      </w:trPr>
      <w:tc>
        <w:tcPr>
          <w:tcW w:w="1710" w:type="pct"/>
          <w:vAlign w:val="bottom"/>
        </w:tcPr>
        <w:p w14:paraId="1DDD4D58"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4DECE12A"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386EAF1"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6466791B" w14:textId="77777777" w:rsidTr="001C744E">
      <w:trPr>
        <w:trHeight w:hRule="exact" w:val="113"/>
        <w:jc w:val="center"/>
      </w:trPr>
      <w:tc>
        <w:tcPr>
          <w:tcW w:w="1710" w:type="pct"/>
          <w:vAlign w:val="bottom"/>
        </w:tcPr>
        <w:p w14:paraId="41C4569A"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43B2604"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C2E39A7"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126FA4A" w14:textId="77777777" w:rsidTr="001C744E">
      <w:trPr>
        <w:trHeight w:val="315"/>
        <w:jc w:val="center"/>
      </w:trPr>
      <w:tc>
        <w:tcPr>
          <w:tcW w:w="3123" w:type="pct"/>
          <w:gridSpan w:val="2"/>
          <w:vAlign w:val="bottom"/>
        </w:tcPr>
        <w:p w14:paraId="4A40FEEA" w14:textId="5F08D70E" w:rsidR="00604330" w:rsidRPr="0018261D" w:rsidRDefault="00604330" w:rsidP="00A858DC">
          <w:pPr>
            <w:jc w:val="left"/>
            <w:rPr>
              <w:rFonts w:ascii="Times New Roman" w:hAnsi="Times New Roman" w:cs="Times New Roman"/>
              <w:kern w:val="0"/>
              <w:szCs w:val="21"/>
            </w:rPr>
          </w:pPr>
          <w:r>
            <w:rPr>
              <w:rFonts w:ascii="Times New Roman" w:hAnsi="Times New Roman" w:cs="Times New Roman" w:hint="eastAsia"/>
              <w:szCs w:val="21"/>
            </w:rPr>
            <w:t>访视</w:t>
          </w:r>
          <w:r>
            <w:rPr>
              <w:rFonts w:ascii="Times New Roman" w:hAnsi="Times New Roman" w:cs="Times New Roman" w:hint="eastAsia"/>
              <w:szCs w:val="21"/>
            </w:rPr>
            <w:t>5</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3A802562" w14:textId="553A046F"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2F5CD2FC" w14:textId="77777777" w:rsidR="00604330" w:rsidRPr="001C744E" w:rsidRDefault="00604330" w:rsidP="001C744E">
    <w:pPr>
      <w:pStyle w:val="a3"/>
      <w:spacing w:line="40" w:lineRule="exact"/>
      <w:jc w:val="both"/>
      <w:rPr>
        <w:sz w:val="15"/>
        <w:szCs w:val="15"/>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08FE000C" w14:textId="77777777" w:rsidTr="001C744E">
      <w:trPr>
        <w:trHeight w:val="315"/>
        <w:jc w:val="center"/>
      </w:trPr>
      <w:tc>
        <w:tcPr>
          <w:tcW w:w="1710" w:type="pct"/>
          <w:vAlign w:val="bottom"/>
        </w:tcPr>
        <w:p w14:paraId="643CA43F"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0575E8E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77545A8"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AF4FD6A" w14:textId="77777777" w:rsidTr="001C744E">
      <w:trPr>
        <w:trHeight w:hRule="exact" w:val="113"/>
        <w:jc w:val="center"/>
      </w:trPr>
      <w:tc>
        <w:tcPr>
          <w:tcW w:w="1710" w:type="pct"/>
          <w:vAlign w:val="bottom"/>
        </w:tcPr>
        <w:p w14:paraId="135480D0"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BDE64BC"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DCB4A7B"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92D2626" w14:textId="77777777" w:rsidTr="001C744E">
      <w:trPr>
        <w:trHeight w:val="315"/>
        <w:jc w:val="center"/>
      </w:trPr>
      <w:tc>
        <w:tcPr>
          <w:tcW w:w="3123" w:type="pct"/>
          <w:gridSpan w:val="2"/>
          <w:vAlign w:val="bottom"/>
        </w:tcPr>
        <w:p w14:paraId="33AAB635" w14:textId="2123325A" w:rsidR="00604330" w:rsidRPr="0018261D" w:rsidRDefault="00604330" w:rsidP="00A858DC">
          <w:pPr>
            <w:jc w:val="left"/>
            <w:rPr>
              <w:rFonts w:ascii="Times New Roman" w:hAnsi="Times New Roman" w:cs="Times New Roman"/>
              <w:kern w:val="0"/>
              <w:szCs w:val="21"/>
            </w:rPr>
          </w:pPr>
          <w:r>
            <w:rPr>
              <w:rFonts w:ascii="Times New Roman" w:hAnsi="Times New Roman" w:cs="Times New Roman" w:hint="eastAsia"/>
              <w:szCs w:val="21"/>
            </w:rPr>
            <w:t>访视</w:t>
          </w:r>
          <w:r>
            <w:rPr>
              <w:rFonts w:ascii="Times New Roman" w:hAnsi="Times New Roman" w:cs="Times New Roman" w:hint="eastAsia"/>
              <w:szCs w:val="21"/>
            </w:rPr>
            <w:t>6</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371CDBE8" w14:textId="77777777"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041D7BF7" w14:textId="77777777" w:rsidR="00604330" w:rsidRPr="001C744E" w:rsidRDefault="00604330" w:rsidP="001C744E">
    <w:pPr>
      <w:pStyle w:val="a3"/>
      <w:spacing w:line="40" w:lineRule="exact"/>
      <w:jc w:val="both"/>
      <w:rPr>
        <w:sz w:val="15"/>
        <w:szCs w:val="15"/>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057809CE" w14:textId="77777777" w:rsidTr="001C744E">
      <w:trPr>
        <w:trHeight w:val="315"/>
        <w:jc w:val="center"/>
      </w:trPr>
      <w:tc>
        <w:tcPr>
          <w:tcW w:w="1710" w:type="pct"/>
          <w:vAlign w:val="bottom"/>
        </w:tcPr>
        <w:p w14:paraId="5560B521"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7A11A3E7"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1C9CADC"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1652E743" w14:textId="77777777" w:rsidTr="001C744E">
      <w:trPr>
        <w:trHeight w:hRule="exact" w:val="113"/>
        <w:jc w:val="center"/>
      </w:trPr>
      <w:tc>
        <w:tcPr>
          <w:tcW w:w="1710" w:type="pct"/>
          <w:vAlign w:val="bottom"/>
        </w:tcPr>
        <w:p w14:paraId="691CD9E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12E18536"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70C024DB"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D41BE5B" w14:textId="77777777" w:rsidTr="001C744E">
      <w:trPr>
        <w:trHeight w:val="315"/>
        <w:jc w:val="center"/>
      </w:trPr>
      <w:tc>
        <w:tcPr>
          <w:tcW w:w="3123" w:type="pct"/>
          <w:gridSpan w:val="2"/>
          <w:vAlign w:val="bottom"/>
        </w:tcPr>
        <w:p w14:paraId="057EB901" w14:textId="447DE191" w:rsidR="00604330" w:rsidRPr="0018261D" w:rsidRDefault="00604330" w:rsidP="00A858DC">
          <w:pPr>
            <w:jc w:val="left"/>
            <w:rPr>
              <w:rFonts w:ascii="Times New Roman" w:hAnsi="Times New Roman" w:cs="Times New Roman"/>
              <w:kern w:val="0"/>
              <w:szCs w:val="21"/>
            </w:rPr>
          </w:pPr>
          <w:r>
            <w:rPr>
              <w:rFonts w:ascii="Times New Roman" w:hAnsi="Times New Roman" w:cs="Times New Roman" w:hint="eastAsia"/>
              <w:szCs w:val="21"/>
            </w:rPr>
            <w:t>计划外访视</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698C0FA9" w14:textId="77777777"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1E307B7B" w14:textId="77777777" w:rsidR="00604330" w:rsidRPr="001C744E" w:rsidRDefault="00604330" w:rsidP="001C744E">
    <w:pPr>
      <w:pStyle w:val="a3"/>
      <w:spacing w:line="40" w:lineRule="exact"/>
      <w:jc w:val="both"/>
      <w:rPr>
        <w:sz w:val="15"/>
        <w:szCs w:val="15"/>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528B4AD6" w14:textId="77777777" w:rsidTr="001C744E">
      <w:trPr>
        <w:trHeight w:val="315"/>
        <w:jc w:val="center"/>
      </w:trPr>
      <w:tc>
        <w:tcPr>
          <w:tcW w:w="1710" w:type="pct"/>
          <w:vAlign w:val="bottom"/>
        </w:tcPr>
        <w:p w14:paraId="5A0AC8A8"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6AC0CA5E"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0120633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0F690DFC" w14:textId="77777777" w:rsidTr="001C744E">
      <w:trPr>
        <w:trHeight w:hRule="exact" w:val="113"/>
        <w:jc w:val="center"/>
      </w:trPr>
      <w:tc>
        <w:tcPr>
          <w:tcW w:w="1710" w:type="pct"/>
          <w:vAlign w:val="bottom"/>
        </w:tcPr>
        <w:p w14:paraId="44C2D85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1F397A5"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790D5454"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73863B28" w14:textId="77777777" w:rsidTr="001C744E">
      <w:trPr>
        <w:trHeight w:val="315"/>
        <w:jc w:val="center"/>
      </w:trPr>
      <w:tc>
        <w:tcPr>
          <w:tcW w:w="3123" w:type="pct"/>
          <w:gridSpan w:val="2"/>
          <w:vAlign w:val="bottom"/>
        </w:tcPr>
        <w:p w14:paraId="4C4A4381" w14:textId="187E52F7" w:rsidR="00604330" w:rsidRPr="0018261D" w:rsidRDefault="00604330" w:rsidP="004D3330">
          <w:pPr>
            <w:jc w:val="left"/>
            <w:rPr>
              <w:rFonts w:ascii="Times New Roman" w:hAnsi="Times New Roman" w:cs="Times New Roman"/>
              <w:kern w:val="0"/>
              <w:szCs w:val="21"/>
            </w:rPr>
          </w:pPr>
          <w:r>
            <w:rPr>
              <w:rFonts w:ascii="Times New Roman" w:hAnsi="Times New Roman" w:cs="Times New Roman" w:hint="eastAsia"/>
              <w:szCs w:val="21"/>
            </w:rPr>
            <w:t>试验期间合并药物记录表</w:t>
          </w:r>
          <w:r w:rsidRPr="007613DB">
            <w:rPr>
              <w:rFonts w:ascii="Times New Roman" w:hAnsi="Times New Roman" w:cs="Times New Roman"/>
              <w:szCs w:val="21"/>
            </w:rPr>
            <w:t xml:space="preserve">  </w:t>
          </w:r>
          <w:r>
            <w:rPr>
              <w:rFonts w:ascii="Times New Roman" w:hAnsi="Times New Roman" w:cs="Times New Roman"/>
              <w:szCs w:val="21"/>
            </w:rPr>
            <w:t xml:space="preserve">                             </w:t>
          </w:r>
          <w:r w:rsidRPr="007613DB">
            <w:rPr>
              <w:rFonts w:ascii="Times New Roman" w:hAnsi="Times New Roman" w:cs="Times New Roman"/>
              <w:szCs w:val="21"/>
            </w:rPr>
            <w:t>|</w:t>
          </w:r>
        </w:p>
      </w:tc>
      <w:tc>
        <w:tcPr>
          <w:tcW w:w="1877" w:type="pct"/>
          <w:vAlign w:val="bottom"/>
        </w:tcPr>
        <w:p w14:paraId="580C863A" w14:textId="53171101"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7F98506F" w14:textId="77777777" w:rsidR="00604330" w:rsidRPr="001C744E" w:rsidRDefault="00604330" w:rsidP="001C744E">
    <w:pPr>
      <w:pStyle w:val="a3"/>
      <w:spacing w:line="40" w:lineRule="exact"/>
      <w:jc w:val="both"/>
      <w:rPr>
        <w:sz w:val="15"/>
        <w:szCs w:val="15"/>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9D0055E" w14:textId="77777777" w:rsidTr="001C744E">
      <w:trPr>
        <w:trHeight w:val="315"/>
        <w:jc w:val="center"/>
      </w:trPr>
      <w:tc>
        <w:tcPr>
          <w:tcW w:w="1710" w:type="pct"/>
          <w:vAlign w:val="bottom"/>
        </w:tcPr>
        <w:p w14:paraId="721F8C57"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F57E9D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2AB340F7"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5D783473" w14:textId="77777777" w:rsidTr="001C744E">
      <w:trPr>
        <w:trHeight w:hRule="exact" w:val="113"/>
        <w:jc w:val="center"/>
      </w:trPr>
      <w:tc>
        <w:tcPr>
          <w:tcW w:w="1710" w:type="pct"/>
          <w:vAlign w:val="bottom"/>
        </w:tcPr>
        <w:p w14:paraId="7C6AC57B"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726F3D3"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C64AE1C"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549D28F5" w14:textId="77777777" w:rsidTr="001C744E">
      <w:trPr>
        <w:trHeight w:val="315"/>
        <w:jc w:val="center"/>
      </w:trPr>
      <w:tc>
        <w:tcPr>
          <w:tcW w:w="3123" w:type="pct"/>
          <w:gridSpan w:val="2"/>
          <w:vAlign w:val="bottom"/>
        </w:tcPr>
        <w:p w14:paraId="6780F62B" w14:textId="6E0CD7D9" w:rsidR="00604330" w:rsidRPr="0018261D" w:rsidRDefault="00604330" w:rsidP="00DB7B20">
          <w:pPr>
            <w:jc w:val="left"/>
            <w:rPr>
              <w:rFonts w:ascii="Times New Roman" w:hAnsi="Times New Roman" w:cs="Times New Roman"/>
              <w:kern w:val="0"/>
              <w:szCs w:val="21"/>
            </w:rPr>
          </w:pPr>
          <w:r w:rsidRPr="00875FA0">
            <w:rPr>
              <w:rFonts w:ascii="Times New Roman" w:hAnsi="Times New Roman" w:cs="Times New Roman" w:hint="eastAsia"/>
              <w:szCs w:val="21"/>
            </w:rPr>
            <w:t>试验期间</w:t>
          </w:r>
          <w:proofErr w:type="gramStart"/>
          <w:r w:rsidRPr="00875FA0">
            <w:rPr>
              <w:rFonts w:ascii="Times New Roman" w:hAnsi="Times New Roman" w:cs="Times New Roman" w:hint="eastAsia"/>
              <w:szCs w:val="21"/>
            </w:rPr>
            <w:t>合并非</w:t>
          </w:r>
          <w:proofErr w:type="gramEnd"/>
          <w:r w:rsidRPr="00875FA0">
            <w:rPr>
              <w:rFonts w:ascii="Times New Roman" w:hAnsi="Times New Roman" w:cs="Times New Roman" w:hint="eastAsia"/>
              <w:szCs w:val="21"/>
            </w:rPr>
            <w:t>药物记录表</w:t>
          </w:r>
        </w:p>
      </w:tc>
      <w:tc>
        <w:tcPr>
          <w:tcW w:w="1877" w:type="pct"/>
          <w:vAlign w:val="bottom"/>
        </w:tcPr>
        <w:p w14:paraId="5970BA05" w14:textId="36F42363"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2C39225C" w14:textId="77777777" w:rsidR="00604330" w:rsidRPr="001C744E" w:rsidRDefault="00604330" w:rsidP="001C744E">
    <w:pPr>
      <w:pStyle w:val="a3"/>
      <w:spacing w:line="40" w:lineRule="exact"/>
      <w:jc w:val="both"/>
      <w:rPr>
        <w:sz w:val="15"/>
        <w:szCs w:val="15"/>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21116EBE" w14:textId="77777777" w:rsidTr="001C744E">
      <w:trPr>
        <w:trHeight w:val="315"/>
        <w:jc w:val="center"/>
      </w:trPr>
      <w:tc>
        <w:tcPr>
          <w:tcW w:w="1710" w:type="pct"/>
          <w:vAlign w:val="bottom"/>
        </w:tcPr>
        <w:p w14:paraId="1F167E74"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CFDD852"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716093C2"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FDF2428" w14:textId="77777777" w:rsidTr="001C744E">
      <w:trPr>
        <w:trHeight w:hRule="exact" w:val="113"/>
        <w:jc w:val="center"/>
      </w:trPr>
      <w:tc>
        <w:tcPr>
          <w:tcW w:w="1710" w:type="pct"/>
          <w:vAlign w:val="bottom"/>
        </w:tcPr>
        <w:p w14:paraId="34D22CD7"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7E0F0852"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21BF384A"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595C4C56" w14:textId="77777777" w:rsidTr="001C744E">
      <w:trPr>
        <w:trHeight w:val="315"/>
        <w:jc w:val="center"/>
      </w:trPr>
      <w:tc>
        <w:tcPr>
          <w:tcW w:w="3123" w:type="pct"/>
          <w:gridSpan w:val="2"/>
          <w:vAlign w:val="bottom"/>
        </w:tcPr>
        <w:p w14:paraId="6E7AF1FD" w14:textId="1A6DAD2C"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szCs w:val="21"/>
            </w:rPr>
            <w:t>临床研究期间不良事件记录</w:t>
          </w:r>
        </w:p>
      </w:tc>
      <w:tc>
        <w:tcPr>
          <w:tcW w:w="1877" w:type="pct"/>
          <w:vAlign w:val="bottom"/>
        </w:tcPr>
        <w:p w14:paraId="7DA2607B" w14:textId="4EFE6681"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44E9709C" w14:textId="77777777" w:rsidR="00604330" w:rsidRPr="001C744E" w:rsidRDefault="00604330" w:rsidP="001C744E">
    <w:pPr>
      <w:pStyle w:val="a3"/>
      <w:spacing w:line="40" w:lineRule="exact"/>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A99DB" w14:textId="77777777" w:rsidR="00604330" w:rsidRPr="007613DB" w:rsidRDefault="00604330" w:rsidP="007613DB">
    <w:pPr>
      <w:pStyle w:val="a3"/>
      <w:jc w:val="both"/>
      <w:rPr>
        <w:rFonts w:ascii="Times New Roman" w:eastAsia="宋体" w:hAnsi="Times New Roman" w:cs="Times New Roman"/>
      </w:rPr>
    </w:pPr>
    <w:r w:rsidRPr="007613DB">
      <w:rPr>
        <w:rFonts w:ascii="Times New Roman" w:eastAsia="宋体" w:hAnsi="Times New Roman" w:cs="Times New Roman"/>
        <w:sz w:val="21"/>
        <w:szCs w:val="21"/>
      </w:rPr>
      <w:t>天士力医药集团股份有限公司</w:t>
    </w:r>
    <w:r w:rsidRPr="007613DB">
      <w:rPr>
        <w:rFonts w:ascii="Times New Roman" w:eastAsia="宋体" w:hAnsi="Times New Roman" w:cs="Times New Roman"/>
      </w:rPr>
      <w:ptab w:relativeTo="margin" w:alignment="center" w:leader="none"/>
    </w:r>
    <w:r w:rsidRPr="007613DB">
      <w:rPr>
        <w:rFonts w:ascii="Times New Roman" w:eastAsia="宋体" w:hAnsi="Times New Roman" w:cs="Times New Roman"/>
        <w:sz w:val="21"/>
        <w:szCs w:val="21"/>
      </w:rPr>
      <w:t>研究病历</w:t>
    </w:r>
    <w:r w:rsidRPr="007613DB">
      <w:rPr>
        <w:rFonts w:ascii="Times New Roman" w:eastAsia="宋体" w:hAnsi="Times New Roman" w:cs="Times New Roman"/>
      </w:rPr>
      <w:ptab w:relativeTo="margin" w:alignment="right" w:leader="none"/>
    </w:r>
    <w:r w:rsidRPr="007613DB">
      <w:rPr>
        <w:rFonts w:ascii="Times New Roman" w:eastAsia="宋体" w:hAnsi="Times New Roman" w:cs="Times New Roman"/>
        <w:sz w:val="21"/>
        <w:szCs w:val="21"/>
      </w:rPr>
      <w:t>TSL-TCM-XJRPNJN-</w:t>
    </w:r>
    <w:r w:rsidRPr="007613DB">
      <w:rPr>
        <w:rFonts w:ascii="Times New Roman" w:eastAsia="宋体" w:hAnsi="Times New Roman" w:cs="Times New Roman"/>
        <w:bCs/>
        <w:sz w:val="21"/>
        <w:szCs w:val="21"/>
        <w:lang w:eastAsia="ja-JP"/>
      </w:rPr>
      <w:t>Ⅱ</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082E3D9" w14:textId="77777777" w:rsidTr="001C744E">
      <w:trPr>
        <w:trHeight w:val="315"/>
        <w:jc w:val="center"/>
      </w:trPr>
      <w:tc>
        <w:tcPr>
          <w:tcW w:w="1710" w:type="pct"/>
          <w:vAlign w:val="bottom"/>
        </w:tcPr>
        <w:p w14:paraId="60FF2646"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76C46FD"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FEC1F8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26FD817E" w14:textId="77777777" w:rsidTr="001C744E">
      <w:trPr>
        <w:trHeight w:hRule="exact" w:val="113"/>
        <w:jc w:val="center"/>
      </w:trPr>
      <w:tc>
        <w:tcPr>
          <w:tcW w:w="1710" w:type="pct"/>
          <w:vAlign w:val="bottom"/>
        </w:tcPr>
        <w:p w14:paraId="286BD932"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4C781314"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3580BDC8"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721ED4D" w14:textId="77777777" w:rsidTr="001C744E">
      <w:trPr>
        <w:trHeight w:val="315"/>
        <w:jc w:val="center"/>
      </w:trPr>
      <w:tc>
        <w:tcPr>
          <w:tcW w:w="3123" w:type="pct"/>
          <w:gridSpan w:val="2"/>
          <w:vAlign w:val="bottom"/>
        </w:tcPr>
        <w:p w14:paraId="665D7E76" w14:textId="77777777"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szCs w:val="21"/>
            </w:rPr>
            <w:t>严重不良事件报告表</w:t>
          </w:r>
        </w:p>
      </w:tc>
      <w:tc>
        <w:tcPr>
          <w:tcW w:w="1877" w:type="pct"/>
          <w:vAlign w:val="bottom"/>
        </w:tcPr>
        <w:p w14:paraId="2BC95DD8" w14:textId="10AF3F07"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1B9987E7" w14:textId="77777777" w:rsidR="00604330" w:rsidRPr="001C744E" w:rsidRDefault="00604330" w:rsidP="001C744E">
    <w:pPr>
      <w:pStyle w:val="a3"/>
      <w:spacing w:line="40" w:lineRule="exact"/>
      <w:jc w:val="both"/>
      <w:rPr>
        <w:sz w:val="15"/>
        <w:szCs w:val="15"/>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67A11DCD" w14:textId="77777777" w:rsidTr="001C744E">
      <w:trPr>
        <w:trHeight w:val="315"/>
        <w:jc w:val="center"/>
      </w:trPr>
      <w:tc>
        <w:tcPr>
          <w:tcW w:w="1710" w:type="pct"/>
          <w:vAlign w:val="bottom"/>
        </w:tcPr>
        <w:p w14:paraId="00D60595"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DA0DD1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0F4F1339"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72338046" w14:textId="77777777" w:rsidTr="001C744E">
      <w:trPr>
        <w:trHeight w:hRule="exact" w:val="113"/>
        <w:jc w:val="center"/>
      </w:trPr>
      <w:tc>
        <w:tcPr>
          <w:tcW w:w="1710" w:type="pct"/>
          <w:vAlign w:val="bottom"/>
        </w:tcPr>
        <w:p w14:paraId="2B012A7C"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6C7B382"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63E619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D6970C0" w14:textId="77777777" w:rsidTr="001C744E">
      <w:trPr>
        <w:trHeight w:val="315"/>
        <w:jc w:val="center"/>
      </w:trPr>
      <w:tc>
        <w:tcPr>
          <w:tcW w:w="3123" w:type="pct"/>
          <w:gridSpan w:val="2"/>
          <w:vAlign w:val="bottom"/>
        </w:tcPr>
        <w:p w14:paraId="3CCCFF22" w14:textId="1BE9F296"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kern w:val="0"/>
              <w:szCs w:val="21"/>
            </w:rPr>
            <w:t>试验完成情况总结</w:t>
          </w:r>
        </w:p>
      </w:tc>
      <w:tc>
        <w:tcPr>
          <w:tcW w:w="1877" w:type="pct"/>
          <w:vAlign w:val="bottom"/>
        </w:tcPr>
        <w:p w14:paraId="1F647F04" w14:textId="2E11B30E"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01176DB7" w14:textId="77777777" w:rsidR="00604330" w:rsidRPr="001C744E" w:rsidRDefault="00604330" w:rsidP="001C744E">
    <w:pPr>
      <w:pStyle w:val="a3"/>
      <w:spacing w:line="40" w:lineRule="exact"/>
      <w:jc w:val="both"/>
      <w:rPr>
        <w:sz w:val="15"/>
        <w:szCs w:val="15"/>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0083A171" w14:textId="77777777" w:rsidTr="001C744E">
      <w:trPr>
        <w:trHeight w:val="315"/>
        <w:jc w:val="center"/>
      </w:trPr>
      <w:tc>
        <w:tcPr>
          <w:tcW w:w="1710" w:type="pct"/>
          <w:vAlign w:val="bottom"/>
        </w:tcPr>
        <w:p w14:paraId="3868A96C" w14:textId="05CC5ECF"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2385A72"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66F28275"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B1F5BD9" w14:textId="77777777" w:rsidTr="001C744E">
      <w:trPr>
        <w:trHeight w:hRule="exact" w:val="113"/>
        <w:jc w:val="center"/>
      </w:trPr>
      <w:tc>
        <w:tcPr>
          <w:tcW w:w="1710" w:type="pct"/>
          <w:vAlign w:val="bottom"/>
        </w:tcPr>
        <w:p w14:paraId="54D524D8"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FF36689"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7B16293"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C45CEDA" w14:textId="77777777" w:rsidTr="001C744E">
      <w:trPr>
        <w:trHeight w:val="315"/>
        <w:jc w:val="center"/>
      </w:trPr>
      <w:tc>
        <w:tcPr>
          <w:tcW w:w="3123" w:type="pct"/>
          <w:gridSpan w:val="2"/>
          <w:vAlign w:val="bottom"/>
        </w:tcPr>
        <w:p w14:paraId="3D136162" w14:textId="1D81800B"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kern w:val="0"/>
              <w:szCs w:val="21"/>
            </w:rPr>
            <w:t>声明</w:t>
          </w:r>
        </w:p>
      </w:tc>
      <w:tc>
        <w:tcPr>
          <w:tcW w:w="1877" w:type="pct"/>
          <w:vAlign w:val="bottom"/>
        </w:tcPr>
        <w:p w14:paraId="2B8BC65E" w14:textId="780EECCF"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0D1D5EB6" w14:textId="77777777" w:rsidR="00604330" w:rsidRPr="001C744E" w:rsidRDefault="00604330" w:rsidP="001C744E">
    <w:pPr>
      <w:pStyle w:val="a3"/>
      <w:spacing w:line="40" w:lineRule="exact"/>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147A4438" w14:textId="77777777" w:rsidTr="001C744E">
      <w:trPr>
        <w:trHeight w:val="315"/>
        <w:jc w:val="center"/>
      </w:trPr>
      <w:tc>
        <w:tcPr>
          <w:tcW w:w="1710" w:type="pct"/>
          <w:vAlign w:val="bottom"/>
        </w:tcPr>
        <w:p w14:paraId="518165DA"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6C2D2A31"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BB89D61"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00306B8" w14:textId="77777777" w:rsidTr="001C744E">
      <w:trPr>
        <w:trHeight w:hRule="exact" w:val="113"/>
        <w:jc w:val="center"/>
      </w:trPr>
      <w:tc>
        <w:tcPr>
          <w:tcW w:w="1710" w:type="pct"/>
          <w:vAlign w:val="bottom"/>
        </w:tcPr>
        <w:p w14:paraId="3197D1BD"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8561EBF"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AE64C1F"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10C1DBF5" w14:textId="77777777" w:rsidTr="001C744E">
      <w:trPr>
        <w:trHeight w:val="315"/>
        <w:jc w:val="center"/>
      </w:trPr>
      <w:tc>
        <w:tcPr>
          <w:tcW w:w="3123" w:type="pct"/>
          <w:gridSpan w:val="2"/>
          <w:vAlign w:val="bottom"/>
        </w:tcPr>
        <w:p w14:paraId="4F25A94B" w14:textId="6BD86608"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72DC8406" w14:textId="6525EA0C" w:rsidR="00604330" w:rsidRPr="0018261D" w:rsidRDefault="00604330" w:rsidP="00B42DFC">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7820108E" w14:textId="77777777" w:rsidR="00604330" w:rsidRPr="001C744E" w:rsidRDefault="00604330" w:rsidP="001C744E">
    <w:pPr>
      <w:pStyle w:val="a3"/>
      <w:spacing w:line="40" w:lineRule="exact"/>
      <w:jc w:val="both"/>
      <w:rPr>
        <w:sz w:val="15"/>
        <w:szCs w:val="15"/>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50A2212B" w14:textId="77777777" w:rsidTr="001C744E">
      <w:trPr>
        <w:trHeight w:val="315"/>
        <w:jc w:val="center"/>
      </w:trPr>
      <w:tc>
        <w:tcPr>
          <w:tcW w:w="1710" w:type="pct"/>
          <w:vAlign w:val="bottom"/>
        </w:tcPr>
        <w:p w14:paraId="5D6F2755"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0C44DB32"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899D58B"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781987AC" w14:textId="77777777" w:rsidTr="001C744E">
      <w:trPr>
        <w:trHeight w:hRule="exact" w:val="113"/>
        <w:jc w:val="center"/>
      </w:trPr>
      <w:tc>
        <w:tcPr>
          <w:tcW w:w="1710" w:type="pct"/>
          <w:vAlign w:val="bottom"/>
        </w:tcPr>
        <w:p w14:paraId="76DF4922"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F05875F"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4227489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D7CA479" w14:textId="77777777" w:rsidTr="001C744E">
      <w:trPr>
        <w:trHeight w:val="315"/>
        <w:jc w:val="center"/>
      </w:trPr>
      <w:tc>
        <w:tcPr>
          <w:tcW w:w="3123" w:type="pct"/>
          <w:gridSpan w:val="2"/>
          <w:vAlign w:val="bottom"/>
        </w:tcPr>
        <w:p w14:paraId="0676CD1F" w14:textId="04808FA3"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6A7C6A7" w14:textId="1E9F36B3"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71BE8B73" w14:textId="77777777" w:rsidR="00604330" w:rsidRPr="001C744E" w:rsidRDefault="00604330" w:rsidP="001C744E">
    <w:pPr>
      <w:pStyle w:val="a3"/>
      <w:spacing w:line="40" w:lineRule="exact"/>
      <w:jc w:val="both"/>
      <w:rPr>
        <w:sz w:val="15"/>
        <w:szCs w:val="15"/>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258CECC1" w14:textId="77777777" w:rsidTr="001C744E">
      <w:trPr>
        <w:trHeight w:val="315"/>
        <w:jc w:val="center"/>
      </w:trPr>
      <w:tc>
        <w:tcPr>
          <w:tcW w:w="1710" w:type="pct"/>
          <w:vAlign w:val="bottom"/>
        </w:tcPr>
        <w:p w14:paraId="06E49DA1"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0B7FE8A8"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50D2D3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FD06476" w14:textId="77777777" w:rsidTr="001C744E">
      <w:trPr>
        <w:trHeight w:hRule="exact" w:val="113"/>
        <w:jc w:val="center"/>
      </w:trPr>
      <w:tc>
        <w:tcPr>
          <w:tcW w:w="1710" w:type="pct"/>
          <w:vAlign w:val="bottom"/>
        </w:tcPr>
        <w:p w14:paraId="2A63640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420252EA"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6E33AF13"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5D3E556" w14:textId="77777777" w:rsidTr="001C744E">
      <w:trPr>
        <w:trHeight w:val="315"/>
        <w:jc w:val="center"/>
      </w:trPr>
      <w:tc>
        <w:tcPr>
          <w:tcW w:w="3123" w:type="pct"/>
          <w:gridSpan w:val="2"/>
          <w:vAlign w:val="bottom"/>
        </w:tcPr>
        <w:p w14:paraId="08AAE6C0" w14:textId="2EA970D2"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F630C19" w14:textId="54D4CE6A"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1D11EE4F" w14:textId="77777777" w:rsidR="00604330" w:rsidRPr="001C744E" w:rsidRDefault="00604330" w:rsidP="001C744E">
    <w:pPr>
      <w:pStyle w:val="a3"/>
      <w:spacing w:line="40" w:lineRule="exact"/>
      <w:jc w:val="both"/>
      <w:rPr>
        <w:sz w:val="15"/>
        <w:szCs w:val="15"/>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23259F09" w14:textId="77777777" w:rsidTr="001C744E">
      <w:trPr>
        <w:trHeight w:val="315"/>
        <w:jc w:val="center"/>
      </w:trPr>
      <w:tc>
        <w:tcPr>
          <w:tcW w:w="1710" w:type="pct"/>
          <w:vAlign w:val="bottom"/>
        </w:tcPr>
        <w:p w14:paraId="6EBBEFFD"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AF2BACA"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0CF4B738"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1BBCCB4B" w14:textId="77777777" w:rsidTr="001C744E">
      <w:trPr>
        <w:trHeight w:hRule="exact" w:val="113"/>
        <w:jc w:val="center"/>
      </w:trPr>
      <w:tc>
        <w:tcPr>
          <w:tcW w:w="1710" w:type="pct"/>
          <w:vAlign w:val="bottom"/>
        </w:tcPr>
        <w:p w14:paraId="7552DEE1"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73D49F0"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554A3AC0"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A4F211A" w14:textId="77777777" w:rsidTr="001C744E">
      <w:trPr>
        <w:trHeight w:val="315"/>
        <w:jc w:val="center"/>
      </w:trPr>
      <w:tc>
        <w:tcPr>
          <w:tcW w:w="3123" w:type="pct"/>
          <w:gridSpan w:val="2"/>
          <w:vAlign w:val="bottom"/>
        </w:tcPr>
        <w:p w14:paraId="34CFB32B" w14:textId="0F6E2889"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F1957EF" w14:textId="2C608B89"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38B59B8B" w14:textId="77777777" w:rsidR="00604330" w:rsidRPr="001C744E" w:rsidRDefault="00604330" w:rsidP="001C744E">
    <w:pPr>
      <w:pStyle w:val="a3"/>
      <w:spacing w:line="40" w:lineRule="exact"/>
      <w:jc w:val="both"/>
      <w:rPr>
        <w:sz w:val="15"/>
        <w:szCs w:val="15"/>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54EDC0F1" w14:textId="77777777" w:rsidTr="001C744E">
      <w:trPr>
        <w:trHeight w:val="315"/>
        <w:jc w:val="center"/>
      </w:trPr>
      <w:tc>
        <w:tcPr>
          <w:tcW w:w="1710" w:type="pct"/>
          <w:vAlign w:val="bottom"/>
        </w:tcPr>
        <w:p w14:paraId="32C60CE7"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72E9D8C6"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02E227D"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98F77E9" w14:textId="77777777" w:rsidTr="001C744E">
      <w:trPr>
        <w:trHeight w:hRule="exact" w:val="113"/>
        <w:jc w:val="center"/>
      </w:trPr>
      <w:tc>
        <w:tcPr>
          <w:tcW w:w="1710" w:type="pct"/>
          <w:vAlign w:val="bottom"/>
        </w:tcPr>
        <w:p w14:paraId="400FCBD8"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390C05B2"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D434A8B"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A721B2D" w14:textId="77777777" w:rsidTr="001C744E">
      <w:trPr>
        <w:trHeight w:val="315"/>
        <w:jc w:val="center"/>
      </w:trPr>
      <w:tc>
        <w:tcPr>
          <w:tcW w:w="3123" w:type="pct"/>
          <w:gridSpan w:val="2"/>
          <w:vAlign w:val="bottom"/>
        </w:tcPr>
        <w:p w14:paraId="4FF7EF13" w14:textId="59B21DD7"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sidRPr="007613DB">
            <w:rPr>
              <w:rFonts w:ascii="Times New Roman" w:hAnsi="Times New Roman" w:cs="Times New Roman"/>
              <w:szCs w:val="21"/>
            </w:rPr>
            <w:t>|</w:t>
          </w:r>
          <w:r>
            <w:rPr>
              <w:rFonts w:ascii="Times New Roman" w:hAnsi="Times New Roman" w:cs="Times New Roman"/>
              <w:szCs w:val="21"/>
            </w:rPr>
            <w:t xml:space="preserve"> </w:t>
          </w:r>
        </w:p>
      </w:tc>
      <w:tc>
        <w:tcPr>
          <w:tcW w:w="1877" w:type="pct"/>
          <w:vAlign w:val="bottom"/>
        </w:tcPr>
        <w:p w14:paraId="759B860A" w14:textId="3C0CF3EE"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36897CC4" w14:textId="77777777" w:rsidR="00604330" w:rsidRPr="001C744E" w:rsidRDefault="00604330" w:rsidP="001C744E">
    <w:pPr>
      <w:pStyle w:val="a3"/>
      <w:spacing w:line="40" w:lineRule="exact"/>
      <w:jc w:val="both"/>
      <w:rPr>
        <w:sz w:val="15"/>
        <w:szCs w:val="15"/>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1A92309" w14:textId="77777777" w:rsidTr="001C744E">
      <w:trPr>
        <w:trHeight w:val="315"/>
        <w:jc w:val="center"/>
      </w:trPr>
      <w:tc>
        <w:tcPr>
          <w:tcW w:w="1710" w:type="pct"/>
          <w:vAlign w:val="bottom"/>
        </w:tcPr>
        <w:p w14:paraId="7D30935D"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4B92435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52EDB8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1265B165" w14:textId="77777777" w:rsidTr="001C744E">
      <w:trPr>
        <w:trHeight w:hRule="exact" w:val="113"/>
        <w:jc w:val="center"/>
      </w:trPr>
      <w:tc>
        <w:tcPr>
          <w:tcW w:w="1710" w:type="pct"/>
          <w:vAlign w:val="bottom"/>
        </w:tcPr>
        <w:p w14:paraId="40B1EB4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49D03C7"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6A6A71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D41A774" w14:textId="77777777" w:rsidTr="001C744E">
      <w:trPr>
        <w:trHeight w:val="315"/>
        <w:jc w:val="center"/>
      </w:trPr>
      <w:tc>
        <w:tcPr>
          <w:tcW w:w="3123" w:type="pct"/>
          <w:gridSpan w:val="2"/>
          <w:vAlign w:val="bottom"/>
        </w:tcPr>
        <w:p w14:paraId="62532976" w14:textId="56490C5B"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2B6A6F6E" w14:textId="0369E15C"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4AC1D479" w14:textId="77777777" w:rsidR="00604330" w:rsidRPr="001C744E" w:rsidRDefault="00604330" w:rsidP="001C744E">
    <w:pPr>
      <w:pStyle w:val="a3"/>
      <w:spacing w:line="40" w:lineRule="exact"/>
      <w:jc w:val="both"/>
      <w:rPr>
        <w:sz w:val="15"/>
        <w:szCs w:val="15"/>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641C10D5" w14:textId="77777777" w:rsidTr="001C744E">
      <w:trPr>
        <w:trHeight w:val="315"/>
        <w:jc w:val="center"/>
      </w:trPr>
      <w:tc>
        <w:tcPr>
          <w:tcW w:w="1710" w:type="pct"/>
          <w:vAlign w:val="bottom"/>
        </w:tcPr>
        <w:p w14:paraId="468FD406"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16C5CA2A"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3CE97AE2"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53A5C966" w14:textId="77777777" w:rsidTr="001C744E">
      <w:trPr>
        <w:trHeight w:hRule="exact" w:val="113"/>
        <w:jc w:val="center"/>
      </w:trPr>
      <w:tc>
        <w:tcPr>
          <w:tcW w:w="1710" w:type="pct"/>
          <w:vAlign w:val="bottom"/>
        </w:tcPr>
        <w:p w14:paraId="23BEA854"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44C5609"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5F8D87F6"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4270821A" w14:textId="77777777" w:rsidTr="001C744E">
      <w:trPr>
        <w:trHeight w:val="315"/>
        <w:jc w:val="center"/>
      </w:trPr>
      <w:tc>
        <w:tcPr>
          <w:tcW w:w="3123" w:type="pct"/>
          <w:gridSpan w:val="2"/>
          <w:vAlign w:val="bottom"/>
        </w:tcPr>
        <w:p w14:paraId="1A2C3083" w14:textId="30C4151A"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2</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2C4DDEFE" w14:textId="25FF568E"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713BF263" w14:textId="77777777" w:rsidR="00604330" w:rsidRPr="001C744E" w:rsidRDefault="00604330" w:rsidP="001C744E">
    <w:pPr>
      <w:pStyle w:val="a3"/>
      <w:spacing w:line="40" w:lineRule="exact"/>
      <w:jc w:val="both"/>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8C3"/>
    <w:multiLevelType w:val="hybridMultilevel"/>
    <w:tmpl w:val="3D8696A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8740661"/>
    <w:multiLevelType w:val="hybridMultilevel"/>
    <w:tmpl w:val="6ECC052A"/>
    <w:lvl w:ilvl="0" w:tplc="979EFD0C">
      <w:start w:val="1"/>
      <w:numFmt w:val="decimal"/>
      <w:suff w:val="nothing"/>
      <w:lvlText w:val="（%1）"/>
      <w:lvlJc w:val="left"/>
      <w:pPr>
        <w:ind w:left="2546" w:hanging="420"/>
      </w:pPr>
      <w:rPr>
        <w:rFonts w:ascii="Times New Roman" w:hAnsi="Times New Roman" w:cs="Times New Roman" w:hint="default"/>
        <w:sz w:val="21"/>
        <w:szCs w:val="21"/>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D6349B8"/>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3" w15:restartNumberingAfterBreak="0">
    <w:nsid w:val="0ED9528D"/>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4" w15:restartNumberingAfterBreak="0">
    <w:nsid w:val="10D91346"/>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E615A0"/>
    <w:multiLevelType w:val="hybridMultilevel"/>
    <w:tmpl w:val="96304412"/>
    <w:lvl w:ilvl="0" w:tplc="CB308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357F10"/>
    <w:multiLevelType w:val="hybridMultilevel"/>
    <w:tmpl w:val="4D0AD790"/>
    <w:lvl w:ilvl="0" w:tplc="8BE09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130B0"/>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D366F4"/>
    <w:multiLevelType w:val="hybridMultilevel"/>
    <w:tmpl w:val="B238BA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1820B9"/>
    <w:multiLevelType w:val="hybridMultilevel"/>
    <w:tmpl w:val="B5F86352"/>
    <w:lvl w:ilvl="0" w:tplc="934E8C24">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81C594E"/>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1" w15:restartNumberingAfterBreak="0">
    <w:nsid w:val="3AC60BC9"/>
    <w:multiLevelType w:val="multilevel"/>
    <w:tmpl w:val="3AC60BC9"/>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15:restartNumberingAfterBreak="0">
    <w:nsid w:val="3CFE152A"/>
    <w:multiLevelType w:val="hybridMultilevel"/>
    <w:tmpl w:val="6532AB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EAD2D5D"/>
    <w:multiLevelType w:val="hybridMultilevel"/>
    <w:tmpl w:val="67CEC1E8"/>
    <w:lvl w:ilvl="0" w:tplc="8EB8AB0C">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BF3303A"/>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5" w15:restartNumberingAfterBreak="0">
    <w:nsid w:val="691F0EE9"/>
    <w:multiLevelType w:val="hybridMultilevel"/>
    <w:tmpl w:val="729E7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E109E4"/>
    <w:multiLevelType w:val="hybridMultilevel"/>
    <w:tmpl w:val="1D0CCBCE"/>
    <w:lvl w:ilvl="0" w:tplc="A6DA82BE">
      <w:start w:val="1"/>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B2F3418"/>
    <w:multiLevelType w:val="hybridMultilevel"/>
    <w:tmpl w:val="7840A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9B1E8E"/>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AD3D2C"/>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63B16CD"/>
    <w:multiLevelType w:val="hybridMultilevel"/>
    <w:tmpl w:val="4D0AD790"/>
    <w:lvl w:ilvl="0" w:tplc="8BE09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433D67"/>
    <w:multiLevelType w:val="multilevel"/>
    <w:tmpl w:val="76433D67"/>
    <w:lvl w:ilvl="0">
      <w:start w:val="1"/>
      <w:numFmt w:val="decimalZero"/>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8924E6B"/>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E667D2"/>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1E6E4B"/>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B67FD"/>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CD262D4"/>
    <w:multiLevelType w:val="hybridMultilevel"/>
    <w:tmpl w:val="8AFC86E6"/>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num w:numId="1">
    <w:abstractNumId w:val="11"/>
  </w:num>
  <w:num w:numId="2">
    <w:abstractNumId w:val="21"/>
  </w:num>
  <w:num w:numId="3">
    <w:abstractNumId w:val="17"/>
  </w:num>
  <w:num w:numId="4">
    <w:abstractNumId w:val="15"/>
  </w:num>
  <w:num w:numId="5">
    <w:abstractNumId w:val="1"/>
  </w:num>
  <w:num w:numId="6">
    <w:abstractNumId w:val="10"/>
  </w:num>
  <w:num w:numId="7">
    <w:abstractNumId w:val="2"/>
  </w:num>
  <w:num w:numId="8">
    <w:abstractNumId w:val="3"/>
  </w:num>
  <w:num w:numId="9">
    <w:abstractNumId w:val="14"/>
  </w:num>
  <w:num w:numId="10">
    <w:abstractNumId w:val="26"/>
  </w:num>
  <w:num w:numId="11">
    <w:abstractNumId w:val="4"/>
  </w:num>
  <w:num w:numId="12">
    <w:abstractNumId w:val="13"/>
  </w:num>
  <w:num w:numId="13">
    <w:abstractNumId w:val="16"/>
  </w:num>
  <w:num w:numId="14">
    <w:abstractNumId w:val="5"/>
  </w:num>
  <w:num w:numId="15">
    <w:abstractNumId w:val="6"/>
  </w:num>
  <w:num w:numId="16">
    <w:abstractNumId w:val="20"/>
  </w:num>
  <w:num w:numId="17">
    <w:abstractNumId w:val="25"/>
  </w:num>
  <w:num w:numId="18">
    <w:abstractNumId w:val="23"/>
  </w:num>
  <w:num w:numId="19">
    <w:abstractNumId w:val="7"/>
  </w:num>
  <w:num w:numId="20">
    <w:abstractNumId w:val="22"/>
  </w:num>
  <w:num w:numId="21">
    <w:abstractNumId w:val="24"/>
  </w:num>
  <w:num w:numId="22">
    <w:abstractNumId w:val="12"/>
  </w:num>
  <w:num w:numId="23">
    <w:abstractNumId w:val="0"/>
  </w:num>
  <w:num w:numId="24">
    <w:abstractNumId w:val="9"/>
  </w:num>
  <w:num w:numId="25">
    <w:abstractNumId w:val="8"/>
  </w:num>
  <w:num w:numId="26">
    <w:abstractNumId w:val="18"/>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崔慧慧">
    <w15:presenceInfo w15:providerId="None" w15:userId="崔慧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254"/>
    <w:rsid w:val="00001115"/>
    <w:rsid w:val="00002856"/>
    <w:rsid w:val="000077F6"/>
    <w:rsid w:val="0001006D"/>
    <w:rsid w:val="00010D6E"/>
    <w:rsid w:val="00013176"/>
    <w:rsid w:val="00013653"/>
    <w:rsid w:val="0001425A"/>
    <w:rsid w:val="00020866"/>
    <w:rsid w:val="0002772E"/>
    <w:rsid w:val="00027997"/>
    <w:rsid w:val="0003138A"/>
    <w:rsid w:val="00033997"/>
    <w:rsid w:val="00036F0E"/>
    <w:rsid w:val="00040454"/>
    <w:rsid w:val="00043C8C"/>
    <w:rsid w:val="00044DF1"/>
    <w:rsid w:val="000553D0"/>
    <w:rsid w:val="00055668"/>
    <w:rsid w:val="0005584A"/>
    <w:rsid w:val="0005597A"/>
    <w:rsid w:val="000604F2"/>
    <w:rsid w:val="00064005"/>
    <w:rsid w:val="00065627"/>
    <w:rsid w:val="000712E0"/>
    <w:rsid w:val="0007193E"/>
    <w:rsid w:val="00072AC8"/>
    <w:rsid w:val="00073ECE"/>
    <w:rsid w:val="000743F2"/>
    <w:rsid w:val="000757EC"/>
    <w:rsid w:val="0007597E"/>
    <w:rsid w:val="00076AB8"/>
    <w:rsid w:val="000822ED"/>
    <w:rsid w:val="00087BC2"/>
    <w:rsid w:val="000923A0"/>
    <w:rsid w:val="00092A89"/>
    <w:rsid w:val="00094C43"/>
    <w:rsid w:val="000957B8"/>
    <w:rsid w:val="00095C4F"/>
    <w:rsid w:val="000A11E0"/>
    <w:rsid w:val="000A40AA"/>
    <w:rsid w:val="000A4987"/>
    <w:rsid w:val="000A602C"/>
    <w:rsid w:val="000A6F84"/>
    <w:rsid w:val="000B0B01"/>
    <w:rsid w:val="000B16C8"/>
    <w:rsid w:val="000B1FB4"/>
    <w:rsid w:val="000B354B"/>
    <w:rsid w:val="000B4E07"/>
    <w:rsid w:val="000B5AAC"/>
    <w:rsid w:val="000C34E1"/>
    <w:rsid w:val="000C504A"/>
    <w:rsid w:val="000C5311"/>
    <w:rsid w:val="000D1460"/>
    <w:rsid w:val="000D1948"/>
    <w:rsid w:val="000D2E7B"/>
    <w:rsid w:val="000D2E88"/>
    <w:rsid w:val="000D39A0"/>
    <w:rsid w:val="000D3E7B"/>
    <w:rsid w:val="000D5A32"/>
    <w:rsid w:val="000D7A26"/>
    <w:rsid w:val="000E0605"/>
    <w:rsid w:val="000E208A"/>
    <w:rsid w:val="000E242B"/>
    <w:rsid w:val="000E2F11"/>
    <w:rsid w:val="000E3C19"/>
    <w:rsid w:val="000E491A"/>
    <w:rsid w:val="000E6E72"/>
    <w:rsid w:val="000F0984"/>
    <w:rsid w:val="000F2830"/>
    <w:rsid w:val="000F3B89"/>
    <w:rsid w:val="000F561B"/>
    <w:rsid w:val="000F5B74"/>
    <w:rsid w:val="000F5DEE"/>
    <w:rsid w:val="000F6F78"/>
    <w:rsid w:val="00101882"/>
    <w:rsid w:val="001029CA"/>
    <w:rsid w:val="00106D3F"/>
    <w:rsid w:val="001138BE"/>
    <w:rsid w:val="00113DCE"/>
    <w:rsid w:val="001209FA"/>
    <w:rsid w:val="001212F7"/>
    <w:rsid w:val="00124159"/>
    <w:rsid w:val="001272BD"/>
    <w:rsid w:val="001279E0"/>
    <w:rsid w:val="00127BB1"/>
    <w:rsid w:val="00132786"/>
    <w:rsid w:val="0013397B"/>
    <w:rsid w:val="00133CC3"/>
    <w:rsid w:val="001354BB"/>
    <w:rsid w:val="00136649"/>
    <w:rsid w:val="00143E22"/>
    <w:rsid w:val="00146793"/>
    <w:rsid w:val="00147044"/>
    <w:rsid w:val="001471FA"/>
    <w:rsid w:val="00151C65"/>
    <w:rsid w:val="0015208E"/>
    <w:rsid w:val="00153759"/>
    <w:rsid w:val="001541D2"/>
    <w:rsid w:val="00155D8F"/>
    <w:rsid w:val="00156B29"/>
    <w:rsid w:val="00156D59"/>
    <w:rsid w:val="00162643"/>
    <w:rsid w:val="001658C4"/>
    <w:rsid w:val="0016637C"/>
    <w:rsid w:val="00166435"/>
    <w:rsid w:val="001672C7"/>
    <w:rsid w:val="00167829"/>
    <w:rsid w:val="00167F65"/>
    <w:rsid w:val="001706B3"/>
    <w:rsid w:val="0017325C"/>
    <w:rsid w:val="00173467"/>
    <w:rsid w:val="001735D5"/>
    <w:rsid w:val="00174D3C"/>
    <w:rsid w:val="001778E6"/>
    <w:rsid w:val="00177CF3"/>
    <w:rsid w:val="00180E4F"/>
    <w:rsid w:val="00181D4C"/>
    <w:rsid w:val="0018261D"/>
    <w:rsid w:val="00183428"/>
    <w:rsid w:val="001864E0"/>
    <w:rsid w:val="00187DBA"/>
    <w:rsid w:val="001908C9"/>
    <w:rsid w:val="00190DE9"/>
    <w:rsid w:val="00192BF3"/>
    <w:rsid w:val="00193FF2"/>
    <w:rsid w:val="001A01B2"/>
    <w:rsid w:val="001A2AB3"/>
    <w:rsid w:val="001A34A8"/>
    <w:rsid w:val="001A489F"/>
    <w:rsid w:val="001A67EF"/>
    <w:rsid w:val="001B0C08"/>
    <w:rsid w:val="001B11BE"/>
    <w:rsid w:val="001B1CA7"/>
    <w:rsid w:val="001B2B75"/>
    <w:rsid w:val="001B3DB0"/>
    <w:rsid w:val="001B4F9A"/>
    <w:rsid w:val="001C290D"/>
    <w:rsid w:val="001C3C28"/>
    <w:rsid w:val="001C42F7"/>
    <w:rsid w:val="001C6093"/>
    <w:rsid w:val="001C744E"/>
    <w:rsid w:val="001D2937"/>
    <w:rsid w:val="001D2F89"/>
    <w:rsid w:val="001D4C9F"/>
    <w:rsid w:val="001D6DD7"/>
    <w:rsid w:val="001D7BF0"/>
    <w:rsid w:val="001E14FC"/>
    <w:rsid w:val="001E1974"/>
    <w:rsid w:val="001E3D78"/>
    <w:rsid w:val="001E4112"/>
    <w:rsid w:val="001E5440"/>
    <w:rsid w:val="001E6B63"/>
    <w:rsid w:val="001E7A6D"/>
    <w:rsid w:val="001F1902"/>
    <w:rsid w:val="001F21D9"/>
    <w:rsid w:val="001F28C3"/>
    <w:rsid w:val="001F4194"/>
    <w:rsid w:val="001F4DA1"/>
    <w:rsid w:val="0020035F"/>
    <w:rsid w:val="00200824"/>
    <w:rsid w:val="00202753"/>
    <w:rsid w:val="00206EE3"/>
    <w:rsid w:val="00210CF9"/>
    <w:rsid w:val="0022077F"/>
    <w:rsid w:val="00220F0F"/>
    <w:rsid w:val="00221678"/>
    <w:rsid w:val="002221F5"/>
    <w:rsid w:val="002235DE"/>
    <w:rsid w:val="00223D11"/>
    <w:rsid w:val="00227D1E"/>
    <w:rsid w:val="00230876"/>
    <w:rsid w:val="00230B13"/>
    <w:rsid w:val="00230DB9"/>
    <w:rsid w:val="0023281D"/>
    <w:rsid w:val="00232EB4"/>
    <w:rsid w:val="0023342F"/>
    <w:rsid w:val="00233859"/>
    <w:rsid w:val="00233D38"/>
    <w:rsid w:val="00236E05"/>
    <w:rsid w:val="00236E6D"/>
    <w:rsid w:val="002406FC"/>
    <w:rsid w:val="002429D8"/>
    <w:rsid w:val="00242EC9"/>
    <w:rsid w:val="00243621"/>
    <w:rsid w:val="00243CC7"/>
    <w:rsid w:val="00244EBB"/>
    <w:rsid w:val="00245D0A"/>
    <w:rsid w:val="00247CAB"/>
    <w:rsid w:val="002505F8"/>
    <w:rsid w:val="00252603"/>
    <w:rsid w:val="00253162"/>
    <w:rsid w:val="00255B37"/>
    <w:rsid w:val="00255D30"/>
    <w:rsid w:val="002564F9"/>
    <w:rsid w:val="00265BFA"/>
    <w:rsid w:val="00265F06"/>
    <w:rsid w:val="00265FE7"/>
    <w:rsid w:val="0026769E"/>
    <w:rsid w:val="002704B6"/>
    <w:rsid w:val="0027227B"/>
    <w:rsid w:val="00272FA3"/>
    <w:rsid w:val="00273538"/>
    <w:rsid w:val="00275AA4"/>
    <w:rsid w:val="0027604F"/>
    <w:rsid w:val="002764E4"/>
    <w:rsid w:val="00282532"/>
    <w:rsid w:val="00285742"/>
    <w:rsid w:val="00287C7E"/>
    <w:rsid w:val="00295041"/>
    <w:rsid w:val="0029666C"/>
    <w:rsid w:val="00297820"/>
    <w:rsid w:val="002A0C86"/>
    <w:rsid w:val="002A3ED1"/>
    <w:rsid w:val="002A5973"/>
    <w:rsid w:val="002B058B"/>
    <w:rsid w:val="002B28FF"/>
    <w:rsid w:val="002B2F18"/>
    <w:rsid w:val="002B353B"/>
    <w:rsid w:val="002B4324"/>
    <w:rsid w:val="002B78EC"/>
    <w:rsid w:val="002B7B0B"/>
    <w:rsid w:val="002C2869"/>
    <w:rsid w:val="002C4223"/>
    <w:rsid w:val="002C4BEA"/>
    <w:rsid w:val="002C4FAC"/>
    <w:rsid w:val="002C5496"/>
    <w:rsid w:val="002C62F2"/>
    <w:rsid w:val="002D2901"/>
    <w:rsid w:val="002D2F78"/>
    <w:rsid w:val="002D3D6B"/>
    <w:rsid w:val="002D4C1A"/>
    <w:rsid w:val="002D5072"/>
    <w:rsid w:val="002E2C8E"/>
    <w:rsid w:val="002E519A"/>
    <w:rsid w:val="002E5485"/>
    <w:rsid w:val="002E616C"/>
    <w:rsid w:val="002F0129"/>
    <w:rsid w:val="002F3099"/>
    <w:rsid w:val="002F426A"/>
    <w:rsid w:val="002F4E3F"/>
    <w:rsid w:val="002F6D1C"/>
    <w:rsid w:val="003017C9"/>
    <w:rsid w:val="00302138"/>
    <w:rsid w:val="00302F40"/>
    <w:rsid w:val="00304A83"/>
    <w:rsid w:val="0031038B"/>
    <w:rsid w:val="00310B05"/>
    <w:rsid w:val="003120DE"/>
    <w:rsid w:val="003140A9"/>
    <w:rsid w:val="00317F25"/>
    <w:rsid w:val="00320BE0"/>
    <w:rsid w:val="00325E3F"/>
    <w:rsid w:val="00325E6C"/>
    <w:rsid w:val="00327A7A"/>
    <w:rsid w:val="0033195A"/>
    <w:rsid w:val="00332F6D"/>
    <w:rsid w:val="00335F00"/>
    <w:rsid w:val="00340E97"/>
    <w:rsid w:val="0034183F"/>
    <w:rsid w:val="00345083"/>
    <w:rsid w:val="00345734"/>
    <w:rsid w:val="0034585F"/>
    <w:rsid w:val="00345F9A"/>
    <w:rsid w:val="003515DA"/>
    <w:rsid w:val="00351606"/>
    <w:rsid w:val="00352A19"/>
    <w:rsid w:val="0035493D"/>
    <w:rsid w:val="00356801"/>
    <w:rsid w:val="003614E3"/>
    <w:rsid w:val="00362281"/>
    <w:rsid w:val="00365B7A"/>
    <w:rsid w:val="003706EB"/>
    <w:rsid w:val="00370FAC"/>
    <w:rsid w:val="0037385C"/>
    <w:rsid w:val="003742D2"/>
    <w:rsid w:val="003759D5"/>
    <w:rsid w:val="003770C0"/>
    <w:rsid w:val="003778A2"/>
    <w:rsid w:val="0038058E"/>
    <w:rsid w:val="00381303"/>
    <w:rsid w:val="00386851"/>
    <w:rsid w:val="00386D04"/>
    <w:rsid w:val="00390638"/>
    <w:rsid w:val="00390CC7"/>
    <w:rsid w:val="00391BED"/>
    <w:rsid w:val="00393890"/>
    <w:rsid w:val="0039466E"/>
    <w:rsid w:val="00394A06"/>
    <w:rsid w:val="00395441"/>
    <w:rsid w:val="00396ECD"/>
    <w:rsid w:val="0039731C"/>
    <w:rsid w:val="0039758C"/>
    <w:rsid w:val="003A09B4"/>
    <w:rsid w:val="003A0CBA"/>
    <w:rsid w:val="003A4916"/>
    <w:rsid w:val="003A5880"/>
    <w:rsid w:val="003A6DA4"/>
    <w:rsid w:val="003B08A2"/>
    <w:rsid w:val="003B12A5"/>
    <w:rsid w:val="003B2F36"/>
    <w:rsid w:val="003B3133"/>
    <w:rsid w:val="003B38AD"/>
    <w:rsid w:val="003B38F7"/>
    <w:rsid w:val="003B4128"/>
    <w:rsid w:val="003B6033"/>
    <w:rsid w:val="003B6C45"/>
    <w:rsid w:val="003B6DEA"/>
    <w:rsid w:val="003B7261"/>
    <w:rsid w:val="003B77FB"/>
    <w:rsid w:val="003C09B9"/>
    <w:rsid w:val="003C5767"/>
    <w:rsid w:val="003C66B2"/>
    <w:rsid w:val="003D01E4"/>
    <w:rsid w:val="003D0535"/>
    <w:rsid w:val="003D2C70"/>
    <w:rsid w:val="003D45FD"/>
    <w:rsid w:val="003D6E08"/>
    <w:rsid w:val="003E0709"/>
    <w:rsid w:val="003E2CD2"/>
    <w:rsid w:val="003E3AD5"/>
    <w:rsid w:val="003E537E"/>
    <w:rsid w:val="003E6488"/>
    <w:rsid w:val="003E6E92"/>
    <w:rsid w:val="003E72F2"/>
    <w:rsid w:val="003E765E"/>
    <w:rsid w:val="003F2716"/>
    <w:rsid w:val="0040052E"/>
    <w:rsid w:val="00401EEC"/>
    <w:rsid w:val="0040290B"/>
    <w:rsid w:val="004062B4"/>
    <w:rsid w:val="00407198"/>
    <w:rsid w:val="00410599"/>
    <w:rsid w:val="00411B98"/>
    <w:rsid w:val="00414494"/>
    <w:rsid w:val="00415755"/>
    <w:rsid w:val="00416DB4"/>
    <w:rsid w:val="0041720F"/>
    <w:rsid w:val="004205F0"/>
    <w:rsid w:val="00420DC5"/>
    <w:rsid w:val="004255CF"/>
    <w:rsid w:val="00427634"/>
    <w:rsid w:val="004326C7"/>
    <w:rsid w:val="004331C3"/>
    <w:rsid w:val="00434BDE"/>
    <w:rsid w:val="00435AC5"/>
    <w:rsid w:val="00440BA3"/>
    <w:rsid w:val="00442546"/>
    <w:rsid w:val="00444B9E"/>
    <w:rsid w:val="004453E3"/>
    <w:rsid w:val="00447575"/>
    <w:rsid w:val="00447A0A"/>
    <w:rsid w:val="00447C07"/>
    <w:rsid w:val="00447D72"/>
    <w:rsid w:val="00447EC1"/>
    <w:rsid w:val="00452724"/>
    <w:rsid w:val="004536A6"/>
    <w:rsid w:val="00454FAC"/>
    <w:rsid w:val="004573CE"/>
    <w:rsid w:val="004576D8"/>
    <w:rsid w:val="00457A17"/>
    <w:rsid w:val="00457CD6"/>
    <w:rsid w:val="00457EE9"/>
    <w:rsid w:val="004605E9"/>
    <w:rsid w:val="00461188"/>
    <w:rsid w:val="004619FD"/>
    <w:rsid w:val="00462D6E"/>
    <w:rsid w:val="00465246"/>
    <w:rsid w:val="0046564C"/>
    <w:rsid w:val="00465822"/>
    <w:rsid w:val="00467491"/>
    <w:rsid w:val="00467593"/>
    <w:rsid w:val="00467E29"/>
    <w:rsid w:val="00470D8C"/>
    <w:rsid w:val="00473F86"/>
    <w:rsid w:val="00474502"/>
    <w:rsid w:val="00480A4F"/>
    <w:rsid w:val="00480D7C"/>
    <w:rsid w:val="0048199E"/>
    <w:rsid w:val="00482429"/>
    <w:rsid w:val="00485EFF"/>
    <w:rsid w:val="00492819"/>
    <w:rsid w:val="00495DE1"/>
    <w:rsid w:val="004A1302"/>
    <w:rsid w:val="004A1DE4"/>
    <w:rsid w:val="004A3813"/>
    <w:rsid w:val="004A4C15"/>
    <w:rsid w:val="004A698E"/>
    <w:rsid w:val="004A7886"/>
    <w:rsid w:val="004B43FF"/>
    <w:rsid w:val="004B4822"/>
    <w:rsid w:val="004B7F65"/>
    <w:rsid w:val="004C0D8D"/>
    <w:rsid w:val="004C2CCF"/>
    <w:rsid w:val="004C3F2E"/>
    <w:rsid w:val="004C419B"/>
    <w:rsid w:val="004C44F6"/>
    <w:rsid w:val="004C4E21"/>
    <w:rsid w:val="004C547D"/>
    <w:rsid w:val="004C64A1"/>
    <w:rsid w:val="004C6DE6"/>
    <w:rsid w:val="004D1BD7"/>
    <w:rsid w:val="004D2D16"/>
    <w:rsid w:val="004D3330"/>
    <w:rsid w:val="004D38C5"/>
    <w:rsid w:val="004D4A3E"/>
    <w:rsid w:val="004D6334"/>
    <w:rsid w:val="004D6980"/>
    <w:rsid w:val="004D717A"/>
    <w:rsid w:val="004D7431"/>
    <w:rsid w:val="004D769E"/>
    <w:rsid w:val="004E32E2"/>
    <w:rsid w:val="004E3322"/>
    <w:rsid w:val="004E389E"/>
    <w:rsid w:val="004E7F63"/>
    <w:rsid w:val="004F106C"/>
    <w:rsid w:val="004F11F4"/>
    <w:rsid w:val="004F15F9"/>
    <w:rsid w:val="004F2ACF"/>
    <w:rsid w:val="004F44C7"/>
    <w:rsid w:val="004F696E"/>
    <w:rsid w:val="00500030"/>
    <w:rsid w:val="00501753"/>
    <w:rsid w:val="00502A46"/>
    <w:rsid w:val="0050403D"/>
    <w:rsid w:val="005052F9"/>
    <w:rsid w:val="00506180"/>
    <w:rsid w:val="005066A0"/>
    <w:rsid w:val="00507719"/>
    <w:rsid w:val="005110A0"/>
    <w:rsid w:val="00515CD8"/>
    <w:rsid w:val="00515ED3"/>
    <w:rsid w:val="005206C6"/>
    <w:rsid w:val="005221E2"/>
    <w:rsid w:val="00522D6E"/>
    <w:rsid w:val="00523D58"/>
    <w:rsid w:val="005248E1"/>
    <w:rsid w:val="00524A42"/>
    <w:rsid w:val="00525397"/>
    <w:rsid w:val="005276C3"/>
    <w:rsid w:val="00527CF6"/>
    <w:rsid w:val="00534799"/>
    <w:rsid w:val="00535C7C"/>
    <w:rsid w:val="005372BD"/>
    <w:rsid w:val="00541D5B"/>
    <w:rsid w:val="005430F0"/>
    <w:rsid w:val="00553E17"/>
    <w:rsid w:val="0055562D"/>
    <w:rsid w:val="00557B71"/>
    <w:rsid w:val="00560E0E"/>
    <w:rsid w:val="00561ADE"/>
    <w:rsid w:val="00561DAD"/>
    <w:rsid w:val="00563950"/>
    <w:rsid w:val="0056569B"/>
    <w:rsid w:val="005658F0"/>
    <w:rsid w:val="00566FCD"/>
    <w:rsid w:val="00570B98"/>
    <w:rsid w:val="00572864"/>
    <w:rsid w:val="00581383"/>
    <w:rsid w:val="00582647"/>
    <w:rsid w:val="00582A5E"/>
    <w:rsid w:val="00582DB7"/>
    <w:rsid w:val="00583B85"/>
    <w:rsid w:val="00590A8F"/>
    <w:rsid w:val="0059111A"/>
    <w:rsid w:val="005914E3"/>
    <w:rsid w:val="0059152B"/>
    <w:rsid w:val="00591FED"/>
    <w:rsid w:val="0059310E"/>
    <w:rsid w:val="00593A6C"/>
    <w:rsid w:val="005941A0"/>
    <w:rsid w:val="005941D6"/>
    <w:rsid w:val="005976C1"/>
    <w:rsid w:val="005A57F7"/>
    <w:rsid w:val="005A773F"/>
    <w:rsid w:val="005B40A3"/>
    <w:rsid w:val="005B5D98"/>
    <w:rsid w:val="005C058F"/>
    <w:rsid w:val="005C1DA2"/>
    <w:rsid w:val="005C201C"/>
    <w:rsid w:val="005C4BB3"/>
    <w:rsid w:val="005C66AA"/>
    <w:rsid w:val="005C673A"/>
    <w:rsid w:val="005C7B8B"/>
    <w:rsid w:val="005D1CE0"/>
    <w:rsid w:val="005D229F"/>
    <w:rsid w:val="005D28AB"/>
    <w:rsid w:val="005D38F8"/>
    <w:rsid w:val="005D3A33"/>
    <w:rsid w:val="005D4FD0"/>
    <w:rsid w:val="005D6C9A"/>
    <w:rsid w:val="005D7F40"/>
    <w:rsid w:val="005E5C2C"/>
    <w:rsid w:val="005E61C2"/>
    <w:rsid w:val="005E7F2D"/>
    <w:rsid w:val="005F09B5"/>
    <w:rsid w:val="005F2D18"/>
    <w:rsid w:val="005F37D5"/>
    <w:rsid w:val="005F43BF"/>
    <w:rsid w:val="005F48C8"/>
    <w:rsid w:val="005F58F2"/>
    <w:rsid w:val="005F74F6"/>
    <w:rsid w:val="005F7D8C"/>
    <w:rsid w:val="00604330"/>
    <w:rsid w:val="006056EF"/>
    <w:rsid w:val="00607891"/>
    <w:rsid w:val="00610D7D"/>
    <w:rsid w:val="00612961"/>
    <w:rsid w:val="00612B1E"/>
    <w:rsid w:val="006201E3"/>
    <w:rsid w:val="00623E0C"/>
    <w:rsid w:val="0062547C"/>
    <w:rsid w:val="00627315"/>
    <w:rsid w:val="00631142"/>
    <w:rsid w:val="0063143D"/>
    <w:rsid w:val="00631C68"/>
    <w:rsid w:val="00632220"/>
    <w:rsid w:val="00635AFE"/>
    <w:rsid w:val="006379DA"/>
    <w:rsid w:val="006407B1"/>
    <w:rsid w:val="00640CD8"/>
    <w:rsid w:val="00641246"/>
    <w:rsid w:val="00641A59"/>
    <w:rsid w:val="0064336C"/>
    <w:rsid w:val="0064522A"/>
    <w:rsid w:val="00645545"/>
    <w:rsid w:val="00646863"/>
    <w:rsid w:val="006471F8"/>
    <w:rsid w:val="00654EF5"/>
    <w:rsid w:val="00655254"/>
    <w:rsid w:val="0065545C"/>
    <w:rsid w:val="00655F1E"/>
    <w:rsid w:val="00656738"/>
    <w:rsid w:val="006576A9"/>
    <w:rsid w:val="006604CE"/>
    <w:rsid w:val="00660519"/>
    <w:rsid w:val="00661220"/>
    <w:rsid w:val="0066177E"/>
    <w:rsid w:val="006637CF"/>
    <w:rsid w:val="00664115"/>
    <w:rsid w:val="00666F83"/>
    <w:rsid w:val="00670C96"/>
    <w:rsid w:val="00671A8F"/>
    <w:rsid w:val="006728B3"/>
    <w:rsid w:val="006755A3"/>
    <w:rsid w:val="00675A07"/>
    <w:rsid w:val="00676423"/>
    <w:rsid w:val="00676B7F"/>
    <w:rsid w:val="0067755D"/>
    <w:rsid w:val="00680017"/>
    <w:rsid w:val="006809D7"/>
    <w:rsid w:val="00680F2D"/>
    <w:rsid w:val="00681C6D"/>
    <w:rsid w:val="00681CA4"/>
    <w:rsid w:val="00681F7C"/>
    <w:rsid w:val="006867D2"/>
    <w:rsid w:val="00687DDC"/>
    <w:rsid w:val="006904AE"/>
    <w:rsid w:val="006915FD"/>
    <w:rsid w:val="00691900"/>
    <w:rsid w:val="00691BFE"/>
    <w:rsid w:val="00692356"/>
    <w:rsid w:val="006938C2"/>
    <w:rsid w:val="0069712D"/>
    <w:rsid w:val="006A17F7"/>
    <w:rsid w:val="006A68B1"/>
    <w:rsid w:val="006A6CA7"/>
    <w:rsid w:val="006B06B4"/>
    <w:rsid w:val="006B0E8A"/>
    <w:rsid w:val="006B1031"/>
    <w:rsid w:val="006B114D"/>
    <w:rsid w:val="006B40CF"/>
    <w:rsid w:val="006C033B"/>
    <w:rsid w:val="006C0E2A"/>
    <w:rsid w:val="006C222D"/>
    <w:rsid w:val="006C406C"/>
    <w:rsid w:val="006C65A3"/>
    <w:rsid w:val="006C7572"/>
    <w:rsid w:val="006C772F"/>
    <w:rsid w:val="006D0E40"/>
    <w:rsid w:val="006D1381"/>
    <w:rsid w:val="006D3F71"/>
    <w:rsid w:val="006D464E"/>
    <w:rsid w:val="006D7102"/>
    <w:rsid w:val="006D7E6F"/>
    <w:rsid w:val="006E167D"/>
    <w:rsid w:val="006E1F83"/>
    <w:rsid w:val="006E3CE8"/>
    <w:rsid w:val="006F2240"/>
    <w:rsid w:val="006F2C7A"/>
    <w:rsid w:val="006F2F43"/>
    <w:rsid w:val="006F3E50"/>
    <w:rsid w:val="006F3F9A"/>
    <w:rsid w:val="006F72D4"/>
    <w:rsid w:val="00702E12"/>
    <w:rsid w:val="00703575"/>
    <w:rsid w:val="007038F6"/>
    <w:rsid w:val="00710E7D"/>
    <w:rsid w:val="00710F40"/>
    <w:rsid w:val="00710F86"/>
    <w:rsid w:val="00720568"/>
    <w:rsid w:val="007234BB"/>
    <w:rsid w:val="00726053"/>
    <w:rsid w:val="007303B2"/>
    <w:rsid w:val="00730DB8"/>
    <w:rsid w:val="00734778"/>
    <w:rsid w:val="007358D2"/>
    <w:rsid w:val="007369BE"/>
    <w:rsid w:val="00737731"/>
    <w:rsid w:val="00737D7E"/>
    <w:rsid w:val="0074296A"/>
    <w:rsid w:val="007450DD"/>
    <w:rsid w:val="0074513C"/>
    <w:rsid w:val="007460AC"/>
    <w:rsid w:val="007463EF"/>
    <w:rsid w:val="00747C7E"/>
    <w:rsid w:val="00752FA0"/>
    <w:rsid w:val="00753047"/>
    <w:rsid w:val="00755CBA"/>
    <w:rsid w:val="00757CCD"/>
    <w:rsid w:val="007613DB"/>
    <w:rsid w:val="00764382"/>
    <w:rsid w:val="0076610F"/>
    <w:rsid w:val="007662C1"/>
    <w:rsid w:val="00767502"/>
    <w:rsid w:val="007728D8"/>
    <w:rsid w:val="00777AD6"/>
    <w:rsid w:val="00784506"/>
    <w:rsid w:val="007859CB"/>
    <w:rsid w:val="0078777B"/>
    <w:rsid w:val="00793AC8"/>
    <w:rsid w:val="00793DA5"/>
    <w:rsid w:val="0079542A"/>
    <w:rsid w:val="007A0A13"/>
    <w:rsid w:val="007A17E1"/>
    <w:rsid w:val="007A32B0"/>
    <w:rsid w:val="007A3633"/>
    <w:rsid w:val="007A3E38"/>
    <w:rsid w:val="007A5063"/>
    <w:rsid w:val="007B062D"/>
    <w:rsid w:val="007B190A"/>
    <w:rsid w:val="007B2A99"/>
    <w:rsid w:val="007B5975"/>
    <w:rsid w:val="007C1572"/>
    <w:rsid w:val="007C3943"/>
    <w:rsid w:val="007C5852"/>
    <w:rsid w:val="007C6C63"/>
    <w:rsid w:val="007C7499"/>
    <w:rsid w:val="007D0083"/>
    <w:rsid w:val="007D57A0"/>
    <w:rsid w:val="007D59FF"/>
    <w:rsid w:val="007D63DB"/>
    <w:rsid w:val="007E3167"/>
    <w:rsid w:val="007E790A"/>
    <w:rsid w:val="007F188C"/>
    <w:rsid w:val="007F3E48"/>
    <w:rsid w:val="00801C0B"/>
    <w:rsid w:val="008038DE"/>
    <w:rsid w:val="00807B1F"/>
    <w:rsid w:val="008106DA"/>
    <w:rsid w:val="008117C0"/>
    <w:rsid w:val="00814AB8"/>
    <w:rsid w:val="00823239"/>
    <w:rsid w:val="0082355C"/>
    <w:rsid w:val="008238D3"/>
    <w:rsid w:val="008255DA"/>
    <w:rsid w:val="00826564"/>
    <w:rsid w:val="00826E02"/>
    <w:rsid w:val="00826EA1"/>
    <w:rsid w:val="0082708F"/>
    <w:rsid w:val="00827CA7"/>
    <w:rsid w:val="008323C8"/>
    <w:rsid w:val="00832A3E"/>
    <w:rsid w:val="00832DCD"/>
    <w:rsid w:val="00836545"/>
    <w:rsid w:val="00836A1E"/>
    <w:rsid w:val="008372FA"/>
    <w:rsid w:val="00837CC9"/>
    <w:rsid w:val="008450C2"/>
    <w:rsid w:val="00846E49"/>
    <w:rsid w:val="00847E1A"/>
    <w:rsid w:val="00851BFC"/>
    <w:rsid w:val="00853CDE"/>
    <w:rsid w:val="00854FEE"/>
    <w:rsid w:val="008566B6"/>
    <w:rsid w:val="008617FC"/>
    <w:rsid w:val="00866953"/>
    <w:rsid w:val="00866A5A"/>
    <w:rsid w:val="00870121"/>
    <w:rsid w:val="00871A8D"/>
    <w:rsid w:val="00872CD9"/>
    <w:rsid w:val="00872FD4"/>
    <w:rsid w:val="008735F9"/>
    <w:rsid w:val="0087423C"/>
    <w:rsid w:val="00875A10"/>
    <w:rsid w:val="00875FA0"/>
    <w:rsid w:val="008766EB"/>
    <w:rsid w:val="008815CE"/>
    <w:rsid w:val="00882BAE"/>
    <w:rsid w:val="00892C5D"/>
    <w:rsid w:val="008940C7"/>
    <w:rsid w:val="008943DC"/>
    <w:rsid w:val="00895628"/>
    <w:rsid w:val="008970E4"/>
    <w:rsid w:val="0089765C"/>
    <w:rsid w:val="00897C3F"/>
    <w:rsid w:val="008A05F1"/>
    <w:rsid w:val="008A1A3D"/>
    <w:rsid w:val="008A49F0"/>
    <w:rsid w:val="008A5B90"/>
    <w:rsid w:val="008A7331"/>
    <w:rsid w:val="008B2B2E"/>
    <w:rsid w:val="008B4510"/>
    <w:rsid w:val="008B4694"/>
    <w:rsid w:val="008B65D8"/>
    <w:rsid w:val="008B6F03"/>
    <w:rsid w:val="008C1502"/>
    <w:rsid w:val="008C1DC2"/>
    <w:rsid w:val="008C337D"/>
    <w:rsid w:val="008C34D4"/>
    <w:rsid w:val="008C3843"/>
    <w:rsid w:val="008C5303"/>
    <w:rsid w:val="008C5F0B"/>
    <w:rsid w:val="008C6900"/>
    <w:rsid w:val="008C7753"/>
    <w:rsid w:val="008C791B"/>
    <w:rsid w:val="008D4AA6"/>
    <w:rsid w:val="008D5958"/>
    <w:rsid w:val="008D7023"/>
    <w:rsid w:val="008D7D72"/>
    <w:rsid w:val="008E08F5"/>
    <w:rsid w:val="008E114E"/>
    <w:rsid w:val="008E1D90"/>
    <w:rsid w:val="008E343C"/>
    <w:rsid w:val="008E3838"/>
    <w:rsid w:val="008E508C"/>
    <w:rsid w:val="008E5304"/>
    <w:rsid w:val="008E6E5C"/>
    <w:rsid w:val="008E79DE"/>
    <w:rsid w:val="008E7C30"/>
    <w:rsid w:val="008F6D6F"/>
    <w:rsid w:val="00902176"/>
    <w:rsid w:val="0090257C"/>
    <w:rsid w:val="00904645"/>
    <w:rsid w:val="00904F25"/>
    <w:rsid w:val="00905CB3"/>
    <w:rsid w:val="009072A3"/>
    <w:rsid w:val="009075AD"/>
    <w:rsid w:val="00910BE3"/>
    <w:rsid w:val="00911D83"/>
    <w:rsid w:val="0091410A"/>
    <w:rsid w:val="00917D5F"/>
    <w:rsid w:val="00922781"/>
    <w:rsid w:val="009246AC"/>
    <w:rsid w:val="00925CB5"/>
    <w:rsid w:val="0093017F"/>
    <w:rsid w:val="009302A7"/>
    <w:rsid w:val="00930ED0"/>
    <w:rsid w:val="00931087"/>
    <w:rsid w:val="009319B1"/>
    <w:rsid w:val="00932A99"/>
    <w:rsid w:val="00933F1E"/>
    <w:rsid w:val="009409A9"/>
    <w:rsid w:val="00941BF4"/>
    <w:rsid w:val="009423BF"/>
    <w:rsid w:val="00942655"/>
    <w:rsid w:val="00943F4D"/>
    <w:rsid w:val="009445E3"/>
    <w:rsid w:val="009446DA"/>
    <w:rsid w:val="00944935"/>
    <w:rsid w:val="00946B7B"/>
    <w:rsid w:val="00950EEF"/>
    <w:rsid w:val="00953A9B"/>
    <w:rsid w:val="00954462"/>
    <w:rsid w:val="0096179E"/>
    <w:rsid w:val="00963267"/>
    <w:rsid w:val="00964B16"/>
    <w:rsid w:val="009655FF"/>
    <w:rsid w:val="00966CD7"/>
    <w:rsid w:val="00975048"/>
    <w:rsid w:val="00983479"/>
    <w:rsid w:val="00984AC4"/>
    <w:rsid w:val="00984EAB"/>
    <w:rsid w:val="00985C3A"/>
    <w:rsid w:val="00991E89"/>
    <w:rsid w:val="009927FE"/>
    <w:rsid w:val="00993289"/>
    <w:rsid w:val="00996171"/>
    <w:rsid w:val="00997BC9"/>
    <w:rsid w:val="009A2320"/>
    <w:rsid w:val="009A7239"/>
    <w:rsid w:val="009B6BB0"/>
    <w:rsid w:val="009C1B55"/>
    <w:rsid w:val="009C209D"/>
    <w:rsid w:val="009C2556"/>
    <w:rsid w:val="009C25EE"/>
    <w:rsid w:val="009C3C79"/>
    <w:rsid w:val="009C6A73"/>
    <w:rsid w:val="009C7F07"/>
    <w:rsid w:val="009D06D7"/>
    <w:rsid w:val="009D1702"/>
    <w:rsid w:val="009D1FC1"/>
    <w:rsid w:val="009D31B4"/>
    <w:rsid w:val="009D3DC2"/>
    <w:rsid w:val="009E0BB9"/>
    <w:rsid w:val="009E2D6A"/>
    <w:rsid w:val="009E3514"/>
    <w:rsid w:val="009E3CBC"/>
    <w:rsid w:val="009E3D7B"/>
    <w:rsid w:val="009E57E3"/>
    <w:rsid w:val="009E7069"/>
    <w:rsid w:val="009F1427"/>
    <w:rsid w:val="009F17EC"/>
    <w:rsid w:val="009F17ED"/>
    <w:rsid w:val="009F2D7C"/>
    <w:rsid w:val="009F4628"/>
    <w:rsid w:val="009F62DE"/>
    <w:rsid w:val="009F71D4"/>
    <w:rsid w:val="009F7E3A"/>
    <w:rsid w:val="00A00CA2"/>
    <w:rsid w:val="00A01FE7"/>
    <w:rsid w:val="00A02204"/>
    <w:rsid w:val="00A02EB9"/>
    <w:rsid w:val="00A05ACD"/>
    <w:rsid w:val="00A07B0C"/>
    <w:rsid w:val="00A11728"/>
    <w:rsid w:val="00A13312"/>
    <w:rsid w:val="00A137EB"/>
    <w:rsid w:val="00A13A96"/>
    <w:rsid w:val="00A24FE3"/>
    <w:rsid w:val="00A25DEE"/>
    <w:rsid w:val="00A264F8"/>
    <w:rsid w:val="00A26FA3"/>
    <w:rsid w:val="00A3205E"/>
    <w:rsid w:val="00A351AB"/>
    <w:rsid w:val="00A35270"/>
    <w:rsid w:val="00A371D6"/>
    <w:rsid w:val="00A37252"/>
    <w:rsid w:val="00A374F7"/>
    <w:rsid w:val="00A40CDD"/>
    <w:rsid w:val="00A44497"/>
    <w:rsid w:val="00A47196"/>
    <w:rsid w:val="00A479F4"/>
    <w:rsid w:val="00A47BE0"/>
    <w:rsid w:val="00A5470A"/>
    <w:rsid w:val="00A54C41"/>
    <w:rsid w:val="00A55A13"/>
    <w:rsid w:val="00A60156"/>
    <w:rsid w:val="00A61198"/>
    <w:rsid w:val="00A62718"/>
    <w:rsid w:val="00A6431E"/>
    <w:rsid w:val="00A64CCD"/>
    <w:rsid w:val="00A6640B"/>
    <w:rsid w:val="00A67341"/>
    <w:rsid w:val="00A67B17"/>
    <w:rsid w:val="00A70AFF"/>
    <w:rsid w:val="00A723D4"/>
    <w:rsid w:val="00A7442C"/>
    <w:rsid w:val="00A75061"/>
    <w:rsid w:val="00A771AD"/>
    <w:rsid w:val="00A80F89"/>
    <w:rsid w:val="00A811DB"/>
    <w:rsid w:val="00A81ABC"/>
    <w:rsid w:val="00A840C3"/>
    <w:rsid w:val="00A8445E"/>
    <w:rsid w:val="00A84528"/>
    <w:rsid w:val="00A858DC"/>
    <w:rsid w:val="00A87D89"/>
    <w:rsid w:val="00A90517"/>
    <w:rsid w:val="00A90901"/>
    <w:rsid w:val="00A916D1"/>
    <w:rsid w:val="00A92AD0"/>
    <w:rsid w:val="00A92B8D"/>
    <w:rsid w:val="00A94D59"/>
    <w:rsid w:val="00A95D84"/>
    <w:rsid w:val="00A96239"/>
    <w:rsid w:val="00A96F67"/>
    <w:rsid w:val="00AA16AA"/>
    <w:rsid w:val="00AA3077"/>
    <w:rsid w:val="00AA4EB8"/>
    <w:rsid w:val="00AA710C"/>
    <w:rsid w:val="00AA7923"/>
    <w:rsid w:val="00AB241A"/>
    <w:rsid w:val="00AB2700"/>
    <w:rsid w:val="00AB332E"/>
    <w:rsid w:val="00AB63F5"/>
    <w:rsid w:val="00AB711F"/>
    <w:rsid w:val="00AC096E"/>
    <w:rsid w:val="00AC1BCA"/>
    <w:rsid w:val="00AC216F"/>
    <w:rsid w:val="00AC4176"/>
    <w:rsid w:val="00AC6118"/>
    <w:rsid w:val="00AC6DCA"/>
    <w:rsid w:val="00AD1480"/>
    <w:rsid w:val="00AD2773"/>
    <w:rsid w:val="00AD3A60"/>
    <w:rsid w:val="00AD63DB"/>
    <w:rsid w:val="00AD723B"/>
    <w:rsid w:val="00AD7D6D"/>
    <w:rsid w:val="00AE157C"/>
    <w:rsid w:val="00AE408E"/>
    <w:rsid w:val="00AE4BD0"/>
    <w:rsid w:val="00AE7C1F"/>
    <w:rsid w:val="00AF0F8D"/>
    <w:rsid w:val="00AF14F2"/>
    <w:rsid w:val="00AF16A8"/>
    <w:rsid w:val="00AF1E8A"/>
    <w:rsid w:val="00AF3557"/>
    <w:rsid w:val="00AF3DF1"/>
    <w:rsid w:val="00AF3E0B"/>
    <w:rsid w:val="00AF3E8E"/>
    <w:rsid w:val="00AF475D"/>
    <w:rsid w:val="00AF54E2"/>
    <w:rsid w:val="00AF5589"/>
    <w:rsid w:val="00AF5F4C"/>
    <w:rsid w:val="00AF61CF"/>
    <w:rsid w:val="00B014A3"/>
    <w:rsid w:val="00B01797"/>
    <w:rsid w:val="00B02234"/>
    <w:rsid w:val="00B05356"/>
    <w:rsid w:val="00B054FC"/>
    <w:rsid w:val="00B06BFE"/>
    <w:rsid w:val="00B06ED1"/>
    <w:rsid w:val="00B0722B"/>
    <w:rsid w:val="00B073B1"/>
    <w:rsid w:val="00B12005"/>
    <w:rsid w:val="00B14A8E"/>
    <w:rsid w:val="00B14BEB"/>
    <w:rsid w:val="00B14D74"/>
    <w:rsid w:val="00B22781"/>
    <w:rsid w:val="00B22BBE"/>
    <w:rsid w:val="00B23448"/>
    <w:rsid w:val="00B24E99"/>
    <w:rsid w:val="00B27E3A"/>
    <w:rsid w:val="00B3234A"/>
    <w:rsid w:val="00B33D9A"/>
    <w:rsid w:val="00B35728"/>
    <w:rsid w:val="00B35730"/>
    <w:rsid w:val="00B36D19"/>
    <w:rsid w:val="00B42DFC"/>
    <w:rsid w:val="00B4582F"/>
    <w:rsid w:val="00B46215"/>
    <w:rsid w:val="00B475CA"/>
    <w:rsid w:val="00B53847"/>
    <w:rsid w:val="00B53A62"/>
    <w:rsid w:val="00B54B0E"/>
    <w:rsid w:val="00B61F71"/>
    <w:rsid w:val="00B64B26"/>
    <w:rsid w:val="00B666FE"/>
    <w:rsid w:val="00B71540"/>
    <w:rsid w:val="00B71E95"/>
    <w:rsid w:val="00B74906"/>
    <w:rsid w:val="00B752FC"/>
    <w:rsid w:val="00B76022"/>
    <w:rsid w:val="00B77199"/>
    <w:rsid w:val="00B82771"/>
    <w:rsid w:val="00B83BE3"/>
    <w:rsid w:val="00B84011"/>
    <w:rsid w:val="00B84AE0"/>
    <w:rsid w:val="00B85152"/>
    <w:rsid w:val="00B96498"/>
    <w:rsid w:val="00B96B02"/>
    <w:rsid w:val="00BA4471"/>
    <w:rsid w:val="00BA4A78"/>
    <w:rsid w:val="00BA4CC3"/>
    <w:rsid w:val="00BA72C4"/>
    <w:rsid w:val="00BA7744"/>
    <w:rsid w:val="00BA7A0E"/>
    <w:rsid w:val="00BA7CE7"/>
    <w:rsid w:val="00BB067D"/>
    <w:rsid w:val="00BB15EA"/>
    <w:rsid w:val="00BB2648"/>
    <w:rsid w:val="00BB3530"/>
    <w:rsid w:val="00BB58CB"/>
    <w:rsid w:val="00BC1D7B"/>
    <w:rsid w:val="00BD14A7"/>
    <w:rsid w:val="00BD15FC"/>
    <w:rsid w:val="00BD21CC"/>
    <w:rsid w:val="00BD35CB"/>
    <w:rsid w:val="00BD4795"/>
    <w:rsid w:val="00BD4E13"/>
    <w:rsid w:val="00BD5EE4"/>
    <w:rsid w:val="00BD74E6"/>
    <w:rsid w:val="00BE1DA8"/>
    <w:rsid w:val="00BE24DC"/>
    <w:rsid w:val="00BE29BD"/>
    <w:rsid w:val="00BE4C63"/>
    <w:rsid w:val="00BE4F84"/>
    <w:rsid w:val="00BE6DEB"/>
    <w:rsid w:val="00BF1C04"/>
    <w:rsid w:val="00BF4337"/>
    <w:rsid w:val="00C01EB2"/>
    <w:rsid w:val="00C044C8"/>
    <w:rsid w:val="00C06144"/>
    <w:rsid w:val="00C100DD"/>
    <w:rsid w:val="00C12A27"/>
    <w:rsid w:val="00C13B58"/>
    <w:rsid w:val="00C145E7"/>
    <w:rsid w:val="00C21B45"/>
    <w:rsid w:val="00C230FB"/>
    <w:rsid w:val="00C274F5"/>
    <w:rsid w:val="00C27FD5"/>
    <w:rsid w:val="00C3237F"/>
    <w:rsid w:val="00C3342F"/>
    <w:rsid w:val="00C34E11"/>
    <w:rsid w:val="00C37E2A"/>
    <w:rsid w:val="00C401B2"/>
    <w:rsid w:val="00C40DA5"/>
    <w:rsid w:val="00C41DD5"/>
    <w:rsid w:val="00C425FC"/>
    <w:rsid w:val="00C44723"/>
    <w:rsid w:val="00C451DB"/>
    <w:rsid w:val="00C47123"/>
    <w:rsid w:val="00C47565"/>
    <w:rsid w:val="00C51F85"/>
    <w:rsid w:val="00C54FE0"/>
    <w:rsid w:val="00C61D09"/>
    <w:rsid w:val="00C61E48"/>
    <w:rsid w:val="00C62425"/>
    <w:rsid w:val="00C625F2"/>
    <w:rsid w:val="00C63432"/>
    <w:rsid w:val="00C67C64"/>
    <w:rsid w:val="00C70167"/>
    <w:rsid w:val="00C72883"/>
    <w:rsid w:val="00C72F6D"/>
    <w:rsid w:val="00C73776"/>
    <w:rsid w:val="00C7379A"/>
    <w:rsid w:val="00C73AFC"/>
    <w:rsid w:val="00C8396A"/>
    <w:rsid w:val="00C84B39"/>
    <w:rsid w:val="00C84EF8"/>
    <w:rsid w:val="00C90034"/>
    <w:rsid w:val="00C90A70"/>
    <w:rsid w:val="00C915EE"/>
    <w:rsid w:val="00C92DBD"/>
    <w:rsid w:val="00C93C46"/>
    <w:rsid w:val="00C956B8"/>
    <w:rsid w:val="00C972F0"/>
    <w:rsid w:val="00C976F1"/>
    <w:rsid w:val="00CA05F3"/>
    <w:rsid w:val="00CA1E88"/>
    <w:rsid w:val="00CA4E30"/>
    <w:rsid w:val="00CA4E32"/>
    <w:rsid w:val="00CB1B8F"/>
    <w:rsid w:val="00CB2176"/>
    <w:rsid w:val="00CB2C2B"/>
    <w:rsid w:val="00CB3A12"/>
    <w:rsid w:val="00CB48C1"/>
    <w:rsid w:val="00CB5922"/>
    <w:rsid w:val="00CB5C1A"/>
    <w:rsid w:val="00CC0C08"/>
    <w:rsid w:val="00CC4256"/>
    <w:rsid w:val="00CC531A"/>
    <w:rsid w:val="00CC5511"/>
    <w:rsid w:val="00CC788C"/>
    <w:rsid w:val="00CD1012"/>
    <w:rsid w:val="00CD15A7"/>
    <w:rsid w:val="00CD3632"/>
    <w:rsid w:val="00CD4475"/>
    <w:rsid w:val="00CD57DF"/>
    <w:rsid w:val="00CE077A"/>
    <w:rsid w:val="00CE09BC"/>
    <w:rsid w:val="00CE48C9"/>
    <w:rsid w:val="00CE49D5"/>
    <w:rsid w:val="00CE76B3"/>
    <w:rsid w:val="00CF0A05"/>
    <w:rsid w:val="00CF2670"/>
    <w:rsid w:val="00CF2F01"/>
    <w:rsid w:val="00D000B2"/>
    <w:rsid w:val="00D01E08"/>
    <w:rsid w:val="00D0381B"/>
    <w:rsid w:val="00D04EC2"/>
    <w:rsid w:val="00D0618E"/>
    <w:rsid w:val="00D06575"/>
    <w:rsid w:val="00D06655"/>
    <w:rsid w:val="00D11139"/>
    <w:rsid w:val="00D11935"/>
    <w:rsid w:val="00D120D0"/>
    <w:rsid w:val="00D13D41"/>
    <w:rsid w:val="00D13EE3"/>
    <w:rsid w:val="00D207B7"/>
    <w:rsid w:val="00D235B6"/>
    <w:rsid w:val="00D24C0A"/>
    <w:rsid w:val="00D2708C"/>
    <w:rsid w:val="00D307CE"/>
    <w:rsid w:val="00D31F39"/>
    <w:rsid w:val="00D32FB7"/>
    <w:rsid w:val="00D33039"/>
    <w:rsid w:val="00D35D7E"/>
    <w:rsid w:val="00D36A82"/>
    <w:rsid w:val="00D37BCE"/>
    <w:rsid w:val="00D40422"/>
    <w:rsid w:val="00D41DA1"/>
    <w:rsid w:val="00D442EE"/>
    <w:rsid w:val="00D44E69"/>
    <w:rsid w:val="00D52FCA"/>
    <w:rsid w:val="00D562FD"/>
    <w:rsid w:val="00D5772B"/>
    <w:rsid w:val="00D619C3"/>
    <w:rsid w:val="00D62B7D"/>
    <w:rsid w:val="00D645F8"/>
    <w:rsid w:val="00D65329"/>
    <w:rsid w:val="00D653F0"/>
    <w:rsid w:val="00D67AAC"/>
    <w:rsid w:val="00D70020"/>
    <w:rsid w:val="00D7014B"/>
    <w:rsid w:val="00D74E3F"/>
    <w:rsid w:val="00D755FD"/>
    <w:rsid w:val="00D75948"/>
    <w:rsid w:val="00D769F2"/>
    <w:rsid w:val="00D818DB"/>
    <w:rsid w:val="00D82C04"/>
    <w:rsid w:val="00D8511A"/>
    <w:rsid w:val="00D852C3"/>
    <w:rsid w:val="00D8553E"/>
    <w:rsid w:val="00D8596C"/>
    <w:rsid w:val="00D91070"/>
    <w:rsid w:val="00D9263E"/>
    <w:rsid w:val="00D92EBA"/>
    <w:rsid w:val="00D93AE8"/>
    <w:rsid w:val="00D95030"/>
    <w:rsid w:val="00D961F4"/>
    <w:rsid w:val="00D96831"/>
    <w:rsid w:val="00DB62DB"/>
    <w:rsid w:val="00DB7B20"/>
    <w:rsid w:val="00DB7BBE"/>
    <w:rsid w:val="00DC171D"/>
    <w:rsid w:val="00DC271D"/>
    <w:rsid w:val="00DC512C"/>
    <w:rsid w:val="00DC5557"/>
    <w:rsid w:val="00DC6C34"/>
    <w:rsid w:val="00DC7521"/>
    <w:rsid w:val="00DD1E1D"/>
    <w:rsid w:val="00DD2908"/>
    <w:rsid w:val="00DD4DB0"/>
    <w:rsid w:val="00DD57A2"/>
    <w:rsid w:val="00DE3DCF"/>
    <w:rsid w:val="00DE470B"/>
    <w:rsid w:val="00DE48E2"/>
    <w:rsid w:val="00DE78DF"/>
    <w:rsid w:val="00DF00A9"/>
    <w:rsid w:val="00DF00C0"/>
    <w:rsid w:val="00DF29E7"/>
    <w:rsid w:val="00DF34F4"/>
    <w:rsid w:val="00DF4B2A"/>
    <w:rsid w:val="00DF590B"/>
    <w:rsid w:val="00E01AAF"/>
    <w:rsid w:val="00E01D66"/>
    <w:rsid w:val="00E07000"/>
    <w:rsid w:val="00E10A90"/>
    <w:rsid w:val="00E13537"/>
    <w:rsid w:val="00E14E3A"/>
    <w:rsid w:val="00E2208C"/>
    <w:rsid w:val="00E24282"/>
    <w:rsid w:val="00E24C56"/>
    <w:rsid w:val="00E26602"/>
    <w:rsid w:val="00E26F66"/>
    <w:rsid w:val="00E27681"/>
    <w:rsid w:val="00E27CB4"/>
    <w:rsid w:val="00E3142D"/>
    <w:rsid w:val="00E323D7"/>
    <w:rsid w:val="00E32873"/>
    <w:rsid w:val="00E33594"/>
    <w:rsid w:val="00E34A4B"/>
    <w:rsid w:val="00E3665A"/>
    <w:rsid w:val="00E368AB"/>
    <w:rsid w:val="00E40436"/>
    <w:rsid w:val="00E47CA7"/>
    <w:rsid w:val="00E558DB"/>
    <w:rsid w:val="00E572C3"/>
    <w:rsid w:val="00E57867"/>
    <w:rsid w:val="00E57CA2"/>
    <w:rsid w:val="00E603AE"/>
    <w:rsid w:val="00E60A9C"/>
    <w:rsid w:val="00E63802"/>
    <w:rsid w:val="00E66868"/>
    <w:rsid w:val="00E70C9A"/>
    <w:rsid w:val="00E714FC"/>
    <w:rsid w:val="00E748BB"/>
    <w:rsid w:val="00E75156"/>
    <w:rsid w:val="00E75A0F"/>
    <w:rsid w:val="00E75BEE"/>
    <w:rsid w:val="00E77837"/>
    <w:rsid w:val="00E809B9"/>
    <w:rsid w:val="00E819D8"/>
    <w:rsid w:val="00E81C95"/>
    <w:rsid w:val="00E825D9"/>
    <w:rsid w:val="00E83F13"/>
    <w:rsid w:val="00E861F6"/>
    <w:rsid w:val="00E87EF0"/>
    <w:rsid w:val="00E903B8"/>
    <w:rsid w:val="00E911F9"/>
    <w:rsid w:val="00E925BD"/>
    <w:rsid w:val="00E92A8B"/>
    <w:rsid w:val="00E93726"/>
    <w:rsid w:val="00E94F41"/>
    <w:rsid w:val="00E96277"/>
    <w:rsid w:val="00E96837"/>
    <w:rsid w:val="00E97E7B"/>
    <w:rsid w:val="00EA0CFA"/>
    <w:rsid w:val="00EA2743"/>
    <w:rsid w:val="00EA5036"/>
    <w:rsid w:val="00EA5569"/>
    <w:rsid w:val="00EA5908"/>
    <w:rsid w:val="00EA7DD2"/>
    <w:rsid w:val="00EB0D6B"/>
    <w:rsid w:val="00EB1D46"/>
    <w:rsid w:val="00EB2AA2"/>
    <w:rsid w:val="00EB5AEB"/>
    <w:rsid w:val="00EC056B"/>
    <w:rsid w:val="00EC0ED4"/>
    <w:rsid w:val="00EC1966"/>
    <w:rsid w:val="00EC27D1"/>
    <w:rsid w:val="00EC4844"/>
    <w:rsid w:val="00EC4A3E"/>
    <w:rsid w:val="00EC6090"/>
    <w:rsid w:val="00EC778B"/>
    <w:rsid w:val="00EC7DC1"/>
    <w:rsid w:val="00ED008B"/>
    <w:rsid w:val="00ED07B5"/>
    <w:rsid w:val="00ED1A44"/>
    <w:rsid w:val="00ED1EC9"/>
    <w:rsid w:val="00ED1F55"/>
    <w:rsid w:val="00ED2618"/>
    <w:rsid w:val="00ED2B0F"/>
    <w:rsid w:val="00ED3ED6"/>
    <w:rsid w:val="00ED636A"/>
    <w:rsid w:val="00ED6E87"/>
    <w:rsid w:val="00ED73DF"/>
    <w:rsid w:val="00EE1306"/>
    <w:rsid w:val="00EE36EA"/>
    <w:rsid w:val="00EE4E05"/>
    <w:rsid w:val="00EE70D0"/>
    <w:rsid w:val="00EF03CA"/>
    <w:rsid w:val="00EF1ACA"/>
    <w:rsid w:val="00EF47D1"/>
    <w:rsid w:val="00EF481D"/>
    <w:rsid w:val="00EF59F0"/>
    <w:rsid w:val="00EF67C0"/>
    <w:rsid w:val="00EF7263"/>
    <w:rsid w:val="00EF744D"/>
    <w:rsid w:val="00F00A7F"/>
    <w:rsid w:val="00F016B1"/>
    <w:rsid w:val="00F02C1B"/>
    <w:rsid w:val="00F070C8"/>
    <w:rsid w:val="00F07DF2"/>
    <w:rsid w:val="00F12F02"/>
    <w:rsid w:val="00F1411D"/>
    <w:rsid w:val="00F1584D"/>
    <w:rsid w:val="00F15C70"/>
    <w:rsid w:val="00F22CFD"/>
    <w:rsid w:val="00F23E10"/>
    <w:rsid w:val="00F31576"/>
    <w:rsid w:val="00F3383E"/>
    <w:rsid w:val="00F342DD"/>
    <w:rsid w:val="00F358AF"/>
    <w:rsid w:val="00F36332"/>
    <w:rsid w:val="00F36D54"/>
    <w:rsid w:val="00F37E81"/>
    <w:rsid w:val="00F41521"/>
    <w:rsid w:val="00F45680"/>
    <w:rsid w:val="00F465BC"/>
    <w:rsid w:val="00F465CE"/>
    <w:rsid w:val="00F47716"/>
    <w:rsid w:val="00F50ABB"/>
    <w:rsid w:val="00F50BD7"/>
    <w:rsid w:val="00F5181C"/>
    <w:rsid w:val="00F518EC"/>
    <w:rsid w:val="00F5192F"/>
    <w:rsid w:val="00F52621"/>
    <w:rsid w:val="00F52B25"/>
    <w:rsid w:val="00F5388B"/>
    <w:rsid w:val="00F542E0"/>
    <w:rsid w:val="00F558A1"/>
    <w:rsid w:val="00F56113"/>
    <w:rsid w:val="00F61A6C"/>
    <w:rsid w:val="00F73E4A"/>
    <w:rsid w:val="00F747D1"/>
    <w:rsid w:val="00F75448"/>
    <w:rsid w:val="00F75642"/>
    <w:rsid w:val="00F80F56"/>
    <w:rsid w:val="00F81BA1"/>
    <w:rsid w:val="00F81C4B"/>
    <w:rsid w:val="00F823AB"/>
    <w:rsid w:val="00F8333D"/>
    <w:rsid w:val="00F83DCF"/>
    <w:rsid w:val="00F8475A"/>
    <w:rsid w:val="00F870CB"/>
    <w:rsid w:val="00F9040A"/>
    <w:rsid w:val="00F90624"/>
    <w:rsid w:val="00F90C59"/>
    <w:rsid w:val="00F927C8"/>
    <w:rsid w:val="00F92E10"/>
    <w:rsid w:val="00F95601"/>
    <w:rsid w:val="00F96824"/>
    <w:rsid w:val="00FA0629"/>
    <w:rsid w:val="00FA11F3"/>
    <w:rsid w:val="00FA1E9A"/>
    <w:rsid w:val="00FA47E8"/>
    <w:rsid w:val="00FA6645"/>
    <w:rsid w:val="00FA7B1D"/>
    <w:rsid w:val="00FB0D6B"/>
    <w:rsid w:val="00FB408E"/>
    <w:rsid w:val="00FB4B9A"/>
    <w:rsid w:val="00FB5C23"/>
    <w:rsid w:val="00FB7DA3"/>
    <w:rsid w:val="00FC0472"/>
    <w:rsid w:val="00FC1197"/>
    <w:rsid w:val="00FC2277"/>
    <w:rsid w:val="00FC291F"/>
    <w:rsid w:val="00FD0DC4"/>
    <w:rsid w:val="00FD1ECA"/>
    <w:rsid w:val="00FD2F22"/>
    <w:rsid w:val="00FD6F5F"/>
    <w:rsid w:val="00FE0F92"/>
    <w:rsid w:val="00FE422E"/>
    <w:rsid w:val="00FE43E0"/>
    <w:rsid w:val="00FE58FC"/>
    <w:rsid w:val="00FF09A8"/>
    <w:rsid w:val="00FF0C4E"/>
    <w:rsid w:val="00FF0FCE"/>
    <w:rsid w:val="00FF2661"/>
    <w:rsid w:val="00FF3450"/>
    <w:rsid w:val="00FF3897"/>
    <w:rsid w:val="00FF64BD"/>
    <w:rsid w:val="00FF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81C3B6"/>
  <w15:docId w15:val="{9AE700B2-2C07-4ADC-98D8-3649E27E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4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4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4A1"/>
    <w:rPr>
      <w:sz w:val="18"/>
      <w:szCs w:val="18"/>
    </w:rPr>
  </w:style>
  <w:style w:type="paragraph" w:styleId="a5">
    <w:name w:val="footer"/>
    <w:basedOn w:val="a"/>
    <w:link w:val="a6"/>
    <w:uiPriority w:val="99"/>
    <w:unhideWhenUsed/>
    <w:rsid w:val="004C64A1"/>
    <w:pPr>
      <w:tabs>
        <w:tab w:val="center" w:pos="4153"/>
        <w:tab w:val="right" w:pos="8306"/>
      </w:tabs>
      <w:snapToGrid w:val="0"/>
      <w:jc w:val="left"/>
    </w:pPr>
    <w:rPr>
      <w:sz w:val="18"/>
      <w:szCs w:val="18"/>
    </w:rPr>
  </w:style>
  <w:style w:type="character" w:customStyle="1" w:styleId="a6">
    <w:name w:val="页脚 字符"/>
    <w:basedOn w:val="a0"/>
    <w:link w:val="a5"/>
    <w:uiPriority w:val="99"/>
    <w:rsid w:val="004C64A1"/>
    <w:rPr>
      <w:sz w:val="18"/>
      <w:szCs w:val="18"/>
    </w:rPr>
  </w:style>
  <w:style w:type="character" w:customStyle="1" w:styleId="a7">
    <w:name w:val="标题 字符"/>
    <w:link w:val="a8"/>
    <w:uiPriority w:val="10"/>
    <w:locked/>
    <w:rsid w:val="008255DA"/>
    <w:rPr>
      <w:rFonts w:ascii="Cambria" w:hAnsi="Cambria" w:cs="Times New Roman"/>
      <w:b/>
      <w:sz w:val="32"/>
    </w:rPr>
  </w:style>
  <w:style w:type="paragraph" w:styleId="a8">
    <w:name w:val="Title"/>
    <w:basedOn w:val="a"/>
    <w:link w:val="a7"/>
    <w:uiPriority w:val="10"/>
    <w:qFormat/>
    <w:rsid w:val="008255DA"/>
    <w:pPr>
      <w:jc w:val="center"/>
    </w:pPr>
    <w:rPr>
      <w:rFonts w:ascii="Cambria" w:hAnsi="Cambria" w:cs="Times New Roman"/>
      <w:b/>
      <w:sz w:val="32"/>
    </w:rPr>
  </w:style>
  <w:style w:type="character" w:customStyle="1" w:styleId="Char1">
    <w:name w:val="标题 Char1"/>
    <w:basedOn w:val="a0"/>
    <w:uiPriority w:val="10"/>
    <w:rsid w:val="008255DA"/>
    <w:rPr>
      <w:rFonts w:asciiTheme="majorHAnsi" w:eastAsia="宋体" w:hAnsiTheme="majorHAnsi" w:cstheme="majorBidi"/>
      <w:b/>
      <w:bCs/>
      <w:sz w:val="32"/>
      <w:szCs w:val="32"/>
    </w:rPr>
  </w:style>
  <w:style w:type="paragraph" w:customStyle="1" w:styleId="xl47">
    <w:name w:val="xl47"/>
    <w:basedOn w:val="a"/>
    <w:rsid w:val="000E2F11"/>
    <w:pPr>
      <w:widowControl/>
      <w:spacing w:before="100" w:beforeAutospacing="1" w:after="100" w:afterAutospacing="1"/>
      <w:jc w:val="center"/>
    </w:pPr>
    <w:rPr>
      <w:rFonts w:ascii="宋体" w:eastAsia="宋体" w:hAnsi="宋体" w:cs="Times New Roman"/>
      <w:kern w:val="0"/>
      <w:sz w:val="24"/>
      <w:szCs w:val="24"/>
    </w:rPr>
  </w:style>
  <w:style w:type="table" w:styleId="a9">
    <w:name w:val="Table Grid"/>
    <w:basedOn w:val="a1"/>
    <w:uiPriority w:val="39"/>
    <w:rsid w:val="000E2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207B7"/>
    <w:rPr>
      <w:color w:val="808080"/>
    </w:rPr>
  </w:style>
  <w:style w:type="paragraph" w:customStyle="1" w:styleId="ab">
    <w:basedOn w:val="a"/>
    <w:next w:val="ac"/>
    <w:uiPriority w:val="34"/>
    <w:qFormat/>
    <w:rsid w:val="00515ED3"/>
    <w:pPr>
      <w:ind w:firstLineChars="200" w:firstLine="420"/>
    </w:pPr>
    <w:rPr>
      <w:rFonts w:ascii="Times New Roman" w:eastAsia="宋体" w:hAnsi="Times New Roman" w:cs="Times New Roman"/>
      <w:szCs w:val="20"/>
      <w:lang w:val="en-GB"/>
    </w:rPr>
  </w:style>
  <w:style w:type="paragraph" w:styleId="ac">
    <w:name w:val="List Paragraph"/>
    <w:basedOn w:val="a"/>
    <w:link w:val="ad"/>
    <w:uiPriority w:val="34"/>
    <w:qFormat/>
    <w:rsid w:val="00515ED3"/>
    <w:pPr>
      <w:ind w:firstLineChars="200" w:firstLine="420"/>
    </w:pPr>
  </w:style>
  <w:style w:type="character" w:styleId="ae">
    <w:name w:val="annotation reference"/>
    <w:basedOn w:val="a0"/>
    <w:uiPriority w:val="99"/>
    <w:semiHidden/>
    <w:unhideWhenUsed/>
    <w:rsid w:val="00641246"/>
    <w:rPr>
      <w:sz w:val="21"/>
      <w:szCs w:val="21"/>
    </w:rPr>
  </w:style>
  <w:style w:type="paragraph" w:styleId="af">
    <w:name w:val="annotation text"/>
    <w:basedOn w:val="a"/>
    <w:link w:val="af0"/>
    <w:uiPriority w:val="99"/>
    <w:unhideWhenUsed/>
    <w:rsid w:val="00641246"/>
    <w:pPr>
      <w:jc w:val="left"/>
    </w:pPr>
  </w:style>
  <w:style w:type="character" w:customStyle="1" w:styleId="af0">
    <w:name w:val="批注文字 字符"/>
    <w:basedOn w:val="a0"/>
    <w:link w:val="af"/>
    <w:uiPriority w:val="99"/>
    <w:rsid w:val="00641246"/>
  </w:style>
  <w:style w:type="paragraph" w:styleId="af1">
    <w:name w:val="annotation subject"/>
    <w:basedOn w:val="af"/>
    <w:next w:val="af"/>
    <w:link w:val="af2"/>
    <w:uiPriority w:val="99"/>
    <w:semiHidden/>
    <w:unhideWhenUsed/>
    <w:rsid w:val="00641246"/>
    <w:rPr>
      <w:b/>
      <w:bCs/>
    </w:rPr>
  </w:style>
  <w:style w:type="character" w:customStyle="1" w:styleId="af2">
    <w:name w:val="批注主题 字符"/>
    <w:basedOn w:val="af0"/>
    <w:link w:val="af1"/>
    <w:uiPriority w:val="99"/>
    <w:semiHidden/>
    <w:rsid w:val="00641246"/>
    <w:rPr>
      <w:b/>
      <w:bCs/>
    </w:rPr>
  </w:style>
  <w:style w:type="paragraph" w:styleId="af3">
    <w:name w:val="Balloon Text"/>
    <w:basedOn w:val="a"/>
    <w:link w:val="af4"/>
    <w:uiPriority w:val="99"/>
    <w:semiHidden/>
    <w:unhideWhenUsed/>
    <w:rsid w:val="00641246"/>
    <w:rPr>
      <w:sz w:val="18"/>
      <w:szCs w:val="18"/>
    </w:rPr>
  </w:style>
  <w:style w:type="character" w:customStyle="1" w:styleId="af4">
    <w:name w:val="批注框文本 字符"/>
    <w:basedOn w:val="a0"/>
    <w:link w:val="af3"/>
    <w:uiPriority w:val="99"/>
    <w:semiHidden/>
    <w:rsid w:val="00641246"/>
    <w:rPr>
      <w:sz w:val="18"/>
      <w:szCs w:val="18"/>
    </w:rPr>
  </w:style>
  <w:style w:type="character" w:customStyle="1" w:styleId="ad">
    <w:name w:val="列出段落 字符"/>
    <w:link w:val="ac"/>
    <w:uiPriority w:val="34"/>
    <w:rsid w:val="00A07B0C"/>
  </w:style>
  <w:style w:type="table" w:customStyle="1" w:styleId="1">
    <w:name w:val="网格型1"/>
    <w:basedOn w:val="a1"/>
    <w:next w:val="a9"/>
    <w:uiPriority w:val="39"/>
    <w:qFormat/>
    <w:rsid w:val="00A6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9"/>
    <w:uiPriority w:val="39"/>
    <w:qFormat/>
    <w:rsid w:val="00A6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9"/>
    <w:uiPriority w:val="39"/>
    <w:qFormat/>
    <w:rsid w:val="007D6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9"/>
    <w:uiPriority w:val="39"/>
    <w:qFormat/>
    <w:rsid w:val="008A0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semiHidden/>
    <w:rsid w:val="008B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8803">
      <w:bodyDiv w:val="1"/>
      <w:marLeft w:val="0"/>
      <w:marRight w:val="0"/>
      <w:marTop w:val="0"/>
      <w:marBottom w:val="0"/>
      <w:divBdr>
        <w:top w:val="none" w:sz="0" w:space="0" w:color="auto"/>
        <w:left w:val="none" w:sz="0" w:space="0" w:color="auto"/>
        <w:bottom w:val="none" w:sz="0" w:space="0" w:color="auto"/>
        <w:right w:val="none" w:sz="0" w:space="0" w:color="auto"/>
      </w:divBdr>
    </w:div>
    <w:div w:id="468792060">
      <w:bodyDiv w:val="1"/>
      <w:marLeft w:val="0"/>
      <w:marRight w:val="0"/>
      <w:marTop w:val="0"/>
      <w:marBottom w:val="0"/>
      <w:divBdr>
        <w:top w:val="none" w:sz="0" w:space="0" w:color="auto"/>
        <w:left w:val="none" w:sz="0" w:space="0" w:color="auto"/>
        <w:bottom w:val="none" w:sz="0" w:space="0" w:color="auto"/>
        <w:right w:val="none" w:sz="0" w:space="0" w:color="auto"/>
      </w:divBdr>
    </w:div>
    <w:div w:id="12881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21" Type="http://schemas.openxmlformats.org/officeDocument/2006/relationships/header" Target="header7.xml"/><Relationship Id="rId42" Type="http://schemas.openxmlformats.org/officeDocument/2006/relationships/footer" Target="footer25.xml"/><Relationship Id="rId47" Type="http://schemas.openxmlformats.org/officeDocument/2006/relationships/footer" Target="footer29.xml"/><Relationship Id="rId63" Type="http://schemas.openxmlformats.org/officeDocument/2006/relationships/header" Target="header14.xml"/><Relationship Id="rId68" Type="http://schemas.openxmlformats.org/officeDocument/2006/relationships/footer" Target="footer46.xml"/><Relationship Id="rId84" Type="http://schemas.openxmlformats.org/officeDocument/2006/relationships/fontTable" Target="fontTable.xml"/><Relationship Id="rId16" Type="http://schemas.openxmlformats.org/officeDocument/2006/relationships/footer" Target="footer5.xml"/><Relationship Id="rId11" Type="http://schemas.openxmlformats.org/officeDocument/2006/relationships/footer" Target="footer2.xml"/><Relationship Id="rId32" Type="http://schemas.openxmlformats.org/officeDocument/2006/relationships/footer" Target="footer16.xml"/><Relationship Id="rId37" Type="http://schemas.openxmlformats.org/officeDocument/2006/relationships/footer" Target="footer21.xml"/><Relationship Id="rId53" Type="http://schemas.openxmlformats.org/officeDocument/2006/relationships/footer" Target="footer34.xml"/><Relationship Id="rId58" Type="http://schemas.openxmlformats.org/officeDocument/2006/relationships/footer" Target="footer38.xml"/><Relationship Id="rId74" Type="http://schemas.openxmlformats.org/officeDocument/2006/relationships/header" Target="header18.xml"/><Relationship Id="rId79" Type="http://schemas.openxmlformats.org/officeDocument/2006/relationships/footer" Target="footer52.xml"/><Relationship Id="rId5" Type="http://schemas.openxmlformats.org/officeDocument/2006/relationships/webSettings" Target="webSettings.xml"/><Relationship Id="rId90" Type="http://schemas.microsoft.com/office/2016/09/relationships/commentsIds" Target="commentsIds.xml"/><Relationship Id="rId19" Type="http://schemas.openxmlformats.org/officeDocument/2006/relationships/header" Target="head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header" Target="header9.xml"/><Relationship Id="rId35" Type="http://schemas.openxmlformats.org/officeDocument/2006/relationships/footer" Target="footer19.xml"/><Relationship Id="rId43" Type="http://schemas.openxmlformats.org/officeDocument/2006/relationships/footer" Target="footer26.xml"/><Relationship Id="rId48" Type="http://schemas.openxmlformats.org/officeDocument/2006/relationships/footer" Target="footer30.xml"/><Relationship Id="rId56" Type="http://schemas.openxmlformats.org/officeDocument/2006/relationships/footer" Target="footer36.xml"/><Relationship Id="rId64" Type="http://schemas.openxmlformats.org/officeDocument/2006/relationships/footer" Target="footer43.xml"/><Relationship Id="rId69" Type="http://schemas.openxmlformats.org/officeDocument/2006/relationships/header" Target="header16.xml"/><Relationship Id="rId77" Type="http://schemas.openxmlformats.org/officeDocument/2006/relationships/footer" Target="footer51.xml"/><Relationship Id="rId8" Type="http://schemas.openxmlformats.org/officeDocument/2006/relationships/header" Target="header1.xml"/><Relationship Id="rId51" Type="http://schemas.openxmlformats.org/officeDocument/2006/relationships/header" Target="header12.xml"/><Relationship Id="rId72" Type="http://schemas.openxmlformats.org/officeDocument/2006/relationships/header" Target="header17.xml"/><Relationship Id="rId80" Type="http://schemas.openxmlformats.org/officeDocument/2006/relationships/header" Target="header21.xm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33" Type="http://schemas.openxmlformats.org/officeDocument/2006/relationships/footer" Target="footer17.xml"/><Relationship Id="rId38" Type="http://schemas.openxmlformats.org/officeDocument/2006/relationships/header" Target="header10.xml"/><Relationship Id="rId46" Type="http://schemas.openxmlformats.org/officeDocument/2006/relationships/header" Target="header11.xml"/><Relationship Id="rId59" Type="http://schemas.openxmlformats.org/officeDocument/2006/relationships/footer" Target="footer39.xml"/><Relationship Id="rId67" Type="http://schemas.openxmlformats.org/officeDocument/2006/relationships/footer" Target="footer45.xml"/><Relationship Id="rId20" Type="http://schemas.openxmlformats.org/officeDocument/2006/relationships/footer" Target="footer7.xml"/><Relationship Id="rId41" Type="http://schemas.openxmlformats.org/officeDocument/2006/relationships/footer" Target="footer24.xml"/><Relationship Id="rId54" Type="http://schemas.openxmlformats.org/officeDocument/2006/relationships/footer" Target="footer35.xml"/><Relationship Id="rId62" Type="http://schemas.openxmlformats.org/officeDocument/2006/relationships/footer" Target="footer42.xml"/><Relationship Id="rId70" Type="http://schemas.openxmlformats.org/officeDocument/2006/relationships/footer" Target="footer47.xml"/><Relationship Id="rId75" Type="http://schemas.openxmlformats.org/officeDocument/2006/relationships/footer" Target="footer50.xml"/><Relationship Id="rId83" Type="http://schemas.openxmlformats.org/officeDocument/2006/relationships/footer" Target="footer5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footer" Target="footer13.xml"/><Relationship Id="rId36" Type="http://schemas.openxmlformats.org/officeDocument/2006/relationships/footer" Target="footer20.xml"/><Relationship Id="rId49" Type="http://schemas.openxmlformats.org/officeDocument/2006/relationships/footer" Target="footer31.xml"/><Relationship Id="rId57" Type="http://schemas.openxmlformats.org/officeDocument/2006/relationships/footer" Target="footer37.xml"/><Relationship Id="rId10" Type="http://schemas.openxmlformats.org/officeDocument/2006/relationships/header" Target="header2.xml"/><Relationship Id="rId31" Type="http://schemas.openxmlformats.org/officeDocument/2006/relationships/footer" Target="footer15.xml"/><Relationship Id="rId44" Type="http://schemas.openxmlformats.org/officeDocument/2006/relationships/footer" Target="footer27.xml"/><Relationship Id="rId52" Type="http://schemas.openxmlformats.org/officeDocument/2006/relationships/footer" Target="footer33.xml"/><Relationship Id="rId60" Type="http://schemas.openxmlformats.org/officeDocument/2006/relationships/footer" Target="footer40.xml"/><Relationship Id="rId65" Type="http://schemas.openxmlformats.org/officeDocument/2006/relationships/header" Target="header15.xml"/><Relationship Id="rId73" Type="http://schemas.openxmlformats.org/officeDocument/2006/relationships/footer" Target="footer49.xml"/><Relationship Id="rId78" Type="http://schemas.openxmlformats.org/officeDocument/2006/relationships/header" Target="header20.xml"/><Relationship Id="rId81" Type="http://schemas.openxmlformats.org/officeDocument/2006/relationships/footer" Target="footer53.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footer" Target="footer22.xml"/><Relationship Id="rId34" Type="http://schemas.openxmlformats.org/officeDocument/2006/relationships/footer" Target="footer18.xml"/><Relationship Id="rId50" Type="http://schemas.openxmlformats.org/officeDocument/2006/relationships/footer" Target="footer32.xml"/><Relationship Id="rId55" Type="http://schemas.openxmlformats.org/officeDocument/2006/relationships/header" Target="header13.xml"/><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footer" Target="footer48.xml"/><Relationship Id="rId2" Type="http://schemas.openxmlformats.org/officeDocument/2006/relationships/numbering" Target="numbering.xml"/><Relationship Id="rId29" Type="http://schemas.openxmlformats.org/officeDocument/2006/relationships/footer" Target="footer14.xml"/><Relationship Id="rId24" Type="http://schemas.openxmlformats.org/officeDocument/2006/relationships/header" Target="header8.xml"/><Relationship Id="rId40" Type="http://schemas.openxmlformats.org/officeDocument/2006/relationships/footer" Target="footer23.xml"/><Relationship Id="rId45" Type="http://schemas.openxmlformats.org/officeDocument/2006/relationships/footer" Target="footer28.xml"/><Relationship Id="rId66" Type="http://schemas.openxmlformats.org/officeDocument/2006/relationships/footer" Target="footer44.xml"/><Relationship Id="rId61" Type="http://schemas.openxmlformats.org/officeDocument/2006/relationships/footer" Target="footer41.xml"/><Relationship Id="rId82"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3551-2604-4062-8C46-45251A29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52</Pages>
  <Words>5355</Words>
  <Characters>30526</Characters>
  <Application>Microsoft Office Word</Application>
  <DocSecurity>0</DocSecurity>
  <Lines>254</Lines>
  <Paragraphs>71</Paragraphs>
  <ScaleCrop>false</ScaleCrop>
  <Company>Microsoft</Company>
  <LinksUpToDate>false</LinksUpToDate>
  <CharactersWithSpaces>35810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邢永发</dc:creator>
  <cp:lastModifiedBy>崔慧慧</cp:lastModifiedBy>
  <cp:revision>15</cp:revision>
  <cp:lastPrinted>2019-09-05T10:45:00Z</cp:lastPrinted>
  <dcterms:created xsi:type="dcterms:W3CDTF">2019-09-20T02:28:00Z</dcterms:created>
  <dcterms:modified xsi:type="dcterms:W3CDTF">2020-06-16T11:45:00Z</dcterms:modified>
</cp:coreProperties>
</file>