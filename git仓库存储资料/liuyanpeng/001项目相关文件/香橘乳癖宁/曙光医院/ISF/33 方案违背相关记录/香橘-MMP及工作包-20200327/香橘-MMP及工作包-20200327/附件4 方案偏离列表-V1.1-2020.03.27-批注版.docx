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95" w:rsidRPr="001C6034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</w:pP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附件</w:t>
      </w: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 xml:space="preserve">4 </w:t>
      </w:r>
      <w:r w:rsidR="00083BCE"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C632A2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:rsidR="00347BB1" w:rsidRPr="00347BB1" w:rsidRDefault="00347BB1" w:rsidP="004E67AB">
            <w:pPr>
              <w:rPr>
                <w:rFonts w:ascii="Times New Roman" w:eastAsia="宋体" w:hAnsi="Times New Roman" w:cs="Times New Roman"/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:rsidR="00347BB1" w:rsidRPr="00797A7A" w:rsidRDefault="008D4CB8" w:rsidP="004E67AB">
            <w:pPr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</w:pPr>
            <w:r w:rsidRPr="008D4CB8"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  <w:t>TSL-TCM-XJRPNJN-</w:t>
            </w:r>
            <w:r w:rsidRPr="008D4CB8"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  <w:t>Ⅱ</w:t>
            </w:r>
          </w:p>
        </w:tc>
        <w:tc>
          <w:tcPr>
            <w:tcW w:w="1384" w:type="dxa"/>
            <w:vAlign w:val="center"/>
          </w:tcPr>
          <w:p w:rsidR="00347BB1" w:rsidRPr="00797A7A" w:rsidRDefault="00347BB1" w:rsidP="004E67AB">
            <w:pPr>
              <w:jc w:val="left"/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</w:pPr>
            <w:r w:rsidRPr="00797A7A">
              <w:rPr>
                <w:rFonts w:ascii="Times New Roman" w:eastAsia="宋体" w:hAnsi="宋体" w:cs="Times New Roman" w:hint="eastAsia"/>
                <w:b/>
                <w:bCs/>
                <w:color w:val="auto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:rsidR="00347BB1" w:rsidRPr="00797A7A" w:rsidRDefault="008D4CB8" w:rsidP="00BE6695">
            <w:pPr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</w:pPr>
            <w:r w:rsidRPr="008D4CB8">
              <w:rPr>
                <w:rFonts w:ascii="Times New Roman" w:eastAsia="宋体" w:hAnsi="宋体" w:cs="Times New Roman" w:hint="eastAsia"/>
                <w:bCs/>
                <w:color w:val="auto"/>
                <w:sz w:val="21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347BB1" w:rsidRPr="00C632A2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:rsidR="00347BB1" w:rsidRPr="00347BB1" w:rsidRDefault="00347BB1" w:rsidP="004E67AB">
            <w:pPr>
              <w:rPr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347BB1" w:rsidRPr="00347BB1" w:rsidRDefault="00347BB1" w:rsidP="004E67AB">
            <w:pPr>
              <w:jc w:val="left"/>
              <w:rPr>
                <w:b/>
                <w:bCs/>
                <w:color w:val="auto"/>
                <w:sz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  <w:tc>
          <w:tcPr>
            <w:tcW w:w="1752" w:type="dxa"/>
            <w:vAlign w:val="center"/>
          </w:tcPr>
          <w:p w:rsidR="00347BB1" w:rsidRPr="00347BB1" w:rsidRDefault="00347BB1" w:rsidP="004E67AB">
            <w:pPr>
              <w:jc w:val="left"/>
              <w:rPr>
                <w:b/>
                <w:bCs/>
                <w:color w:val="auto"/>
                <w:sz w:val="24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</w:tr>
    </w:tbl>
    <w:p w:rsidR="00AD7DBA" w:rsidRPr="00AD7DBA" w:rsidRDefault="00AD7DBA" w:rsidP="00AD7DBA">
      <w:pPr>
        <w:widowControl/>
        <w:jc w:val="left"/>
        <w:rPr>
          <w:rFonts w:ascii="Times New Roman" w:hAnsiTheme="minorEastAsia" w:cs="Times New Roman"/>
          <w:color w:val="auto"/>
          <w:sz w:val="18"/>
          <w:szCs w:val="18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  <w:tblPrChange w:id="0" w:author="zxh" w:date="2020-03-27T14:55:00Z">
          <w:tblPr>
            <w:tblStyle w:val="a8"/>
            <w:tblpPr w:leftFromText="180" w:rightFromText="180" w:vertAnchor="text" w:horzAnchor="margin" w:tblpXSpec="center" w:tblpY="275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93"/>
        <w:gridCol w:w="1728"/>
        <w:gridCol w:w="2757"/>
        <w:gridCol w:w="3119"/>
        <w:gridCol w:w="1542"/>
        <w:gridCol w:w="1576"/>
        <w:gridCol w:w="2127"/>
        <w:tblGridChange w:id="1">
          <w:tblGrid>
            <w:gridCol w:w="1293"/>
            <w:gridCol w:w="1728"/>
            <w:gridCol w:w="2757"/>
            <w:gridCol w:w="3119"/>
            <w:gridCol w:w="1542"/>
            <w:gridCol w:w="1576"/>
            <w:gridCol w:w="2127"/>
          </w:tblGrid>
        </w:tblGridChange>
      </w:tblGrid>
      <w:tr w:rsidR="00AD7DBA" w:rsidRPr="00AB65DE" w:rsidTr="00AD7DBA">
        <w:trPr>
          <w:trHeight w:val="771"/>
          <w:jc w:val="center"/>
          <w:trPrChange w:id="2" w:author="zxh" w:date="2020-03-27T14:55:00Z">
            <w:trPr>
              <w:trHeight w:val="771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3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受试者编号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4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发生日期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5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偏离描述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6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:rsidR="00AD7DBA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采取措施</w:t>
            </w:r>
          </w:p>
          <w:p w:rsidR="00AD7DBA" w:rsidRPr="00316CF9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auto"/>
                <w:sz w:val="21"/>
                <w:szCs w:val="21"/>
              </w:rPr>
            </w:pPr>
            <w:r w:rsidRPr="00316CF9">
              <w:rPr>
                <w:rFonts w:asciiTheme="majorEastAsia" w:eastAsiaTheme="majorEastAsia" w:hAnsiTheme="majorEastAsia" w:cs="Arial Unicode MS" w:hint="eastAsia"/>
                <w:i/>
                <w:color w:val="auto"/>
                <w:sz w:val="21"/>
                <w:szCs w:val="21"/>
              </w:rPr>
              <w:t>由研究医生完成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7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BE6695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偏离的分类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8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偏离程度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9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备注</w:t>
            </w: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说明</w:t>
            </w:r>
          </w:p>
        </w:tc>
      </w:tr>
      <w:tr w:rsidR="00AD7DBA" w:rsidRPr="00AB65DE" w:rsidTr="00AD7DBA">
        <w:trPr>
          <w:trHeight w:val="627"/>
          <w:jc w:val="center"/>
          <w:trPrChange w:id="10" w:author="zxh" w:date="2020-03-27T14:55:00Z">
            <w:trPr>
              <w:trHeight w:val="627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bookmarkStart w:id="12" w:name="_GoBack" w:colFirst="5" w:colLast="5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16CF9" w:rsidRDefault="00AD7DBA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7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bookmarkEnd w:id="12"/>
      <w:tr w:rsidR="00AD7DBA" w:rsidRPr="00AB65DE" w:rsidTr="00AD7DBA">
        <w:trPr>
          <w:trHeight w:val="510"/>
          <w:jc w:val="center"/>
          <w:trPrChange w:id="19" w:author="zxh" w:date="2020-03-27T14:55:00Z">
            <w:trPr>
              <w:trHeight w:val="510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AD7DBA" w:rsidRPr="00AB65DE" w:rsidTr="00AD7DBA">
        <w:trPr>
          <w:trHeight w:val="510"/>
          <w:jc w:val="center"/>
          <w:trPrChange w:id="27" w:author="zxh" w:date="2020-03-27T14:55:00Z">
            <w:trPr>
              <w:trHeight w:val="510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AD7DBA">
        <w:trPr>
          <w:trHeight w:val="510"/>
          <w:jc w:val="center"/>
          <w:trPrChange w:id="35" w:author="zxh" w:date="2020-03-27T14:55:00Z">
            <w:trPr>
              <w:trHeight w:val="510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0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1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AD7DBA">
        <w:trPr>
          <w:trHeight w:val="510"/>
          <w:jc w:val="center"/>
          <w:trPrChange w:id="43" w:author="zxh" w:date="2020-03-27T14:55:00Z">
            <w:trPr>
              <w:trHeight w:val="510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AD7DBA">
        <w:trPr>
          <w:trHeight w:val="510"/>
          <w:jc w:val="center"/>
          <w:trPrChange w:id="51" w:author="zxh" w:date="2020-03-27T14:55:00Z">
            <w:trPr>
              <w:trHeight w:val="510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5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6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7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AD7DBA">
        <w:trPr>
          <w:trHeight w:val="510"/>
          <w:jc w:val="center"/>
          <w:trPrChange w:id="59" w:author="zxh" w:date="2020-03-27T14:55:00Z">
            <w:trPr>
              <w:trHeight w:val="510"/>
            </w:trPr>
          </w:trPrChange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" w:author="zxh" w:date="2020-03-27T14:55:00Z">
              <w:tcPr>
                <w:tcW w:w="12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" w:author="zxh" w:date="2020-03-27T14:55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" w:author="zxh" w:date="2020-03-27T14:55:00Z">
              <w:tcPr>
                <w:tcW w:w="27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" w:author="zxh" w:date="2020-03-27T14:55:00Z"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" w:author="zxh" w:date="2020-03-27T14:55:00Z">
              <w:tcPr>
                <w:tcW w:w="15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" w:author="zxh" w:date="2020-03-27T14:55:00Z"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" w:author="zxh" w:date="2020-03-27T14:55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</w:tbl>
    <w:p w:rsidR="00AD7DBA" w:rsidRPr="00AD7DBA" w:rsidDel="00AD7DBA" w:rsidRDefault="00AD7DBA" w:rsidP="00AD7DBA">
      <w:pPr>
        <w:widowControl/>
        <w:jc w:val="left"/>
        <w:rPr>
          <w:del w:id="67" w:author="zxh" w:date="2020-03-27T14:56:00Z"/>
          <w:rFonts w:ascii="Times New Roman" w:hAnsiTheme="minorEastAsia" w:cs="Times New Roman"/>
          <w:color w:val="auto"/>
          <w:sz w:val="18"/>
          <w:szCs w:val="18"/>
        </w:rPr>
      </w:pPr>
    </w:p>
    <w:p w:rsidR="00060187" w:rsidRPr="00AD7DBA" w:rsidDel="00163191" w:rsidRDefault="00060187" w:rsidP="00AD7DBA">
      <w:pPr>
        <w:widowControl/>
        <w:jc w:val="left"/>
        <w:rPr>
          <w:del w:id="68" w:author="zxh" w:date="2020-03-25T17:07:00Z"/>
          <w:rFonts w:ascii="Times New Roman" w:hAnsiTheme="minorEastAsia" w:cs="Times New Roman"/>
          <w:color w:val="auto"/>
          <w:sz w:val="18"/>
          <w:szCs w:val="18"/>
        </w:rPr>
      </w:pPr>
      <w:del w:id="69" w:author="zxh" w:date="2020-03-25T17:07:00Z"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偏离的分类：</w:delText>
        </w:r>
        <w:r w:rsidR="004E3258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1.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知情同意书；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2.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入排标准；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3.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退出</w:delText>
        </w:r>
        <w:r w:rsidR="00797A7A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/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终止研究标准；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4.</w:delText>
        </w:r>
        <w:r w:rsidR="00797A7A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 xml:space="preserve"> 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研究药物；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5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禁用药物</w:delText>
        </w:r>
        <w:r w:rsidR="00797A7A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/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非药物治疗；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6.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严重不良事件报告；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7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.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实验室检查</w:delText>
        </w:r>
        <w:r w:rsidR="00797A7A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/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其他辅助检查</w:delText>
        </w:r>
        <w:r w:rsidR="00797A7A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/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方案操作程序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 xml:space="preserve">8. 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生物样本；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9.</w:delText>
        </w:r>
        <w:r w:rsidR="00797A7A"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 xml:space="preserve"> 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访视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窗；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10.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安全性报告；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1</w:delText>
        </w:r>
        <w:r w:rsidR="00797A7A" w:rsidRPr="00AD7DBA" w:rsidDel="00163191">
          <w:rPr>
            <w:rFonts w:ascii="Times New Roman" w:hAnsiTheme="minorEastAsia" w:cs="Times New Roman" w:hint="eastAsia"/>
            <w:color w:val="auto"/>
            <w:sz w:val="18"/>
            <w:szCs w:val="18"/>
          </w:rPr>
          <w:delText>1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.</w:delText>
        </w:r>
        <w:r w:rsidRPr="00AD7DBA" w:rsidDel="00163191">
          <w:rPr>
            <w:rFonts w:ascii="Times New Roman" w:hAnsiTheme="minorEastAsia" w:cs="Times New Roman"/>
            <w:color w:val="auto"/>
            <w:sz w:val="18"/>
            <w:szCs w:val="18"/>
          </w:rPr>
          <w:delText>其他。</w:delText>
        </w:r>
      </w:del>
    </w:p>
    <w:p w:rsidR="00FA16A1" w:rsidRPr="00797A7A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r>
        <w:rPr>
          <w:rFonts w:ascii="Times New Roman" w:hAnsiTheme="minorEastAsia" w:cs="Times New Roman"/>
          <w:color w:val="auto"/>
          <w:sz w:val="18"/>
          <w:szCs w:val="18"/>
        </w:rPr>
        <w:t>偏离程度</w:t>
      </w:r>
      <w:r>
        <w:rPr>
          <w:rFonts w:ascii="Times New Roman" w:hAnsiTheme="minorEastAsia" w:cs="Times New Roman" w:hint="eastAsia"/>
          <w:color w:val="auto"/>
          <w:sz w:val="18"/>
          <w:szCs w:val="18"/>
        </w:rPr>
        <w:t>：</w:t>
      </w:r>
      <w:r>
        <w:rPr>
          <w:rFonts w:ascii="Times New Roman" w:hAnsiTheme="minorEastAsia" w:cs="Times New Roman" w:hint="eastAsia"/>
          <w:color w:val="auto"/>
          <w:sz w:val="18"/>
          <w:szCs w:val="18"/>
        </w:rPr>
        <w:t>1</w:t>
      </w:r>
      <w:r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="008F4008">
        <w:rPr>
          <w:rFonts w:ascii="Times New Roman" w:hAnsiTheme="minorEastAsia" w:cs="Times New Roman" w:hint="eastAsia"/>
          <w:color w:val="auto"/>
          <w:sz w:val="18"/>
          <w:szCs w:val="18"/>
        </w:rPr>
        <w:t>严重方</w:t>
      </w:r>
      <w:r w:rsidR="008F4008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案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偏离，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M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ajor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2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轻度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>方案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偏离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，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Minor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3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.TBD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（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To</w:t>
      </w:r>
      <w:r w:rsidR="00821584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be</w:t>
      </w:r>
      <w:r w:rsidR="00821584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discuss</w:t>
      </w:r>
      <w:r w:rsidR="00821584">
        <w:rPr>
          <w:rFonts w:ascii="Times New Roman" w:hAnsiTheme="minorEastAsia" w:cs="Times New Roman" w:hint="eastAsia"/>
          <w:color w:val="auto"/>
          <w:sz w:val="18"/>
          <w:szCs w:val="18"/>
        </w:rPr>
        <w:t>），</w:t>
      </w:r>
      <w:r w:rsidR="00821584">
        <w:rPr>
          <w:rFonts w:ascii="Times New Roman" w:hAnsiTheme="minorEastAsia" w:cs="Times New Roman"/>
          <w:color w:val="auto"/>
          <w:sz w:val="18"/>
          <w:szCs w:val="18"/>
        </w:rPr>
        <w:t>待决定</w:t>
      </w:r>
      <w:r w:rsidR="00797A7A">
        <w:rPr>
          <w:rFonts w:ascii="Times New Roman" w:hAnsiTheme="minorEastAsia" w:cs="Times New Roman" w:hint="eastAsia"/>
          <w:color w:val="auto"/>
          <w:sz w:val="18"/>
          <w:szCs w:val="18"/>
        </w:rPr>
        <w:t>。</w:t>
      </w:r>
    </w:p>
    <w:p w:rsidR="00060187" w:rsidRPr="00797A7A" w:rsidRDefault="00060187" w:rsidP="00060187">
      <w:pPr>
        <w:spacing w:line="360" w:lineRule="auto"/>
        <w:jc w:val="center"/>
        <w:rPr>
          <w:rFonts w:ascii="Times New Roman" w:hAnsiTheme="minorEastAsia" w:cs="Times New Roman"/>
          <w:color w:val="auto"/>
          <w:sz w:val="18"/>
          <w:szCs w:val="18"/>
        </w:rPr>
      </w:pPr>
      <w:r w:rsidRPr="00797A7A">
        <w:rPr>
          <w:rFonts w:ascii="Times New Roman" w:hAnsiTheme="minorEastAsia" w:cs="Times New Roman" w:hint="eastAsia"/>
          <w:color w:val="auto"/>
          <w:sz w:val="18"/>
          <w:szCs w:val="18"/>
        </w:rPr>
        <w:t xml:space="preserve">      </w:t>
      </w:r>
    </w:p>
    <w:p w:rsidR="00BF19BE" w:rsidRPr="008D4CB8" w:rsidRDefault="00060187" w:rsidP="00060187">
      <w:pPr>
        <w:spacing w:line="360" w:lineRule="auto"/>
        <w:rPr>
          <w:color w:val="auto"/>
          <w:sz w:val="24"/>
          <w:u w:val="single"/>
        </w:rPr>
      </w:pPr>
      <w:r w:rsidRPr="00083BCE">
        <w:rPr>
          <w:color w:val="auto"/>
          <w:sz w:val="24"/>
        </w:rPr>
        <w:t>主要研究者签名</w:t>
      </w:r>
      <w:r>
        <w:rPr>
          <w:rFonts w:hint="eastAsia"/>
          <w:color w:val="auto"/>
          <w:sz w:val="24"/>
        </w:rPr>
        <w:t>：</w:t>
      </w:r>
      <w:r>
        <w:rPr>
          <w:rFonts w:hint="eastAsia"/>
          <w:color w:val="auto"/>
          <w:sz w:val="24"/>
          <w:u w:val="single"/>
        </w:rPr>
        <w:t xml:space="preserve">                      </w:t>
      </w:r>
      <w:r>
        <w:rPr>
          <w:rFonts w:hint="eastAsia"/>
          <w:color w:val="auto"/>
          <w:sz w:val="24"/>
        </w:rPr>
        <w:t xml:space="preserve">     </w:t>
      </w:r>
      <w:r w:rsidR="00BF19BE" w:rsidRPr="00083BCE">
        <w:rPr>
          <w:rFonts w:hint="eastAsia"/>
          <w:color w:val="auto"/>
          <w:sz w:val="24"/>
        </w:rPr>
        <w:t>日期：</w:t>
      </w:r>
      <w:r>
        <w:rPr>
          <w:rFonts w:hint="eastAsia"/>
          <w:color w:val="auto"/>
          <w:sz w:val="24"/>
          <w:u w:val="single"/>
        </w:rPr>
        <w:t xml:space="preserve">                       </w:t>
      </w:r>
    </w:p>
    <w:sectPr w:rsidR="00BF19BE" w:rsidRPr="008D4CB8" w:rsidSect="0062234D">
      <w:headerReference w:type="default" r:id="rId7"/>
      <w:footerReference w:type="default" r:id="rId8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249" w:rsidRDefault="007A2249" w:rsidP="00BB3A31">
      <w:r>
        <w:separator/>
      </w:r>
    </w:p>
  </w:endnote>
  <w:endnote w:type="continuationSeparator" w:id="0">
    <w:p w:rsidR="007A2249" w:rsidRDefault="007A2249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70" w:author="zxh" w:date="2020-03-27T14:56:00Z"/>
  <w:sdt>
    <w:sdtPr>
      <w:id w:val="-4950284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customXmlInsRangeEnd w:id="70"/>
      <w:customXmlInsRangeStart w:id="71" w:author="zxh" w:date="2020-03-27T14:56:00Z"/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color w:val="auto"/>
          </w:rPr>
        </w:sdtEndPr>
        <w:sdtContent>
          <w:customXmlInsRangeEnd w:id="71"/>
          <w:p w:rsidR="00AD7DBA" w:rsidRPr="00C9399B" w:rsidRDefault="00AD7DBA">
            <w:pPr>
              <w:pStyle w:val="a5"/>
              <w:jc w:val="center"/>
              <w:rPr>
                <w:ins w:id="72" w:author="zxh" w:date="2020-03-27T14:56:00Z"/>
                <w:rFonts w:ascii="Times New Roman" w:hAnsi="Times New Roman" w:cs="Times New Roman"/>
                <w:color w:val="auto"/>
                <w:rPrChange w:id="73" w:author="zxh" w:date="2020-03-27T14:58:00Z">
                  <w:rPr>
                    <w:ins w:id="74" w:author="zxh" w:date="2020-03-27T14:56:00Z"/>
                  </w:rPr>
                </w:rPrChange>
              </w:rPr>
            </w:pPr>
            <w:ins w:id="75" w:author="zxh" w:date="2020-03-27T14:56:00Z">
              <w:r w:rsidRPr="00C9399B">
                <w:rPr>
                  <w:rFonts w:ascii="Times New Roman" w:hAnsi="Times New Roman" w:cs="Times New Roman"/>
                  <w:color w:val="auto"/>
                  <w:lang w:val="zh-CN"/>
                  <w:rPrChange w:id="76" w:author="zxh" w:date="2020-03-27T14:58:00Z">
                    <w:rPr>
                      <w:lang w:val="zh-CN"/>
                    </w:rPr>
                  </w:rPrChange>
                </w:rPr>
                <w:t xml:space="preserve"> </w:t>
              </w:r>
              <w:r w:rsidRPr="00C9399B"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  <w:rPrChange w:id="77" w:author="zxh" w:date="2020-03-27T14:58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fldChar w:fldCharType="begin"/>
              </w:r>
              <w:r w:rsidRPr="00C9399B">
                <w:rPr>
                  <w:rFonts w:ascii="Times New Roman" w:hAnsi="Times New Roman" w:cs="Times New Roman"/>
                  <w:bCs/>
                  <w:color w:val="auto"/>
                  <w:rPrChange w:id="78" w:author="zxh" w:date="2020-03-27T14:58:00Z">
                    <w:rPr>
                      <w:b/>
                      <w:bCs/>
                    </w:rPr>
                  </w:rPrChange>
                </w:rPr>
                <w:instrText>PAGE</w:instrText>
              </w:r>
              <w:r w:rsidRPr="00C9399B"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  <w:rPrChange w:id="79" w:author="zxh" w:date="2020-03-27T14:58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fldChar w:fldCharType="separate"/>
              </w:r>
            </w:ins>
            <w:r w:rsidR="00BC520F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ins w:id="80" w:author="zxh" w:date="2020-03-27T14:56:00Z">
              <w:r w:rsidRPr="00C9399B"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  <w:rPrChange w:id="81" w:author="zxh" w:date="2020-03-27T14:58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fldChar w:fldCharType="end"/>
              </w:r>
              <w:r w:rsidRPr="00C9399B">
                <w:rPr>
                  <w:rFonts w:ascii="Times New Roman" w:hAnsi="Times New Roman" w:cs="Times New Roman"/>
                  <w:color w:val="auto"/>
                  <w:lang w:val="zh-CN"/>
                  <w:rPrChange w:id="82" w:author="zxh" w:date="2020-03-27T14:58:00Z">
                    <w:rPr>
                      <w:lang w:val="zh-CN"/>
                    </w:rPr>
                  </w:rPrChange>
                </w:rPr>
                <w:t xml:space="preserve"> / </w:t>
              </w:r>
              <w:r w:rsidRPr="00C9399B"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  <w:rPrChange w:id="83" w:author="zxh" w:date="2020-03-27T14:58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fldChar w:fldCharType="begin"/>
              </w:r>
              <w:r w:rsidRPr="00C9399B">
                <w:rPr>
                  <w:rFonts w:ascii="Times New Roman" w:hAnsi="Times New Roman" w:cs="Times New Roman"/>
                  <w:bCs/>
                  <w:color w:val="auto"/>
                  <w:rPrChange w:id="84" w:author="zxh" w:date="2020-03-27T14:58:00Z">
                    <w:rPr>
                      <w:b/>
                      <w:bCs/>
                    </w:rPr>
                  </w:rPrChange>
                </w:rPr>
                <w:instrText>NUMPAGES</w:instrText>
              </w:r>
              <w:r w:rsidRPr="00C9399B"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  <w:rPrChange w:id="85" w:author="zxh" w:date="2020-03-27T14:58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fldChar w:fldCharType="separate"/>
              </w:r>
            </w:ins>
            <w:r w:rsidR="00BC520F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ins w:id="86" w:author="zxh" w:date="2020-03-27T14:56:00Z">
              <w:r w:rsidRPr="00C9399B"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  <w:rPrChange w:id="87" w:author="zxh" w:date="2020-03-27T14:58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customXmlInsRangeStart w:id="88" w:author="zxh" w:date="2020-03-27T14:56:00Z"/>
        </w:sdtContent>
      </w:sdt>
      <w:customXmlInsRangeEnd w:id="88"/>
      <w:customXmlInsRangeStart w:id="89" w:author="zxh" w:date="2020-03-27T14:56:00Z"/>
    </w:sdtContent>
  </w:sdt>
  <w:customXmlInsRangeEnd w:id="89"/>
  <w:p w:rsidR="00AD7DBA" w:rsidRDefault="00AD7D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249" w:rsidRDefault="007A2249" w:rsidP="00BB3A31">
      <w:r>
        <w:separator/>
      </w:r>
    </w:p>
  </w:footnote>
  <w:footnote w:type="continuationSeparator" w:id="0">
    <w:p w:rsidR="007A2249" w:rsidRDefault="007A2249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1" w:rsidRPr="00AD7DBA" w:rsidRDefault="00046174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="008D4CB8"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BC520F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AD7DBA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AD7DBA">
      <w:rPr>
        <w:rFonts w:ascii="Times New Roman" w:eastAsia="宋体" w:hAnsi="Times New Roman" w:cs="Times New Roman" w:hint="eastAsia"/>
        <w:bCs/>
        <w:color w:val="auto"/>
        <w:u w:val="single"/>
      </w:rPr>
      <w:t>方案编号：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TSL-TCM-XJRPNJN-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xh">
    <w15:presenceInfo w15:providerId="None" w15:userId="zx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46174"/>
    <w:rsid w:val="000517F0"/>
    <w:rsid w:val="00060187"/>
    <w:rsid w:val="0006561D"/>
    <w:rsid w:val="00067493"/>
    <w:rsid w:val="00076C45"/>
    <w:rsid w:val="00083BCE"/>
    <w:rsid w:val="000D2896"/>
    <w:rsid w:val="000D2CC2"/>
    <w:rsid w:val="000D31B8"/>
    <w:rsid w:val="000D354C"/>
    <w:rsid w:val="001024D1"/>
    <w:rsid w:val="001053D1"/>
    <w:rsid w:val="00112857"/>
    <w:rsid w:val="001365EA"/>
    <w:rsid w:val="001446FC"/>
    <w:rsid w:val="00163191"/>
    <w:rsid w:val="00186F7B"/>
    <w:rsid w:val="001C59FD"/>
    <w:rsid w:val="001C6034"/>
    <w:rsid w:val="001F4AE0"/>
    <w:rsid w:val="00283507"/>
    <w:rsid w:val="002B3737"/>
    <w:rsid w:val="002E051C"/>
    <w:rsid w:val="00316CF9"/>
    <w:rsid w:val="00341AF7"/>
    <w:rsid w:val="00347BB1"/>
    <w:rsid w:val="00376A02"/>
    <w:rsid w:val="003A1F0C"/>
    <w:rsid w:val="003F1B01"/>
    <w:rsid w:val="00403F28"/>
    <w:rsid w:val="00404D09"/>
    <w:rsid w:val="0041258B"/>
    <w:rsid w:val="004127E4"/>
    <w:rsid w:val="004175F0"/>
    <w:rsid w:val="00433F48"/>
    <w:rsid w:val="004370DD"/>
    <w:rsid w:val="004544F3"/>
    <w:rsid w:val="00464C88"/>
    <w:rsid w:val="00470FB8"/>
    <w:rsid w:val="004E3258"/>
    <w:rsid w:val="00537F0C"/>
    <w:rsid w:val="00556259"/>
    <w:rsid w:val="005662CE"/>
    <w:rsid w:val="00572E55"/>
    <w:rsid w:val="0057426C"/>
    <w:rsid w:val="00582497"/>
    <w:rsid w:val="00586AB4"/>
    <w:rsid w:val="00597080"/>
    <w:rsid w:val="005A229E"/>
    <w:rsid w:val="005A265C"/>
    <w:rsid w:val="0062234D"/>
    <w:rsid w:val="00661A21"/>
    <w:rsid w:val="00670E1F"/>
    <w:rsid w:val="00681155"/>
    <w:rsid w:val="00685416"/>
    <w:rsid w:val="006A3F12"/>
    <w:rsid w:val="006C6767"/>
    <w:rsid w:val="007131FF"/>
    <w:rsid w:val="00740AF1"/>
    <w:rsid w:val="00746576"/>
    <w:rsid w:val="00797A7A"/>
    <w:rsid w:val="007A2249"/>
    <w:rsid w:val="007B30B3"/>
    <w:rsid w:val="007D0D41"/>
    <w:rsid w:val="007D6580"/>
    <w:rsid w:val="007E297D"/>
    <w:rsid w:val="008048F4"/>
    <w:rsid w:val="00816520"/>
    <w:rsid w:val="00821584"/>
    <w:rsid w:val="008252DD"/>
    <w:rsid w:val="00842FCC"/>
    <w:rsid w:val="0086076B"/>
    <w:rsid w:val="00863ED2"/>
    <w:rsid w:val="008660C7"/>
    <w:rsid w:val="00881246"/>
    <w:rsid w:val="00891C07"/>
    <w:rsid w:val="008B04A1"/>
    <w:rsid w:val="008D4CB8"/>
    <w:rsid w:val="008E6017"/>
    <w:rsid w:val="008F2E2B"/>
    <w:rsid w:val="008F4008"/>
    <w:rsid w:val="009052F9"/>
    <w:rsid w:val="0092364C"/>
    <w:rsid w:val="00944800"/>
    <w:rsid w:val="00954FF9"/>
    <w:rsid w:val="009821D4"/>
    <w:rsid w:val="009B6EAB"/>
    <w:rsid w:val="009D4225"/>
    <w:rsid w:val="009F099A"/>
    <w:rsid w:val="00A4272A"/>
    <w:rsid w:val="00A431D7"/>
    <w:rsid w:val="00A45D0D"/>
    <w:rsid w:val="00A54B6F"/>
    <w:rsid w:val="00A8638F"/>
    <w:rsid w:val="00A93873"/>
    <w:rsid w:val="00AB41F4"/>
    <w:rsid w:val="00AB65DE"/>
    <w:rsid w:val="00AD193A"/>
    <w:rsid w:val="00AD7467"/>
    <w:rsid w:val="00AD7DBA"/>
    <w:rsid w:val="00B2115C"/>
    <w:rsid w:val="00B31C7A"/>
    <w:rsid w:val="00B5537F"/>
    <w:rsid w:val="00B90B1C"/>
    <w:rsid w:val="00BA6A95"/>
    <w:rsid w:val="00BB3A31"/>
    <w:rsid w:val="00BC520F"/>
    <w:rsid w:val="00BE6695"/>
    <w:rsid w:val="00BF19BE"/>
    <w:rsid w:val="00C434EF"/>
    <w:rsid w:val="00C61D1C"/>
    <w:rsid w:val="00C9399B"/>
    <w:rsid w:val="00CD7E35"/>
    <w:rsid w:val="00CF0311"/>
    <w:rsid w:val="00D07FB0"/>
    <w:rsid w:val="00D31501"/>
    <w:rsid w:val="00D45E3E"/>
    <w:rsid w:val="00D56AC7"/>
    <w:rsid w:val="00D75D9B"/>
    <w:rsid w:val="00D935FF"/>
    <w:rsid w:val="00DC388E"/>
    <w:rsid w:val="00DE68AB"/>
    <w:rsid w:val="00E26254"/>
    <w:rsid w:val="00E458C8"/>
    <w:rsid w:val="00E469DC"/>
    <w:rsid w:val="00E66003"/>
    <w:rsid w:val="00E853CC"/>
    <w:rsid w:val="00E952D1"/>
    <w:rsid w:val="00EA07EA"/>
    <w:rsid w:val="00EA3130"/>
    <w:rsid w:val="00EB0C9E"/>
    <w:rsid w:val="00EE3C5D"/>
    <w:rsid w:val="00EE4AC7"/>
    <w:rsid w:val="00F27840"/>
    <w:rsid w:val="00F423D9"/>
    <w:rsid w:val="00F757EB"/>
    <w:rsid w:val="00F81209"/>
    <w:rsid w:val="00F952F7"/>
    <w:rsid w:val="00F97775"/>
    <w:rsid w:val="00FA16A1"/>
    <w:rsid w:val="00FA2C22"/>
    <w:rsid w:val="00FA331A"/>
    <w:rsid w:val="00FD451A"/>
    <w:rsid w:val="00FE022C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70</Words>
  <Characters>399</Characters>
  <Application>Microsoft Office Word</Application>
  <DocSecurity>0</DocSecurity>
  <Lines>3</Lines>
  <Paragraphs>1</Paragraphs>
  <ScaleCrop>false</ScaleCrop>
  <Company>江苏礼华生物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zxh</cp:lastModifiedBy>
  <cp:revision>61</cp:revision>
  <cp:lastPrinted>2019-02-27T03:28:00Z</cp:lastPrinted>
  <dcterms:created xsi:type="dcterms:W3CDTF">2015-07-23T08:59:00Z</dcterms:created>
  <dcterms:modified xsi:type="dcterms:W3CDTF">2020-03-27T07:23:00Z</dcterms:modified>
</cp:coreProperties>
</file>