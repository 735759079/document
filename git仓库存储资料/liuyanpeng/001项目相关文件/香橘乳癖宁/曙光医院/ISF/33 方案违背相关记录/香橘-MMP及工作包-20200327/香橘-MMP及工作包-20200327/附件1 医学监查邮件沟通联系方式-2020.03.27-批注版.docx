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C700E1" w14:textId="304A3310" w:rsidR="002F2E86" w:rsidRPr="002F2E86" w:rsidRDefault="002F2E86" w:rsidP="002F2E86">
      <w:pPr>
        <w:ind w:left="0" w:firstLine="0"/>
        <w:rPr>
          <w:rFonts w:ascii="Times New Roman" w:eastAsia="宋体" w:hAnsi="Times New Roman" w:cs="Times New Roman"/>
          <w:b/>
          <w:szCs w:val="21"/>
        </w:rPr>
      </w:pPr>
      <w:r w:rsidRPr="002F2E86">
        <w:rPr>
          <w:rFonts w:ascii="Times New Roman" w:eastAsia="宋体" w:hAnsi="Times New Roman" w:cs="Times New Roman"/>
          <w:b/>
          <w:szCs w:val="21"/>
        </w:rPr>
        <w:t>附件</w:t>
      </w:r>
      <w:r w:rsidRPr="002F2E86">
        <w:rPr>
          <w:rFonts w:ascii="Times New Roman" w:eastAsia="宋体" w:hAnsi="Times New Roman" w:cs="Times New Roman"/>
          <w:b/>
          <w:szCs w:val="21"/>
        </w:rPr>
        <w:t xml:space="preserve">1 </w:t>
      </w:r>
      <w:r w:rsidRPr="002F2E86">
        <w:rPr>
          <w:rFonts w:ascii="Times New Roman" w:eastAsia="宋体" w:hAnsi="Times New Roman" w:cs="Times New Roman"/>
          <w:b/>
          <w:szCs w:val="21"/>
        </w:rPr>
        <w:t>医学监查邮件沟通联系方式</w:t>
      </w:r>
    </w:p>
    <w:p w14:paraId="38798A9C" w14:textId="77777777" w:rsidR="002F2E86" w:rsidRPr="002F2E86" w:rsidRDefault="002F2E86" w:rsidP="002F2E86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Cs w:val="21"/>
        </w:rPr>
      </w:pPr>
      <w:r w:rsidRPr="002F2E86">
        <w:rPr>
          <w:rFonts w:ascii="Times New Roman" w:eastAsia="宋体" w:hAnsi="Times New Roman" w:cs="Times New Roman"/>
          <w:b/>
          <w:szCs w:val="21"/>
        </w:rPr>
        <w:t>邮件主题格式确定</w:t>
      </w:r>
    </w:p>
    <w:p w14:paraId="29C75877" w14:textId="014CC24D" w:rsidR="002F2E86" w:rsidRPr="002F2E86" w:rsidRDefault="002F2E86" w:rsidP="00BF4243">
      <w:pPr>
        <w:ind w:leftChars="200" w:left="420" w:firstLine="0"/>
        <w:rPr>
          <w:rFonts w:ascii="Times New Roman" w:eastAsia="宋体" w:hAnsi="Times New Roman" w:cs="Times New Roman"/>
          <w:szCs w:val="21"/>
        </w:rPr>
      </w:pPr>
      <w:r w:rsidRPr="002F2E86">
        <w:rPr>
          <w:rFonts w:ascii="Times New Roman" w:eastAsia="宋体" w:hAnsi="Times New Roman" w:cs="Times New Roman"/>
          <w:szCs w:val="21"/>
        </w:rPr>
        <w:t>香橘</w:t>
      </w:r>
      <w:r w:rsidRPr="002F2E86">
        <w:rPr>
          <w:rFonts w:ascii="Times New Roman" w:eastAsia="宋体" w:hAnsi="Times New Roman" w:cs="Times New Roman"/>
          <w:szCs w:val="21"/>
        </w:rPr>
        <w:t>-</w:t>
      </w:r>
      <w:r w:rsidRPr="002F2E86">
        <w:rPr>
          <w:rFonts w:ascii="Times New Roman" w:eastAsia="宋体" w:hAnsi="Times New Roman" w:cs="Times New Roman"/>
          <w:szCs w:val="21"/>
        </w:rPr>
        <w:t>中心编号</w:t>
      </w:r>
      <w:r w:rsidRPr="002F2E86">
        <w:rPr>
          <w:rFonts w:ascii="Times New Roman" w:eastAsia="宋体" w:hAnsi="Times New Roman" w:cs="Times New Roman"/>
          <w:szCs w:val="21"/>
        </w:rPr>
        <w:t>-</w:t>
      </w:r>
      <w:r w:rsidRPr="002F2E86">
        <w:rPr>
          <w:rFonts w:ascii="Times New Roman" w:eastAsia="宋体" w:hAnsi="Times New Roman" w:cs="Times New Roman"/>
          <w:szCs w:val="21"/>
        </w:rPr>
        <w:t>筛选号</w:t>
      </w:r>
      <w:r w:rsidRPr="002F2E86">
        <w:rPr>
          <w:rFonts w:ascii="Times New Roman" w:eastAsia="宋体" w:hAnsi="Times New Roman" w:cs="Times New Roman"/>
          <w:szCs w:val="21"/>
        </w:rPr>
        <w:t>-</w:t>
      </w:r>
      <w:ins w:id="0" w:author="zxh" w:date="2020-03-27T14:24:00Z">
        <w:r w:rsidR="003E6153" w:rsidRPr="003E6153">
          <w:rPr>
            <w:rFonts w:ascii="Times New Roman" w:eastAsia="宋体" w:hAnsi="Times New Roman" w:cs="Times New Roman" w:hint="eastAsia"/>
            <w:szCs w:val="21"/>
          </w:rPr>
          <w:t>医学监查资料</w:t>
        </w:r>
        <w:r w:rsidR="003E6153">
          <w:rPr>
            <w:rFonts w:ascii="Times New Roman" w:eastAsia="宋体" w:hAnsi="Times New Roman" w:cs="Times New Roman" w:hint="eastAsia"/>
            <w:szCs w:val="21"/>
          </w:rPr>
          <w:t>名称</w:t>
        </w:r>
      </w:ins>
      <w:del w:id="1" w:author="zxh" w:date="2020-03-27T14:24:00Z">
        <w:r w:rsidRPr="002F2E86" w:rsidDel="003E6153">
          <w:rPr>
            <w:rFonts w:ascii="Times New Roman" w:eastAsia="宋体" w:hAnsi="Times New Roman" w:cs="Times New Roman"/>
            <w:szCs w:val="21"/>
          </w:rPr>
          <w:delText>受试者入选资格表</w:delText>
        </w:r>
      </w:del>
      <w:r w:rsidRPr="002F2E86">
        <w:rPr>
          <w:rFonts w:ascii="Times New Roman" w:eastAsia="宋体" w:hAnsi="Times New Roman" w:cs="Times New Roman"/>
          <w:szCs w:val="21"/>
        </w:rPr>
        <w:t>-</w:t>
      </w:r>
      <w:r w:rsidRPr="002F2E86">
        <w:rPr>
          <w:rFonts w:ascii="Times New Roman" w:eastAsia="宋体" w:hAnsi="Times New Roman" w:cs="Times New Roman"/>
          <w:szCs w:val="21"/>
        </w:rPr>
        <w:t>年月日（紧急与否）</w:t>
      </w:r>
    </w:p>
    <w:p w14:paraId="5F99A63E" w14:textId="5F91440C" w:rsidR="002F2E86" w:rsidRPr="002F2E86" w:rsidRDefault="002F2E86" w:rsidP="00BF4243">
      <w:pPr>
        <w:ind w:leftChars="200" w:left="420" w:firstLine="0"/>
        <w:rPr>
          <w:rFonts w:ascii="Times New Roman" w:eastAsia="宋体" w:hAnsi="Times New Roman" w:cs="Times New Roman"/>
          <w:szCs w:val="21"/>
        </w:rPr>
      </w:pPr>
      <w:r w:rsidRPr="002F2E86">
        <w:rPr>
          <w:rFonts w:ascii="Times New Roman" w:eastAsia="宋体" w:hAnsi="Times New Roman" w:cs="Times New Roman"/>
          <w:szCs w:val="21"/>
        </w:rPr>
        <w:t>例：香橘</w:t>
      </w:r>
      <w:r w:rsidRPr="002F2E86">
        <w:rPr>
          <w:rFonts w:ascii="Times New Roman" w:eastAsia="宋体" w:hAnsi="Times New Roman" w:cs="Times New Roman"/>
          <w:szCs w:val="21"/>
        </w:rPr>
        <w:t>-01</w:t>
      </w:r>
      <w:r w:rsidRPr="002F2E86">
        <w:rPr>
          <w:rFonts w:ascii="Times New Roman" w:eastAsia="宋体" w:hAnsi="Times New Roman" w:cs="Times New Roman"/>
          <w:szCs w:val="21"/>
        </w:rPr>
        <w:t>中心</w:t>
      </w:r>
      <w:r w:rsidR="00D13BDB">
        <w:rPr>
          <w:rFonts w:ascii="Times New Roman" w:eastAsia="宋体" w:hAnsi="Times New Roman" w:cs="Times New Roman"/>
          <w:szCs w:val="21"/>
        </w:rPr>
        <w:t>-</w:t>
      </w:r>
      <w:r w:rsidRPr="002F2E86">
        <w:rPr>
          <w:rFonts w:ascii="Times New Roman" w:eastAsia="宋体" w:hAnsi="Times New Roman" w:cs="Times New Roman"/>
          <w:szCs w:val="21"/>
        </w:rPr>
        <w:t>03</w:t>
      </w:r>
      <w:r w:rsidRPr="002F2E86">
        <w:rPr>
          <w:rFonts w:ascii="Times New Roman" w:eastAsia="宋体" w:hAnsi="Times New Roman" w:cs="Times New Roman"/>
          <w:szCs w:val="21"/>
        </w:rPr>
        <w:t>受试者</w:t>
      </w:r>
      <w:r w:rsidRPr="002F2E86">
        <w:rPr>
          <w:rFonts w:ascii="Times New Roman" w:eastAsia="宋体" w:hAnsi="Times New Roman" w:cs="Times New Roman"/>
          <w:szCs w:val="21"/>
        </w:rPr>
        <w:t>-</w:t>
      </w:r>
      <w:r w:rsidRPr="002F2E86">
        <w:rPr>
          <w:rFonts w:ascii="Times New Roman" w:eastAsia="宋体" w:hAnsi="Times New Roman" w:cs="Times New Roman"/>
          <w:szCs w:val="21"/>
        </w:rPr>
        <w:t>受试者入选资格表</w:t>
      </w:r>
      <w:r w:rsidRPr="002F2E86">
        <w:rPr>
          <w:rFonts w:ascii="Times New Roman" w:eastAsia="宋体" w:hAnsi="Times New Roman" w:cs="Times New Roman"/>
          <w:szCs w:val="21"/>
        </w:rPr>
        <w:t>-2019.11.04</w:t>
      </w:r>
      <w:r w:rsidRPr="002F2E86">
        <w:rPr>
          <w:rFonts w:ascii="Times New Roman" w:eastAsia="宋体" w:hAnsi="Times New Roman" w:cs="Times New Roman"/>
          <w:szCs w:val="21"/>
        </w:rPr>
        <w:t>（紧急）</w:t>
      </w:r>
    </w:p>
    <w:p w14:paraId="248B90A3" w14:textId="13F4DF8F" w:rsidR="002F2E86" w:rsidRDefault="004223D9" w:rsidP="004223D9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Cs w:val="21"/>
        </w:rPr>
      </w:pPr>
      <w:ins w:id="2" w:author="zxh" w:date="2020-03-27T14:19:00Z">
        <w:r w:rsidRPr="004223D9">
          <w:rPr>
            <w:rFonts w:ascii="Times New Roman" w:eastAsia="宋体" w:hAnsi="Times New Roman" w:cs="Times New Roman" w:hint="eastAsia"/>
            <w:b/>
            <w:szCs w:val="21"/>
          </w:rPr>
          <w:t>医学监查资料</w:t>
        </w:r>
      </w:ins>
      <w:commentRangeStart w:id="3"/>
      <w:del w:id="4" w:author="zxh" w:date="2020-03-27T14:19:00Z">
        <w:r w:rsidR="002F2E86" w:rsidRPr="002F2E86" w:rsidDel="004223D9">
          <w:rPr>
            <w:rFonts w:ascii="Times New Roman" w:eastAsia="宋体" w:hAnsi="Times New Roman" w:cs="Times New Roman"/>
            <w:b/>
            <w:szCs w:val="21"/>
          </w:rPr>
          <w:delText>入组审核</w:delText>
        </w:r>
        <w:commentRangeEnd w:id="3"/>
        <w:r w:rsidR="00642F2C" w:rsidDel="004223D9">
          <w:rPr>
            <w:rStyle w:val="a9"/>
          </w:rPr>
          <w:commentReference w:id="3"/>
        </w:r>
      </w:del>
      <w:r w:rsidR="002F2E86" w:rsidRPr="002F2E86">
        <w:rPr>
          <w:rFonts w:ascii="Times New Roman" w:eastAsia="宋体" w:hAnsi="Times New Roman" w:cs="Times New Roman"/>
          <w:b/>
          <w:szCs w:val="21"/>
        </w:rPr>
        <w:t>发送名单</w:t>
      </w:r>
    </w:p>
    <w:p w14:paraId="7372E2B6" w14:textId="3F084F39" w:rsidR="00D13BDB" w:rsidRPr="00D13BDB" w:rsidRDefault="00D13BDB" w:rsidP="00D13BDB">
      <w:pPr>
        <w:ind w:left="0" w:firstLine="0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所有中心</w:t>
      </w:r>
      <w:del w:id="5" w:author="zxh" w:date="2020-03-27T14:18:00Z">
        <w:r w:rsidDel="004223D9">
          <w:rPr>
            <w:rFonts w:ascii="Times New Roman" w:eastAsia="宋体" w:hAnsi="Times New Roman" w:cs="Times New Roman" w:hint="eastAsia"/>
            <w:b/>
            <w:szCs w:val="21"/>
          </w:rPr>
          <w:delText>入组</w:delText>
        </w:r>
      </w:del>
      <w:ins w:id="6" w:author="zxh" w:date="2020-03-27T14:18:00Z">
        <w:r w:rsidR="004223D9">
          <w:rPr>
            <w:rFonts w:ascii="Times New Roman" w:eastAsia="宋体" w:hAnsi="Times New Roman" w:cs="Times New Roman" w:hint="eastAsia"/>
            <w:b/>
            <w:szCs w:val="21"/>
          </w:rPr>
          <w:t>医学监查资料</w:t>
        </w:r>
      </w:ins>
      <w:del w:id="7" w:author="zxh" w:date="2020-03-27T14:20:00Z">
        <w:r w:rsidDel="004223D9">
          <w:rPr>
            <w:rFonts w:ascii="Times New Roman" w:eastAsia="宋体" w:hAnsi="Times New Roman" w:cs="Times New Roman" w:hint="eastAsia"/>
            <w:b/>
            <w:szCs w:val="21"/>
          </w:rPr>
          <w:delText>审核</w:delText>
        </w:r>
      </w:del>
      <w:r>
        <w:rPr>
          <w:rFonts w:ascii="Times New Roman" w:eastAsia="宋体" w:hAnsi="Times New Roman" w:cs="Times New Roman" w:hint="eastAsia"/>
          <w:b/>
          <w:szCs w:val="21"/>
        </w:rPr>
        <w:t>发送：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616"/>
        <w:gridCol w:w="1116"/>
        <w:gridCol w:w="1410"/>
        <w:gridCol w:w="3380"/>
      </w:tblGrid>
      <w:tr w:rsidR="002F2E86" w:rsidRPr="002F2E86" w14:paraId="3408B74E" w14:textId="77777777" w:rsidTr="00D307F5">
        <w:tc>
          <w:tcPr>
            <w:tcW w:w="1535" w:type="pct"/>
            <w:vAlign w:val="center"/>
          </w:tcPr>
          <w:p w14:paraId="19387736" w14:textId="77777777" w:rsidR="002F2E86" w:rsidRPr="002F2E86" w:rsidRDefault="002F2E86" w:rsidP="002F2E86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b/>
                <w:szCs w:val="21"/>
              </w:rPr>
              <w:t>项目角色</w:t>
            </w:r>
          </w:p>
        </w:tc>
        <w:tc>
          <w:tcPr>
            <w:tcW w:w="655" w:type="pct"/>
            <w:vAlign w:val="center"/>
          </w:tcPr>
          <w:p w14:paraId="26421CB9" w14:textId="77777777" w:rsidR="002F2E86" w:rsidRPr="002F2E86" w:rsidRDefault="002F2E86" w:rsidP="002F2E86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b/>
                <w:szCs w:val="21"/>
              </w:rPr>
              <w:t>姓名</w:t>
            </w:r>
          </w:p>
        </w:tc>
        <w:tc>
          <w:tcPr>
            <w:tcW w:w="827" w:type="pct"/>
            <w:vAlign w:val="center"/>
          </w:tcPr>
          <w:p w14:paraId="5154B155" w14:textId="77777777" w:rsidR="002F2E86" w:rsidRPr="002F2E86" w:rsidRDefault="002F2E86" w:rsidP="002F2E86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b/>
                <w:szCs w:val="21"/>
              </w:rPr>
              <w:t>电话</w:t>
            </w:r>
          </w:p>
        </w:tc>
        <w:tc>
          <w:tcPr>
            <w:tcW w:w="1983" w:type="pct"/>
            <w:vAlign w:val="center"/>
          </w:tcPr>
          <w:p w14:paraId="3923F8B3" w14:textId="77777777" w:rsidR="002F2E86" w:rsidRPr="002F2E86" w:rsidRDefault="002F2E86" w:rsidP="002F2E86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b/>
                <w:szCs w:val="21"/>
              </w:rPr>
              <w:t>邮箱</w:t>
            </w:r>
          </w:p>
        </w:tc>
      </w:tr>
      <w:tr w:rsidR="002F2E86" w:rsidRPr="002F2E86" w14:paraId="76A3F076" w14:textId="77777777" w:rsidTr="00D307F5">
        <w:tc>
          <w:tcPr>
            <w:tcW w:w="1535" w:type="pct"/>
            <w:vAlign w:val="center"/>
          </w:tcPr>
          <w:p w14:paraId="4D6D01BA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申办方医学</w:t>
            </w:r>
          </w:p>
        </w:tc>
        <w:tc>
          <w:tcPr>
            <w:tcW w:w="655" w:type="pct"/>
            <w:vAlign w:val="center"/>
          </w:tcPr>
          <w:p w14:paraId="69E826F7" w14:textId="77777777" w:rsidR="002F2E86" w:rsidRPr="002F2E86" w:rsidRDefault="002F2E86" w:rsidP="00581D57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李红丽</w:t>
            </w:r>
          </w:p>
        </w:tc>
        <w:tc>
          <w:tcPr>
            <w:tcW w:w="827" w:type="pct"/>
            <w:vAlign w:val="center"/>
          </w:tcPr>
          <w:p w14:paraId="0A2BCF3D" w14:textId="6A562298" w:rsidR="002F2E86" w:rsidRPr="002F2E86" w:rsidRDefault="00662E4E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662E4E">
              <w:rPr>
                <w:rFonts w:ascii="Times New Roman" w:eastAsia="宋体" w:hAnsi="Times New Roman" w:cs="Times New Roman"/>
                <w:szCs w:val="21"/>
              </w:rPr>
              <w:t>13299956925</w:t>
            </w:r>
          </w:p>
        </w:tc>
        <w:tc>
          <w:tcPr>
            <w:tcW w:w="1983" w:type="pct"/>
            <w:vAlign w:val="center"/>
          </w:tcPr>
          <w:p w14:paraId="4DBA1427" w14:textId="0AA5DD74" w:rsidR="002F2E86" w:rsidRPr="002F2E86" w:rsidRDefault="00662E4E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662E4E">
              <w:rPr>
                <w:rFonts w:ascii="Times New Roman" w:eastAsia="宋体" w:hAnsi="Times New Roman" w:cs="Times New Roman"/>
                <w:szCs w:val="21"/>
              </w:rPr>
              <w:t>tsl-lihongli0025@tasly.com</w:t>
            </w:r>
          </w:p>
        </w:tc>
      </w:tr>
      <w:tr w:rsidR="002F2E86" w:rsidRPr="002F2E86" w14:paraId="659CD5C7" w14:textId="77777777" w:rsidTr="006F2B1C">
        <w:tc>
          <w:tcPr>
            <w:tcW w:w="1535" w:type="pct"/>
            <w:shd w:val="clear" w:color="auto" w:fill="FFFF00"/>
            <w:vAlign w:val="center"/>
          </w:tcPr>
          <w:p w14:paraId="0A4CC5F9" w14:textId="77777777" w:rsidR="002F2E86" w:rsidRPr="00F968AC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  <w:highlight w:val="yellow"/>
              </w:rPr>
            </w:pPr>
            <w:r w:rsidRPr="00F968AC">
              <w:rPr>
                <w:rFonts w:ascii="Times New Roman" w:eastAsia="宋体" w:hAnsi="Times New Roman" w:cs="Times New Roman"/>
                <w:szCs w:val="21"/>
                <w:highlight w:val="yellow"/>
              </w:rPr>
              <w:t>CRO</w:t>
            </w:r>
            <w:r w:rsidRPr="00F968AC">
              <w:rPr>
                <w:rFonts w:ascii="Times New Roman" w:eastAsia="宋体" w:hAnsi="Times New Roman" w:cs="Times New Roman"/>
                <w:szCs w:val="21"/>
                <w:highlight w:val="yellow"/>
              </w:rPr>
              <w:t>医学</w:t>
            </w:r>
          </w:p>
        </w:tc>
        <w:tc>
          <w:tcPr>
            <w:tcW w:w="655" w:type="pct"/>
            <w:shd w:val="clear" w:color="auto" w:fill="FFFF00"/>
            <w:vAlign w:val="center"/>
          </w:tcPr>
          <w:p w14:paraId="3E539289" w14:textId="74BA55E5" w:rsidR="002F2E86" w:rsidRPr="00F968AC" w:rsidRDefault="00F968AC" w:rsidP="00581D57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  <w:highlight w:val="yellow"/>
              </w:rPr>
            </w:pPr>
            <w:r w:rsidRPr="00F968AC">
              <w:rPr>
                <w:rFonts w:ascii="Times New Roman" w:eastAsia="宋体" w:hAnsi="Times New Roman" w:cs="Times New Roman" w:hint="eastAsia"/>
                <w:szCs w:val="21"/>
                <w:highlight w:val="yellow"/>
              </w:rPr>
              <w:t>高丰娇</w:t>
            </w:r>
          </w:p>
        </w:tc>
        <w:tc>
          <w:tcPr>
            <w:tcW w:w="827" w:type="pct"/>
            <w:shd w:val="clear" w:color="auto" w:fill="FFFF00"/>
            <w:vAlign w:val="center"/>
          </w:tcPr>
          <w:p w14:paraId="27296AA3" w14:textId="0259B903" w:rsidR="002F2E86" w:rsidRPr="00F968AC" w:rsidRDefault="00F968AC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  <w:highlight w:val="yellow"/>
              </w:rPr>
            </w:pPr>
            <w:r w:rsidRPr="00F968AC">
              <w:rPr>
                <w:rFonts w:ascii="Times New Roman" w:hAnsi="Times New Roman" w:hint="eastAsia"/>
                <w:szCs w:val="21"/>
                <w:highlight w:val="yellow"/>
              </w:rPr>
              <w:t>13426178529</w:t>
            </w:r>
          </w:p>
        </w:tc>
        <w:tc>
          <w:tcPr>
            <w:tcW w:w="1983" w:type="pct"/>
            <w:shd w:val="clear" w:color="auto" w:fill="FFFF00"/>
            <w:vAlign w:val="center"/>
          </w:tcPr>
          <w:p w14:paraId="7AECB306" w14:textId="0B5270B4" w:rsidR="002F2E86" w:rsidRPr="00F968AC" w:rsidRDefault="00F968AC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  <w:highlight w:val="yellow"/>
              </w:rPr>
            </w:pPr>
            <w:r w:rsidRPr="00F968AC">
              <w:rPr>
                <w:rFonts w:ascii="Times New Roman" w:hAnsi="Times New Roman" w:hint="eastAsia"/>
                <w:szCs w:val="21"/>
                <w:highlight w:val="yellow"/>
              </w:rPr>
              <w:t>fengjiao.gao@highthinkmed.com</w:t>
            </w:r>
          </w:p>
        </w:tc>
      </w:tr>
      <w:tr w:rsidR="00D13BDB" w:rsidRPr="002F2E86" w14:paraId="2FD101CD" w14:textId="77777777" w:rsidTr="00D307F5">
        <w:tc>
          <w:tcPr>
            <w:tcW w:w="1535" w:type="pct"/>
            <w:vAlign w:val="center"/>
          </w:tcPr>
          <w:p w14:paraId="7F829CCA" w14:textId="615F1E97" w:rsidR="00D13BDB" w:rsidRPr="002F2E86" w:rsidRDefault="00D13BDB" w:rsidP="002E2E32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RO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医学</w:t>
            </w:r>
            <w:del w:id="8" w:author="zxh" w:date="2020-03-27T16:20:00Z">
              <w:r w:rsidDel="002E2E32">
                <w:rPr>
                  <w:rFonts w:ascii="Times New Roman" w:eastAsia="宋体" w:hAnsi="Times New Roman" w:cs="Times New Roman" w:hint="eastAsia"/>
                  <w:szCs w:val="21"/>
                </w:rPr>
                <w:delText>（紧急联系人）</w:delText>
              </w:r>
            </w:del>
          </w:p>
        </w:tc>
        <w:tc>
          <w:tcPr>
            <w:tcW w:w="655" w:type="pct"/>
            <w:vAlign w:val="center"/>
          </w:tcPr>
          <w:p w14:paraId="50C5E3B9" w14:textId="7CC927F6" w:rsidR="00D13BDB" w:rsidRPr="002F2E86" w:rsidRDefault="00D13BDB" w:rsidP="00581D57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赵秀红</w:t>
            </w:r>
          </w:p>
        </w:tc>
        <w:tc>
          <w:tcPr>
            <w:tcW w:w="827" w:type="pct"/>
            <w:vAlign w:val="center"/>
          </w:tcPr>
          <w:p w14:paraId="52BE113D" w14:textId="77A33C8A" w:rsidR="00D13BDB" w:rsidRPr="002F2E86" w:rsidRDefault="00D13BDB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D13BDB">
              <w:rPr>
                <w:rFonts w:ascii="Times New Roman" w:eastAsia="宋体" w:hAnsi="Times New Roman" w:cs="Times New Roman"/>
                <w:szCs w:val="21"/>
              </w:rPr>
              <w:t>13730656102</w:t>
            </w:r>
          </w:p>
        </w:tc>
        <w:tc>
          <w:tcPr>
            <w:tcW w:w="1983" w:type="pct"/>
            <w:vAlign w:val="center"/>
          </w:tcPr>
          <w:p w14:paraId="60A8339D" w14:textId="00C07C3F" w:rsidR="00D13BDB" w:rsidRPr="002F2E86" w:rsidRDefault="00D13BDB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D13BDB">
              <w:rPr>
                <w:rFonts w:ascii="Times New Roman" w:eastAsia="宋体" w:hAnsi="Times New Roman" w:cs="Times New Roman"/>
                <w:szCs w:val="21"/>
              </w:rPr>
              <w:t>xiuhong.zhao@highthinkmed.com</w:t>
            </w:r>
          </w:p>
        </w:tc>
      </w:tr>
      <w:tr w:rsidR="002F2E86" w:rsidRPr="002F2E86" w14:paraId="52BF5D34" w14:textId="77777777" w:rsidTr="00D307F5">
        <w:tc>
          <w:tcPr>
            <w:tcW w:w="1535" w:type="pct"/>
            <w:vAlign w:val="center"/>
          </w:tcPr>
          <w:p w14:paraId="4CC22303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申办方项目经理（抄送）</w:t>
            </w:r>
          </w:p>
        </w:tc>
        <w:tc>
          <w:tcPr>
            <w:tcW w:w="655" w:type="pct"/>
            <w:vAlign w:val="center"/>
          </w:tcPr>
          <w:p w14:paraId="4EC5FD42" w14:textId="608C0F44" w:rsidR="002F2E86" w:rsidRPr="002F2E86" w:rsidRDefault="002F2E86" w:rsidP="00581D57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苏</w:t>
            </w:r>
            <w:r w:rsidR="00662E4E"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  <w:r w:rsidRPr="002F2E86">
              <w:rPr>
                <w:rFonts w:ascii="Times New Roman" w:eastAsia="宋体" w:hAnsi="Times New Roman" w:cs="Times New Roman"/>
                <w:szCs w:val="21"/>
              </w:rPr>
              <w:t>桐</w:t>
            </w:r>
          </w:p>
        </w:tc>
        <w:tc>
          <w:tcPr>
            <w:tcW w:w="827" w:type="pct"/>
            <w:vAlign w:val="center"/>
          </w:tcPr>
          <w:p w14:paraId="1C91BEA5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13820298437</w:t>
            </w:r>
          </w:p>
        </w:tc>
        <w:tc>
          <w:tcPr>
            <w:tcW w:w="1983" w:type="pct"/>
            <w:vAlign w:val="center"/>
          </w:tcPr>
          <w:p w14:paraId="1E4B8879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tsl-sutong@tasly.com</w:t>
            </w:r>
          </w:p>
        </w:tc>
      </w:tr>
      <w:tr w:rsidR="002F2E86" w:rsidRPr="002F2E86" w14:paraId="43562919" w14:textId="77777777" w:rsidTr="00D307F5">
        <w:tc>
          <w:tcPr>
            <w:tcW w:w="1535" w:type="pct"/>
            <w:vAlign w:val="center"/>
          </w:tcPr>
          <w:p w14:paraId="1267662A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CRO</w:t>
            </w:r>
            <w:r w:rsidRPr="002F2E86">
              <w:rPr>
                <w:rFonts w:ascii="Times New Roman" w:eastAsia="宋体" w:hAnsi="Times New Roman" w:cs="Times New Roman"/>
                <w:szCs w:val="21"/>
              </w:rPr>
              <w:t>项目经理（抄送）</w:t>
            </w:r>
          </w:p>
        </w:tc>
        <w:tc>
          <w:tcPr>
            <w:tcW w:w="655" w:type="pct"/>
            <w:vAlign w:val="center"/>
          </w:tcPr>
          <w:p w14:paraId="23C71DAB" w14:textId="77777777" w:rsidR="002F2E86" w:rsidRPr="002F2E86" w:rsidRDefault="002F2E86" w:rsidP="00581D57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崔慧慧</w:t>
            </w:r>
          </w:p>
        </w:tc>
        <w:tc>
          <w:tcPr>
            <w:tcW w:w="827" w:type="pct"/>
            <w:vAlign w:val="center"/>
          </w:tcPr>
          <w:p w14:paraId="28C9FCBE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13834131253</w:t>
            </w:r>
          </w:p>
        </w:tc>
        <w:tc>
          <w:tcPr>
            <w:tcW w:w="1983" w:type="pct"/>
            <w:vAlign w:val="center"/>
          </w:tcPr>
          <w:p w14:paraId="67F1D3C5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huihui.cui@highthinkmed.com</w:t>
            </w:r>
          </w:p>
        </w:tc>
      </w:tr>
      <w:tr w:rsidR="00E05A00" w:rsidRPr="002F2E86" w14:paraId="7A9AFE2D" w14:textId="77777777" w:rsidTr="00D307F5">
        <w:tc>
          <w:tcPr>
            <w:tcW w:w="1535" w:type="pct"/>
            <w:vAlign w:val="center"/>
          </w:tcPr>
          <w:p w14:paraId="14533D0A" w14:textId="243468EC" w:rsidR="00E05A00" w:rsidRPr="002F2E86" w:rsidRDefault="00E05A00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RC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项目经理（抄送）</w:t>
            </w:r>
          </w:p>
        </w:tc>
        <w:tc>
          <w:tcPr>
            <w:tcW w:w="655" w:type="pct"/>
            <w:vAlign w:val="center"/>
          </w:tcPr>
          <w:p w14:paraId="58595E48" w14:textId="197591DA" w:rsidR="00E05A00" w:rsidRPr="002F2E86" w:rsidRDefault="00E05A00" w:rsidP="00581D57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5A00">
              <w:rPr>
                <w:rFonts w:ascii="Times New Roman" w:eastAsia="宋体" w:hAnsi="Times New Roman" w:cs="Times New Roman" w:hint="eastAsia"/>
                <w:szCs w:val="21"/>
              </w:rPr>
              <w:t>宋</w:t>
            </w:r>
            <w:r w:rsidR="00D8100E"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  <w:r w:rsidRPr="00E05A00">
              <w:rPr>
                <w:rFonts w:ascii="Times New Roman" w:eastAsia="宋体" w:hAnsi="Times New Roman" w:cs="Times New Roman" w:hint="eastAsia"/>
                <w:szCs w:val="21"/>
              </w:rPr>
              <w:t>书</w:t>
            </w:r>
          </w:p>
        </w:tc>
        <w:tc>
          <w:tcPr>
            <w:tcW w:w="827" w:type="pct"/>
            <w:vAlign w:val="center"/>
          </w:tcPr>
          <w:p w14:paraId="7782CC17" w14:textId="7AFF82D0" w:rsidR="00E05A00" w:rsidRPr="002F2E86" w:rsidRDefault="00E05A00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17713409836</w:t>
            </w:r>
          </w:p>
        </w:tc>
        <w:tc>
          <w:tcPr>
            <w:tcW w:w="1983" w:type="pct"/>
            <w:vAlign w:val="center"/>
          </w:tcPr>
          <w:p w14:paraId="6FDC89AF" w14:textId="6D9F07A2" w:rsidR="00E05A00" w:rsidRPr="002F2E86" w:rsidRDefault="00E05A00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shu.song@yhsmo.com</w:t>
            </w:r>
          </w:p>
        </w:tc>
      </w:tr>
    </w:tbl>
    <w:p w14:paraId="1AF8211B" w14:textId="0C89F479" w:rsidR="00E05A00" w:rsidRPr="00D13BDB" w:rsidRDefault="00D13BDB" w:rsidP="00E05A00">
      <w:pPr>
        <w:ind w:left="0" w:firstLine="0"/>
        <w:rPr>
          <w:rFonts w:ascii="Times New Roman" w:eastAsia="宋体" w:hAnsi="Times New Roman" w:cs="Times New Roman"/>
          <w:b/>
          <w:szCs w:val="21"/>
        </w:rPr>
      </w:pPr>
      <w:r w:rsidRPr="00D13BDB">
        <w:rPr>
          <w:rFonts w:ascii="Times New Roman" w:eastAsia="宋体" w:hAnsi="Times New Roman" w:cs="Times New Roman" w:hint="eastAsia"/>
          <w:b/>
          <w:szCs w:val="21"/>
        </w:rPr>
        <w:t>分</w:t>
      </w:r>
      <w:r w:rsidR="00E05A00" w:rsidRPr="00D13BDB">
        <w:rPr>
          <w:rFonts w:ascii="Times New Roman" w:eastAsia="宋体" w:hAnsi="Times New Roman" w:cs="Times New Roman" w:hint="eastAsia"/>
          <w:b/>
          <w:szCs w:val="21"/>
        </w:rPr>
        <w:t>中心需同时抄送</w:t>
      </w:r>
      <w:r w:rsidR="00E05A00" w:rsidRPr="00D13BDB">
        <w:rPr>
          <w:rFonts w:ascii="Times New Roman" w:eastAsia="宋体" w:hAnsi="Times New Roman" w:cs="Times New Roman" w:hint="eastAsia"/>
          <w:b/>
          <w:szCs w:val="21"/>
        </w:rPr>
        <w:t>C</w:t>
      </w:r>
      <w:r w:rsidR="00E05A00" w:rsidRPr="00D13BDB">
        <w:rPr>
          <w:rFonts w:ascii="Times New Roman" w:eastAsia="宋体" w:hAnsi="Times New Roman" w:cs="Times New Roman"/>
          <w:b/>
          <w:szCs w:val="21"/>
        </w:rPr>
        <w:t>RC</w:t>
      </w:r>
      <w:r w:rsidR="00E05A00" w:rsidRPr="00D13BDB">
        <w:rPr>
          <w:rFonts w:ascii="Times New Roman" w:eastAsia="宋体" w:hAnsi="Times New Roman" w:cs="Times New Roman" w:hint="eastAsia"/>
          <w:b/>
          <w:szCs w:val="21"/>
        </w:rPr>
        <w:t>：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73"/>
        <w:gridCol w:w="2979"/>
        <w:gridCol w:w="992"/>
        <w:gridCol w:w="1560"/>
        <w:gridCol w:w="2318"/>
      </w:tblGrid>
      <w:tr w:rsidR="00E05A00" w:rsidRPr="00E05A00" w14:paraId="3F0E59FD" w14:textId="77777777" w:rsidTr="00E05A00">
        <w:trPr>
          <w:trHeight w:val="312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22EE1" w14:textId="4AA55739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中心</w:t>
            </w:r>
          </w:p>
        </w:tc>
        <w:tc>
          <w:tcPr>
            <w:tcW w:w="1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D3871" w14:textId="77777777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中心名称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B2491" w14:textId="10E8B646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CRC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6762A" w14:textId="77777777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联系方式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FF889" w14:textId="77777777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邮箱地址</w:t>
            </w:r>
          </w:p>
        </w:tc>
      </w:tr>
      <w:tr w:rsidR="00E05A00" w:rsidRPr="00E05A00" w14:paraId="5F18BA29" w14:textId="77777777" w:rsidTr="00E05A00">
        <w:trPr>
          <w:trHeight w:val="312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AF9B2" w14:textId="52A76B15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color w:val="000000"/>
                <w:szCs w:val="21"/>
              </w:rPr>
              <w:t>01</w:t>
            </w:r>
          </w:p>
        </w:tc>
        <w:tc>
          <w:tcPr>
            <w:tcW w:w="1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9E878" w14:textId="7BC3E129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color w:val="000000"/>
                <w:szCs w:val="21"/>
              </w:rPr>
              <w:t>上海中医药大学附属曙光医院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83661" w14:textId="24A1EE9D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color w:val="000000"/>
                <w:szCs w:val="21"/>
              </w:rPr>
              <w:t>许秋芳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B31EE" w14:textId="734BB54E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color w:val="000000"/>
                <w:szCs w:val="21"/>
              </w:rPr>
              <w:t>13962192467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759B2" w14:textId="1FB27E30" w:rsidR="00E05A00" w:rsidRPr="00C52A6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2A60">
              <w:rPr>
                <w:rFonts w:ascii="Times New Roman" w:eastAsia="宋体" w:hAnsi="Times New Roman" w:cs="Times New Roman"/>
                <w:szCs w:val="21"/>
              </w:rPr>
              <w:t>qiufang.xu@yhsmo.con</w:t>
            </w:r>
          </w:p>
        </w:tc>
      </w:tr>
      <w:tr w:rsidR="00E05A00" w:rsidRPr="00E05A00" w14:paraId="6C4122BB" w14:textId="77777777" w:rsidTr="00E05A00">
        <w:trPr>
          <w:trHeight w:val="312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2ACFF" w14:textId="0FEA53E3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color w:val="000000"/>
                <w:szCs w:val="21"/>
              </w:rPr>
              <w:t>02</w:t>
            </w:r>
          </w:p>
        </w:tc>
        <w:tc>
          <w:tcPr>
            <w:tcW w:w="1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3B769" w14:textId="2BA0D2E1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color w:val="000000"/>
                <w:szCs w:val="21"/>
              </w:rPr>
              <w:t>北京中医药大学东方医院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00BE3" w14:textId="53C6CA0B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color w:val="000000"/>
                <w:szCs w:val="21"/>
              </w:rPr>
              <w:t>马佳丽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E04" w14:textId="0C41ECB4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color w:val="000000"/>
                <w:szCs w:val="21"/>
              </w:rPr>
              <w:t>15072452335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BCE2B" w14:textId="158B9538" w:rsidR="00E05A00" w:rsidRPr="00C52A6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2A60">
              <w:rPr>
                <w:rFonts w:ascii="Times New Roman" w:eastAsia="宋体" w:hAnsi="Times New Roman" w:cs="Times New Roman"/>
                <w:szCs w:val="21"/>
              </w:rPr>
              <w:t>yue.zhang@yhsmo.com</w:t>
            </w:r>
          </w:p>
        </w:tc>
      </w:tr>
      <w:tr w:rsidR="00E05A00" w:rsidRPr="00E05A00" w14:paraId="22DED36F" w14:textId="77777777" w:rsidTr="00E05A00">
        <w:trPr>
          <w:trHeight w:val="312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6005D" w14:textId="3BD5D60B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color w:val="000000"/>
                <w:szCs w:val="21"/>
              </w:rPr>
              <w:t>03</w:t>
            </w:r>
          </w:p>
        </w:tc>
        <w:tc>
          <w:tcPr>
            <w:tcW w:w="1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8B58B" w14:textId="1581422F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color w:val="000000"/>
                <w:szCs w:val="21"/>
              </w:rPr>
              <w:t>北京中医药大学东直门医院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97375" w14:textId="312D9D6C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color w:val="000000"/>
                <w:szCs w:val="21"/>
              </w:rPr>
              <w:t>张</w:t>
            </w:r>
            <w:r w:rsidR="00D8100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 xml:space="preserve">  </w:t>
            </w:r>
            <w:r w:rsidRPr="00E05A00">
              <w:rPr>
                <w:rFonts w:ascii="Times New Roman" w:eastAsia="宋体" w:hAnsi="Times New Roman" w:cs="Times New Roman"/>
                <w:color w:val="000000"/>
                <w:szCs w:val="21"/>
              </w:rPr>
              <w:t>越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F20CD" w14:textId="6F93158E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color w:val="000000"/>
                <w:szCs w:val="21"/>
              </w:rPr>
              <w:t>13366242372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A3563" w14:textId="78AECC8A" w:rsidR="00E05A00" w:rsidRPr="00C52A60" w:rsidRDefault="00A16203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hyperlink r:id="rId9" w:history="1">
              <w:r w:rsidR="00E05A00" w:rsidRPr="00C52A60">
                <w:rPr>
                  <w:rFonts w:ascii="Times New Roman" w:hAnsi="Times New Roman" w:cs="Times New Roman"/>
                </w:rPr>
                <w:t>jiali.ma@yhsmo.com</w:t>
              </w:r>
            </w:hyperlink>
          </w:p>
        </w:tc>
      </w:tr>
      <w:tr w:rsidR="00E05A00" w:rsidRPr="00E05A00" w14:paraId="029B5017" w14:textId="77777777" w:rsidTr="00E05A00">
        <w:trPr>
          <w:trHeight w:val="312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13F0F" w14:textId="64E9AFF5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color w:val="000000"/>
                <w:szCs w:val="21"/>
              </w:rPr>
              <w:t>04</w:t>
            </w:r>
          </w:p>
        </w:tc>
        <w:tc>
          <w:tcPr>
            <w:tcW w:w="1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D1144" w14:textId="74104482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color w:val="000000"/>
                <w:szCs w:val="21"/>
              </w:rPr>
              <w:t>广州中医药大学第一附属医院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C5057" w14:textId="2E6F2E50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color w:val="000000"/>
                <w:szCs w:val="21"/>
              </w:rPr>
              <w:t>何</w:t>
            </w:r>
            <w:r w:rsidR="00D8100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 xml:space="preserve">  </w:t>
            </w:r>
            <w:r w:rsidRPr="00E05A00">
              <w:rPr>
                <w:rFonts w:ascii="Times New Roman" w:eastAsia="宋体" w:hAnsi="Times New Roman" w:cs="Times New Roman"/>
                <w:color w:val="000000"/>
                <w:szCs w:val="21"/>
              </w:rPr>
              <w:t>茵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31684" w14:textId="270B81F3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color w:val="000000"/>
                <w:szCs w:val="21"/>
              </w:rPr>
              <w:t>15013166876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371A3" w14:textId="7F8506F6" w:rsidR="00E05A00" w:rsidRPr="00C52A60" w:rsidRDefault="00A16203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hyperlink r:id="rId10" w:history="1">
              <w:r w:rsidR="00E05A00" w:rsidRPr="00C52A60">
                <w:rPr>
                  <w:rFonts w:ascii="Times New Roman" w:hAnsi="Times New Roman" w:cs="Times New Roman"/>
                </w:rPr>
                <w:t>yin.he@yhsmo.com</w:t>
              </w:r>
            </w:hyperlink>
          </w:p>
        </w:tc>
      </w:tr>
      <w:tr w:rsidR="00E05A00" w:rsidRPr="00E05A00" w14:paraId="3AA04A43" w14:textId="77777777" w:rsidTr="00E05A00">
        <w:trPr>
          <w:trHeight w:val="312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FAFF8" w14:textId="2D691AB5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color w:val="000000"/>
                <w:szCs w:val="21"/>
              </w:rPr>
              <w:t>06</w:t>
            </w:r>
          </w:p>
        </w:tc>
        <w:tc>
          <w:tcPr>
            <w:tcW w:w="1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E7643" w14:textId="343257AA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color w:val="000000"/>
                <w:szCs w:val="21"/>
              </w:rPr>
              <w:t>保定市第一中医院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BD8E3" w14:textId="7B94159E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color w:val="000000"/>
                <w:szCs w:val="21"/>
              </w:rPr>
              <w:t>刘</w:t>
            </w:r>
            <w:r w:rsidR="00D8100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 xml:space="preserve">  </w:t>
            </w:r>
            <w:r w:rsidRPr="00E05A00">
              <w:rPr>
                <w:rFonts w:ascii="Times New Roman" w:eastAsia="宋体" w:hAnsi="Times New Roman" w:cs="Times New Roman"/>
                <w:color w:val="000000"/>
                <w:szCs w:val="21"/>
              </w:rPr>
              <w:t>爽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C4046" w14:textId="3418384D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color w:val="000000"/>
                <w:szCs w:val="21"/>
              </w:rPr>
              <w:t>18233259406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AA608" w14:textId="2034BFA3" w:rsidR="00E05A00" w:rsidRPr="00C52A60" w:rsidRDefault="00A16203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hyperlink r:id="rId11" w:history="1">
              <w:r w:rsidR="00E05A00" w:rsidRPr="00C52A60">
                <w:rPr>
                  <w:rFonts w:ascii="Times New Roman" w:hAnsi="Times New Roman" w:cs="Times New Roman"/>
                </w:rPr>
                <w:t>shuang.liu@yhsmo.com</w:t>
              </w:r>
            </w:hyperlink>
          </w:p>
        </w:tc>
      </w:tr>
      <w:tr w:rsidR="00D8100E" w:rsidRPr="00E05A00" w14:paraId="2AF51CB2" w14:textId="77777777" w:rsidTr="006F2B1C">
        <w:trPr>
          <w:trHeight w:val="312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DF51B8E" w14:textId="69C3F8F0" w:rsidR="00D8100E" w:rsidRPr="006F2B1C" w:rsidRDefault="00D8100E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highlight w:val="yellow"/>
              </w:rPr>
            </w:pPr>
            <w:r w:rsidRPr="006F2B1C">
              <w:rPr>
                <w:rFonts w:ascii="Times New Roman" w:eastAsia="宋体" w:hAnsi="Times New Roman" w:cs="Times New Roman" w:hint="eastAsia"/>
                <w:color w:val="000000"/>
                <w:szCs w:val="21"/>
                <w:highlight w:val="yellow"/>
              </w:rPr>
              <w:t>07</w:t>
            </w:r>
          </w:p>
        </w:tc>
        <w:tc>
          <w:tcPr>
            <w:tcW w:w="1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F2EE3D7" w14:textId="24B4E1B0" w:rsidR="00D8100E" w:rsidRPr="0009203D" w:rsidRDefault="00D8100E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highlight w:val="yellow"/>
              </w:rPr>
            </w:pPr>
            <w:r w:rsidRPr="0009203D">
              <w:rPr>
                <w:rFonts w:ascii="Times New Roman" w:eastAsia="宋体" w:hAnsi="Times New Roman" w:cs="Times New Roman" w:hint="eastAsia"/>
                <w:color w:val="000000"/>
                <w:szCs w:val="21"/>
                <w:highlight w:val="yellow"/>
              </w:rPr>
              <w:t>潍坊市中医院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34E76CFF" w14:textId="5F5BEB0C" w:rsidR="00D8100E" w:rsidRPr="0009203D" w:rsidRDefault="00D8100E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highlight w:val="yellow"/>
              </w:rPr>
            </w:pPr>
            <w:r w:rsidRPr="0009203D">
              <w:rPr>
                <w:rFonts w:ascii="Times New Roman" w:eastAsia="宋体" w:hAnsi="Times New Roman" w:cs="Times New Roman" w:hint="eastAsia"/>
                <w:color w:val="000000"/>
                <w:szCs w:val="21"/>
                <w:highlight w:val="yellow"/>
              </w:rPr>
              <w:t>刘丽萍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D4D4DD3" w14:textId="57ACA6E8" w:rsidR="00D8100E" w:rsidRPr="0009203D" w:rsidRDefault="00EE6956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highlight w:val="yellow"/>
              </w:rPr>
            </w:pPr>
            <w:r w:rsidRPr="0009203D">
              <w:rPr>
                <w:rFonts w:ascii="Times New Roman" w:eastAsia="宋体" w:hAnsi="Times New Roman" w:cs="Times New Roman"/>
                <w:color w:val="000000"/>
                <w:szCs w:val="21"/>
                <w:highlight w:val="yellow"/>
              </w:rPr>
              <w:t>15265651553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09AF73AB" w14:textId="01441720" w:rsidR="00D8100E" w:rsidRPr="0009203D" w:rsidRDefault="00EE6956" w:rsidP="00E05A00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09203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liping.liu@linkstart.com.cn</w:t>
            </w:r>
          </w:p>
        </w:tc>
      </w:tr>
      <w:tr w:rsidR="00D8100E" w:rsidRPr="00E05A00" w14:paraId="0ACEB2E5" w14:textId="77777777" w:rsidTr="006F2B1C">
        <w:trPr>
          <w:trHeight w:val="312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63A51B8" w14:textId="33982BE4" w:rsidR="00D8100E" w:rsidRPr="006F2B1C" w:rsidRDefault="00D8100E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highlight w:val="yellow"/>
              </w:rPr>
            </w:pPr>
            <w:r w:rsidRPr="006F2B1C">
              <w:rPr>
                <w:rFonts w:ascii="Times New Roman" w:eastAsia="宋体" w:hAnsi="Times New Roman" w:cs="Times New Roman" w:hint="eastAsia"/>
                <w:color w:val="000000"/>
                <w:szCs w:val="21"/>
                <w:highlight w:val="yellow"/>
              </w:rPr>
              <w:t>08</w:t>
            </w:r>
          </w:p>
        </w:tc>
        <w:tc>
          <w:tcPr>
            <w:tcW w:w="1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65DB80B" w14:textId="524D0BEE" w:rsidR="00D8100E" w:rsidRPr="0009203D" w:rsidRDefault="00D8100E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highlight w:val="yellow"/>
              </w:rPr>
            </w:pPr>
            <w:r w:rsidRPr="0009203D">
              <w:rPr>
                <w:rFonts w:ascii="Times New Roman" w:eastAsia="宋体" w:hAnsi="Times New Roman" w:cs="Times New Roman" w:hint="eastAsia"/>
                <w:color w:val="000000"/>
                <w:szCs w:val="21"/>
                <w:highlight w:val="yellow"/>
              </w:rPr>
              <w:t>上海中医药大学附属龙华医院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746A3A4F" w14:textId="70CF7FB3" w:rsidR="00D8100E" w:rsidRPr="0009203D" w:rsidRDefault="00D8100E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highlight w:val="yellow"/>
              </w:rPr>
            </w:pPr>
            <w:r w:rsidRPr="0009203D">
              <w:rPr>
                <w:rFonts w:ascii="Times New Roman" w:eastAsia="宋体" w:hAnsi="Times New Roman" w:cs="Times New Roman"/>
                <w:color w:val="000000"/>
                <w:szCs w:val="21"/>
                <w:highlight w:val="yellow"/>
              </w:rPr>
              <w:t>许秋芳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A4BF15F" w14:textId="6362F8DA" w:rsidR="00D8100E" w:rsidRPr="0009203D" w:rsidRDefault="00D8100E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highlight w:val="yellow"/>
              </w:rPr>
            </w:pPr>
            <w:r w:rsidRPr="0009203D">
              <w:rPr>
                <w:rFonts w:ascii="Times New Roman" w:eastAsia="宋体" w:hAnsi="Times New Roman" w:cs="Times New Roman"/>
                <w:color w:val="000000"/>
                <w:szCs w:val="21"/>
                <w:highlight w:val="yellow"/>
              </w:rPr>
              <w:t>13962192467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3E7788FA" w14:textId="5D1966B3" w:rsidR="00D8100E" w:rsidRPr="0009203D" w:rsidRDefault="00D8100E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  <w:highlight w:val="yellow"/>
              </w:rPr>
            </w:pPr>
            <w:r w:rsidRPr="0009203D">
              <w:rPr>
                <w:rFonts w:ascii="Times New Roman" w:eastAsia="宋体" w:hAnsi="Times New Roman" w:cs="Times New Roman"/>
                <w:szCs w:val="21"/>
                <w:highlight w:val="yellow"/>
              </w:rPr>
              <w:t>qiufang.xu@yhsmo.con</w:t>
            </w:r>
          </w:p>
        </w:tc>
      </w:tr>
    </w:tbl>
    <w:p w14:paraId="6197B3FF" w14:textId="4CB791FE" w:rsidR="00E05A00" w:rsidRPr="00D13BDB" w:rsidRDefault="00D13BDB" w:rsidP="00E05A00">
      <w:pPr>
        <w:ind w:left="0" w:firstLine="0"/>
        <w:rPr>
          <w:rFonts w:ascii="Times New Roman" w:eastAsia="宋体" w:hAnsi="Times New Roman" w:cs="Times New Roman"/>
          <w:b/>
          <w:szCs w:val="21"/>
        </w:rPr>
      </w:pPr>
      <w:r w:rsidRPr="00D13BDB">
        <w:rPr>
          <w:rFonts w:ascii="Times New Roman" w:eastAsia="宋体" w:hAnsi="Times New Roman" w:cs="Times New Roman" w:hint="eastAsia"/>
          <w:b/>
          <w:szCs w:val="21"/>
        </w:rPr>
        <w:t>分</w:t>
      </w:r>
      <w:r w:rsidR="00E05A00" w:rsidRPr="00D13BDB">
        <w:rPr>
          <w:rFonts w:ascii="Times New Roman" w:eastAsia="宋体" w:hAnsi="Times New Roman" w:cs="Times New Roman" w:hint="eastAsia"/>
          <w:b/>
          <w:szCs w:val="21"/>
        </w:rPr>
        <w:t>中心需同时抄送</w:t>
      </w:r>
      <w:r w:rsidR="00E05A00" w:rsidRPr="00D13BDB">
        <w:rPr>
          <w:rFonts w:ascii="Times New Roman" w:eastAsia="宋体" w:hAnsi="Times New Roman" w:cs="Times New Roman" w:hint="eastAsia"/>
          <w:b/>
          <w:szCs w:val="21"/>
        </w:rPr>
        <w:t>C</w:t>
      </w:r>
      <w:r w:rsidR="00E05A00" w:rsidRPr="00D13BDB">
        <w:rPr>
          <w:rFonts w:ascii="Times New Roman" w:eastAsia="宋体" w:hAnsi="Times New Roman" w:cs="Times New Roman"/>
          <w:b/>
          <w:szCs w:val="21"/>
        </w:rPr>
        <w:t>RA</w:t>
      </w:r>
      <w:r w:rsidR="00E05A00" w:rsidRPr="00D13BDB">
        <w:rPr>
          <w:rFonts w:ascii="Times New Roman" w:eastAsia="宋体" w:hAnsi="Times New Roman" w:cs="Times New Roman" w:hint="eastAsia"/>
          <w:b/>
          <w:szCs w:val="21"/>
        </w:rPr>
        <w:t>：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68"/>
        <w:gridCol w:w="1996"/>
        <w:gridCol w:w="990"/>
        <w:gridCol w:w="1558"/>
        <w:gridCol w:w="3310"/>
      </w:tblGrid>
      <w:tr w:rsidR="0009203D" w:rsidRPr="00E05A00" w14:paraId="040FDDE0" w14:textId="77777777" w:rsidTr="00626278">
        <w:trPr>
          <w:trHeight w:val="312"/>
          <w:jc w:val="center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BE5D7" w14:textId="77777777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中心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D384E" w14:textId="77777777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中心名称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5E1F4" w14:textId="5E4D2CFD" w:rsidR="00E05A00" w:rsidRPr="00E05A00" w:rsidRDefault="00E05A00" w:rsidP="00D13BDB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CR</w:t>
            </w:r>
            <w:r w:rsidR="00D13BDB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A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A0A68" w14:textId="77777777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联系方式</w:t>
            </w:r>
          </w:p>
        </w:tc>
        <w:tc>
          <w:tcPr>
            <w:tcW w:w="1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E1D89" w14:textId="77777777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邮箱地址</w:t>
            </w:r>
          </w:p>
        </w:tc>
      </w:tr>
      <w:tr w:rsidR="0009203D" w:rsidRPr="00E05A00" w14:paraId="7A90676C" w14:textId="77777777" w:rsidTr="00626278">
        <w:trPr>
          <w:trHeight w:val="312"/>
          <w:jc w:val="center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F8A54" w14:textId="7FCBC088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01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37DFD" w14:textId="77777777" w:rsidR="00C379A6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上海中医药大学</w:t>
            </w:r>
          </w:p>
          <w:p w14:paraId="222A9BF3" w14:textId="10E20481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附属曙光医院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D6E40" w14:textId="45870383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刘彦鹏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7733" w14:textId="49F9D0E8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13127501050</w:t>
            </w:r>
          </w:p>
        </w:tc>
        <w:tc>
          <w:tcPr>
            <w:tcW w:w="1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8B339" w14:textId="42D6524B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yanpeng.liu@highthinkmed.com</w:t>
            </w:r>
          </w:p>
        </w:tc>
      </w:tr>
      <w:tr w:rsidR="0009203D" w:rsidRPr="00E05A00" w14:paraId="5CC3AB92" w14:textId="77777777" w:rsidTr="00626278">
        <w:trPr>
          <w:trHeight w:val="312"/>
          <w:jc w:val="center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C92A6" w14:textId="683BE3F9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02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381C6" w14:textId="77777777" w:rsidR="00C379A6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北京中医药大学</w:t>
            </w:r>
          </w:p>
          <w:p w14:paraId="78F299E2" w14:textId="5195246E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东方医院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65A0E" w14:textId="515CAD1B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王玉红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994BE" w14:textId="569ACBBF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13611087274</w:t>
            </w:r>
          </w:p>
        </w:tc>
        <w:tc>
          <w:tcPr>
            <w:tcW w:w="1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C05B3" w14:textId="5EF4CA30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yuhong.wang@highthinkmed.com</w:t>
            </w:r>
          </w:p>
        </w:tc>
      </w:tr>
      <w:tr w:rsidR="0009203D" w:rsidRPr="00E05A00" w14:paraId="70CF4C58" w14:textId="77777777" w:rsidTr="00626278">
        <w:trPr>
          <w:trHeight w:val="312"/>
          <w:jc w:val="center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9F081" w14:textId="69B4BEAF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03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654D7" w14:textId="77777777" w:rsidR="00C379A6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北京中医药大学</w:t>
            </w:r>
          </w:p>
          <w:p w14:paraId="01AC775C" w14:textId="58B685C2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东直门医院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BA683" w14:textId="09C0F7B2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王涛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FE23B" w14:textId="74B1DFBD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18911571925</w:t>
            </w:r>
          </w:p>
        </w:tc>
        <w:tc>
          <w:tcPr>
            <w:tcW w:w="1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6DED4" w14:textId="696C21DC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tao.wang@highthinkmed.com</w:t>
            </w:r>
          </w:p>
        </w:tc>
      </w:tr>
      <w:tr w:rsidR="0009203D" w:rsidRPr="00E05A00" w14:paraId="03266FD2" w14:textId="77777777" w:rsidTr="00626278">
        <w:trPr>
          <w:trHeight w:val="312"/>
          <w:jc w:val="center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CA4C" w14:textId="05FA4842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04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C6024" w14:textId="77777777" w:rsidR="00C379A6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广州中医药大学</w:t>
            </w:r>
          </w:p>
          <w:p w14:paraId="284DA90A" w14:textId="5861B57D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第一附属医院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ABFE5" w14:textId="16CB941D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郭晓琳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0972C" w14:textId="1915D2C0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13503015823</w:t>
            </w:r>
          </w:p>
        </w:tc>
        <w:tc>
          <w:tcPr>
            <w:tcW w:w="1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44ACD" w14:textId="218408FD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xiaolin.guo@highthinkmed.com</w:t>
            </w:r>
          </w:p>
        </w:tc>
      </w:tr>
      <w:tr w:rsidR="0009203D" w:rsidRPr="00E05A00" w14:paraId="024C890B" w14:textId="77777777" w:rsidTr="00626278">
        <w:trPr>
          <w:trHeight w:val="312"/>
          <w:jc w:val="center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C7A7E" w14:textId="4533580C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41E40" w14:textId="00DA21A3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广东省中医院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94C00" w14:textId="4C250215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郭晓琳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5722B" w14:textId="6817B05C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13503015823</w:t>
            </w:r>
          </w:p>
        </w:tc>
        <w:tc>
          <w:tcPr>
            <w:tcW w:w="1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9B11E" w14:textId="738174D7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xiaolin.guo@highthinkmed.com</w:t>
            </w:r>
          </w:p>
        </w:tc>
      </w:tr>
      <w:tr w:rsidR="0009203D" w:rsidRPr="00E05A00" w14:paraId="7C1E73D8" w14:textId="77777777" w:rsidTr="00626278">
        <w:trPr>
          <w:trHeight w:val="312"/>
          <w:jc w:val="center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33A27ACC" w14:textId="486C4E85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06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7B4DA9A4" w14:textId="7E0D2C3D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保定市第一中医院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6D71E7FE" w14:textId="7E428E72" w:rsidR="00E05A00" w:rsidRPr="0009203D" w:rsidRDefault="00FF067D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highlight w:val="yellow"/>
              </w:rPr>
            </w:pPr>
            <w:r w:rsidRPr="0009203D">
              <w:rPr>
                <w:rFonts w:ascii="Times New Roman" w:eastAsia="宋体" w:hAnsi="Times New Roman" w:cs="Times New Roman" w:hint="eastAsia"/>
                <w:szCs w:val="21"/>
                <w:highlight w:val="yellow"/>
              </w:rPr>
              <w:t>韦鹏飞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45DDFF5F" w14:textId="5A5FB116" w:rsidR="00E05A00" w:rsidRPr="0009203D" w:rsidRDefault="00170E9A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highlight w:val="yellow"/>
              </w:rPr>
            </w:pPr>
            <w:r w:rsidRPr="0009203D">
              <w:rPr>
                <w:rFonts w:ascii="Times New Roman" w:eastAsia="宋体" w:hAnsi="Times New Roman" w:cs="Times New Roman" w:hint="eastAsia"/>
                <w:szCs w:val="21"/>
                <w:highlight w:val="yellow"/>
              </w:rPr>
              <w:t>15200095787</w:t>
            </w:r>
          </w:p>
        </w:tc>
        <w:tc>
          <w:tcPr>
            <w:tcW w:w="1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709AC257" w14:textId="7F9C23F2" w:rsidR="00E05A00" w:rsidRPr="0009203D" w:rsidRDefault="00FF067D" w:rsidP="00FF067D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563C1"/>
                <w:szCs w:val="21"/>
                <w:highlight w:val="yellow"/>
                <w:u w:val="single"/>
              </w:rPr>
            </w:pPr>
            <w:r w:rsidRPr="0009203D">
              <w:rPr>
                <w:rFonts w:ascii="Times New Roman" w:eastAsia="宋体" w:hAnsi="Times New Roman" w:cs="Times New Roman" w:hint="eastAsia"/>
                <w:szCs w:val="21"/>
                <w:highlight w:val="yellow"/>
              </w:rPr>
              <w:t>pengfei.wei</w:t>
            </w:r>
            <w:r w:rsidR="00E05A00" w:rsidRPr="0009203D">
              <w:rPr>
                <w:rFonts w:ascii="Times New Roman" w:eastAsia="宋体" w:hAnsi="Times New Roman" w:cs="Times New Roman"/>
                <w:szCs w:val="21"/>
                <w:highlight w:val="yellow"/>
              </w:rPr>
              <w:t>@highthinkmed.com</w:t>
            </w:r>
          </w:p>
        </w:tc>
      </w:tr>
      <w:tr w:rsidR="0009203D" w:rsidRPr="00E05A00" w14:paraId="4031C2D6" w14:textId="77777777" w:rsidTr="00626278">
        <w:trPr>
          <w:trHeight w:val="312"/>
          <w:jc w:val="center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767AD" w14:textId="23D70282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07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12120" w14:textId="0A8802DB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潍坊市中医院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0BB30" w14:textId="1EE245EE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姜晓宁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A163A" w14:textId="69A1820B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13791914950</w:t>
            </w:r>
          </w:p>
        </w:tc>
        <w:tc>
          <w:tcPr>
            <w:tcW w:w="1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3773A" w14:textId="7406BDE1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563C1"/>
                <w:szCs w:val="21"/>
                <w:u w:val="single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xiaoning.jiang@highthinkmed.com</w:t>
            </w:r>
          </w:p>
        </w:tc>
      </w:tr>
      <w:tr w:rsidR="0009203D" w:rsidRPr="00E05A00" w14:paraId="71F1F1EF" w14:textId="77777777" w:rsidTr="00626278">
        <w:trPr>
          <w:trHeight w:val="312"/>
          <w:jc w:val="center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CA569" w14:textId="41AF516E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08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01EB1" w14:textId="77777777" w:rsidR="00C379A6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上海中医药大学</w:t>
            </w:r>
          </w:p>
          <w:p w14:paraId="16A2729B" w14:textId="398115DA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附属龙华医院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36665" w14:textId="40F8F7BB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刘科汝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C127A" w14:textId="2A448E7C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18709839853</w:t>
            </w:r>
          </w:p>
        </w:tc>
        <w:tc>
          <w:tcPr>
            <w:tcW w:w="1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D8772" w14:textId="231B04D0" w:rsidR="00E05A00" w:rsidRPr="00E05A00" w:rsidRDefault="00E05A00" w:rsidP="00E05A00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color w:val="0563C1"/>
                <w:szCs w:val="21"/>
                <w:u w:val="single"/>
              </w:rPr>
            </w:pPr>
            <w:r w:rsidRPr="00E05A00">
              <w:rPr>
                <w:rFonts w:ascii="Times New Roman" w:eastAsia="宋体" w:hAnsi="Times New Roman" w:cs="Times New Roman"/>
                <w:szCs w:val="21"/>
              </w:rPr>
              <w:t>keru.liu@highthinkmed.com</w:t>
            </w:r>
          </w:p>
        </w:tc>
      </w:tr>
    </w:tbl>
    <w:p w14:paraId="26949488" w14:textId="77777777" w:rsidR="00CB1311" w:rsidRDefault="00CB1311">
      <w:pPr>
        <w:spacing w:line="240" w:lineRule="auto"/>
        <w:ind w:left="0" w:firstLine="0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br w:type="page"/>
      </w:r>
    </w:p>
    <w:p w14:paraId="5B737993" w14:textId="0C89CC36" w:rsidR="002F2E86" w:rsidRPr="002F2E86" w:rsidRDefault="002F2E86" w:rsidP="002F2E86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Cs w:val="21"/>
        </w:rPr>
      </w:pPr>
      <w:r w:rsidRPr="002F2E86">
        <w:rPr>
          <w:rFonts w:ascii="Times New Roman" w:eastAsia="宋体" w:hAnsi="Times New Roman" w:cs="Times New Roman"/>
          <w:b/>
          <w:szCs w:val="21"/>
        </w:rPr>
        <w:lastRenderedPageBreak/>
        <w:t>医学监查数据清单发送名单</w:t>
      </w:r>
    </w:p>
    <w:p w14:paraId="780BDFE7" w14:textId="363A4FB1" w:rsidR="002F2E86" w:rsidRPr="00BF4243" w:rsidRDefault="002F2E86" w:rsidP="00BF4243">
      <w:pPr>
        <w:ind w:leftChars="200" w:left="1044"/>
        <w:rPr>
          <w:rFonts w:ascii="Times New Roman" w:eastAsia="宋体" w:hAnsi="Times New Roman" w:cs="Times New Roman"/>
          <w:szCs w:val="21"/>
        </w:rPr>
      </w:pPr>
      <w:r w:rsidRPr="00BF4243">
        <w:rPr>
          <w:rFonts w:ascii="Times New Roman" w:eastAsia="宋体" w:hAnsi="Times New Roman" w:cs="Times New Roman"/>
          <w:szCs w:val="21"/>
        </w:rPr>
        <w:t>数据经理发送</w:t>
      </w:r>
      <w:r w:rsidR="00C379A6">
        <w:rPr>
          <w:rFonts w:ascii="Times New Roman" w:eastAsia="宋体" w:hAnsi="Times New Roman" w:cs="Times New Roman" w:hint="eastAsia"/>
          <w:szCs w:val="21"/>
        </w:rPr>
        <w:t>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617"/>
        <w:gridCol w:w="1117"/>
        <w:gridCol w:w="1490"/>
        <w:gridCol w:w="3298"/>
      </w:tblGrid>
      <w:tr w:rsidR="002F2E86" w:rsidRPr="002F2E86" w14:paraId="7AE8254B" w14:textId="77777777" w:rsidTr="00C379A6">
        <w:trPr>
          <w:tblHeader/>
        </w:trPr>
        <w:tc>
          <w:tcPr>
            <w:tcW w:w="1535" w:type="pct"/>
            <w:vAlign w:val="center"/>
          </w:tcPr>
          <w:p w14:paraId="7A99A982" w14:textId="77777777" w:rsidR="002F2E86" w:rsidRPr="002F2E86" w:rsidRDefault="002F2E86" w:rsidP="002F2E86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b/>
                <w:szCs w:val="21"/>
              </w:rPr>
              <w:t>项目角色</w:t>
            </w:r>
          </w:p>
        </w:tc>
        <w:tc>
          <w:tcPr>
            <w:tcW w:w="655" w:type="pct"/>
            <w:vAlign w:val="center"/>
          </w:tcPr>
          <w:p w14:paraId="7408E585" w14:textId="77777777" w:rsidR="002F2E86" w:rsidRPr="002F2E86" w:rsidRDefault="002F2E86" w:rsidP="002F2E86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b/>
                <w:szCs w:val="21"/>
              </w:rPr>
              <w:t>姓名</w:t>
            </w:r>
          </w:p>
        </w:tc>
        <w:tc>
          <w:tcPr>
            <w:tcW w:w="874" w:type="pct"/>
            <w:vAlign w:val="center"/>
          </w:tcPr>
          <w:p w14:paraId="145A24EB" w14:textId="77777777" w:rsidR="002F2E86" w:rsidRPr="002F2E86" w:rsidRDefault="002F2E86" w:rsidP="002F2E86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b/>
                <w:szCs w:val="21"/>
              </w:rPr>
              <w:t>电话</w:t>
            </w:r>
          </w:p>
        </w:tc>
        <w:tc>
          <w:tcPr>
            <w:tcW w:w="1935" w:type="pct"/>
            <w:vAlign w:val="center"/>
          </w:tcPr>
          <w:p w14:paraId="6146F9C0" w14:textId="77777777" w:rsidR="002F2E86" w:rsidRPr="002F2E86" w:rsidRDefault="002F2E86" w:rsidP="002F2E86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b/>
                <w:szCs w:val="21"/>
              </w:rPr>
              <w:t>邮箱</w:t>
            </w:r>
          </w:p>
        </w:tc>
      </w:tr>
      <w:tr w:rsidR="00662E4E" w:rsidRPr="002F2E86" w14:paraId="7F588135" w14:textId="77777777" w:rsidTr="00581D57">
        <w:tc>
          <w:tcPr>
            <w:tcW w:w="1535" w:type="pct"/>
            <w:vAlign w:val="center"/>
          </w:tcPr>
          <w:p w14:paraId="36EBB9B0" w14:textId="77777777" w:rsidR="00662E4E" w:rsidRPr="002F2E86" w:rsidRDefault="00662E4E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申办方医学</w:t>
            </w:r>
          </w:p>
        </w:tc>
        <w:tc>
          <w:tcPr>
            <w:tcW w:w="655" w:type="pct"/>
            <w:vAlign w:val="center"/>
          </w:tcPr>
          <w:p w14:paraId="0C3F7021" w14:textId="77777777" w:rsidR="00662E4E" w:rsidRPr="002F2E86" w:rsidRDefault="00662E4E" w:rsidP="00581D57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李红丽</w:t>
            </w:r>
          </w:p>
        </w:tc>
        <w:tc>
          <w:tcPr>
            <w:tcW w:w="874" w:type="pct"/>
            <w:vAlign w:val="center"/>
          </w:tcPr>
          <w:p w14:paraId="78BD57A2" w14:textId="37E6AAE1" w:rsidR="00662E4E" w:rsidRPr="002F2E86" w:rsidRDefault="00662E4E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662E4E">
              <w:rPr>
                <w:rFonts w:ascii="Times New Roman" w:eastAsia="宋体" w:hAnsi="Times New Roman" w:cs="Times New Roman"/>
                <w:szCs w:val="21"/>
              </w:rPr>
              <w:t>13299956925</w:t>
            </w:r>
          </w:p>
        </w:tc>
        <w:tc>
          <w:tcPr>
            <w:tcW w:w="1935" w:type="pct"/>
            <w:vAlign w:val="center"/>
          </w:tcPr>
          <w:p w14:paraId="12D7E428" w14:textId="273639CE" w:rsidR="00662E4E" w:rsidRPr="002F2E86" w:rsidRDefault="00662E4E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662E4E">
              <w:rPr>
                <w:rFonts w:ascii="Times New Roman" w:eastAsia="宋体" w:hAnsi="Times New Roman" w:cs="Times New Roman"/>
                <w:szCs w:val="21"/>
              </w:rPr>
              <w:t>tsl-lihongli0025@tasly.com</w:t>
            </w:r>
          </w:p>
        </w:tc>
      </w:tr>
      <w:tr w:rsidR="00B5416B" w:rsidRPr="002F2E86" w14:paraId="4AD69F66" w14:textId="77777777" w:rsidTr="006F2B1C">
        <w:tc>
          <w:tcPr>
            <w:tcW w:w="1535" w:type="pct"/>
            <w:shd w:val="clear" w:color="auto" w:fill="FFFF00"/>
            <w:vAlign w:val="center"/>
          </w:tcPr>
          <w:p w14:paraId="0161D4AE" w14:textId="77777777" w:rsidR="00B5416B" w:rsidRPr="002F2E86" w:rsidRDefault="00B5416B" w:rsidP="00B5416B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CRO</w:t>
            </w:r>
            <w:r w:rsidRPr="002F2E86">
              <w:rPr>
                <w:rFonts w:ascii="Times New Roman" w:eastAsia="宋体" w:hAnsi="Times New Roman" w:cs="Times New Roman"/>
                <w:szCs w:val="21"/>
              </w:rPr>
              <w:t>医学</w:t>
            </w:r>
          </w:p>
        </w:tc>
        <w:tc>
          <w:tcPr>
            <w:tcW w:w="655" w:type="pct"/>
            <w:shd w:val="clear" w:color="auto" w:fill="FFFF00"/>
            <w:vAlign w:val="center"/>
          </w:tcPr>
          <w:p w14:paraId="2128C598" w14:textId="6D2356FC" w:rsidR="00B5416B" w:rsidRPr="002F2E86" w:rsidRDefault="00B5416B" w:rsidP="00B5416B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68AC">
              <w:rPr>
                <w:rFonts w:ascii="Times New Roman" w:eastAsia="宋体" w:hAnsi="Times New Roman" w:cs="Times New Roman" w:hint="eastAsia"/>
                <w:szCs w:val="21"/>
                <w:highlight w:val="yellow"/>
              </w:rPr>
              <w:t>高丰娇</w:t>
            </w:r>
          </w:p>
        </w:tc>
        <w:tc>
          <w:tcPr>
            <w:tcW w:w="874" w:type="pct"/>
            <w:shd w:val="clear" w:color="auto" w:fill="FFFF00"/>
            <w:vAlign w:val="center"/>
          </w:tcPr>
          <w:p w14:paraId="34311C68" w14:textId="750E4869" w:rsidR="00B5416B" w:rsidRPr="002F2E86" w:rsidRDefault="00B5416B" w:rsidP="00B5416B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F968AC">
              <w:rPr>
                <w:rFonts w:ascii="Times New Roman" w:hAnsi="Times New Roman" w:hint="eastAsia"/>
                <w:szCs w:val="21"/>
                <w:highlight w:val="yellow"/>
              </w:rPr>
              <w:t>13426178529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5B1B8BFF" w14:textId="622D4EF5" w:rsidR="00B5416B" w:rsidRPr="002F2E86" w:rsidRDefault="00B5416B" w:rsidP="00B5416B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F968AC">
              <w:rPr>
                <w:rFonts w:ascii="Times New Roman" w:hAnsi="Times New Roman" w:hint="eastAsia"/>
                <w:szCs w:val="21"/>
                <w:highlight w:val="yellow"/>
              </w:rPr>
              <w:t>fengjiao.gao@highthinkmed.com</w:t>
            </w:r>
          </w:p>
        </w:tc>
      </w:tr>
      <w:tr w:rsidR="006531CB" w:rsidRPr="002F2E86" w14:paraId="1466424F" w14:textId="77777777" w:rsidTr="006F2B1C">
        <w:trPr>
          <w:ins w:id="9" w:author="zxh" w:date="2020-03-27T15:24:00Z"/>
        </w:trPr>
        <w:tc>
          <w:tcPr>
            <w:tcW w:w="1535" w:type="pct"/>
            <w:shd w:val="clear" w:color="auto" w:fill="FFFF00"/>
            <w:vAlign w:val="center"/>
          </w:tcPr>
          <w:p w14:paraId="6A1521ED" w14:textId="7DEA1240" w:rsidR="006531CB" w:rsidRPr="002F2E86" w:rsidRDefault="006531CB" w:rsidP="002E2E32">
            <w:pPr>
              <w:spacing w:line="240" w:lineRule="auto"/>
              <w:ind w:left="0" w:firstLine="0"/>
              <w:rPr>
                <w:ins w:id="10" w:author="zxh" w:date="2020-03-27T15:24:00Z"/>
                <w:rFonts w:ascii="Times New Roman" w:eastAsia="宋体" w:hAnsi="Times New Roman" w:cs="Times New Roman"/>
                <w:szCs w:val="21"/>
              </w:rPr>
            </w:pPr>
            <w:ins w:id="11" w:author="zxh" w:date="2020-03-27T15:24:00Z">
              <w:r>
                <w:rPr>
                  <w:rFonts w:ascii="Times New Roman" w:eastAsia="宋体" w:hAnsi="Times New Roman" w:cs="Times New Roman" w:hint="eastAsia"/>
                  <w:szCs w:val="21"/>
                </w:rPr>
                <w:t>C</w:t>
              </w:r>
              <w:r>
                <w:rPr>
                  <w:rFonts w:ascii="Times New Roman" w:eastAsia="宋体" w:hAnsi="Times New Roman" w:cs="Times New Roman"/>
                  <w:szCs w:val="21"/>
                </w:rPr>
                <w:t>RO</w:t>
              </w:r>
              <w:r>
                <w:rPr>
                  <w:rFonts w:ascii="Times New Roman" w:eastAsia="宋体" w:hAnsi="Times New Roman" w:cs="Times New Roman" w:hint="eastAsia"/>
                  <w:szCs w:val="21"/>
                </w:rPr>
                <w:t>医学</w:t>
              </w:r>
              <w:bookmarkStart w:id="12" w:name="_GoBack"/>
              <w:bookmarkEnd w:id="12"/>
            </w:ins>
          </w:p>
        </w:tc>
        <w:tc>
          <w:tcPr>
            <w:tcW w:w="655" w:type="pct"/>
            <w:shd w:val="clear" w:color="auto" w:fill="FFFF00"/>
            <w:vAlign w:val="center"/>
          </w:tcPr>
          <w:p w14:paraId="47C360DB" w14:textId="2D05CCEE" w:rsidR="006531CB" w:rsidRPr="00F968AC" w:rsidRDefault="006531CB" w:rsidP="006531CB">
            <w:pPr>
              <w:spacing w:line="240" w:lineRule="auto"/>
              <w:ind w:left="0" w:firstLine="0"/>
              <w:jc w:val="center"/>
              <w:rPr>
                <w:ins w:id="13" w:author="zxh" w:date="2020-03-27T15:24:00Z"/>
                <w:rFonts w:ascii="Times New Roman" w:eastAsia="宋体" w:hAnsi="Times New Roman" w:cs="Times New Roman"/>
                <w:szCs w:val="21"/>
                <w:highlight w:val="yellow"/>
              </w:rPr>
            </w:pPr>
            <w:ins w:id="14" w:author="zxh" w:date="2020-03-27T15:24:00Z">
              <w:r>
                <w:rPr>
                  <w:rFonts w:ascii="Times New Roman" w:eastAsia="宋体" w:hAnsi="Times New Roman" w:cs="Times New Roman" w:hint="eastAsia"/>
                  <w:szCs w:val="21"/>
                </w:rPr>
                <w:t>赵秀红</w:t>
              </w:r>
            </w:ins>
          </w:p>
        </w:tc>
        <w:tc>
          <w:tcPr>
            <w:tcW w:w="874" w:type="pct"/>
            <w:shd w:val="clear" w:color="auto" w:fill="FFFF00"/>
            <w:vAlign w:val="center"/>
          </w:tcPr>
          <w:p w14:paraId="2D6790A5" w14:textId="52939609" w:rsidR="006531CB" w:rsidRPr="00F968AC" w:rsidRDefault="006531CB" w:rsidP="006531CB">
            <w:pPr>
              <w:spacing w:line="240" w:lineRule="auto"/>
              <w:ind w:left="0" w:firstLine="0"/>
              <w:rPr>
                <w:ins w:id="15" w:author="zxh" w:date="2020-03-27T15:24:00Z"/>
                <w:rFonts w:ascii="Times New Roman" w:hAnsi="Times New Roman"/>
                <w:szCs w:val="21"/>
                <w:highlight w:val="yellow"/>
              </w:rPr>
            </w:pPr>
            <w:ins w:id="16" w:author="zxh" w:date="2020-03-27T15:24:00Z">
              <w:r w:rsidRPr="00D13BDB">
                <w:rPr>
                  <w:rFonts w:ascii="Times New Roman" w:eastAsia="宋体" w:hAnsi="Times New Roman" w:cs="Times New Roman"/>
                  <w:szCs w:val="21"/>
                </w:rPr>
                <w:t>13730656102</w:t>
              </w:r>
            </w:ins>
          </w:p>
        </w:tc>
        <w:tc>
          <w:tcPr>
            <w:tcW w:w="1935" w:type="pct"/>
            <w:shd w:val="clear" w:color="auto" w:fill="FFFF00"/>
            <w:vAlign w:val="center"/>
          </w:tcPr>
          <w:p w14:paraId="7924D0AC" w14:textId="02EFAD5E" w:rsidR="006531CB" w:rsidRPr="00F968AC" w:rsidRDefault="006531CB" w:rsidP="006531CB">
            <w:pPr>
              <w:spacing w:line="240" w:lineRule="auto"/>
              <w:ind w:left="0" w:firstLine="0"/>
              <w:rPr>
                <w:ins w:id="17" w:author="zxh" w:date="2020-03-27T15:24:00Z"/>
                <w:rFonts w:ascii="Times New Roman" w:hAnsi="Times New Roman"/>
                <w:szCs w:val="21"/>
                <w:highlight w:val="yellow"/>
              </w:rPr>
            </w:pPr>
            <w:ins w:id="18" w:author="zxh" w:date="2020-03-27T15:24:00Z">
              <w:r w:rsidRPr="00D13BDB">
                <w:rPr>
                  <w:rFonts w:ascii="Times New Roman" w:eastAsia="宋体" w:hAnsi="Times New Roman" w:cs="Times New Roman"/>
                  <w:szCs w:val="21"/>
                </w:rPr>
                <w:t>xiuhong.zhao@highthinkmed.com</w:t>
              </w:r>
            </w:ins>
          </w:p>
        </w:tc>
      </w:tr>
      <w:tr w:rsidR="002F2E86" w:rsidRPr="002F2E86" w14:paraId="4BE03EA0" w14:textId="77777777" w:rsidTr="00581D57">
        <w:tc>
          <w:tcPr>
            <w:tcW w:w="1535" w:type="pct"/>
            <w:vAlign w:val="center"/>
          </w:tcPr>
          <w:p w14:paraId="26ADE17A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申办方项目经理（抄送）</w:t>
            </w:r>
          </w:p>
        </w:tc>
        <w:tc>
          <w:tcPr>
            <w:tcW w:w="655" w:type="pct"/>
            <w:vAlign w:val="center"/>
          </w:tcPr>
          <w:p w14:paraId="77AFBB7E" w14:textId="4AB92087" w:rsidR="002F2E86" w:rsidRPr="002F2E86" w:rsidRDefault="002F2E86" w:rsidP="00581D57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苏</w:t>
            </w:r>
            <w:r w:rsidR="00662E4E"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  <w:r w:rsidRPr="002F2E86">
              <w:rPr>
                <w:rFonts w:ascii="Times New Roman" w:eastAsia="宋体" w:hAnsi="Times New Roman" w:cs="Times New Roman"/>
                <w:szCs w:val="21"/>
              </w:rPr>
              <w:t>桐</w:t>
            </w:r>
          </w:p>
        </w:tc>
        <w:tc>
          <w:tcPr>
            <w:tcW w:w="874" w:type="pct"/>
            <w:vAlign w:val="center"/>
          </w:tcPr>
          <w:p w14:paraId="2BB8B721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13820298437</w:t>
            </w:r>
          </w:p>
        </w:tc>
        <w:tc>
          <w:tcPr>
            <w:tcW w:w="1935" w:type="pct"/>
            <w:vAlign w:val="center"/>
          </w:tcPr>
          <w:p w14:paraId="68562542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tsl-sutong@tasly.com</w:t>
            </w:r>
          </w:p>
        </w:tc>
      </w:tr>
      <w:tr w:rsidR="002F2E86" w:rsidRPr="002F2E86" w14:paraId="4D9FEDC0" w14:textId="77777777" w:rsidTr="00581D57">
        <w:tc>
          <w:tcPr>
            <w:tcW w:w="1535" w:type="pct"/>
            <w:vAlign w:val="center"/>
          </w:tcPr>
          <w:p w14:paraId="74CF5E4F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CRO</w:t>
            </w:r>
            <w:r w:rsidRPr="002F2E86">
              <w:rPr>
                <w:rFonts w:ascii="Times New Roman" w:eastAsia="宋体" w:hAnsi="Times New Roman" w:cs="Times New Roman"/>
                <w:szCs w:val="21"/>
              </w:rPr>
              <w:t>项目经理（抄送）</w:t>
            </w:r>
          </w:p>
        </w:tc>
        <w:tc>
          <w:tcPr>
            <w:tcW w:w="655" w:type="pct"/>
            <w:vAlign w:val="center"/>
          </w:tcPr>
          <w:p w14:paraId="5261E2E7" w14:textId="77777777" w:rsidR="002F2E86" w:rsidRPr="002F2E86" w:rsidRDefault="002F2E86" w:rsidP="00581D57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崔慧慧</w:t>
            </w:r>
          </w:p>
        </w:tc>
        <w:tc>
          <w:tcPr>
            <w:tcW w:w="874" w:type="pct"/>
            <w:vAlign w:val="center"/>
          </w:tcPr>
          <w:p w14:paraId="104A8878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13834131253</w:t>
            </w:r>
          </w:p>
        </w:tc>
        <w:tc>
          <w:tcPr>
            <w:tcW w:w="1935" w:type="pct"/>
            <w:vAlign w:val="center"/>
          </w:tcPr>
          <w:p w14:paraId="16622130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huihui.cui@highthinkmed.com</w:t>
            </w:r>
          </w:p>
        </w:tc>
      </w:tr>
    </w:tbl>
    <w:p w14:paraId="0B70CB40" w14:textId="77777777" w:rsidR="002F2E86" w:rsidRPr="002F2E86" w:rsidRDefault="002F2E86" w:rsidP="002F2E86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Cs w:val="21"/>
        </w:rPr>
      </w:pPr>
      <w:r w:rsidRPr="002F2E86">
        <w:rPr>
          <w:rFonts w:ascii="Times New Roman" w:eastAsia="宋体" w:hAnsi="Times New Roman" w:cs="Times New Roman"/>
          <w:b/>
          <w:szCs w:val="21"/>
        </w:rPr>
        <w:t>医学监查报告（每月表及每季度报告）发送名单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614"/>
        <w:gridCol w:w="1120"/>
        <w:gridCol w:w="1490"/>
        <w:gridCol w:w="3298"/>
      </w:tblGrid>
      <w:tr w:rsidR="002F2E86" w:rsidRPr="002F2E86" w14:paraId="771C5C74" w14:textId="77777777" w:rsidTr="00581D57">
        <w:tc>
          <w:tcPr>
            <w:tcW w:w="1534" w:type="pct"/>
            <w:vAlign w:val="center"/>
          </w:tcPr>
          <w:p w14:paraId="01320A54" w14:textId="77777777" w:rsidR="002F2E86" w:rsidRPr="002F2E86" w:rsidRDefault="002F2E86" w:rsidP="002F2E86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b/>
                <w:szCs w:val="21"/>
              </w:rPr>
              <w:t>项目角色</w:t>
            </w:r>
          </w:p>
        </w:tc>
        <w:tc>
          <w:tcPr>
            <w:tcW w:w="657" w:type="pct"/>
            <w:vAlign w:val="center"/>
          </w:tcPr>
          <w:p w14:paraId="77C2F534" w14:textId="77777777" w:rsidR="002F2E86" w:rsidRPr="002F2E86" w:rsidRDefault="002F2E86" w:rsidP="002F2E86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b/>
                <w:szCs w:val="21"/>
              </w:rPr>
              <w:t>姓名</w:t>
            </w:r>
          </w:p>
        </w:tc>
        <w:tc>
          <w:tcPr>
            <w:tcW w:w="874" w:type="pct"/>
            <w:vAlign w:val="center"/>
          </w:tcPr>
          <w:p w14:paraId="0D45D10B" w14:textId="77777777" w:rsidR="002F2E86" w:rsidRPr="002F2E86" w:rsidRDefault="002F2E86" w:rsidP="002F2E86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b/>
                <w:szCs w:val="21"/>
              </w:rPr>
              <w:t>电话</w:t>
            </w:r>
          </w:p>
        </w:tc>
        <w:tc>
          <w:tcPr>
            <w:tcW w:w="1935" w:type="pct"/>
            <w:vAlign w:val="center"/>
          </w:tcPr>
          <w:p w14:paraId="4A714978" w14:textId="77777777" w:rsidR="002F2E86" w:rsidRPr="002F2E86" w:rsidRDefault="002F2E86" w:rsidP="002F2E86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b/>
                <w:szCs w:val="21"/>
              </w:rPr>
              <w:t>邮箱</w:t>
            </w:r>
          </w:p>
        </w:tc>
      </w:tr>
      <w:tr w:rsidR="00662E4E" w:rsidRPr="002F2E86" w14:paraId="418C9071" w14:textId="77777777" w:rsidTr="00581D57">
        <w:tc>
          <w:tcPr>
            <w:tcW w:w="1534" w:type="pct"/>
            <w:vAlign w:val="center"/>
          </w:tcPr>
          <w:p w14:paraId="1613C282" w14:textId="77777777" w:rsidR="00662E4E" w:rsidRPr="002F2E86" w:rsidRDefault="00662E4E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申办方医学</w:t>
            </w:r>
          </w:p>
        </w:tc>
        <w:tc>
          <w:tcPr>
            <w:tcW w:w="657" w:type="pct"/>
            <w:vAlign w:val="center"/>
          </w:tcPr>
          <w:p w14:paraId="0F19AC27" w14:textId="77777777" w:rsidR="00662E4E" w:rsidRPr="002F2E86" w:rsidRDefault="00662E4E" w:rsidP="00581D57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李红丽</w:t>
            </w:r>
          </w:p>
        </w:tc>
        <w:tc>
          <w:tcPr>
            <w:tcW w:w="874" w:type="pct"/>
            <w:vAlign w:val="center"/>
          </w:tcPr>
          <w:p w14:paraId="66EE0D1D" w14:textId="29361D48" w:rsidR="00662E4E" w:rsidRPr="002F2E86" w:rsidRDefault="00662E4E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662E4E">
              <w:rPr>
                <w:rFonts w:ascii="Times New Roman" w:eastAsia="宋体" w:hAnsi="Times New Roman" w:cs="Times New Roman"/>
                <w:szCs w:val="21"/>
              </w:rPr>
              <w:t>13299956925</w:t>
            </w:r>
          </w:p>
        </w:tc>
        <w:tc>
          <w:tcPr>
            <w:tcW w:w="1935" w:type="pct"/>
            <w:vAlign w:val="center"/>
          </w:tcPr>
          <w:p w14:paraId="5579ED2C" w14:textId="1C0E1C70" w:rsidR="00662E4E" w:rsidRPr="002F2E86" w:rsidRDefault="00662E4E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662E4E">
              <w:rPr>
                <w:rFonts w:ascii="Times New Roman" w:eastAsia="宋体" w:hAnsi="Times New Roman" w:cs="Times New Roman"/>
                <w:szCs w:val="21"/>
              </w:rPr>
              <w:t>tsl-lihongli0025@tasly.com</w:t>
            </w:r>
          </w:p>
        </w:tc>
      </w:tr>
      <w:tr w:rsidR="002F2E86" w:rsidRPr="002F2E86" w14:paraId="66CB0853" w14:textId="77777777" w:rsidTr="00581D57">
        <w:tc>
          <w:tcPr>
            <w:tcW w:w="1534" w:type="pct"/>
            <w:vAlign w:val="center"/>
          </w:tcPr>
          <w:p w14:paraId="488E28A0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申办方项目经理</w:t>
            </w:r>
          </w:p>
        </w:tc>
        <w:tc>
          <w:tcPr>
            <w:tcW w:w="657" w:type="pct"/>
            <w:vAlign w:val="center"/>
          </w:tcPr>
          <w:p w14:paraId="10B95958" w14:textId="61AB8649" w:rsidR="002F2E86" w:rsidRPr="002F2E86" w:rsidRDefault="002F2E86" w:rsidP="00581D57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苏</w:t>
            </w:r>
            <w:r w:rsidR="00662E4E"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  <w:r w:rsidRPr="002F2E86">
              <w:rPr>
                <w:rFonts w:ascii="Times New Roman" w:eastAsia="宋体" w:hAnsi="Times New Roman" w:cs="Times New Roman"/>
                <w:szCs w:val="21"/>
              </w:rPr>
              <w:t>桐</w:t>
            </w:r>
          </w:p>
        </w:tc>
        <w:tc>
          <w:tcPr>
            <w:tcW w:w="874" w:type="pct"/>
            <w:vAlign w:val="center"/>
          </w:tcPr>
          <w:p w14:paraId="31A548EE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13820298437</w:t>
            </w:r>
          </w:p>
        </w:tc>
        <w:tc>
          <w:tcPr>
            <w:tcW w:w="1935" w:type="pct"/>
            <w:vAlign w:val="center"/>
          </w:tcPr>
          <w:p w14:paraId="2CEBA2A3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tsl-sutong@tasly.com</w:t>
            </w:r>
          </w:p>
        </w:tc>
      </w:tr>
      <w:tr w:rsidR="002F2E86" w:rsidRPr="002F2E86" w14:paraId="656197D7" w14:textId="77777777" w:rsidTr="00581D57">
        <w:tc>
          <w:tcPr>
            <w:tcW w:w="1534" w:type="pct"/>
            <w:vAlign w:val="center"/>
          </w:tcPr>
          <w:p w14:paraId="160B5270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CRO</w:t>
            </w:r>
            <w:r w:rsidRPr="002F2E86">
              <w:rPr>
                <w:rFonts w:ascii="Times New Roman" w:eastAsia="宋体" w:hAnsi="Times New Roman" w:cs="Times New Roman"/>
                <w:szCs w:val="21"/>
              </w:rPr>
              <w:t>项目经理</w:t>
            </w:r>
          </w:p>
        </w:tc>
        <w:tc>
          <w:tcPr>
            <w:tcW w:w="657" w:type="pct"/>
            <w:vAlign w:val="center"/>
          </w:tcPr>
          <w:p w14:paraId="4B6656F2" w14:textId="77777777" w:rsidR="002F2E86" w:rsidRPr="002F2E86" w:rsidRDefault="002F2E86" w:rsidP="00581D57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崔慧慧</w:t>
            </w:r>
          </w:p>
        </w:tc>
        <w:tc>
          <w:tcPr>
            <w:tcW w:w="874" w:type="pct"/>
            <w:vAlign w:val="center"/>
          </w:tcPr>
          <w:p w14:paraId="30226DF6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13834131253</w:t>
            </w:r>
          </w:p>
        </w:tc>
        <w:tc>
          <w:tcPr>
            <w:tcW w:w="1935" w:type="pct"/>
            <w:vAlign w:val="center"/>
          </w:tcPr>
          <w:p w14:paraId="33E14D5C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huihui.cui@highthinkmed.com</w:t>
            </w:r>
          </w:p>
        </w:tc>
      </w:tr>
    </w:tbl>
    <w:p w14:paraId="6C0AEFA4" w14:textId="77777777" w:rsidR="000B6BFE" w:rsidRPr="002F2E86" w:rsidRDefault="000B6BFE">
      <w:pPr>
        <w:rPr>
          <w:rFonts w:ascii="Times New Roman" w:eastAsia="宋体" w:hAnsi="Times New Roman" w:cs="Times New Roman"/>
        </w:rPr>
      </w:pPr>
    </w:p>
    <w:sectPr w:rsidR="000B6BFE" w:rsidRPr="002F2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崔慧慧" w:date="2020-03-27T13:35:00Z" w:initials="CHH">
    <w:p w14:paraId="5A934F21" w14:textId="34D6E813" w:rsidR="00642F2C" w:rsidRDefault="00642F2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是否需添加方案违背和SAE等审核？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A934F2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472C49" w14:textId="77777777" w:rsidR="00A16203" w:rsidRDefault="00A16203" w:rsidP="002F2E86">
      <w:pPr>
        <w:spacing w:line="240" w:lineRule="auto"/>
      </w:pPr>
      <w:r>
        <w:separator/>
      </w:r>
    </w:p>
  </w:endnote>
  <w:endnote w:type="continuationSeparator" w:id="0">
    <w:p w14:paraId="401BEB7F" w14:textId="77777777" w:rsidR="00A16203" w:rsidRDefault="00A16203" w:rsidP="002F2E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B1D95D" w14:textId="77777777" w:rsidR="00A16203" w:rsidRDefault="00A16203" w:rsidP="002F2E86">
      <w:pPr>
        <w:spacing w:line="240" w:lineRule="auto"/>
      </w:pPr>
      <w:r>
        <w:separator/>
      </w:r>
    </w:p>
  </w:footnote>
  <w:footnote w:type="continuationSeparator" w:id="0">
    <w:p w14:paraId="58A1CE5C" w14:textId="77777777" w:rsidR="00A16203" w:rsidRDefault="00A16203" w:rsidP="002F2E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5528B"/>
    <w:multiLevelType w:val="hybridMultilevel"/>
    <w:tmpl w:val="EEB8AC34"/>
    <w:lvl w:ilvl="0" w:tplc="A40E5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xh">
    <w15:presenceInfo w15:providerId="None" w15:userId="zx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32A"/>
    <w:rsid w:val="00054277"/>
    <w:rsid w:val="0009203D"/>
    <w:rsid w:val="000B6BFE"/>
    <w:rsid w:val="00142D89"/>
    <w:rsid w:val="00170E9A"/>
    <w:rsid w:val="001C43DC"/>
    <w:rsid w:val="001C7285"/>
    <w:rsid w:val="00270884"/>
    <w:rsid w:val="002E2E32"/>
    <w:rsid w:val="002F2E86"/>
    <w:rsid w:val="00395D3A"/>
    <w:rsid w:val="003E6153"/>
    <w:rsid w:val="004223D9"/>
    <w:rsid w:val="00483F99"/>
    <w:rsid w:val="004D79F1"/>
    <w:rsid w:val="00581D57"/>
    <w:rsid w:val="00626278"/>
    <w:rsid w:val="006275E5"/>
    <w:rsid w:val="00642F2C"/>
    <w:rsid w:val="006531CB"/>
    <w:rsid w:val="00662E4E"/>
    <w:rsid w:val="006C1817"/>
    <w:rsid w:val="006F2B1C"/>
    <w:rsid w:val="006F532A"/>
    <w:rsid w:val="0079168D"/>
    <w:rsid w:val="00A16203"/>
    <w:rsid w:val="00A46A80"/>
    <w:rsid w:val="00B5416B"/>
    <w:rsid w:val="00BF4243"/>
    <w:rsid w:val="00C379A6"/>
    <w:rsid w:val="00C41FE8"/>
    <w:rsid w:val="00C52A60"/>
    <w:rsid w:val="00CB1311"/>
    <w:rsid w:val="00D13BDB"/>
    <w:rsid w:val="00D37323"/>
    <w:rsid w:val="00D8100E"/>
    <w:rsid w:val="00E05A00"/>
    <w:rsid w:val="00E14403"/>
    <w:rsid w:val="00E20AAE"/>
    <w:rsid w:val="00EE6956"/>
    <w:rsid w:val="00F32B44"/>
    <w:rsid w:val="00F968AC"/>
    <w:rsid w:val="00FA1C60"/>
    <w:rsid w:val="00FF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00385"/>
  <w15:docId w15:val="{C2B8C5BD-DFDB-48EB-90D7-4797A722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E86"/>
    <w:pPr>
      <w:spacing w:line="360" w:lineRule="auto"/>
      <w:ind w:left="624" w:hanging="62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2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2E86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2E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2E86"/>
    <w:rPr>
      <w:rFonts w:ascii="Times New Roman" w:eastAsia="宋体" w:hAnsi="Times New Roman"/>
      <w:sz w:val="18"/>
      <w:szCs w:val="18"/>
    </w:rPr>
  </w:style>
  <w:style w:type="table" w:styleId="a7">
    <w:name w:val="Table Grid"/>
    <w:basedOn w:val="a1"/>
    <w:uiPriority w:val="39"/>
    <w:rsid w:val="002F2E86"/>
    <w:pPr>
      <w:ind w:left="624" w:hanging="62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F2E86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2F2E86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F2E86"/>
  </w:style>
  <w:style w:type="character" w:customStyle="1" w:styleId="ab">
    <w:name w:val="批注文字 字符"/>
    <w:basedOn w:val="a0"/>
    <w:link w:val="aa"/>
    <w:uiPriority w:val="99"/>
    <w:semiHidden/>
    <w:rsid w:val="002F2E86"/>
  </w:style>
  <w:style w:type="paragraph" w:styleId="ac">
    <w:name w:val="Balloon Text"/>
    <w:basedOn w:val="a"/>
    <w:link w:val="ad"/>
    <w:uiPriority w:val="99"/>
    <w:semiHidden/>
    <w:unhideWhenUsed/>
    <w:rsid w:val="002F2E86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2F2E86"/>
    <w:rPr>
      <w:sz w:val="18"/>
      <w:szCs w:val="18"/>
    </w:rPr>
  </w:style>
  <w:style w:type="paragraph" w:styleId="ae">
    <w:name w:val="annotation subject"/>
    <w:basedOn w:val="aa"/>
    <w:next w:val="aa"/>
    <w:link w:val="af"/>
    <w:uiPriority w:val="99"/>
    <w:semiHidden/>
    <w:unhideWhenUsed/>
    <w:rsid w:val="00BF4243"/>
    <w:rPr>
      <w:b/>
      <w:bCs/>
    </w:rPr>
  </w:style>
  <w:style w:type="character" w:customStyle="1" w:styleId="af">
    <w:name w:val="批注主题 字符"/>
    <w:basedOn w:val="ab"/>
    <w:link w:val="ae"/>
    <w:uiPriority w:val="99"/>
    <w:semiHidden/>
    <w:rsid w:val="00BF4243"/>
    <w:rPr>
      <w:b/>
      <w:bCs/>
    </w:rPr>
  </w:style>
  <w:style w:type="character" w:styleId="af0">
    <w:name w:val="Hyperlink"/>
    <w:basedOn w:val="a0"/>
    <w:uiPriority w:val="99"/>
    <w:unhideWhenUsed/>
    <w:rsid w:val="00E05A0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1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huang.liu@yhsmo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yin.he@yhsm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iali.ma@yhsm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301</Words>
  <Characters>1717</Characters>
  <Application>Microsoft Office Word</Application>
  <DocSecurity>0</DocSecurity>
  <Lines>14</Lines>
  <Paragraphs>4</Paragraphs>
  <ScaleCrop>false</ScaleCrop>
  <Company>HJG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zxh</dc:creator>
  <cp:keywords/>
  <dc:description/>
  <cp:lastModifiedBy>zxh</cp:lastModifiedBy>
  <cp:revision>37</cp:revision>
  <dcterms:created xsi:type="dcterms:W3CDTF">2019-11-05T03:10:00Z</dcterms:created>
  <dcterms:modified xsi:type="dcterms:W3CDTF">2020-03-27T08:20:00Z</dcterms:modified>
</cp:coreProperties>
</file>