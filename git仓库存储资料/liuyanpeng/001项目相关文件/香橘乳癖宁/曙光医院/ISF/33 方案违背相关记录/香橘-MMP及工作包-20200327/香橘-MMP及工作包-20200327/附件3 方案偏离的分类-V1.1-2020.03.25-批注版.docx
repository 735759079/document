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2FD58" w14:textId="0B402241" w:rsidR="004C2F26" w:rsidRDefault="008E3A5B" w:rsidP="009737A8">
      <w:pPr>
        <w:jc w:val="center"/>
        <w:rPr>
          <w:rFonts w:ascii="Times New Roman" w:hAnsi="Times New Roman" w:cs="Times New Roman"/>
          <w:b/>
          <w:sz w:val="28"/>
          <w:szCs w:val="28"/>
        </w:rPr>
      </w:pPr>
      <w:commentRangeStart w:id="0"/>
      <w:r w:rsidRPr="00203BC7">
        <w:rPr>
          <w:rFonts w:ascii="Times New Roman" w:hAnsi="Times New Roman" w:cs="Times New Roman"/>
          <w:b/>
          <w:sz w:val="28"/>
          <w:szCs w:val="28"/>
        </w:rPr>
        <w:t>附件</w:t>
      </w:r>
      <w:r w:rsidR="00D03B32">
        <w:rPr>
          <w:rFonts w:ascii="Times New Roman" w:hAnsi="Times New Roman" w:cs="Times New Roman"/>
          <w:b/>
          <w:sz w:val="28"/>
          <w:szCs w:val="28"/>
        </w:rPr>
        <w:t>3</w:t>
      </w:r>
      <w:r w:rsidRPr="00203BC7">
        <w:rPr>
          <w:rFonts w:ascii="Times New Roman" w:hAnsi="Times New Roman" w:cs="Times New Roman"/>
          <w:b/>
          <w:sz w:val="28"/>
          <w:szCs w:val="28"/>
        </w:rPr>
        <w:t xml:space="preserve"> </w:t>
      </w:r>
      <w:r w:rsidR="009737A8" w:rsidRPr="00203BC7">
        <w:rPr>
          <w:rFonts w:ascii="Times New Roman" w:hAnsi="Times New Roman" w:cs="Times New Roman"/>
          <w:b/>
          <w:sz w:val="28"/>
          <w:szCs w:val="28"/>
        </w:rPr>
        <w:t>方案偏离的分类</w:t>
      </w:r>
      <w:commentRangeEnd w:id="0"/>
      <w:r w:rsidR="007A0419">
        <w:rPr>
          <w:rStyle w:val="a8"/>
        </w:rPr>
        <w:commentReference w:id="0"/>
      </w:r>
    </w:p>
    <w:p w14:paraId="76C84DC5" w14:textId="5F535A69" w:rsidR="00211DE9" w:rsidRPr="00203BC7" w:rsidRDefault="00211DE9" w:rsidP="00211DE9">
      <w:pPr>
        <w:spacing w:line="360" w:lineRule="auto"/>
        <w:ind w:firstLineChars="200" w:firstLine="480"/>
        <w:jc w:val="left"/>
        <w:rPr>
          <w:rFonts w:ascii="Times New Roman" w:hAnsi="Times New Roman" w:cs="Times New Roman"/>
          <w:b/>
          <w:sz w:val="28"/>
          <w:szCs w:val="28"/>
        </w:rPr>
      </w:pPr>
      <w:r w:rsidRPr="00E91C34">
        <w:rPr>
          <w:bCs/>
          <w:color w:val="000000" w:themeColor="text1"/>
          <w:sz w:val="24"/>
        </w:rPr>
        <w:t>方案违背可分为严重方案违</w:t>
      </w:r>
      <w:r w:rsidRPr="004D64E6">
        <w:rPr>
          <w:rFonts w:ascii="Times New Roman" w:hAnsi="Times New Roman" w:cs="Times New Roman" w:hint="eastAsia"/>
          <w:bCs/>
          <w:color w:val="000000" w:themeColor="text1"/>
          <w:sz w:val="24"/>
        </w:rPr>
        <w:t>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Major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和轻微方案违背</w:t>
      </w:r>
      <w:r w:rsidR="00B81E89" w:rsidRPr="004D64E6">
        <w:rPr>
          <w:rFonts w:ascii="Times New Roman" w:hAnsi="Times New Roman" w:cs="Times New Roman" w:hint="eastAsia"/>
          <w:bCs/>
          <w:color w:val="000000" w:themeColor="text1"/>
          <w:sz w:val="24"/>
        </w:rPr>
        <w:t>（</w:t>
      </w:r>
      <w:r w:rsidR="00B81E89" w:rsidRPr="004D64E6">
        <w:rPr>
          <w:rFonts w:ascii="Times New Roman" w:hAnsi="Times New Roman" w:cs="Times New Roman"/>
          <w:bCs/>
          <w:color w:val="000000" w:themeColor="text1"/>
          <w:sz w:val="24"/>
        </w:rPr>
        <w:t>Minor PD</w:t>
      </w:r>
      <w:r w:rsidR="00B81E89" w:rsidRPr="004D64E6">
        <w:rPr>
          <w:rFonts w:ascii="Times New Roman" w:hAnsi="Times New Roman" w:cs="Times New Roman" w:hint="eastAsia"/>
          <w:bCs/>
          <w:color w:val="000000" w:themeColor="text1"/>
          <w:sz w:val="24"/>
        </w:rPr>
        <w:t>）</w:t>
      </w:r>
      <w:r w:rsidRPr="004D64E6">
        <w:rPr>
          <w:rFonts w:ascii="Times New Roman" w:hAnsi="Times New Roman" w:cs="Times New Roman" w:hint="eastAsia"/>
          <w:bCs/>
          <w:color w:val="000000" w:themeColor="text1"/>
          <w:sz w:val="24"/>
        </w:rPr>
        <w:t>。严重方案违背的判断原则是：（</w:t>
      </w:r>
      <w:r w:rsidRPr="004D64E6">
        <w:rPr>
          <w:rFonts w:ascii="Times New Roman" w:hAnsi="Times New Roman" w:cs="Times New Roman"/>
          <w:bCs/>
          <w:color w:val="000000" w:themeColor="text1"/>
          <w:sz w:val="24"/>
        </w:rPr>
        <w:t>1</w:t>
      </w:r>
      <w:r w:rsidRPr="004D64E6">
        <w:rPr>
          <w:rFonts w:ascii="Times New Roman" w:hAnsi="Times New Roman" w:cs="Times New Roman" w:hint="eastAsia"/>
          <w:bCs/>
          <w:color w:val="000000" w:themeColor="text1"/>
          <w:sz w:val="24"/>
        </w:rPr>
        <w:t>）影响受试者安全与权益；（</w:t>
      </w:r>
      <w:r w:rsidR="00280B29" w:rsidRPr="004D64E6">
        <w:rPr>
          <w:rFonts w:ascii="Times New Roman" w:hAnsi="Times New Roman" w:cs="Times New Roman"/>
          <w:bCs/>
          <w:color w:val="000000" w:themeColor="text1"/>
          <w:sz w:val="24"/>
        </w:rPr>
        <w:t>2</w:t>
      </w:r>
      <w:r w:rsidRPr="004D64E6">
        <w:rPr>
          <w:rFonts w:ascii="Times New Roman" w:hAnsi="Times New Roman" w:cs="Times New Roman" w:hint="eastAsia"/>
          <w:bCs/>
          <w:color w:val="000000" w:themeColor="text1"/>
          <w:sz w:val="24"/>
        </w:rPr>
        <w:t>）</w:t>
      </w:r>
      <w:r w:rsidRPr="00E91C34">
        <w:rPr>
          <w:bCs/>
          <w:color w:val="000000" w:themeColor="text1"/>
          <w:sz w:val="24"/>
        </w:rPr>
        <w:t>显著影响数据的完整性</w:t>
      </w:r>
      <w:r w:rsidR="00280B29">
        <w:rPr>
          <w:rFonts w:hint="eastAsia"/>
          <w:bCs/>
          <w:color w:val="000000" w:themeColor="text1"/>
          <w:sz w:val="24"/>
        </w:rPr>
        <w:t>、</w:t>
      </w:r>
      <w:r w:rsidRPr="00E91C34">
        <w:rPr>
          <w:bCs/>
          <w:color w:val="000000" w:themeColor="text1"/>
          <w:sz w:val="24"/>
        </w:rPr>
        <w:t>准确性</w:t>
      </w:r>
      <w:r w:rsidR="00280B29">
        <w:rPr>
          <w:rFonts w:hint="eastAsia"/>
          <w:bCs/>
          <w:color w:val="000000" w:themeColor="text1"/>
          <w:sz w:val="24"/>
        </w:rPr>
        <w:t>及</w:t>
      </w:r>
      <w:r w:rsidR="00280B29">
        <w:rPr>
          <w:bCs/>
          <w:color w:val="000000" w:themeColor="text1"/>
          <w:sz w:val="24"/>
        </w:rPr>
        <w:t>可靠性</w:t>
      </w:r>
      <w:r w:rsidRPr="00E91C34">
        <w:rPr>
          <w:bCs/>
          <w:color w:val="000000" w:themeColor="text1"/>
          <w:sz w:val="24"/>
        </w:rPr>
        <w:t>。不满足以上标准的情况，为轻微方案违背。</w:t>
      </w:r>
    </w:p>
    <w:tbl>
      <w:tblPr>
        <w:tblStyle w:val="a7"/>
        <w:tblW w:w="5000" w:type="pct"/>
        <w:tblLook w:val="04A0" w:firstRow="1" w:lastRow="0" w:firstColumn="1" w:lastColumn="0" w:noHBand="0" w:noVBand="1"/>
      </w:tblPr>
      <w:tblGrid>
        <w:gridCol w:w="1428"/>
        <w:gridCol w:w="505"/>
        <w:gridCol w:w="5336"/>
        <w:gridCol w:w="1253"/>
      </w:tblGrid>
      <w:tr w:rsidR="00203BC7" w:rsidRPr="00211DE9" w14:paraId="0D635C8B" w14:textId="77777777" w:rsidTr="00B9047E">
        <w:trPr>
          <w:trHeight w:val="425"/>
          <w:tblHeader/>
        </w:trPr>
        <w:tc>
          <w:tcPr>
            <w:tcW w:w="838" w:type="pct"/>
            <w:shd w:val="clear" w:color="auto" w:fill="D9D9D9" w:themeFill="background1" w:themeFillShade="D9"/>
            <w:hideMark/>
          </w:tcPr>
          <w:p w14:paraId="6BBE0D1B"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方案偏离分类</w:t>
            </w:r>
          </w:p>
        </w:tc>
        <w:tc>
          <w:tcPr>
            <w:tcW w:w="3427" w:type="pct"/>
            <w:gridSpan w:val="2"/>
            <w:shd w:val="clear" w:color="auto" w:fill="D9D9D9" w:themeFill="background1" w:themeFillShade="D9"/>
            <w:hideMark/>
          </w:tcPr>
          <w:p w14:paraId="7509B3A0"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方案偏离子分类</w:t>
            </w:r>
          </w:p>
        </w:tc>
        <w:tc>
          <w:tcPr>
            <w:tcW w:w="735" w:type="pct"/>
            <w:shd w:val="clear" w:color="auto" w:fill="D9D9D9" w:themeFill="background1" w:themeFillShade="D9"/>
            <w:hideMark/>
          </w:tcPr>
          <w:p w14:paraId="103CF3D8" w14:textId="77777777" w:rsidR="00D74AEF" w:rsidRPr="00211DE9" w:rsidRDefault="00D74AEF" w:rsidP="00211DE9">
            <w:pPr>
              <w:widowControl/>
              <w:spacing w:line="276" w:lineRule="auto"/>
              <w:rPr>
                <w:rFonts w:ascii="Times New Roman" w:eastAsia="等线" w:hAnsi="Times New Roman" w:cs="Times New Roman"/>
                <w:b/>
                <w:bCs/>
                <w:szCs w:val="21"/>
              </w:rPr>
            </w:pPr>
            <w:r w:rsidRPr="00211DE9">
              <w:rPr>
                <w:rFonts w:ascii="宋体" w:eastAsia="宋体" w:hAnsi="宋体" w:cs="Times New Roman" w:hint="eastAsia"/>
                <w:b/>
                <w:bCs/>
                <w:szCs w:val="21"/>
              </w:rPr>
              <w:t>严重程度</w:t>
            </w:r>
          </w:p>
        </w:tc>
      </w:tr>
      <w:tr w:rsidR="007C4C29" w:rsidRPr="00211DE9" w14:paraId="314F90A1" w14:textId="77777777" w:rsidTr="00B9047E">
        <w:trPr>
          <w:trHeight w:val="425"/>
        </w:trPr>
        <w:tc>
          <w:tcPr>
            <w:tcW w:w="838" w:type="pct"/>
            <w:vMerge w:val="restart"/>
            <w:hideMark/>
          </w:tcPr>
          <w:p w14:paraId="37E20761"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A</w:t>
            </w:r>
            <w:r w:rsidRPr="00211DE9">
              <w:rPr>
                <w:rFonts w:ascii="宋体" w:eastAsia="宋体" w:hAnsi="宋体" w:cs="Times New Roman" w:hint="eastAsia"/>
                <w:b/>
                <w:bCs/>
                <w:szCs w:val="21"/>
              </w:rPr>
              <w:t>．知情同意</w:t>
            </w:r>
          </w:p>
        </w:tc>
        <w:tc>
          <w:tcPr>
            <w:tcW w:w="296" w:type="pct"/>
            <w:hideMark/>
          </w:tcPr>
          <w:p w14:paraId="7541E7A1"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C60120E"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未获得知情同意，如无知情同意书等相关文档证实有知情同意过程</w:t>
            </w:r>
          </w:p>
        </w:tc>
        <w:tc>
          <w:tcPr>
            <w:tcW w:w="735" w:type="pct"/>
            <w:hideMark/>
          </w:tcPr>
          <w:p w14:paraId="0CA1ABFC"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7876F60" w14:textId="77777777" w:rsidTr="00B9047E">
        <w:trPr>
          <w:trHeight w:val="425"/>
        </w:trPr>
        <w:tc>
          <w:tcPr>
            <w:tcW w:w="838" w:type="pct"/>
            <w:vMerge/>
            <w:hideMark/>
          </w:tcPr>
          <w:p w14:paraId="546C3F2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7BFFD75"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7B6B4B1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知情同意书签署时间滞后，如在已经发生过试验任何操作后才获取</w:t>
            </w:r>
          </w:p>
        </w:tc>
        <w:tc>
          <w:tcPr>
            <w:tcW w:w="735" w:type="pct"/>
            <w:hideMark/>
          </w:tcPr>
          <w:p w14:paraId="5E2DA107"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134BFC3" w14:textId="77777777" w:rsidTr="00B9047E">
        <w:trPr>
          <w:trHeight w:val="425"/>
        </w:trPr>
        <w:tc>
          <w:tcPr>
            <w:tcW w:w="838" w:type="pct"/>
            <w:vMerge/>
            <w:hideMark/>
          </w:tcPr>
          <w:p w14:paraId="41C86395"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3FA11D5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22EEDCF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获取知情同意的过程不适当，如由非授权的研究人员取得知情同意，研究人员因某些利益原因诱导受试者签署知情等</w:t>
            </w:r>
          </w:p>
        </w:tc>
        <w:tc>
          <w:tcPr>
            <w:tcW w:w="735" w:type="pct"/>
            <w:hideMark/>
          </w:tcPr>
          <w:p w14:paraId="409F7ABF"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16C8B504" w14:textId="77777777" w:rsidTr="00B9047E">
        <w:trPr>
          <w:trHeight w:val="425"/>
        </w:trPr>
        <w:tc>
          <w:tcPr>
            <w:tcW w:w="838" w:type="pct"/>
            <w:vMerge/>
            <w:hideMark/>
          </w:tcPr>
          <w:p w14:paraId="1FAD7588"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5C82A62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B2C94B6" w14:textId="37FE8760"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知情同意版本更新后没有再次获得</w:t>
            </w:r>
            <w:r>
              <w:rPr>
                <w:rFonts w:ascii="宋体" w:eastAsia="宋体" w:hAnsi="宋体" w:cs="Times New Roman" w:hint="eastAsia"/>
                <w:szCs w:val="21"/>
              </w:rPr>
              <w:t>在研</w:t>
            </w:r>
            <w:r w:rsidRPr="00211DE9">
              <w:rPr>
                <w:rFonts w:ascii="宋体" w:eastAsia="宋体" w:hAnsi="宋体" w:cs="Times New Roman" w:hint="eastAsia"/>
                <w:szCs w:val="21"/>
              </w:rPr>
              <w:t>受试者的知情同意或再次获得知情同意的时间严重滞后</w:t>
            </w:r>
          </w:p>
        </w:tc>
        <w:tc>
          <w:tcPr>
            <w:tcW w:w="735" w:type="pct"/>
            <w:hideMark/>
          </w:tcPr>
          <w:p w14:paraId="1851D7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AF281AF" w14:textId="77777777" w:rsidTr="00B9047E">
        <w:trPr>
          <w:trHeight w:val="425"/>
        </w:trPr>
        <w:tc>
          <w:tcPr>
            <w:tcW w:w="838" w:type="pct"/>
            <w:vMerge/>
            <w:hideMark/>
          </w:tcPr>
          <w:p w14:paraId="2CD52947"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89D65EF"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95C2CD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知情同意书填写</w:t>
            </w:r>
            <w:r w:rsidRPr="00211DE9">
              <w:rPr>
                <w:rFonts w:ascii="Times New Roman" w:eastAsia="等线" w:hAnsi="Times New Roman" w:cs="Times New Roman"/>
                <w:szCs w:val="21"/>
              </w:rPr>
              <w:t>/</w:t>
            </w:r>
            <w:r w:rsidRPr="00211DE9">
              <w:rPr>
                <w:rFonts w:ascii="宋体" w:eastAsia="宋体" w:hAnsi="宋体" w:cs="Times New Roman" w:hint="eastAsia"/>
                <w:szCs w:val="21"/>
              </w:rPr>
              <w:t>签署不规范，</w:t>
            </w:r>
            <w:r w:rsidRPr="004D64E6">
              <w:rPr>
                <w:rFonts w:ascii="宋体" w:eastAsia="宋体" w:hAnsi="宋体" w:cs="Times New Roman" w:hint="eastAsia"/>
                <w:szCs w:val="21"/>
              </w:rPr>
              <w:t>如签名</w:t>
            </w:r>
            <w:r w:rsidRPr="004D64E6">
              <w:rPr>
                <w:rFonts w:ascii="Times New Roman" w:eastAsia="等线" w:hAnsi="Times New Roman" w:cs="Times New Roman"/>
                <w:szCs w:val="21"/>
              </w:rPr>
              <w:t>/</w:t>
            </w:r>
            <w:r w:rsidRPr="004D64E6">
              <w:rPr>
                <w:rFonts w:ascii="宋体" w:eastAsia="宋体" w:hAnsi="宋体" w:cs="Times New Roman" w:hint="eastAsia"/>
                <w:szCs w:val="21"/>
              </w:rPr>
              <w:t>日期不全，对</w:t>
            </w:r>
            <w:r w:rsidRPr="00211DE9">
              <w:rPr>
                <w:rFonts w:ascii="宋体" w:eastAsia="宋体" w:hAnsi="宋体" w:cs="Times New Roman" w:hint="eastAsia"/>
                <w:szCs w:val="21"/>
              </w:rPr>
              <w:t>提问回答的勾选不是由受试者本人完成，非受试者本人</w:t>
            </w:r>
            <w:r w:rsidRPr="00211DE9">
              <w:rPr>
                <w:rFonts w:ascii="Times New Roman" w:eastAsia="等线" w:hAnsi="Times New Roman" w:cs="Times New Roman"/>
                <w:szCs w:val="21"/>
              </w:rPr>
              <w:t>/</w:t>
            </w:r>
            <w:r w:rsidRPr="00211DE9">
              <w:rPr>
                <w:rFonts w:ascii="宋体" w:eastAsia="宋体" w:hAnsi="宋体" w:cs="Times New Roman" w:hint="eastAsia"/>
                <w:szCs w:val="21"/>
              </w:rPr>
              <w:t>研究者本人签署，签署不真实签名</w:t>
            </w:r>
            <w:r w:rsidRPr="00211DE9">
              <w:rPr>
                <w:rFonts w:ascii="Times New Roman" w:eastAsia="等线" w:hAnsi="Times New Roman" w:cs="Times New Roman"/>
                <w:szCs w:val="21"/>
              </w:rPr>
              <w:t>/</w:t>
            </w:r>
            <w:r w:rsidRPr="00211DE9">
              <w:rPr>
                <w:rFonts w:ascii="宋体" w:eastAsia="宋体" w:hAnsi="宋体" w:cs="Times New Roman" w:hint="eastAsia"/>
                <w:szCs w:val="21"/>
              </w:rPr>
              <w:t>日期等</w:t>
            </w:r>
          </w:p>
        </w:tc>
        <w:tc>
          <w:tcPr>
            <w:tcW w:w="735" w:type="pct"/>
            <w:hideMark/>
          </w:tcPr>
          <w:p w14:paraId="0030CB4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756DC70" w14:textId="77777777" w:rsidTr="00B9047E">
        <w:trPr>
          <w:trHeight w:val="425"/>
        </w:trPr>
        <w:tc>
          <w:tcPr>
            <w:tcW w:w="838" w:type="pct"/>
            <w:vMerge/>
            <w:hideMark/>
          </w:tcPr>
          <w:p w14:paraId="7466073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92ECB54"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33B17FA"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有证据表明获得的知情同意不符合完全告知，充分理解，自主选择的原则</w:t>
            </w:r>
          </w:p>
        </w:tc>
        <w:tc>
          <w:tcPr>
            <w:tcW w:w="735" w:type="pct"/>
            <w:hideMark/>
          </w:tcPr>
          <w:p w14:paraId="6D13B014"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6E47BD" w14:textId="77777777" w:rsidTr="00B9047E">
        <w:trPr>
          <w:trHeight w:val="425"/>
        </w:trPr>
        <w:tc>
          <w:tcPr>
            <w:tcW w:w="838" w:type="pct"/>
            <w:vMerge/>
            <w:hideMark/>
          </w:tcPr>
          <w:p w14:paraId="4A538130"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008FF9BD"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E6C7F55" w14:textId="77777777" w:rsidR="007C4C29" w:rsidRPr="00211DE9" w:rsidRDefault="007C4C29" w:rsidP="00211DE9">
            <w:pPr>
              <w:widowControl/>
              <w:spacing w:line="276" w:lineRule="auto"/>
              <w:rPr>
                <w:rFonts w:ascii="Times New Roman" w:eastAsia="等线" w:hAnsi="Times New Roman" w:cs="Times New Roman"/>
                <w:szCs w:val="21"/>
              </w:rPr>
            </w:pPr>
            <w:r w:rsidRPr="004D64E6">
              <w:rPr>
                <w:rFonts w:ascii="宋体" w:eastAsia="宋体" w:hAnsi="宋体" w:cs="Times New Roman" w:hint="eastAsia"/>
                <w:szCs w:val="21"/>
              </w:rPr>
              <w:t>受试者签署的</w:t>
            </w:r>
            <w:r w:rsidRPr="00211DE9">
              <w:rPr>
                <w:rFonts w:ascii="宋体" w:eastAsia="宋体" w:hAnsi="宋体" w:cs="Times New Roman" w:hint="eastAsia"/>
                <w:szCs w:val="21"/>
              </w:rPr>
              <w:t>知情同意书丢失</w:t>
            </w:r>
          </w:p>
        </w:tc>
        <w:tc>
          <w:tcPr>
            <w:tcW w:w="735" w:type="pct"/>
            <w:hideMark/>
          </w:tcPr>
          <w:p w14:paraId="135DB826"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B3DFACB" w14:textId="77777777" w:rsidTr="00B9047E">
        <w:trPr>
          <w:trHeight w:val="425"/>
        </w:trPr>
        <w:tc>
          <w:tcPr>
            <w:tcW w:w="838" w:type="pct"/>
            <w:vMerge/>
            <w:hideMark/>
          </w:tcPr>
          <w:p w14:paraId="5AC2C2C9"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hideMark/>
          </w:tcPr>
          <w:p w14:paraId="7CB78626"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7A26255"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知情同意书副本未提供给受试者</w:t>
            </w:r>
          </w:p>
        </w:tc>
        <w:tc>
          <w:tcPr>
            <w:tcW w:w="735" w:type="pct"/>
            <w:hideMark/>
          </w:tcPr>
          <w:p w14:paraId="1BA31A8B"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C4FA62B" w14:textId="77777777" w:rsidTr="00B9047E">
        <w:trPr>
          <w:trHeight w:val="425"/>
          <w:ins w:id="1" w:author="zxh" w:date="2020-03-25T14:46:00Z"/>
        </w:trPr>
        <w:tc>
          <w:tcPr>
            <w:tcW w:w="838" w:type="pct"/>
            <w:vMerge/>
          </w:tcPr>
          <w:p w14:paraId="000CE0FD" w14:textId="77777777" w:rsidR="007C4C29" w:rsidRPr="00211DE9" w:rsidRDefault="007C4C29" w:rsidP="00211DE9">
            <w:pPr>
              <w:widowControl/>
              <w:spacing w:line="276" w:lineRule="auto"/>
              <w:jc w:val="left"/>
              <w:rPr>
                <w:ins w:id="2" w:author="zxh" w:date="2020-03-25T14:46:00Z"/>
                <w:rFonts w:ascii="Times New Roman" w:eastAsia="等线" w:hAnsi="Times New Roman" w:cs="Times New Roman"/>
                <w:b/>
                <w:bCs/>
                <w:szCs w:val="21"/>
              </w:rPr>
            </w:pPr>
          </w:p>
        </w:tc>
        <w:tc>
          <w:tcPr>
            <w:tcW w:w="296" w:type="pct"/>
          </w:tcPr>
          <w:p w14:paraId="092008EE" w14:textId="6DF1FCD8" w:rsidR="007C4C29" w:rsidRPr="00211DE9" w:rsidRDefault="007C4C29" w:rsidP="00211DE9">
            <w:pPr>
              <w:widowControl/>
              <w:spacing w:line="276" w:lineRule="auto"/>
              <w:jc w:val="center"/>
              <w:rPr>
                <w:ins w:id="3" w:author="zxh" w:date="2020-03-25T14:46:00Z"/>
                <w:rFonts w:ascii="Times New Roman" w:eastAsia="等线" w:hAnsi="Times New Roman" w:cs="Times New Roman"/>
                <w:szCs w:val="21"/>
              </w:rPr>
            </w:pPr>
            <w:ins w:id="4" w:author="zxh" w:date="2020-03-25T14:46:00Z">
              <w:r>
                <w:rPr>
                  <w:rFonts w:ascii="Times New Roman" w:eastAsia="等线" w:hAnsi="Times New Roman" w:cs="Times New Roman" w:hint="eastAsia"/>
                  <w:szCs w:val="21"/>
                </w:rPr>
                <w:t>9</w:t>
              </w:r>
            </w:ins>
          </w:p>
        </w:tc>
        <w:tc>
          <w:tcPr>
            <w:tcW w:w="3131" w:type="pct"/>
          </w:tcPr>
          <w:p w14:paraId="2D033CB9" w14:textId="4B808707" w:rsidR="007C4C29" w:rsidRPr="00211DE9" w:rsidRDefault="007C4C29" w:rsidP="00211DE9">
            <w:pPr>
              <w:widowControl/>
              <w:spacing w:line="276" w:lineRule="auto"/>
              <w:rPr>
                <w:ins w:id="5" w:author="zxh" w:date="2020-03-25T14:46:00Z"/>
                <w:rFonts w:ascii="宋体" w:eastAsia="宋体" w:hAnsi="宋体" w:cs="Times New Roman"/>
                <w:szCs w:val="21"/>
              </w:rPr>
            </w:pPr>
            <w:ins w:id="6" w:author="zxh" w:date="2020-03-25T14:46:00Z">
              <w:r>
                <w:rPr>
                  <w:rFonts w:ascii="宋体" w:eastAsia="宋体" w:hAnsi="宋体" w:cs="Times New Roman" w:hint="eastAsia"/>
                  <w:szCs w:val="21"/>
                </w:rPr>
                <w:t>其他</w:t>
              </w:r>
            </w:ins>
          </w:p>
        </w:tc>
        <w:tc>
          <w:tcPr>
            <w:tcW w:w="735" w:type="pct"/>
          </w:tcPr>
          <w:p w14:paraId="703D576B" w14:textId="5EA2248F" w:rsidR="007C4C29" w:rsidRPr="00211DE9" w:rsidRDefault="007C4C29" w:rsidP="00211DE9">
            <w:pPr>
              <w:widowControl/>
              <w:spacing w:line="276" w:lineRule="auto"/>
              <w:rPr>
                <w:ins w:id="7" w:author="zxh" w:date="2020-03-25T14:46:00Z"/>
                <w:rFonts w:ascii="Times New Roman" w:eastAsia="等线" w:hAnsi="Times New Roman" w:cs="Times New Roman"/>
                <w:szCs w:val="21"/>
              </w:rPr>
            </w:pPr>
            <w:ins w:id="8" w:author="zxh" w:date="2020-03-25T14:46: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203BC7" w:rsidRPr="00211DE9" w14:paraId="623017B1" w14:textId="77777777" w:rsidTr="00B9047E">
        <w:trPr>
          <w:trHeight w:val="425"/>
        </w:trPr>
        <w:tc>
          <w:tcPr>
            <w:tcW w:w="838" w:type="pct"/>
            <w:vMerge w:val="restart"/>
            <w:hideMark/>
          </w:tcPr>
          <w:p w14:paraId="73CB35B4" w14:textId="77777777" w:rsidR="00D74AEF" w:rsidRPr="00211DE9" w:rsidRDefault="00D74AEF"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．入排标准</w:t>
            </w:r>
          </w:p>
        </w:tc>
        <w:tc>
          <w:tcPr>
            <w:tcW w:w="4162" w:type="pct"/>
            <w:gridSpan w:val="3"/>
            <w:hideMark/>
          </w:tcPr>
          <w:p w14:paraId="55D8332D"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未满足入选标准而入组</w:t>
            </w:r>
          </w:p>
        </w:tc>
      </w:tr>
      <w:tr w:rsidR="00203BC7" w:rsidRPr="00211DE9" w14:paraId="357DF1CD" w14:textId="77777777" w:rsidTr="00B9047E">
        <w:trPr>
          <w:trHeight w:val="425"/>
        </w:trPr>
        <w:tc>
          <w:tcPr>
            <w:tcW w:w="838" w:type="pct"/>
            <w:vMerge/>
            <w:hideMark/>
          </w:tcPr>
          <w:p w14:paraId="6A09D30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5F21C7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43C0344" w14:textId="77777777" w:rsidR="00D74AEF" w:rsidRPr="00211DE9" w:rsidRDefault="00D74AEF" w:rsidP="00211DE9">
            <w:pPr>
              <w:widowControl/>
              <w:spacing w:line="276" w:lineRule="auto"/>
              <w:rPr>
                <w:rFonts w:ascii="Times New Roman" w:eastAsia="等线" w:hAnsi="Times New Roman" w:cs="Times New Roman"/>
                <w:szCs w:val="21"/>
              </w:rPr>
            </w:pPr>
            <w:r w:rsidRPr="000A1DAE">
              <w:rPr>
                <w:rFonts w:ascii="宋体" w:eastAsia="宋体" w:hAnsi="宋体" w:cs="Times New Roman" w:hint="eastAsia"/>
                <w:szCs w:val="21"/>
              </w:rPr>
              <w:t>违反入选标准</w:t>
            </w:r>
            <w:r w:rsidRPr="000A1DAE">
              <w:rPr>
                <w:rFonts w:ascii="Times New Roman" w:eastAsia="等线" w:hAnsi="Times New Roman" w:cs="Times New Roman"/>
                <w:szCs w:val="21"/>
              </w:rPr>
              <w:t>1</w:t>
            </w:r>
            <w:r w:rsidRPr="000A1DAE">
              <w:rPr>
                <w:rFonts w:ascii="宋体" w:eastAsia="宋体" w:hAnsi="宋体" w:cs="Times New Roman" w:hint="eastAsia"/>
                <w:szCs w:val="21"/>
              </w:rPr>
              <w:t>：</w:t>
            </w:r>
            <w:r w:rsidR="006B723C" w:rsidRPr="000A1DAE">
              <w:rPr>
                <w:rFonts w:ascii="Times New Roman" w:hAnsi="Times New Roman"/>
                <w:szCs w:val="21"/>
              </w:rPr>
              <w:t>18</w:t>
            </w:r>
            <w:r w:rsidR="006B723C" w:rsidRPr="000A1DAE">
              <w:rPr>
                <w:rFonts w:ascii="Times New Roman" w:hAnsi="Times New Roman"/>
                <w:szCs w:val="21"/>
              </w:rPr>
              <w:t>至</w:t>
            </w:r>
            <w:r w:rsidR="006B723C" w:rsidRPr="000A1DAE">
              <w:rPr>
                <w:rFonts w:ascii="Times New Roman" w:hAnsi="Times New Roman"/>
                <w:szCs w:val="21"/>
              </w:rPr>
              <w:t>50</w:t>
            </w:r>
            <w:r w:rsidR="006B723C" w:rsidRPr="000A1DAE">
              <w:rPr>
                <w:rFonts w:ascii="Times New Roman" w:hAnsi="Times New Roman"/>
                <w:szCs w:val="21"/>
              </w:rPr>
              <w:t>周岁（含边界值）女性患者</w:t>
            </w:r>
          </w:p>
        </w:tc>
        <w:tc>
          <w:tcPr>
            <w:tcW w:w="735" w:type="pct"/>
            <w:hideMark/>
          </w:tcPr>
          <w:p w14:paraId="0D55F3FD"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546BE10F" w14:textId="77777777" w:rsidTr="00B9047E">
        <w:trPr>
          <w:trHeight w:val="425"/>
        </w:trPr>
        <w:tc>
          <w:tcPr>
            <w:tcW w:w="838" w:type="pct"/>
            <w:vMerge/>
            <w:hideMark/>
          </w:tcPr>
          <w:p w14:paraId="3BB2047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763000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C051DD4"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2</w:t>
            </w:r>
            <w:r w:rsidRPr="00BF3F0E">
              <w:rPr>
                <w:rFonts w:ascii="宋体" w:eastAsia="宋体" w:hAnsi="宋体" w:cs="Times New Roman" w:hint="eastAsia"/>
                <w:szCs w:val="21"/>
              </w:rPr>
              <w:t>：</w:t>
            </w:r>
            <w:r w:rsidR="006B723C" w:rsidRPr="00BF3F0E">
              <w:rPr>
                <w:rFonts w:ascii="Times New Roman" w:hAnsi="Times New Roman"/>
                <w:szCs w:val="21"/>
              </w:rPr>
              <w:t>符合西医乳腺增生病诊断标准</w:t>
            </w:r>
            <w:r w:rsidR="006B723C" w:rsidRPr="00BF3F0E">
              <w:rPr>
                <w:rFonts w:ascii="Times New Roman" w:hAnsi="Times New Roman" w:hint="eastAsia"/>
                <w:szCs w:val="21"/>
              </w:rPr>
              <w:t>，</w:t>
            </w:r>
            <w:r w:rsidR="006B723C" w:rsidRPr="00BF3F0E">
              <w:rPr>
                <w:rFonts w:ascii="Times New Roman" w:hAnsi="Times New Roman"/>
                <w:szCs w:val="21"/>
              </w:rPr>
              <w:t>且病程超过</w:t>
            </w:r>
            <w:r w:rsidR="006B723C" w:rsidRPr="00BF3F0E">
              <w:rPr>
                <w:rFonts w:ascii="Times New Roman" w:hAnsi="Times New Roman" w:hint="eastAsia"/>
                <w:szCs w:val="21"/>
              </w:rPr>
              <w:t>3</w:t>
            </w:r>
            <w:r w:rsidR="006B723C" w:rsidRPr="00BF3F0E">
              <w:rPr>
                <w:rFonts w:ascii="Times New Roman" w:hAnsi="Times New Roman" w:hint="eastAsia"/>
                <w:szCs w:val="21"/>
              </w:rPr>
              <w:t>个</w:t>
            </w:r>
            <w:r w:rsidR="006B723C" w:rsidRPr="00BF3F0E">
              <w:rPr>
                <w:rFonts w:ascii="Times New Roman" w:hAnsi="Times New Roman"/>
                <w:szCs w:val="21"/>
              </w:rPr>
              <w:t>月者</w:t>
            </w:r>
          </w:p>
        </w:tc>
        <w:tc>
          <w:tcPr>
            <w:tcW w:w="735" w:type="pct"/>
            <w:hideMark/>
          </w:tcPr>
          <w:p w14:paraId="1B562F93"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8BB25B" w14:textId="77777777" w:rsidTr="00B9047E">
        <w:trPr>
          <w:trHeight w:val="425"/>
        </w:trPr>
        <w:tc>
          <w:tcPr>
            <w:tcW w:w="838" w:type="pct"/>
            <w:vMerge/>
            <w:hideMark/>
          </w:tcPr>
          <w:p w14:paraId="49A5E14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BC1338A"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3DE33CE7"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3</w:t>
            </w:r>
            <w:r w:rsidRPr="00BF3F0E">
              <w:rPr>
                <w:rFonts w:ascii="宋体" w:eastAsia="宋体" w:hAnsi="宋体" w:cs="Times New Roman" w:hint="eastAsia"/>
                <w:szCs w:val="21"/>
              </w:rPr>
              <w:t>：</w:t>
            </w:r>
            <w:r w:rsidR="006B723C" w:rsidRPr="00BF3F0E">
              <w:rPr>
                <w:rFonts w:ascii="Times New Roman" w:hAnsi="Times New Roman"/>
                <w:szCs w:val="21"/>
              </w:rPr>
              <w:t>符合中医肝郁痰凝证辨证标准</w:t>
            </w:r>
          </w:p>
        </w:tc>
        <w:tc>
          <w:tcPr>
            <w:tcW w:w="735" w:type="pct"/>
            <w:hideMark/>
          </w:tcPr>
          <w:p w14:paraId="51A448D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93850B2" w14:textId="77777777" w:rsidTr="00B9047E">
        <w:trPr>
          <w:trHeight w:val="425"/>
        </w:trPr>
        <w:tc>
          <w:tcPr>
            <w:tcW w:w="838" w:type="pct"/>
            <w:vMerge/>
            <w:hideMark/>
          </w:tcPr>
          <w:p w14:paraId="58461AC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7D6C2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2AABE32D"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4</w:t>
            </w:r>
            <w:r w:rsidRPr="00BF3F0E">
              <w:rPr>
                <w:rFonts w:ascii="宋体" w:eastAsia="宋体" w:hAnsi="宋体" w:cs="Times New Roman" w:hint="eastAsia"/>
                <w:szCs w:val="21"/>
              </w:rPr>
              <w:t>：</w:t>
            </w:r>
            <w:r w:rsidR="006B723C" w:rsidRPr="00BF3F0E">
              <w:rPr>
                <w:rFonts w:ascii="Times New Roman" w:hAnsi="Times New Roman"/>
                <w:szCs w:val="21"/>
              </w:rPr>
              <w:t>有基本规律的月经周期（</w:t>
            </w:r>
            <w:r w:rsidR="006B723C" w:rsidRPr="00BF3F0E">
              <w:rPr>
                <w:rFonts w:ascii="Times New Roman" w:hAnsi="Times New Roman"/>
                <w:szCs w:val="21"/>
              </w:rPr>
              <w:t>21-35</w:t>
            </w:r>
            <w:r w:rsidR="006B723C" w:rsidRPr="00BF3F0E">
              <w:rPr>
                <w:rFonts w:ascii="Times New Roman" w:hAnsi="Times New Roman"/>
                <w:szCs w:val="21"/>
              </w:rPr>
              <w:t>天）与经期（</w:t>
            </w:r>
            <w:r w:rsidR="006B723C" w:rsidRPr="00BF3F0E">
              <w:rPr>
                <w:rFonts w:ascii="Times New Roman" w:hAnsi="Times New Roman"/>
                <w:szCs w:val="21"/>
              </w:rPr>
              <w:t>3-7</w:t>
            </w:r>
            <w:r w:rsidR="006B723C" w:rsidRPr="00BF3F0E">
              <w:rPr>
                <w:rFonts w:ascii="Times New Roman" w:hAnsi="Times New Roman"/>
                <w:szCs w:val="21"/>
              </w:rPr>
              <w:t>天）</w:t>
            </w:r>
          </w:p>
        </w:tc>
        <w:tc>
          <w:tcPr>
            <w:tcW w:w="735" w:type="pct"/>
            <w:hideMark/>
          </w:tcPr>
          <w:p w14:paraId="1F36E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4CC27DF7" w14:textId="77777777" w:rsidTr="00B9047E">
        <w:trPr>
          <w:trHeight w:val="425"/>
        </w:trPr>
        <w:tc>
          <w:tcPr>
            <w:tcW w:w="838" w:type="pct"/>
            <w:vMerge/>
            <w:hideMark/>
          </w:tcPr>
          <w:p w14:paraId="207C8918"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4A41BAF"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06C6EAB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5</w:t>
            </w:r>
            <w:r w:rsidRPr="00BF3F0E">
              <w:rPr>
                <w:rFonts w:ascii="宋体" w:eastAsia="宋体" w:hAnsi="宋体" w:cs="Times New Roman" w:hint="eastAsia"/>
                <w:szCs w:val="21"/>
              </w:rPr>
              <w:t>：</w:t>
            </w:r>
            <w:r w:rsidR="006B723C" w:rsidRPr="00BF3F0E">
              <w:rPr>
                <w:rFonts w:ascii="Times New Roman" w:hAnsi="Times New Roman"/>
                <w:szCs w:val="21"/>
              </w:rPr>
              <w:t>乳腺彩超</w:t>
            </w:r>
            <w:r w:rsidR="006B723C" w:rsidRPr="00BF3F0E">
              <w:rPr>
                <w:rFonts w:ascii="Times New Roman" w:hAnsi="Times New Roman"/>
                <w:szCs w:val="21"/>
              </w:rPr>
              <w:t>BI-RADS</w:t>
            </w:r>
            <w:r w:rsidR="006B723C" w:rsidRPr="00BF3F0E">
              <w:rPr>
                <w:rFonts w:ascii="Times New Roman" w:hAnsi="Times New Roman"/>
                <w:szCs w:val="21"/>
              </w:rPr>
              <w:t>分级</w:t>
            </w:r>
            <w:r w:rsidR="006B723C" w:rsidRPr="00BF3F0E">
              <w:rPr>
                <w:rFonts w:ascii="Times New Roman" w:hAnsi="Times New Roman"/>
                <w:szCs w:val="21"/>
              </w:rPr>
              <w:t>2-3</w:t>
            </w:r>
            <w:r w:rsidR="006B723C" w:rsidRPr="00BF3F0E">
              <w:rPr>
                <w:rFonts w:ascii="Times New Roman" w:hAnsi="Times New Roman"/>
                <w:szCs w:val="21"/>
              </w:rPr>
              <w:t>级</w:t>
            </w:r>
          </w:p>
        </w:tc>
        <w:tc>
          <w:tcPr>
            <w:tcW w:w="735" w:type="pct"/>
            <w:hideMark/>
          </w:tcPr>
          <w:p w14:paraId="1827DF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2EE5071" w14:textId="77777777" w:rsidTr="00B9047E">
        <w:trPr>
          <w:trHeight w:val="425"/>
        </w:trPr>
        <w:tc>
          <w:tcPr>
            <w:tcW w:w="838" w:type="pct"/>
            <w:vMerge/>
            <w:hideMark/>
          </w:tcPr>
          <w:p w14:paraId="5C673E2D"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7FC92F3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4246BC0"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6</w:t>
            </w:r>
            <w:r w:rsidRPr="00BF3F0E">
              <w:rPr>
                <w:rFonts w:ascii="宋体" w:eastAsia="宋体" w:hAnsi="宋体" w:cs="Times New Roman" w:hint="eastAsia"/>
                <w:szCs w:val="21"/>
              </w:rPr>
              <w:t>：</w:t>
            </w:r>
            <w:r w:rsidR="006B723C" w:rsidRPr="00BF3F0E">
              <w:rPr>
                <w:rFonts w:ascii="Times New Roman" w:hAnsi="Times New Roman"/>
                <w:szCs w:val="21"/>
              </w:rPr>
              <w:t>筛选期</w:t>
            </w:r>
            <w:r w:rsidR="006B723C" w:rsidRPr="00BF3F0E">
              <w:rPr>
                <w:rFonts w:ascii="Times New Roman" w:hAnsi="Times New Roman"/>
                <w:szCs w:val="21"/>
              </w:rPr>
              <w:t>NRS</w:t>
            </w:r>
            <w:r w:rsidR="006B723C" w:rsidRPr="00BF3F0E">
              <w:rPr>
                <w:rFonts w:ascii="Times New Roman" w:hAnsi="Times New Roman"/>
                <w:szCs w:val="21"/>
              </w:rPr>
              <w:t>评分</w:t>
            </w:r>
            <w:r w:rsidR="006B723C" w:rsidRPr="00BF3F0E">
              <w:rPr>
                <w:rFonts w:ascii="Times New Roman" w:hAnsi="Times New Roman"/>
                <w:szCs w:val="21"/>
              </w:rPr>
              <w:t>≥4</w:t>
            </w:r>
            <w:r w:rsidR="006B723C" w:rsidRPr="00BF3F0E">
              <w:rPr>
                <w:rFonts w:ascii="Times New Roman" w:hAnsi="Times New Roman"/>
                <w:szCs w:val="21"/>
              </w:rPr>
              <w:t>分</w:t>
            </w:r>
          </w:p>
        </w:tc>
        <w:tc>
          <w:tcPr>
            <w:tcW w:w="735" w:type="pct"/>
            <w:hideMark/>
          </w:tcPr>
          <w:p w14:paraId="644695D1"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1CAE01F" w14:textId="77777777" w:rsidTr="00B9047E">
        <w:trPr>
          <w:trHeight w:val="425"/>
        </w:trPr>
        <w:tc>
          <w:tcPr>
            <w:tcW w:w="838" w:type="pct"/>
            <w:vMerge/>
            <w:hideMark/>
          </w:tcPr>
          <w:p w14:paraId="0B90A68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751CB69"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27F54C5C" w14:textId="77777777" w:rsidR="00D74AEF" w:rsidRPr="00BF3F0E" w:rsidRDefault="00D74AEF" w:rsidP="00211DE9">
            <w:pPr>
              <w:widowControl/>
              <w:spacing w:line="276" w:lineRule="auto"/>
              <w:rPr>
                <w:rFonts w:ascii="Times New Roman" w:eastAsia="等线" w:hAnsi="Times New Roman" w:cs="Times New Roman"/>
                <w:szCs w:val="21"/>
              </w:rPr>
            </w:pPr>
            <w:r w:rsidRPr="00BF3F0E">
              <w:rPr>
                <w:rFonts w:ascii="宋体" w:eastAsia="宋体" w:hAnsi="宋体" w:cs="Times New Roman" w:hint="eastAsia"/>
                <w:szCs w:val="21"/>
              </w:rPr>
              <w:t>违反入选标准</w:t>
            </w:r>
            <w:r w:rsidRPr="00BF3F0E">
              <w:rPr>
                <w:rFonts w:ascii="Times New Roman" w:eastAsia="等线" w:hAnsi="Times New Roman" w:cs="Times New Roman"/>
                <w:szCs w:val="21"/>
              </w:rPr>
              <w:t>7</w:t>
            </w:r>
            <w:r w:rsidRPr="00BF3F0E">
              <w:rPr>
                <w:rFonts w:ascii="宋体" w:eastAsia="宋体" w:hAnsi="宋体" w:cs="Times New Roman" w:hint="eastAsia"/>
                <w:szCs w:val="21"/>
              </w:rPr>
              <w:t>：</w:t>
            </w:r>
            <w:r w:rsidR="006B723C" w:rsidRPr="00BF3F0E">
              <w:rPr>
                <w:rFonts w:ascii="Times New Roman" w:hAnsi="Times New Roman" w:hint="eastAsia"/>
                <w:szCs w:val="21"/>
              </w:rPr>
              <w:t>导入期疼痛</w:t>
            </w:r>
            <w:r w:rsidR="006B723C" w:rsidRPr="00BF3F0E">
              <w:rPr>
                <w:rFonts w:ascii="Times New Roman" w:hAnsi="Times New Roman"/>
                <w:szCs w:val="21"/>
              </w:rPr>
              <w:t>累及天内</w:t>
            </w:r>
            <w:r w:rsidR="006B723C" w:rsidRPr="00BF3F0E">
              <w:rPr>
                <w:rFonts w:ascii="Times New Roman" w:hAnsi="Times New Roman"/>
                <w:szCs w:val="21"/>
              </w:rPr>
              <w:t>NRS</w:t>
            </w:r>
            <w:r w:rsidR="006B723C" w:rsidRPr="00BF3F0E">
              <w:rPr>
                <w:rFonts w:ascii="Times New Roman" w:hAnsi="Times New Roman" w:hint="eastAsia"/>
                <w:szCs w:val="21"/>
              </w:rPr>
              <w:t>平均分</w:t>
            </w:r>
            <w:r w:rsidR="006B723C" w:rsidRPr="00BF3F0E">
              <w:rPr>
                <w:rFonts w:ascii="Times New Roman" w:hAnsi="Times New Roman"/>
                <w:szCs w:val="21"/>
              </w:rPr>
              <w:t>≥4</w:t>
            </w:r>
            <w:r w:rsidR="006B723C" w:rsidRPr="00BF3F0E">
              <w:rPr>
                <w:rFonts w:ascii="Times New Roman" w:hAnsi="Times New Roman" w:hint="eastAsia"/>
                <w:szCs w:val="21"/>
              </w:rPr>
              <w:t>分且触诊仍有靶</w:t>
            </w:r>
            <w:r w:rsidR="006B723C" w:rsidRPr="00BF3F0E">
              <w:rPr>
                <w:rFonts w:ascii="Times New Roman" w:hAnsi="Times New Roman"/>
                <w:szCs w:val="21"/>
              </w:rPr>
              <w:t>肿块存在</w:t>
            </w:r>
          </w:p>
        </w:tc>
        <w:tc>
          <w:tcPr>
            <w:tcW w:w="735" w:type="pct"/>
            <w:hideMark/>
          </w:tcPr>
          <w:p w14:paraId="087F2C15"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0B57E67" w14:textId="77777777" w:rsidTr="00B9047E">
        <w:trPr>
          <w:trHeight w:val="425"/>
        </w:trPr>
        <w:tc>
          <w:tcPr>
            <w:tcW w:w="838" w:type="pct"/>
            <w:vMerge/>
            <w:hideMark/>
          </w:tcPr>
          <w:p w14:paraId="2F04CB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65FE9C0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73B38AE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违反入选标准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经知情同意，志愿参加试验并签署知情同意书</w:t>
            </w:r>
          </w:p>
        </w:tc>
        <w:tc>
          <w:tcPr>
            <w:tcW w:w="735" w:type="pct"/>
            <w:hideMark/>
          </w:tcPr>
          <w:p w14:paraId="49E5D1FC" w14:textId="77777777" w:rsidR="00D74AEF" w:rsidRPr="00211DE9" w:rsidRDefault="006B723C"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1BD2718" w14:textId="77777777" w:rsidTr="00B9047E">
        <w:trPr>
          <w:trHeight w:val="425"/>
        </w:trPr>
        <w:tc>
          <w:tcPr>
            <w:tcW w:w="838" w:type="pct"/>
            <w:vMerge/>
            <w:hideMark/>
          </w:tcPr>
          <w:p w14:paraId="1DBEDE55"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4162" w:type="pct"/>
            <w:gridSpan w:val="3"/>
            <w:hideMark/>
          </w:tcPr>
          <w:p w14:paraId="3E641D19" w14:textId="77777777" w:rsidR="00D74AEF" w:rsidRPr="00211DE9" w:rsidRDefault="00D74AEF" w:rsidP="00211DE9">
            <w:pPr>
              <w:widowControl/>
              <w:spacing w:line="276" w:lineRule="auto"/>
              <w:rPr>
                <w:rFonts w:ascii="Times New Roman" w:eastAsia="等线" w:hAnsi="Times New Roman" w:cs="Times New Roman"/>
                <w:b/>
                <w:szCs w:val="21"/>
              </w:rPr>
            </w:pPr>
            <w:r w:rsidRPr="00211DE9">
              <w:rPr>
                <w:rFonts w:ascii="宋体" w:eastAsia="宋体" w:hAnsi="宋体" w:cs="Times New Roman" w:hint="eastAsia"/>
                <w:b/>
                <w:szCs w:val="21"/>
              </w:rPr>
              <w:t>符合排除标准而入组</w:t>
            </w:r>
          </w:p>
        </w:tc>
      </w:tr>
      <w:tr w:rsidR="00203BC7" w:rsidRPr="00211DE9" w14:paraId="58E288D0" w14:textId="77777777" w:rsidTr="00B9047E">
        <w:trPr>
          <w:trHeight w:val="425"/>
        </w:trPr>
        <w:tc>
          <w:tcPr>
            <w:tcW w:w="838" w:type="pct"/>
            <w:vMerge/>
            <w:hideMark/>
          </w:tcPr>
          <w:p w14:paraId="7091837B"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96DF5A1"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2A74E35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1</w:t>
            </w:r>
            <w:r w:rsidRPr="005969D4">
              <w:rPr>
                <w:rFonts w:ascii="宋体" w:eastAsia="宋体" w:hAnsi="宋体" w:cs="Times New Roman" w:hint="eastAsia"/>
                <w:szCs w:val="21"/>
              </w:rPr>
              <w:t>：</w:t>
            </w:r>
            <w:r w:rsidR="006B723C" w:rsidRPr="005969D4">
              <w:rPr>
                <w:rFonts w:ascii="Times New Roman" w:hAnsi="Times New Roman"/>
                <w:szCs w:val="21"/>
              </w:rPr>
              <w:t>合并患有其他乳腺疾病或其他原因造成的乳房疼痛者，如乳腺炎、乳腺癌等</w:t>
            </w:r>
          </w:p>
        </w:tc>
        <w:tc>
          <w:tcPr>
            <w:tcW w:w="735" w:type="pct"/>
            <w:hideMark/>
          </w:tcPr>
          <w:p w14:paraId="6142C092"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97F8FE7" w14:textId="77777777" w:rsidTr="00B9047E">
        <w:trPr>
          <w:trHeight w:val="425"/>
        </w:trPr>
        <w:tc>
          <w:tcPr>
            <w:tcW w:w="838" w:type="pct"/>
            <w:vMerge/>
            <w:hideMark/>
          </w:tcPr>
          <w:p w14:paraId="05A7835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671433"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3B7EAFB6"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2</w:t>
            </w:r>
            <w:r w:rsidRPr="005969D4">
              <w:rPr>
                <w:rFonts w:ascii="宋体" w:eastAsia="宋体" w:hAnsi="宋体" w:cs="Times New Roman" w:hint="eastAsia"/>
                <w:szCs w:val="21"/>
              </w:rPr>
              <w:t>：</w:t>
            </w:r>
            <w:r w:rsidR="006B723C" w:rsidRPr="005969D4">
              <w:rPr>
                <w:rFonts w:ascii="Times New Roman" w:hAnsi="Times New Roman"/>
                <w:szCs w:val="21"/>
              </w:rPr>
              <w:t>合并患有严重心脑血管、肝、肾、恶性肿瘤、血液系统疾病、精神类疾病者</w:t>
            </w:r>
          </w:p>
        </w:tc>
        <w:tc>
          <w:tcPr>
            <w:tcW w:w="735" w:type="pct"/>
            <w:hideMark/>
          </w:tcPr>
          <w:p w14:paraId="0627A207"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709EC30B" w14:textId="77777777" w:rsidTr="00B9047E">
        <w:trPr>
          <w:trHeight w:val="425"/>
        </w:trPr>
        <w:tc>
          <w:tcPr>
            <w:tcW w:w="838" w:type="pct"/>
            <w:vMerge/>
            <w:hideMark/>
          </w:tcPr>
          <w:p w14:paraId="6DC074F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B53549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16DFDA7A"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3</w:t>
            </w:r>
            <w:r w:rsidRPr="005969D4">
              <w:rPr>
                <w:rFonts w:ascii="宋体" w:eastAsia="宋体" w:hAnsi="宋体" w:cs="Times New Roman" w:hint="eastAsia"/>
                <w:szCs w:val="21"/>
              </w:rPr>
              <w:t>：</w:t>
            </w:r>
            <w:r w:rsidR="006B723C" w:rsidRPr="005969D4">
              <w:rPr>
                <w:rFonts w:ascii="Times New Roman" w:hAnsi="Times New Roman"/>
                <w:szCs w:val="21"/>
              </w:rPr>
              <w:t>既往已确诊的功能失调性子宫出血、闭经、多囊卵巢综合征、绝经期综合征、高催乳素血症患者，且目前仍需通过调节激素水平进行治疗者</w:t>
            </w:r>
          </w:p>
        </w:tc>
        <w:tc>
          <w:tcPr>
            <w:tcW w:w="735" w:type="pct"/>
            <w:hideMark/>
          </w:tcPr>
          <w:p w14:paraId="24CD3CB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12F9FE9" w14:textId="77777777" w:rsidTr="00B9047E">
        <w:trPr>
          <w:trHeight w:val="425"/>
        </w:trPr>
        <w:tc>
          <w:tcPr>
            <w:tcW w:w="838" w:type="pct"/>
            <w:vMerge/>
            <w:hideMark/>
          </w:tcPr>
          <w:p w14:paraId="15AD6E4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96CD8F0"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4</w:t>
            </w:r>
          </w:p>
        </w:tc>
        <w:tc>
          <w:tcPr>
            <w:tcW w:w="3131" w:type="pct"/>
            <w:hideMark/>
          </w:tcPr>
          <w:p w14:paraId="1FCB30AD" w14:textId="77777777" w:rsidR="00D74AEF" w:rsidRPr="005969D4" w:rsidRDefault="00D74AEF" w:rsidP="00211DE9">
            <w:pPr>
              <w:widowControl/>
              <w:spacing w:line="276" w:lineRule="auto"/>
              <w:rPr>
                <w:rFonts w:ascii="Times New Roman" w:eastAsia="等线" w:hAnsi="Times New Roman" w:cs="Times New Roman"/>
                <w:szCs w:val="21"/>
              </w:rPr>
            </w:pPr>
            <w:r w:rsidRPr="005969D4">
              <w:rPr>
                <w:rFonts w:ascii="宋体" w:eastAsia="宋体" w:hAnsi="宋体" w:cs="Times New Roman" w:hint="eastAsia"/>
                <w:szCs w:val="21"/>
              </w:rPr>
              <w:t>符合排除标准</w:t>
            </w:r>
            <w:r w:rsidRPr="005969D4">
              <w:rPr>
                <w:rFonts w:ascii="Times New Roman" w:eastAsia="等线" w:hAnsi="Times New Roman" w:cs="Times New Roman"/>
                <w:szCs w:val="21"/>
              </w:rPr>
              <w:t>4</w:t>
            </w:r>
            <w:r w:rsidRPr="005969D4">
              <w:rPr>
                <w:rFonts w:ascii="宋体" w:eastAsia="宋体" w:hAnsi="宋体" w:cs="Times New Roman" w:hint="eastAsia"/>
                <w:szCs w:val="21"/>
              </w:rPr>
              <w:t>：</w:t>
            </w:r>
            <w:r w:rsidR="006B723C" w:rsidRPr="005969D4">
              <w:rPr>
                <w:rFonts w:ascii="Times New Roman" w:hAnsi="Times New Roman"/>
                <w:szCs w:val="21"/>
              </w:rPr>
              <w:t>既往已确诊的皮质醇增多症，且目前仍需以溴隐亭治疗者</w:t>
            </w:r>
          </w:p>
        </w:tc>
        <w:tc>
          <w:tcPr>
            <w:tcW w:w="735" w:type="pct"/>
            <w:hideMark/>
          </w:tcPr>
          <w:p w14:paraId="51172D3F"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7F9BA20" w14:textId="77777777" w:rsidTr="00B9047E">
        <w:trPr>
          <w:trHeight w:val="425"/>
        </w:trPr>
        <w:tc>
          <w:tcPr>
            <w:tcW w:w="838" w:type="pct"/>
            <w:vMerge/>
            <w:hideMark/>
          </w:tcPr>
          <w:p w14:paraId="1B164ED7"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1DB537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5</w:t>
            </w:r>
          </w:p>
        </w:tc>
        <w:tc>
          <w:tcPr>
            <w:tcW w:w="3131" w:type="pct"/>
            <w:hideMark/>
          </w:tcPr>
          <w:p w14:paraId="161ECF65"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5</w:t>
            </w:r>
            <w:r w:rsidRPr="00211DE9">
              <w:rPr>
                <w:rFonts w:ascii="宋体" w:eastAsia="宋体" w:hAnsi="宋体" w:cs="Times New Roman" w:hint="eastAsia"/>
                <w:szCs w:val="21"/>
              </w:rPr>
              <w:t>：</w:t>
            </w:r>
            <w:r w:rsidR="006B723C" w:rsidRPr="00211DE9">
              <w:rPr>
                <w:rFonts w:ascii="Times New Roman" w:hAnsi="Times New Roman"/>
                <w:szCs w:val="21"/>
              </w:rPr>
              <w:t>经期超过</w:t>
            </w:r>
            <w:r w:rsidR="006B723C" w:rsidRPr="00211DE9">
              <w:rPr>
                <w:rFonts w:ascii="Times New Roman" w:hAnsi="Times New Roman"/>
                <w:szCs w:val="21"/>
              </w:rPr>
              <w:t>7</w:t>
            </w:r>
            <w:r w:rsidR="006B723C" w:rsidRPr="00211DE9">
              <w:rPr>
                <w:rFonts w:ascii="Times New Roman" w:hAnsi="Times New Roman"/>
                <w:szCs w:val="21"/>
              </w:rPr>
              <w:t>天者、绝经者、月经周期严重不规律者</w:t>
            </w:r>
          </w:p>
        </w:tc>
        <w:tc>
          <w:tcPr>
            <w:tcW w:w="735" w:type="pct"/>
            <w:hideMark/>
          </w:tcPr>
          <w:p w14:paraId="370723E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E3CD495" w14:textId="77777777" w:rsidTr="00B9047E">
        <w:trPr>
          <w:trHeight w:val="425"/>
        </w:trPr>
        <w:tc>
          <w:tcPr>
            <w:tcW w:w="838" w:type="pct"/>
            <w:vMerge/>
            <w:hideMark/>
          </w:tcPr>
          <w:p w14:paraId="3266299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1456D9D5"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6</w:t>
            </w:r>
          </w:p>
        </w:tc>
        <w:tc>
          <w:tcPr>
            <w:tcW w:w="3131" w:type="pct"/>
            <w:hideMark/>
          </w:tcPr>
          <w:p w14:paraId="62EF6E88"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6</w:t>
            </w:r>
            <w:r w:rsidRPr="00211DE9">
              <w:rPr>
                <w:rFonts w:ascii="宋体" w:eastAsia="宋体" w:hAnsi="宋体" w:cs="Times New Roman" w:hint="eastAsia"/>
                <w:szCs w:val="21"/>
              </w:rPr>
              <w:t>：</w:t>
            </w:r>
            <w:r w:rsidR="006B723C" w:rsidRPr="00211DE9">
              <w:rPr>
                <w:rFonts w:ascii="Times New Roman" w:hAnsi="Times New Roman"/>
                <w:szCs w:val="21"/>
              </w:rPr>
              <w:t>ALT</w:t>
            </w:r>
            <w:r w:rsidR="006B723C" w:rsidRPr="00211DE9">
              <w:rPr>
                <w:rFonts w:ascii="Times New Roman" w:hAnsi="Times New Roman"/>
                <w:szCs w:val="21"/>
              </w:rPr>
              <w:t>、</w:t>
            </w:r>
            <w:r w:rsidR="006B723C" w:rsidRPr="00211DE9">
              <w:rPr>
                <w:rFonts w:ascii="Times New Roman" w:hAnsi="Times New Roman"/>
                <w:szCs w:val="21"/>
              </w:rPr>
              <w:t>AST</w:t>
            </w:r>
            <w:r w:rsidR="006B723C" w:rsidRPr="00211DE9">
              <w:rPr>
                <w:rFonts w:ascii="Times New Roman" w:hAnsi="Times New Roman"/>
                <w:szCs w:val="21"/>
              </w:rPr>
              <w:t>、</w:t>
            </w:r>
            <w:r w:rsidR="006B723C" w:rsidRPr="00211DE9">
              <w:rPr>
                <w:rFonts w:ascii="Times New Roman" w:hAnsi="Times New Roman"/>
                <w:szCs w:val="21"/>
              </w:rPr>
              <w:t>ALP</w:t>
            </w:r>
            <w:r w:rsidR="006B723C" w:rsidRPr="00211DE9">
              <w:rPr>
                <w:rFonts w:ascii="Times New Roman" w:hAnsi="Times New Roman"/>
                <w:szCs w:val="21"/>
              </w:rPr>
              <w:t>、</w:t>
            </w:r>
            <w:r w:rsidR="006B723C" w:rsidRPr="00211DE9">
              <w:rPr>
                <w:rFonts w:ascii="Times New Roman" w:hAnsi="Times New Roman"/>
                <w:szCs w:val="21"/>
              </w:rPr>
              <w:t>TBIL</w:t>
            </w:r>
            <w:r w:rsidR="006B723C" w:rsidRPr="00211DE9">
              <w:rPr>
                <w:rFonts w:ascii="Times New Roman" w:hAnsi="Times New Roman"/>
                <w:szCs w:val="21"/>
              </w:rPr>
              <w:t>、</w:t>
            </w:r>
            <w:r w:rsidR="006B723C" w:rsidRPr="00211DE9">
              <w:rPr>
                <w:rFonts w:ascii="Times New Roman" w:hAnsi="Times New Roman"/>
                <w:szCs w:val="21"/>
              </w:rPr>
              <w:t>GGT</w:t>
            </w:r>
            <w:r w:rsidR="006B723C" w:rsidRPr="00211DE9">
              <w:rPr>
                <w:rFonts w:ascii="Times New Roman" w:hAnsi="Times New Roman"/>
                <w:szCs w:val="21"/>
              </w:rPr>
              <w:t>超过正常值上限；血清</w:t>
            </w:r>
            <w:r w:rsidR="006B723C" w:rsidRPr="00211DE9">
              <w:rPr>
                <w:rFonts w:ascii="Times New Roman" w:hAnsi="Times New Roman"/>
                <w:szCs w:val="21"/>
              </w:rPr>
              <w:t>Cr</w:t>
            </w:r>
            <w:r w:rsidR="006B723C" w:rsidRPr="00211DE9">
              <w:rPr>
                <w:rFonts w:ascii="Times New Roman" w:hAnsi="Times New Roman"/>
                <w:szCs w:val="21"/>
              </w:rPr>
              <w:t>、</w:t>
            </w:r>
            <w:r w:rsidR="006B723C" w:rsidRPr="00211DE9">
              <w:rPr>
                <w:rFonts w:ascii="Times New Roman" w:hAnsi="Times New Roman"/>
                <w:szCs w:val="21"/>
              </w:rPr>
              <w:t>BUN</w:t>
            </w:r>
            <w:r w:rsidR="006B723C" w:rsidRPr="00211DE9">
              <w:rPr>
                <w:rFonts w:ascii="Times New Roman" w:hAnsi="Times New Roman"/>
                <w:szCs w:val="21"/>
              </w:rPr>
              <w:t>超过正常值上限；或血、尿常规、心电图等各检查项异常且有临床意义者</w:t>
            </w:r>
          </w:p>
        </w:tc>
        <w:tc>
          <w:tcPr>
            <w:tcW w:w="735" w:type="pct"/>
            <w:hideMark/>
          </w:tcPr>
          <w:p w14:paraId="1670536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0EC89E09" w14:textId="77777777" w:rsidTr="00B9047E">
        <w:trPr>
          <w:trHeight w:val="425"/>
        </w:trPr>
        <w:tc>
          <w:tcPr>
            <w:tcW w:w="838" w:type="pct"/>
            <w:vMerge/>
            <w:hideMark/>
          </w:tcPr>
          <w:p w14:paraId="2EB4587C"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57B3465E"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7</w:t>
            </w:r>
          </w:p>
        </w:tc>
        <w:tc>
          <w:tcPr>
            <w:tcW w:w="3131" w:type="pct"/>
            <w:hideMark/>
          </w:tcPr>
          <w:p w14:paraId="139F5C4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7</w:t>
            </w:r>
            <w:r w:rsidRPr="00211DE9">
              <w:rPr>
                <w:rFonts w:ascii="宋体" w:eastAsia="宋体" w:hAnsi="宋体" w:cs="Times New Roman" w:hint="eastAsia"/>
                <w:szCs w:val="21"/>
              </w:rPr>
              <w:t>：</w:t>
            </w:r>
            <w:r w:rsidR="006B723C" w:rsidRPr="00211DE9">
              <w:rPr>
                <w:rFonts w:ascii="Times New Roman" w:hAnsi="Times New Roman"/>
                <w:szCs w:val="21"/>
              </w:rPr>
              <w:t>处于妊娠期、哺乳期的女性，或近</w:t>
            </w:r>
            <w:r w:rsidR="006B723C" w:rsidRPr="00211DE9">
              <w:rPr>
                <w:rFonts w:ascii="Times New Roman" w:hAnsi="Times New Roman"/>
                <w:szCs w:val="21"/>
              </w:rPr>
              <w:t>6</w:t>
            </w:r>
            <w:r w:rsidR="006B723C" w:rsidRPr="00211DE9">
              <w:rPr>
                <w:rFonts w:ascii="Times New Roman" w:hAnsi="Times New Roman"/>
                <w:szCs w:val="21"/>
              </w:rPr>
              <w:t>个月内有妊娠计划者</w:t>
            </w:r>
          </w:p>
        </w:tc>
        <w:tc>
          <w:tcPr>
            <w:tcW w:w="735" w:type="pct"/>
            <w:hideMark/>
          </w:tcPr>
          <w:p w14:paraId="63A3678E"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691B6CED" w14:textId="77777777" w:rsidTr="00B9047E">
        <w:trPr>
          <w:trHeight w:val="425"/>
        </w:trPr>
        <w:tc>
          <w:tcPr>
            <w:tcW w:w="838" w:type="pct"/>
            <w:vMerge/>
            <w:hideMark/>
          </w:tcPr>
          <w:p w14:paraId="416384E1"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1ED7BC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8</w:t>
            </w:r>
          </w:p>
        </w:tc>
        <w:tc>
          <w:tcPr>
            <w:tcW w:w="3131" w:type="pct"/>
            <w:hideMark/>
          </w:tcPr>
          <w:p w14:paraId="2EB1C16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8</w:t>
            </w:r>
            <w:r w:rsidRPr="00211DE9">
              <w:rPr>
                <w:rFonts w:ascii="宋体" w:eastAsia="宋体" w:hAnsi="宋体" w:cs="Times New Roman" w:hint="eastAsia"/>
                <w:szCs w:val="21"/>
              </w:rPr>
              <w:t>：</w:t>
            </w:r>
            <w:r w:rsidR="006B723C" w:rsidRPr="00211DE9">
              <w:rPr>
                <w:rFonts w:ascii="Times New Roman" w:hAnsi="Times New Roman"/>
                <w:szCs w:val="21"/>
              </w:rPr>
              <w:t>本次治疗前</w:t>
            </w:r>
            <w:r w:rsidR="006B723C" w:rsidRPr="00211DE9">
              <w:rPr>
                <w:rFonts w:ascii="Times New Roman" w:hAnsi="Times New Roman"/>
                <w:szCs w:val="21"/>
              </w:rPr>
              <w:t>1</w:t>
            </w:r>
            <w:r w:rsidR="006B723C" w:rsidRPr="00211DE9">
              <w:rPr>
                <w:rFonts w:ascii="Times New Roman" w:hAnsi="Times New Roman"/>
                <w:szCs w:val="21"/>
              </w:rPr>
              <w:t>个月内及导入期内使用治疗乳腺增生病的中、西药物者（包含外敷药、针灸等），且半年内</w:t>
            </w:r>
            <w:r w:rsidR="006B723C" w:rsidRPr="00211DE9">
              <w:rPr>
                <w:rFonts w:ascii="Times New Roman" w:hAnsi="Times New Roman" w:hint="eastAsia"/>
                <w:szCs w:val="21"/>
              </w:rPr>
              <w:t>已</w:t>
            </w:r>
            <w:r w:rsidR="006B723C" w:rsidRPr="00211DE9">
              <w:rPr>
                <w:rFonts w:ascii="Times New Roman" w:hAnsi="Times New Roman"/>
                <w:szCs w:val="21"/>
              </w:rPr>
              <w:t>使用激素类药物（长期口服避孕药物者除外）</w:t>
            </w:r>
          </w:p>
        </w:tc>
        <w:tc>
          <w:tcPr>
            <w:tcW w:w="735" w:type="pct"/>
            <w:hideMark/>
          </w:tcPr>
          <w:p w14:paraId="7454826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8ABE65C" w14:textId="77777777" w:rsidTr="00B9047E">
        <w:trPr>
          <w:trHeight w:val="425"/>
        </w:trPr>
        <w:tc>
          <w:tcPr>
            <w:tcW w:w="838" w:type="pct"/>
            <w:vMerge/>
            <w:hideMark/>
          </w:tcPr>
          <w:p w14:paraId="5C2EB343"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069FF22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9</w:t>
            </w:r>
          </w:p>
        </w:tc>
        <w:tc>
          <w:tcPr>
            <w:tcW w:w="3131" w:type="pct"/>
            <w:hideMark/>
          </w:tcPr>
          <w:p w14:paraId="4119695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9</w:t>
            </w:r>
            <w:r w:rsidRPr="00211DE9">
              <w:rPr>
                <w:rFonts w:ascii="宋体" w:eastAsia="宋体" w:hAnsi="宋体" w:cs="Times New Roman" w:hint="eastAsia"/>
                <w:szCs w:val="21"/>
              </w:rPr>
              <w:t>：</w:t>
            </w:r>
            <w:r w:rsidR="006B723C" w:rsidRPr="00211DE9">
              <w:rPr>
                <w:rFonts w:ascii="Times New Roman" w:hAnsi="Times New Roman"/>
                <w:szCs w:val="21"/>
              </w:rPr>
              <w:t>过敏体质、已知对试验药处方组成成分过敏者</w:t>
            </w:r>
          </w:p>
        </w:tc>
        <w:tc>
          <w:tcPr>
            <w:tcW w:w="735" w:type="pct"/>
            <w:hideMark/>
          </w:tcPr>
          <w:p w14:paraId="06EBA1D4"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35C9F78E" w14:textId="77777777" w:rsidTr="00B9047E">
        <w:trPr>
          <w:trHeight w:val="425"/>
        </w:trPr>
        <w:tc>
          <w:tcPr>
            <w:tcW w:w="838" w:type="pct"/>
            <w:vMerge/>
            <w:hideMark/>
          </w:tcPr>
          <w:p w14:paraId="15B10E92"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4488C4E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10</w:t>
            </w:r>
          </w:p>
        </w:tc>
        <w:tc>
          <w:tcPr>
            <w:tcW w:w="3131" w:type="pct"/>
            <w:hideMark/>
          </w:tcPr>
          <w:p w14:paraId="4DF62E1A"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10</w:t>
            </w:r>
            <w:r w:rsidRPr="00211DE9">
              <w:rPr>
                <w:rFonts w:ascii="宋体" w:eastAsia="宋体" w:hAnsi="宋体" w:cs="Times New Roman" w:hint="eastAsia"/>
                <w:szCs w:val="21"/>
              </w:rPr>
              <w:t>：</w:t>
            </w:r>
            <w:r w:rsidR="006B723C" w:rsidRPr="00211DE9">
              <w:rPr>
                <w:rFonts w:ascii="Times New Roman" w:hAnsi="Times New Roman"/>
                <w:szCs w:val="21"/>
              </w:rPr>
              <w:t>酗酒或药物滥用者</w:t>
            </w:r>
          </w:p>
        </w:tc>
        <w:tc>
          <w:tcPr>
            <w:tcW w:w="735" w:type="pct"/>
            <w:hideMark/>
          </w:tcPr>
          <w:p w14:paraId="78537C0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1B7D5A47" w14:textId="77777777" w:rsidTr="00B9047E">
        <w:trPr>
          <w:trHeight w:val="425"/>
        </w:trPr>
        <w:tc>
          <w:tcPr>
            <w:tcW w:w="838" w:type="pct"/>
            <w:vMerge/>
            <w:hideMark/>
          </w:tcPr>
          <w:p w14:paraId="202AC25A"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236EC047"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11</w:t>
            </w:r>
          </w:p>
        </w:tc>
        <w:tc>
          <w:tcPr>
            <w:tcW w:w="3131" w:type="pct"/>
            <w:hideMark/>
          </w:tcPr>
          <w:p w14:paraId="6AD32581"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11</w:t>
            </w:r>
            <w:r w:rsidRPr="00211DE9">
              <w:rPr>
                <w:rFonts w:ascii="宋体" w:eastAsia="宋体" w:hAnsi="宋体" w:cs="Times New Roman" w:hint="eastAsia"/>
                <w:szCs w:val="21"/>
              </w:rPr>
              <w:t>：</w:t>
            </w:r>
            <w:r w:rsidR="006B723C" w:rsidRPr="00211DE9">
              <w:rPr>
                <w:rFonts w:ascii="Times New Roman" w:hAnsi="Times New Roman"/>
                <w:szCs w:val="21"/>
              </w:rPr>
              <w:t>筛选前</w:t>
            </w:r>
            <w:r w:rsidR="006B723C" w:rsidRPr="00211DE9">
              <w:rPr>
                <w:rFonts w:ascii="Times New Roman" w:hAnsi="Times New Roman"/>
                <w:szCs w:val="21"/>
              </w:rPr>
              <w:t>3</w:t>
            </w:r>
            <w:r w:rsidR="006B723C" w:rsidRPr="00211DE9">
              <w:rPr>
                <w:rFonts w:ascii="Times New Roman" w:hAnsi="Times New Roman"/>
                <w:szCs w:val="21"/>
              </w:rPr>
              <w:t>个月内曾参加过其他临床试验者</w:t>
            </w:r>
          </w:p>
        </w:tc>
        <w:tc>
          <w:tcPr>
            <w:tcW w:w="735" w:type="pct"/>
            <w:hideMark/>
          </w:tcPr>
          <w:p w14:paraId="4152AB2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203BC7" w:rsidRPr="00211DE9" w14:paraId="2691B875" w14:textId="77777777" w:rsidTr="00B9047E">
        <w:trPr>
          <w:trHeight w:val="425"/>
        </w:trPr>
        <w:tc>
          <w:tcPr>
            <w:tcW w:w="838" w:type="pct"/>
            <w:vMerge/>
            <w:hideMark/>
          </w:tcPr>
          <w:p w14:paraId="32FD1E79" w14:textId="77777777" w:rsidR="00D74AEF" w:rsidRPr="00211DE9" w:rsidRDefault="00D74AEF" w:rsidP="00211DE9">
            <w:pPr>
              <w:widowControl/>
              <w:spacing w:line="276" w:lineRule="auto"/>
              <w:jc w:val="left"/>
              <w:rPr>
                <w:rFonts w:ascii="Times New Roman" w:eastAsia="等线" w:hAnsi="Times New Roman" w:cs="Times New Roman"/>
                <w:b/>
                <w:bCs/>
                <w:szCs w:val="21"/>
              </w:rPr>
            </w:pPr>
          </w:p>
        </w:tc>
        <w:tc>
          <w:tcPr>
            <w:tcW w:w="296" w:type="pct"/>
            <w:hideMark/>
          </w:tcPr>
          <w:p w14:paraId="3386E924" w14:textId="77777777" w:rsidR="00D74AEF" w:rsidRPr="00211DE9" w:rsidRDefault="00D74AEF"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12</w:t>
            </w:r>
          </w:p>
        </w:tc>
        <w:tc>
          <w:tcPr>
            <w:tcW w:w="3131" w:type="pct"/>
            <w:hideMark/>
          </w:tcPr>
          <w:p w14:paraId="59AAD41B"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符合排除标准</w:t>
            </w:r>
            <w:r w:rsidRPr="00211DE9">
              <w:rPr>
                <w:rFonts w:ascii="Times New Roman" w:eastAsia="等线" w:hAnsi="Times New Roman" w:cs="Times New Roman"/>
                <w:szCs w:val="21"/>
              </w:rPr>
              <w:t>12</w:t>
            </w:r>
            <w:r w:rsidRPr="00211DE9">
              <w:rPr>
                <w:rFonts w:ascii="宋体" w:eastAsia="宋体" w:hAnsi="宋体" w:cs="Times New Roman" w:hint="eastAsia"/>
                <w:szCs w:val="21"/>
              </w:rPr>
              <w:t>：</w:t>
            </w:r>
            <w:r w:rsidR="006B723C" w:rsidRPr="00211DE9">
              <w:rPr>
                <w:rFonts w:ascii="Times New Roman" w:hAnsi="Times New Roman"/>
                <w:szCs w:val="21"/>
              </w:rPr>
              <w:t>根据研究者的判断，有降低入组可能性或使入组复杂化的其他病变或情况，如工作环境经常变动等易造成失访的情况，以及由于精神和行为障碍不能给予充分知情同意者</w:t>
            </w:r>
          </w:p>
        </w:tc>
        <w:tc>
          <w:tcPr>
            <w:tcW w:w="735" w:type="pct"/>
            <w:hideMark/>
          </w:tcPr>
          <w:p w14:paraId="0997FB56" w14:textId="77777777" w:rsidR="00D74AEF" w:rsidRPr="00211DE9" w:rsidRDefault="00D74AEF"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2BDEDDE9" w14:textId="77777777" w:rsidTr="00B9047E">
        <w:trPr>
          <w:trHeight w:val="425"/>
        </w:trPr>
        <w:tc>
          <w:tcPr>
            <w:tcW w:w="838" w:type="pct"/>
            <w:vMerge w:val="restart"/>
            <w:hideMark/>
          </w:tcPr>
          <w:p w14:paraId="3F5E2C68" w14:textId="6A8FB76B"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C</w:t>
            </w:r>
            <w:r w:rsidRPr="00211DE9">
              <w:rPr>
                <w:rFonts w:ascii="宋体" w:eastAsia="宋体" w:hAnsi="宋体" w:cs="Times New Roman" w:hint="eastAsia"/>
                <w:b/>
                <w:bCs/>
                <w:szCs w:val="21"/>
              </w:rPr>
              <w:t>．脱落/退出标准</w:t>
            </w:r>
          </w:p>
        </w:tc>
        <w:tc>
          <w:tcPr>
            <w:tcW w:w="296" w:type="pct"/>
            <w:hideMark/>
          </w:tcPr>
          <w:p w14:paraId="1ADA6BB3"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4862644E" w14:textId="77777777" w:rsidR="007C4C29" w:rsidRPr="00211DE9" w:rsidRDefault="007C4C29" w:rsidP="00211DE9">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受试者依从性差，但并未退出研究</w:t>
            </w:r>
          </w:p>
        </w:tc>
        <w:tc>
          <w:tcPr>
            <w:tcW w:w="735" w:type="pct"/>
            <w:hideMark/>
          </w:tcPr>
          <w:p w14:paraId="01AED99C" w14:textId="2A904BCC"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618F56" w14:textId="77777777" w:rsidTr="00B9047E">
        <w:trPr>
          <w:trHeight w:val="425"/>
        </w:trPr>
        <w:tc>
          <w:tcPr>
            <w:tcW w:w="838" w:type="pct"/>
            <w:vMerge/>
          </w:tcPr>
          <w:p w14:paraId="1FF3FBE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6E12B51C" w14:textId="0E875A4C"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tcPr>
          <w:p w14:paraId="5EBAF339" w14:textId="43289414" w:rsidR="007C4C29" w:rsidRPr="00211DE9" w:rsidRDefault="007C4C29" w:rsidP="00211DE9">
            <w:pPr>
              <w:widowControl/>
              <w:spacing w:line="276" w:lineRule="auto"/>
              <w:rPr>
                <w:rFonts w:ascii="宋体" w:eastAsia="宋体" w:hAnsi="宋体" w:cs="Times New Roman"/>
                <w:szCs w:val="21"/>
              </w:rPr>
            </w:pPr>
            <w:r w:rsidRPr="00211DE9">
              <w:rPr>
                <w:rFonts w:ascii="Times New Roman" w:hAnsi="Times New Roman" w:hint="eastAsia"/>
                <w:szCs w:val="21"/>
              </w:rPr>
              <w:t>受试者发生无法耐受的不良事件，</w:t>
            </w:r>
            <w:r w:rsidRPr="00211DE9">
              <w:rPr>
                <w:rFonts w:ascii="宋体" w:eastAsia="宋体" w:hAnsi="宋体" w:cs="Times New Roman" w:hint="eastAsia"/>
                <w:szCs w:val="21"/>
              </w:rPr>
              <w:t>但并未退出研究</w:t>
            </w:r>
          </w:p>
        </w:tc>
        <w:tc>
          <w:tcPr>
            <w:tcW w:w="735" w:type="pct"/>
          </w:tcPr>
          <w:p w14:paraId="4511BBE1" w14:textId="7BF10404"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45562A97" w14:textId="77777777" w:rsidTr="00B9047E">
        <w:trPr>
          <w:trHeight w:val="425"/>
        </w:trPr>
        <w:tc>
          <w:tcPr>
            <w:tcW w:w="838" w:type="pct"/>
            <w:vMerge/>
            <w:hideMark/>
          </w:tcPr>
          <w:p w14:paraId="3DC4C5F6"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40EB418A" w14:textId="124F9A25"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3</w:t>
            </w:r>
          </w:p>
        </w:tc>
        <w:tc>
          <w:tcPr>
            <w:tcW w:w="3131" w:type="pct"/>
            <w:hideMark/>
          </w:tcPr>
          <w:p w14:paraId="1C3E1670" w14:textId="6D23362D"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受试者因试验药物疗效不佳导致病情进展，但并未退出研究</w:t>
            </w:r>
          </w:p>
        </w:tc>
        <w:tc>
          <w:tcPr>
            <w:tcW w:w="735" w:type="pct"/>
            <w:hideMark/>
          </w:tcPr>
          <w:p w14:paraId="14EF8F39" w14:textId="45D221FF" w:rsidR="007C4C29" w:rsidRPr="00211DE9" w:rsidRDefault="007C4C29" w:rsidP="00211DE9">
            <w:pPr>
              <w:widowControl/>
              <w:spacing w:line="276" w:lineRule="auto"/>
              <w:rPr>
                <w:rFonts w:ascii="Times New Roman" w:eastAsia="等线" w:hAnsi="Times New Roman" w:cs="Times New Roman"/>
                <w:szCs w:val="21"/>
              </w:rPr>
            </w:pPr>
            <w:r>
              <w:rPr>
                <w:rFonts w:ascii="Times New Roman" w:eastAsia="等线" w:hAnsi="Times New Roman" w:cs="Times New Roman"/>
                <w:szCs w:val="21"/>
              </w:rPr>
              <w:t>TBD</w:t>
            </w:r>
          </w:p>
        </w:tc>
      </w:tr>
      <w:tr w:rsidR="007C4C29" w:rsidRPr="00211DE9" w14:paraId="541101C0" w14:textId="77777777" w:rsidTr="00B9047E">
        <w:trPr>
          <w:trHeight w:val="425"/>
        </w:trPr>
        <w:tc>
          <w:tcPr>
            <w:tcW w:w="838" w:type="pct"/>
            <w:vMerge/>
            <w:hideMark/>
          </w:tcPr>
          <w:p w14:paraId="15ACB521"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1DAD7766" w14:textId="300A7A8A"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hideMark/>
          </w:tcPr>
          <w:p w14:paraId="22CA57AD" w14:textId="19F649A0"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受试者发生妊娠</w:t>
            </w:r>
            <w:r w:rsidRPr="00211DE9">
              <w:rPr>
                <w:rFonts w:ascii="宋体" w:eastAsia="宋体" w:hAnsi="宋体" w:cs="Times New Roman" w:hint="eastAsia"/>
                <w:szCs w:val="21"/>
              </w:rPr>
              <w:t>，但并未退出研究</w:t>
            </w:r>
          </w:p>
        </w:tc>
        <w:tc>
          <w:tcPr>
            <w:tcW w:w="735" w:type="pct"/>
            <w:hideMark/>
          </w:tcPr>
          <w:p w14:paraId="4792569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0F15B71" w14:textId="77777777" w:rsidTr="00B9047E">
        <w:trPr>
          <w:trHeight w:val="425"/>
        </w:trPr>
        <w:tc>
          <w:tcPr>
            <w:tcW w:w="838" w:type="pct"/>
            <w:vMerge/>
            <w:hideMark/>
          </w:tcPr>
          <w:p w14:paraId="2B7CF83F"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744C4606" w14:textId="0F5EAA5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5</w:t>
            </w:r>
          </w:p>
        </w:tc>
        <w:tc>
          <w:tcPr>
            <w:tcW w:w="3131" w:type="pct"/>
            <w:hideMark/>
          </w:tcPr>
          <w:p w14:paraId="2D275CC7" w14:textId="7AAC133F"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受试者撤回知情同意，但并未退出研究</w:t>
            </w:r>
          </w:p>
        </w:tc>
        <w:tc>
          <w:tcPr>
            <w:tcW w:w="735" w:type="pct"/>
            <w:hideMark/>
          </w:tcPr>
          <w:p w14:paraId="5A1EF6DD"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7B77914" w14:textId="77777777" w:rsidTr="00B9047E">
        <w:trPr>
          <w:trHeight w:val="425"/>
        </w:trPr>
        <w:tc>
          <w:tcPr>
            <w:tcW w:w="838" w:type="pct"/>
            <w:vMerge/>
            <w:hideMark/>
          </w:tcPr>
          <w:p w14:paraId="764DF21D"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74E2A50" w14:textId="1392C8B4"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6</w:t>
            </w:r>
          </w:p>
        </w:tc>
        <w:tc>
          <w:tcPr>
            <w:tcW w:w="3131" w:type="pct"/>
            <w:hideMark/>
          </w:tcPr>
          <w:p w14:paraId="7CBA0890" w14:textId="17806D2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hAnsi="Times New Roman"/>
                <w:szCs w:val="21"/>
              </w:rPr>
              <w:t>受试者发生了不宜继续试验的合并疾病、并发症或特殊生理</w:t>
            </w:r>
            <w:r w:rsidRPr="00211DE9">
              <w:rPr>
                <w:rFonts w:ascii="Times New Roman" w:hAnsi="Times New Roman"/>
                <w:szCs w:val="21"/>
              </w:rPr>
              <w:lastRenderedPageBreak/>
              <w:t>变化等</w:t>
            </w:r>
            <w:r w:rsidRPr="00211DE9">
              <w:rPr>
                <w:rFonts w:ascii="宋体" w:eastAsia="宋体" w:hAnsi="宋体" w:cs="Times New Roman" w:hint="eastAsia"/>
                <w:szCs w:val="21"/>
              </w:rPr>
              <w:t>，但并未退出研究</w:t>
            </w:r>
          </w:p>
        </w:tc>
        <w:tc>
          <w:tcPr>
            <w:tcW w:w="735" w:type="pct"/>
            <w:hideMark/>
          </w:tcPr>
          <w:p w14:paraId="07E783C9"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lastRenderedPageBreak/>
              <w:t>Major</w:t>
            </w:r>
          </w:p>
        </w:tc>
      </w:tr>
      <w:tr w:rsidR="007C4C29" w:rsidRPr="00211DE9" w14:paraId="04FE37D2" w14:textId="77777777" w:rsidTr="00B9047E">
        <w:trPr>
          <w:trHeight w:val="425"/>
          <w:ins w:id="9" w:author="zxh" w:date="2020-03-25T14:47:00Z"/>
        </w:trPr>
        <w:tc>
          <w:tcPr>
            <w:tcW w:w="838" w:type="pct"/>
            <w:vMerge/>
          </w:tcPr>
          <w:p w14:paraId="37B89A2F" w14:textId="77777777" w:rsidR="007C4C29" w:rsidRPr="00211DE9" w:rsidRDefault="007C4C29" w:rsidP="00211DE9">
            <w:pPr>
              <w:widowControl/>
              <w:spacing w:line="276" w:lineRule="auto"/>
              <w:jc w:val="left"/>
              <w:rPr>
                <w:ins w:id="10" w:author="zxh" w:date="2020-03-25T14:47:00Z"/>
                <w:rFonts w:ascii="Times New Roman" w:eastAsia="等线" w:hAnsi="Times New Roman" w:cs="Times New Roman"/>
                <w:b/>
                <w:bCs/>
                <w:szCs w:val="21"/>
              </w:rPr>
            </w:pPr>
          </w:p>
        </w:tc>
        <w:tc>
          <w:tcPr>
            <w:tcW w:w="296" w:type="pct"/>
          </w:tcPr>
          <w:p w14:paraId="3FFFD959" w14:textId="0A265C7C" w:rsidR="007C4C29" w:rsidRPr="00211DE9" w:rsidRDefault="007C4C29" w:rsidP="00211DE9">
            <w:pPr>
              <w:widowControl/>
              <w:spacing w:line="276" w:lineRule="auto"/>
              <w:jc w:val="center"/>
              <w:rPr>
                <w:ins w:id="11" w:author="zxh" w:date="2020-03-25T14:47:00Z"/>
                <w:rFonts w:ascii="Times New Roman" w:eastAsia="等线" w:hAnsi="Times New Roman" w:cs="Times New Roman"/>
                <w:szCs w:val="21"/>
              </w:rPr>
            </w:pPr>
            <w:ins w:id="12" w:author="zxh" w:date="2020-03-25T14:47:00Z">
              <w:r>
                <w:rPr>
                  <w:rFonts w:ascii="Times New Roman" w:eastAsia="等线" w:hAnsi="Times New Roman" w:cs="Times New Roman" w:hint="eastAsia"/>
                  <w:szCs w:val="21"/>
                </w:rPr>
                <w:t>7</w:t>
              </w:r>
            </w:ins>
          </w:p>
        </w:tc>
        <w:tc>
          <w:tcPr>
            <w:tcW w:w="3131" w:type="pct"/>
          </w:tcPr>
          <w:p w14:paraId="55420C70" w14:textId="0EFD6B04" w:rsidR="007C4C29" w:rsidRPr="00211DE9" w:rsidRDefault="007C4C29" w:rsidP="00211DE9">
            <w:pPr>
              <w:widowControl/>
              <w:spacing w:line="276" w:lineRule="auto"/>
              <w:rPr>
                <w:ins w:id="13" w:author="zxh" w:date="2020-03-25T14:47:00Z"/>
                <w:rFonts w:ascii="Times New Roman" w:hAnsi="Times New Roman"/>
                <w:szCs w:val="21"/>
              </w:rPr>
            </w:pPr>
            <w:ins w:id="14" w:author="zxh" w:date="2020-03-25T14:47:00Z">
              <w:r>
                <w:rPr>
                  <w:rFonts w:ascii="Times New Roman" w:hAnsi="Times New Roman" w:hint="eastAsia"/>
                  <w:szCs w:val="21"/>
                </w:rPr>
                <w:t>其他</w:t>
              </w:r>
            </w:ins>
          </w:p>
        </w:tc>
        <w:tc>
          <w:tcPr>
            <w:tcW w:w="735" w:type="pct"/>
          </w:tcPr>
          <w:p w14:paraId="61E40E1C" w14:textId="5CCF1AC3" w:rsidR="007C4C29" w:rsidRPr="00211DE9" w:rsidRDefault="007C4C29" w:rsidP="00211DE9">
            <w:pPr>
              <w:widowControl/>
              <w:spacing w:line="276" w:lineRule="auto"/>
              <w:rPr>
                <w:ins w:id="15" w:author="zxh" w:date="2020-03-25T14:47:00Z"/>
                <w:rFonts w:ascii="Times New Roman" w:eastAsia="等线" w:hAnsi="Times New Roman" w:cs="Times New Roman"/>
                <w:szCs w:val="21"/>
              </w:rPr>
            </w:pPr>
            <w:ins w:id="16" w:author="zxh" w:date="2020-03-25T14:47: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7C4C29" w:rsidRPr="00211DE9" w14:paraId="7E87B11B" w14:textId="77777777" w:rsidTr="00B9047E">
        <w:trPr>
          <w:trHeight w:val="425"/>
        </w:trPr>
        <w:tc>
          <w:tcPr>
            <w:tcW w:w="838" w:type="pct"/>
            <w:vMerge w:val="restart"/>
            <w:hideMark/>
          </w:tcPr>
          <w:p w14:paraId="464D85A5" w14:textId="77777777" w:rsidR="007C4C29" w:rsidRPr="00211DE9" w:rsidRDefault="007C4C29" w:rsidP="00211DE9">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D</w:t>
            </w:r>
            <w:r w:rsidRPr="00211DE9">
              <w:rPr>
                <w:rFonts w:ascii="宋体" w:eastAsia="宋体" w:hAnsi="宋体" w:cs="Times New Roman" w:hint="eastAsia"/>
                <w:b/>
                <w:bCs/>
                <w:szCs w:val="21"/>
              </w:rPr>
              <w:t>．研究药物</w:t>
            </w:r>
          </w:p>
        </w:tc>
        <w:tc>
          <w:tcPr>
            <w:tcW w:w="296" w:type="pct"/>
            <w:hideMark/>
          </w:tcPr>
          <w:p w14:paraId="270CEFB9" w14:textId="77777777" w:rsidR="007C4C29" w:rsidRPr="00211DE9" w:rsidRDefault="007C4C29" w:rsidP="00211DE9">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36554B73"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受试者使用了过期的研究药物</w:t>
            </w:r>
          </w:p>
        </w:tc>
        <w:tc>
          <w:tcPr>
            <w:tcW w:w="735" w:type="pct"/>
            <w:hideMark/>
          </w:tcPr>
          <w:p w14:paraId="013C39F2" w14:textId="77777777"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5115402F" w14:textId="77777777" w:rsidTr="00B9047E">
        <w:trPr>
          <w:trHeight w:val="425"/>
        </w:trPr>
        <w:tc>
          <w:tcPr>
            <w:tcW w:w="838" w:type="pct"/>
            <w:vMerge/>
          </w:tcPr>
          <w:p w14:paraId="07AA51D4" w14:textId="77777777" w:rsidR="007C4C29" w:rsidRPr="00211DE9" w:rsidRDefault="007C4C29" w:rsidP="00211DE9">
            <w:pPr>
              <w:widowControl/>
              <w:spacing w:line="276" w:lineRule="auto"/>
              <w:jc w:val="left"/>
              <w:rPr>
                <w:rFonts w:ascii="Times New Roman" w:eastAsia="等线" w:hAnsi="Times New Roman" w:cs="Times New Roman"/>
                <w:b/>
                <w:bCs/>
                <w:szCs w:val="21"/>
              </w:rPr>
            </w:pPr>
          </w:p>
        </w:tc>
        <w:tc>
          <w:tcPr>
            <w:tcW w:w="296" w:type="pct"/>
          </w:tcPr>
          <w:p w14:paraId="2C11E8DD" w14:textId="6BAA1E1A" w:rsidR="007C4C29" w:rsidRPr="00211DE9" w:rsidRDefault="007C4C29" w:rsidP="00211DE9">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2</w:t>
            </w:r>
          </w:p>
        </w:tc>
        <w:tc>
          <w:tcPr>
            <w:tcW w:w="3131" w:type="pct"/>
          </w:tcPr>
          <w:p w14:paraId="461F3EA0" w14:textId="6DB77C76" w:rsidR="007C4C29" w:rsidRPr="00211DE9" w:rsidRDefault="007C4C29" w:rsidP="00211DE9">
            <w:pPr>
              <w:widowControl/>
              <w:spacing w:line="276" w:lineRule="auto"/>
              <w:rPr>
                <w:rFonts w:ascii="宋体" w:eastAsia="宋体" w:hAnsi="宋体" w:cs="Times New Roman"/>
                <w:szCs w:val="21"/>
              </w:rPr>
            </w:pPr>
            <w:r>
              <w:rPr>
                <w:rFonts w:ascii="宋体" w:eastAsia="宋体" w:hAnsi="宋体" w:cs="Times New Roman" w:hint="eastAsia"/>
                <w:szCs w:val="21"/>
              </w:rPr>
              <w:t>导入期和治疗期研究用药错误</w:t>
            </w:r>
          </w:p>
        </w:tc>
        <w:tc>
          <w:tcPr>
            <w:tcW w:w="735" w:type="pct"/>
          </w:tcPr>
          <w:p w14:paraId="37B25FE2" w14:textId="59107872" w:rsidR="007C4C29" w:rsidRPr="00211DE9" w:rsidRDefault="007C4C29" w:rsidP="00211DE9">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E7041F" w14:textId="77777777" w:rsidTr="00B9047E">
        <w:trPr>
          <w:trHeight w:val="425"/>
        </w:trPr>
        <w:tc>
          <w:tcPr>
            <w:tcW w:w="838" w:type="pct"/>
            <w:vMerge/>
            <w:hideMark/>
          </w:tcPr>
          <w:p w14:paraId="36A261D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0E90D61E" w14:textId="711E9DEB"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3</w:t>
            </w:r>
          </w:p>
        </w:tc>
        <w:tc>
          <w:tcPr>
            <w:tcW w:w="3131" w:type="pct"/>
            <w:hideMark/>
          </w:tcPr>
          <w:p w14:paraId="65730248" w14:textId="0E05B86D" w:rsidR="007C4C29" w:rsidRPr="00211DE9" w:rsidRDefault="007C4C29" w:rsidP="00A74402">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研究药物管理不当，如运输、接收、保存、分发、使用、回收不当、或未做记录</w:t>
            </w:r>
          </w:p>
        </w:tc>
        <w:tc>
          <w:tcPr>
            <w:tcW w:w="735" w:type="pct"/>
            <w:hideMark/>
          </w:tcPr>
          <w:p w14:paraId="082B65A4" w14:textId="06D51C58" w:rsidR="007C4C29" w:rsidRPr="00211DE9" w:rsidRDefault="007C4C29" w:rsidP="00B9047E">
            <w:pPr>
              <w:widowControl/>
              <w:spacing w:line="276" w:lineRule="auto"/>
              <w:rPr>
                <w:rFonts w:ascii="Times New Roman" w:eastAsia="等线" w:hAnsi="Times New Roman" w:cs="Times New Roman"/>
                <w:szCs w:val="21"/>
              </w:rPr>
            </w:pPr>
            <w:r w:rsidRPr="00383B60">
              <w:rPr>
                <w:rFonts w:ascii="Times New Roman" w:eastAsia="等线" w:hAnsi="Times New Roman" w:cs="Times New Roman"/>
                <w:szCs w:val="21"/>
              </w:rPr>
              <w:t>Major</w:t>
            </w:r>
          </w:p>
        </w:tc>
      </w:tr>
      <w:tr w:rsidR="007C4C29" w:rsidRPr="00211DE9" w14:paraId="482DF5E7" w14:textId="77777777" w:rsidTr="00B9047E">
        <w:trPr>
          <w:trHeight w:val="425"/>
        </w:trPr>
        <w:tc>
          <w:tcPr>
            <w:tcW w:w="838" w:type="pct"/>
            <w:vMerge/>
            <w:hideMark/>
          </w:tcPr>
          <w:p w14:paraId="5095CDF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E0A3E44" w14:textId="5EF949B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0A037486" w14:textId="3B6B16A6" w:rsidR="007C4C29" w:rsidRPr="00211DE9" w:rsidRDefault="007C4C29" w:rsidP="007507BC">
            <w:pPr>
              <w:widowControl/>
              <w:spacing w:line="276" w:lineRule="auto"/>
              <w:rPr>
                <w:rFonts w:ascii="Times New Roman" w:eastAsia="等线" w:hAnsi="Times New Roman" w:cs="Times New Roman"/>
                <w:szCs w:val="21"/>
              </w:rPr>
            </w:pPr>
            <w:r w:rsidRPr="00383B60">
              <w:rPr>
                <w:rFonts w:ascii="宋体" w:eastAsia="宋体" w:hAnsi="宋体" w:cs="Times New Roman" w:hint="eastAsia"/>
                <w:szCs w:val="21"/>
              </w:rPr>
              <w:t>不具备相应资格（医师资格证必须在有效期内且经过主要研究者授权）的人员为受试者开试验用药处方</w:t>
            </w:r>
          </w:p>
        </w:tc>
        <w:tc>
          <w:tcPr>
            <w:tcW w:w="735" w:type="pct"/>
          </w:tcPr>
          <w:p w14:paraId="4199E689" w14:textId="3C6C575B"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764DA56" w14:textId="77777777" w:rsidTr="00B9047E">
        <w:trPr>
          <w:trHeight w:val="425"/>
        </w:trPr>
        <w:tc>
          <w:tcPr>
            <w:tcW w:w="838" w:type="pct"/>
            <w:vMerge/>
            <w:hideMark/>
          </w:tcPr>
          <w:p w14:paraId="39D93B74"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5DCAB6BE" w14:textId="771274C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5</w:t>
            </w:r>
          </w:p>
        </w:tc>
        <w:tc>
          <w:tcPr>
            <w:tcW w:w="3131" w:type="pct"/>
          </w:tcPr>
          <w:p w14:paraId="44D17C8D" w14:textId="3731535C" w:rsidR="007C4C29" w:rsidRPr="00211DE9" w:rsidRDefault="007C4C29" w:rsidP="00B9047E">
            <w:pPr>
              <w:widowControl/>
              <w:spacing w:line="276" w:lineRule="auto"/>
              <w:rPr>
                <w:rFonts w:ascii="Times New Roman" w:eastAsia="等线" w:hAnsi="Times New Roman" w:cs="Times New Roman"/>
                <w:szCs w:val="21"/>
              </w:rPr>
            </w:pPr>
            <w:r w:rsidRPr="0058158B">
              <w:rPr>
                <w:rFonts w:ascii="宋体" w:eastAsia="宋体" w:hAnsi="宋体" w:cs="Times New Roman" w:hint="eastAsia"/>
                <w:szCs w:val="21"/>
              </w:rPr>
              <w:t>研究治疗有意或意外的销售或给予其他人</w:t>
            </w:r>
          </w:p>
        </w:tc>
        <w:tc>
          <w:tcPr>
            <w:tcW w:w="735" w:type="pct"/>
          </w:tcPr>
          <w:p w14:paraId="33A40BC9" w14:textId="7A57B940"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5EBCBA8" w14:textId="77777777" w:rsidTr="00B9047E">
        <w:trPr>
          <w:trHeight w:val="425"/>
        </w:trPr>
        <w:tc>
          <w:tcPr>
            <w:tcW w:w="838" w:type="pct"/>
            <w:vMerge/>
            <w:hideMark/>
          </w:tcPr>
          <w:p w14:paraId="456E3FE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19542C0" w14:textId="5B3FDE3A" w:rsidR="007C4C29" w:rsidRPr="004D64E6" w:rsidRDefault="007C4C29" w:rsidP="00B9047E">
            <w:pPr>
              <w:widowControl/>
              <w:spacing w:line="276" w:lineRule="auto"/>
              <w:jc w:val="center"/>
              <w:rPr>
                <w:rFonts w:ascii="Times New Roman" w:eastAsia="等线" w:hAnsi="Times New Roman" w:cs="Times New Roman"/>
                <w:szCs w:val="21"/>
                <w:highlight w:val="yellow"/>
              </w:rPr>
            </w:pPr>
            <w:r w:rsidRPr="0058158B">
              <w:rPr>
                <w:rFonts w:ascii="Times New Roman" w:eastAsia="等线" w:hAnsi="Times New Roman" w:cs="Times New Roman"/>
                <w:szCs w:val="21"/>
              </w:rPr>
              <w:t>6</w:t>
            </w:r>
          </w:p>
        </w:tc>
        <w:tc>
          <w:tcPr>
            <w:tcW w:w="3131" w:type="pct"/>
          </w:tcPr>
          <w:p w14:paraId="462E9970" w14:textId="23A2ED60" w:rsidR="007C4C29" w:rsidRPr="004D64E6" w:rsidRDefault="007C4C29" w:rsidP="00B9047E">
            <w:pPr>
              <w:widowControl/>
              <w:spacing w:line="276" w:lineRule="auto"/>
              <w:rPr>
                <w:rFonts w:ascii="Times New Roman" w:eastAsia="等线" w:hAnsi="Times New Roman" w:cs="Times New Roman"/>
                <w:szCs w:val="21"/>
                <w:highlight w:val="yellow"/>
              </w:rPr>
            </w:pPr>
            <w:r w:rsidRPr="0058158B">
              <w:rPr>
                <w:rFonts w:ascii="宋体" w:eastAsia="宋体" w:hAnsi="宋体" w:cs="Times New Roman" w:hint="eastAsia"/>
                <w:szCs w:val="21"/>
              </w:rPr>
              <w:t>发现造成潜在风险（例如，因与其他产品相似或说明不清晰）的包装或标识，并未告知申办方仍继续给药</w:t>
            </w:r>
          </w:p>
        </w:tc>
        <w:tc>
          <w:tcPr>
            <w:tcW w:w="735" w:type="pct"/>
          </w:tcPr>
          <w:p w14:paraId="04C147CA" w14:textId="3C7948C1"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18905F2" w14:textId="77777777" w:rsidTr="00B9047E">
        <w:trPr>
          <w:trHeight w:val="425"/>
        </w:trPr>
        <w:tc>
          <w:tcPr>
            <w:tcW w:w="838" w:type="pct"/>
            <w:vMerge/>
            <w:hideMark/>
          </w:tcPr>
          <w:p w14:paraId="41F09325"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549C53D" w14:textId="2333CA43"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7</w:t>
            </w:r>
          </w:p>
        </w:tc>
        <w:tc>
          <w:tcPr>
            <w:tcW w:w="3131" w:type="pct"/>
          </w:tcPr>
          <w:p w14:paraId="3A2083FC" w14:textId="56320972"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研究人员未按方案要</w:t>
            </w:r>
            <w:r w:rsidRPr="0058158B">
              <w:rPr>
                <w:rFonts w:ascii="宋体" w:eastAsia="宋体" w:hAnsi="宋体" w:cs="Times New Roman" w:hint="eastAsia"/>
                <w:szCs w:val="21"/>
              </w:rPr>
              <w:t>求处理（返还和/或销毁）试</w:t>
            </w:r>
            <w:r w:rsidRPr="00211DE9">
              <w:rPr>
                <w:rFonts w:ascii="宋体" w:eastAsia="宋体" w:hAnsi="宋体" w:cs="Times New Roman" w:hint="eastAsia"/>
                <w:szCs w:val="21"/>
              </w:rPr>
              <w:t>验用药</w:t>
            </w:r>
          </w:p>
        </w:tc>
        <w:tc>
          <w:tcPr>
            <w:tcW w:w="735" w:type="pct"/>
          </w:tcPr>
          <w:p w14:paraId="0C7437B0" w14:textId="1618ADEA"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10BC9CB6" w14:textId="77777777" w:rsidTr="00B9047E">
        <w:trPr>
          <w:trHeight w:val="425"/>
        </w:trPr>
        <w:tc>
          <w:tcPr>
            <w:tcW w:w="838" w:type="pct"/>
            <w:vMerge/>
            <w:hideMark/>
          </w:tcPr>
          <w:p w14:paraId="60B5F8CB"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40166275" w14:textId="72A6DBB8"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8</w:t>
            </w:r>
          </w:p>
        </w:tc>
        <w:tc>
          <w:tcPr>
            <w:tcW w:w="3131" w:type="pct"/>
          </w:tcPr>
          <w:p w14:paraId="35CBECC2" w14:textId="40E97C9C"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未按照方案要求的访视节点发放试验用药</w:t>
            </w:r>
          </w:p>
        </w:tc>
        <w:tc>
          <w:tcPr>
            <w:tcW w:w="735" w:type="pct"/>
          </w:tcPr>
          <w:p w14:paraId="6B46A88A" w14:textId="585E3C6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46F6024" w14:textId="77777777" w:rsidTr="00B9047E">
        <w:trPr>
          <w:trHeight w:val="425"/>
        </w:trPr>
        <w:tc>
          <w:tcPr>
            <w:tcW w:w="838" w:type="pct"/>
            <w:vMerge/>
            <w:hideMark/>
          </w:tcPr>
          <w:p w14:paraId="2ED4BF3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32B89DAA" w14:textId="600609F1"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9</w:t>
            </w:r>
          </w:p>
        </w:tc>
        <w:tc>
          <w:tcPr>
            <w:tcW w:w="3131" w:type="pct"/>
          </w:tcPr>
          <w:p w14:paraId="6F853FD2" w14:textId="5583C97D"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给非受试者发放或使用试验用药</w:t>
            </w:r>
          </w:p>
        </w:tc>
        <w:tc>
          <w:tcPr>
            <w:tcW w:w="735" w:type="pct"/>
          </w:tcPr>
          <w:p w14:paraId="65EE5CEA" w14:textId="3BD5A8C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6E3D204C" w14:textId="77777777" w:rsidTr="00B9047E">
        <w:trPr>
          <w:trHeight w:val="425"/>
        </w:trPr>
        <w:tc>
          <w:tcPr>
            <w:tcW w:w="838" w:type="pct"/>
            <w:vMerge/>
            <w:hideMark/>
          </w:tcPr>
          <w:p w14:paraId="3FC80478"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77603CB1" w14:textId="2ED849DF"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10</w:t>
            </w:r>
          </w:p>
        </w:tc>
        <w:tc>
          <w:tcPr>
            <w:tcW w:w="3131" w:type="pct"/>
          </w:tcPr>
          <w:p w14:paraId="42054EFB" w14:textId="6A8827E9"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试验用药处理</w:t>
            </w:r>
            <w:r w:rsidRPr="00E01E82">
              <w:rPr>
                <w:rFonts w:ascii="Times New Roman" w:eastAsia="等线" w:hAnsi="Times New Roman" w:cs="Times New Roman"/>
                <w:szCs w:val="21"/>
              </w:rPr>
              <w:t>/</w:t>
            </w:r>
            <w:r w:rsidRPr="00E01E82">
              <w:rPr>
                <w:rFonts w:ascii="宋体" w:eastAsia="宋体" w:hAnsi="宋体" w:cs="Times New Roman" w:hint="eastAsia"/>
                <w:szCs w:val="21"/>
              </w:rPr>
              <w:t>保存等记录文件不完整</w:t>
            </w:r>
          </w:p>
        </w:tc>
        <w:tc>
          <w:tcPr>
            <w:tcW w:w="735" w:type="pct"/>
          </w:tcPr>
          <w:p w14:paraId="60B3D69D" w14:textId="1650B9A5"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DC151E2" w14:textId="77777777" w:rsidTr="00B9047E">
        <w:trPr>
          <w:trHeight w:val="425"/>
        </w:trPr>
        <w:tc>
          <w:tcPr>
            <w:tcW w:w="838" w:type="pct"/>
            <w:vMerge/>
            <w:hideMark/>
          </w:tcPr>
          <w:p w14:paraId="3A0CE697"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BF706C0" w14:textId="69EDAEC7"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11</w:t>
            </w:r>
          </w:p>
        </w:tc>
        <w:tc>
          <w:tcPr>
            <w:tcW w:w="3131" w:type="pct"/>
          </w:tcPr>
          <w:p w14:paraId="6ECAA9B2" w14:textId="16850AC7" w:rsidR="007C4C29" w:rsidRPr="00211DE9" w:rsidRDefault="007C4C29" w:rsidP="00B9047E">
            <w:pPr>
              <w:widowControl/>
              <w:spacing w:line="276" w:lineRule="auto"/>
              <w:rPr>
                <w:rFonts w:ascii="Times New Roman" w:eastAsia="等线" w:hAnsi="Times New Roman" w:cs="Times New Roman"/>
                <w:szCs w:val="21"/>
              </w:rPr>
            </w:pPr>
            <w:del w:id="17" w:author="zxh" w:date="2020-03-25T14:48:00Z">
              <w:r w:rsidRPr="00B9047E" w:rsidDel="007C4C29">
                <w:rPr>
                  <w:rFonts w:ascii="宋体" w:eastAsia="宋体" w:hAnsi="宋体" w:cs="Times New Roman" w:hint="eastAsia"/>
                  <w:szCs w:val="21"/>
                </w:rPr>
                <w:delText>研究结束，受试者服药依从性（实际服药量/根据方案应服用药量×100%）&lt;</w:delText>
              </w:r>
              <w:r w:rsidRPr="00B9047E" w:rsidDel="007C4C29">
                <w:rPr>
                  <w:rFonts w:ascii="宋体" w:eastAsia="宋体" w:hAnsi="宋体" w:cs="Times New Roman"/>
                  <w:szCs w:val="21"/>
                </w:rPr>
                <w:delText>80%</w:delText>
              </w:r>
              <w:r w:rsidRPr="00B9047E" w:rsidDel="007C4C29">
                <w:rPr>
                  <w:rFonts w:ascii="宋体" w:eastAsia="宋体" w:hAnsi="宋体" w:cs="Times New Roman" w:hint="eastAsia"/>
                  <w:szCs w:val="21"/>
                </w:rPr>
                <w:delText>或&gt;</w:delText>
              </w:r>
              <w:r w:rsidRPr="00B9047E" w:rsidDel="007C4C29">
                <w:rPr>
                  <w:rFonts w:ascii="宋体" w:eastAsia="宋体" w:hAnsi="宋体" w:cs="Times New Roman"/>
                  <w:szCs w:val="21"/>
                </w:rPr>
                <w:delText>120%</w:delText>
              </w:r>
            </w:del>
            <w:commentRangeStart w:id="18"/>
            <w:ins w:id="19" w:author="zxh" w:date="2020-03-25T14:48:00Z">
              <w:r>
                <w:rPr>
                  <w:rFonts w:ascii="宋体" w:eastAsia="宋体" w:hAnsi="宋体" w:cs="Times New Roman" w:hint="eastAsia"/>
                  <w:szCs w:val="21"/>
                </w:rPr>
                <w:t>未按方案要求服用试验药物</w:t>
              </w:r>
            </w:ins>
            <w:commentRangeEnd w:id="18"/>
            <w:ins w:id="20" w:author="zxh" w:date="2020-03-25T16:49:00Z">
              <w:r w:rsidR="001F0428">
                <w:rPr>
                  <w:rStyle w:val="a8"/>
                  <w:kern w:val="2"/>
                </w:rPr>
                <w:commentReference w:id="18"/>
              </w:r>
            </w:ins>
          </w:p>
        </w:tc>
        <w:tc>
          <w:tcPr>
            <w:tcW w:w="735" w:type="pct"/>
          </w:tcPr>
          <w:p w14:paraId="6FDD0979" w14:textId="6B4D32C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92671C1" w14:textId="77777777" w:rsidTr="00B9047E">
        <w:trPr>
          <w:trHeight w:val="425"/>
          <w:ins w:id="21" w:author="zxh" w:date="2020-03-25T14:48:00Z"/>
        </w:trPr>
        <w:tc>
          <w:tcPr>
            <w:tcW w:w="838" w:type="pct"/>
            <w:vMerge/>
          </w:tcPr>
          <w:p w14:paraId="10B6EAB6" w14:textId="77777777" w:rsidR="007C4C29" w:rsidRPr="00211DE9" w:rsidRDefault="007C4C29" w:rsidP="00B9047E">
            <w:pPr>
              <w:widowControl/>
              <w:spacing w:line="276" w:lineRule="auto"/>
              <w:jc w:val="left"/>
              <w:rPr>
                <w:ins w:id="22" w:author="zxh" w:date="2020-03-25T14:48:00Z"/>
                <w:rFonts w:ascii="Times New Roman" w:eastAsia="等线" w:hAnsi="Times New Roman" w:cs="Times New Roman"/>
                <w:b/>
                <w:bCs/>
                <w:szCs w:val="21"/>
              </w:rPr>
            </w:pPr>
          </w:p>
        </w:tc>
        <w:tc>
          <w:tcPr>
            <w:tcW w:w="296" w:type="pct"/>
          </w:tcPr>
          <w:p w14:paraId="54570602" w14:textId="732F0186" w:rsidR="007C4C29" w:rsidRDefault="007C4C29" w:rsidP="00B9047E">
            <w:pPr>
              <w:widowControl/>
              <w:spacing w:line="276" w:lineRule="auto"/>
              <w:jc w:val="center"/>
              <w:rPr>
                <w:ins w:id="23" w:author="zxh" w:date="2020-03-25T14:48:00Z"/>
                <w:rFonts w:ascii="Times New Roman" w:eastAsia="等线" w:hAnsi="Times New Roman" w:cs="Times New Roman"/>
                <w:szCs w:val="21"/>
              </w:rPr>
            </w:pPr>
            <w:ins w:id="24" w:author="zxh" w:date="2020-03-25T14:49:00Z">
              <w:r>
                <w:rPr>
                  <w:rFonts w:ascii="Times New Roman" w:eastAsia="等线" w:hAnsi="Times New Roman" w:cs="Times New Roman" w:hint="eastAsia"/>
                  <w:szCs w:val="21"/>
                </w:rPr>
                <w:t>12</w:t>
              </w:r>
            </w:ins>
          </w:p>
        </w:tc>
        <w:tc>
          <w:tcPr>
            <w:tcW w:w="3131" w:type="pct"/>
          </w:tcPr>
          <w:p w14:paraId="298E55EA" w14:textId="322484EA" w:rsidR="007C4C29" w:rsidRPr="00B9047E" w:rsidRDefault="007C4C29" w:rsidP="00B9047E">
            <w:pPr>
              <w:widowControl/>
              <w:spacing w:line="276" w:lineRule="auto"/>
              <w:rPr>
                <w:ins w:id="25" w:author="zxh" w:date="2020-03-25T14:48:00Z"/>
                <w:rFonts w:ascii="宋体" w:eastAsia="宋体" w:hAnsi="宋体" w:cs="Times New Roman"/>
                <w:szCs w:val="21"/>
              </w:rPr>
            </w:pPr>
            <w:ins w:id="26" w:author="zxh" w:date="2020-03-25T14:49:00Z">
              <w:r>
                <w:rPr>
                  <w:rFonts w:ascii="宋体" w:eastAsia="宋体" w:hAnsi="宋体" w:cs="Times New Roman" w:hint="eastAsia"/>
                  <w:szCs w:val="21"/>
                </w:rPr>
                <w:t>其他</w:t>
              </w:r>
            </w:ins>
          </w:p>
        </w:tc>
        <w:tc>
          <w:tcPr>
            <w:tcW w:w="735" w:type="pct"/>
          </w:tcPr>
          <w:p w14:paraId="5482CE05" w14:textId="369DD052" w:rsidR="007C4C29" w:rsidRPr="00211DE9" w:rsidRDefault="007C4C29" w:rsidP="00B9047E">
            <w:pPr>
              <w:widowControl/>
              <w:spacing w:line="276" w:lineRule="auto"/>
              <w:rPr>
                <w:ins w:id="27" w:author="zxh" w:date="2020-03-25T14:48:00Z"/>
                <w:rFonts w:ascii="Times New Roman" w:eastAsia="等线" w:hAnsi="Times New Roman" w:cs="Times New Roman"/>
                <w:szCs w:val="21"/>
              </w:rPr>
            </w:pPr>
            <w:ins w:id="28" w:author="zxh" w:date="2020-03-25T14:49: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7C4C29" w:rsidRPr="00211DE9" w14:paraId="67458659" w14:textId="77777777" w:rsidTr="00B9047E">
        <w:trPr>
          <w:trHeight w:val="425"/>
        </w:trPr>
        <w:tc>
          <w:tcPr>
            <w:tcW w:w="838" w:type="pct"/>
            <w:vMerge w:val="restart"/>
            <w:hideMark/>
          </w:tcPr>
          <w:p w14:paraId="728C5A53" w14:textId="7777777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E</w:t>
            </w:r>
            <w:r w:rsidRPr="00211DE9">
              <w:rPr>
                <w:rFonts w:ascii="宋体" w:eastAsia="宋体" w:hAnsi="宋体" w:cs="Times New Roman" w:hint="eastAsia"/>
                <w:b/>
                <w:bCs/>
                <w:szCs w:val="21"/>
              </w:rPr>
              <w:t>．禁用药物</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非药物治疗</w:t>
            </w:r>
          </w:p>
        </w:tc>
        <w:tc>
          <w:tcPr>
            <w:tcW w:w="296" w:type="pct"/>
            <w:hideMark/>
          </w:tcPr>
          <w:p w14:paraId="0D72237B" w14:textId="03D35524"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1</w:t>
            </w:r>
          </w:p>
        </w:tc>
        <w:tc>
          <w:tcPr>
            <w:tcW w:w="3131" w:type="pct"/>
            <w:hideMark/>
          </w:tcPr>
          <w:p w14:paraId="6EC7ECF0" w14:textId="3AF17339" w:rsidR="007C4C29" w:rsidRPr="00E01E82" w:rsidRDefault="007C4C29" w:rsidP="00A74402">
            <w:pPr>
              <w:widowControl/>
              <w:spacing w:line="276" w:lineRule="auto"/>
              <w:jc w:val="left"/>
              <w:rPr>
                <w:rFonts w:ascii="Times New Roman" w:eastAsia="等线" w:hAnsi="Times New Roman" w:cs="Times New Roman"/>
                <w:szCs w:val="21"/>
              </w:rPr>
            </w:pPr>
            <w:r w:rsidRPr="00E01E82">
              <w:rPr>
                <w:rFonts w:ascii="宋体" w:eastAsia="宋体" w:hAnsi="宋体" w:cs="Times New Roman" w:hint="eastAsia"/>
                <w:szCs w:val="21"/>
              </w:rPr>
              <w:t>受试者在试验期间使用了方案规定禁止使用的化学药物、中成药、中药药味、治疗乳腺增生的其他疗法</w:t>
            </w:r>
          </w:p>
        </w:tc>
        <w:tc>
          <w:tcPr>
            <w:tcW w:w="735" w:type="pct"/>
            <w:hideMark/>
          </w:tcPr>
          <w:p w14:paraId="06D9A96E" w14:textId="46DB87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33BE4B6" w14:textId="77777777" w:rsidTr="00B9047E">
        <w:trPr>
          <w:trHeight w:val="425"/>
          <w:ins w:id="29" w:author="zxh" w:date="2020-03-25T14:54:00Z"/>
        </w:trPr>
        <w:tc>
          <w:tcPr>
            <w:tcW w:w="838" w:type="pct"/>
            <w:vMerge/>
          </w:tcPr>
          <w:p w14:paraId="4447BC30" w14:textId="77777777" w:rsidR="007C4C29" w:rsidRPr="00211DE9" w:rsidRDefault="007C4C29" w:rsidP="00B9047E">
            <w:pPr>
              <w:widowControl/>
              <w:spacing w:line="276" w:lineRule="auto"/>
              <w:jc w:val="left"/>
              <w:rPr>
                <w:ins w:id="30" w:author="zxh" w:date="2020-03-25T14:54:00Z"/>
                <w:rFonts w:ascii="Times New Roman" w:eastAsia="等线" w:hAnsi="Times New Roman" w:cs="Times New Roman"/>
                <w:b/>
                <w:bCs/>
                <w:szCs w:val="21"/>
              </w:rPr>
            </w:pPr>
          </w:p>
        </w:tc>
        <w:tc>
          <w:tcPr>
            <w:tcW w:w="296" w:type="pct"/>
          </w:tcPr>
          <w:p w14:paraId="0F0B4A3E" w14:textId="065287D3" w:rsidR="007C4C29" w:rsidRPr="00211DE9" w:rsidRDefault="007C4C29" w:rsidP="00B9047E">
            <w:pPr>
              <w:widowControl/>
              <w:spacing w:line="276" w:lineRule="auto"/>
              <w:jc w:val="center"/>
              <w:rPr>
                <w:ins w:id="31" w:author="zxh" w:date="2020-03-25T14:54:00Z"/>
                <w:rFonts w:ascii="Times New Roman" w:eastAsia="等线" w:hAnsi="Times New Roman" w:cs="Times New Roman"/>
                <w:szCs w:val="21"/>
              </w:rPr>
            </w:pPr>
            <w:ins w:id="32" w:author="zxh" w:date="2020-03-25T14:54:00Z">
              <w:r>
                <w:rPr>
                  <w:rFonts w:ascii="Times New Roman" w:eastAsia="等线" w:hAnsi="Times New Roman" w:cs="Times New Roman" w:hint="eastAsia"/>
                  <w:szCs w:val="21"/>
                </w:rPr>
                <w:t>2</w:t>
              </w:r>
            </w:ins>
          </w:p>
        </w:tc>
        <w:tc>
          <w:tcPr>
            <w:tcW w:w="3131" w:type="pct"/>
          </w:tcPr>
          <w:p w14:paraId="3F2BE6F8" w14:textId="5C48FF4E" w:rsidR="007C4C29" w:rsidRPr="00E01E82" w:rsidRDefault="007C4C29" w:rsidP="00A74402">
            <w:pPr>
              <w:widowControl/>
              <w:spacing w:line="276" w:lineRule="auto"/>
              <w:jc w:val="left"/>
              <w:rPr>
                <w:ins w:id="33" w:author="zxh" w:date="2020-03-25T14:54:00Z"/>
                <w:rFonts w:ascii="宋体" w:eastAsia="宋体" w:hAnsi="宋体" w:cs="Times New Roman"/>
                <w:szCs w:val="21"/>
              </w:rPr>
            </w:pPr>
            <w:ins w:id="34" w:author="zxh" w:date="2020-03-25T14:54:00Z">
              <w:r>
                <w:rPr>
                  <w:rFonts w:ascii="宋体" w:eastAsia="宋体" w:hAnsi="宋体" w:cs="Times New Roman" w:hint="eastAsia"/>
                  <w:szCs w:val="21"/>
                </w:rPr>
                <w:t>其他</w:t>
              </w:r>
            </w:ins>
          </w:p>
        </w:tc>
        <w:tc>
          <w:tcPr>
            <w:tcW w:w="735" w:type="pct"/>
          </w:tcPr>
          <w:p w14:paraId="124885A6" w14:textId="015D3FEE" w:rsidR="007C4C29" w:rsidRPr="00211DE9" w:rsidRDefault="007C4C29" w:rsidP="00B9047E">
            <w:pPr>
              <w:widowControl/>
              <w:spacing w:line="276" w:lineRule="auto"/>
              <w:rPr>
                <w:ins w:id="35" w:author="zxh" w:date="2020-03-25T14:54:00Z"/>
                <w:rFonts w:ascii="Times New Roman" w:eastAsia="等线" w:hAnsi="Times New Roman" w:cs="Times New Roman"/>
                <w:szCs w:val="21"/>
              </w:rPr>
            </w:pPr>
            <w:ins w:id="36" w:author="zxh" w:date="2020-03-25T14:54: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7C4C29" w:rsidRPr="00211DE9" w14:paraId="2915E82C" w14:textId="77777777" w:rsidTr="00B9047E">
        <w:trPr>
          <w:trHeight w:val="425"/>
        </w:trPr>
        <w:tc>
          <w:tcPr>
            <w:tcW w:w="838" w:type="pct"/>
            <w:vMerge w:val="restart"/>
            <w:hideMark/>
          </w:tcPr>
          <w:p w14:paraId="713FF6AC" w14:textId="31EEB287"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F</w:t>
            </w:r>
            <w:r w:rsidRPr="00211DE9">
              <w:rPr>
                <w:rFonts w:ascii="宋体" w:eastAsia="宋体" w:hAnsi="宋体" w:cs="Times New Roman" w:hint="eastAsia"/>
                <w:b/>
                <w:bCs/>
                <w:szCs w:val="21"/>
              </w:rPr>
              <w:t>．</w:t>
            </w:r>
            <w:r>
              <w:rPr>
                <w:rFonts w:ascii="宋体" w:eastAsia="宋体" w:hAnsi="宋体" w:cs="Times New Roman" w:hint="eastAsia"/>
                <w:b/>
                <w:bCs/>
                <w:szCs w:val="21"/>
              </w:rPr>
              <w:t>安全性</w:t>
            </w:r>
            <w:r w:rsidRPr="00E01E82">
              <w:rPr>
                <w:rFonts w:ascii="宋体" w:eastAsia="宋体" w:hAnsi="宋体" w:cs="Times New Roman" w:hint="eastAsia"/>
                <w:b/>
                <w:bCs/>
                <w:szCs w:val="21"/>
              </w:rPr>
              <w:t>报告</w:t>
            </w:r>
          </w:p>
        </w:tc>
        <w:tc>
          <w:tcPr>
            <w:tcW w:w="296" w:type="pct"/>
            <w:hideMark/>
          </w:tcPr>
          <w:p w14:paraId="3DE7055E"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62C5BBBE" w14:textId="2D43B8BD" w:rsidR="007C4C29" w:rsidRPr="00E01E82"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严重不良事件未按照方案规定的时间报告或未报告给相关方，需医学处理但未进行</w:t>
            </w:r>
          </w:p>
        </w:tc>
        <w:tc>
          <w:tcPr>
            <w:tcW w:w="735" w:type="pct"/>
            <w:hideMark/>
          </w:tcPr>
          <w:p w14:paraId="56C044A2"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77EDCC8A" w14:textId="77777777" w:rsidTr="00B9047E">
        <w:trPr>
          <w:trHeight w:val="425"/>
        </w:trPr>
        <w:tc>
          <w:tcPr>
            <w:tcW w:w="838" w:type="pct"/>
            <w:vMerge/>
            <w:hideMark/>
          </w:tcPr>
          <w:p w14:paraId="4878BA59"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5A91C46B"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25291FC7"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对可能不会立即导致死亡、危及生命或导致住院，但需要采取医疗措施来预防上述情况发生的重要医学事件未归类为严重不良事件</w:t>
            </w:r>
          </w:p>
        </w:tc>
        <w:tc>
          <w:tcPr>
            <w:tcW w:w="735" w:type="pct"/>
            <w:hideMark/>
          </w:tcPr>
          <w:p w14:paraId="35B4E624"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014CAA21" w14:textId="77777777" w:rsidTr="00B9047E">
        <w:trPr>
          <w:trHeight w:val="425"/>
        </w:trPr>
        <w:tc>
          <w:tcPr>
            <w:tcW w:w="838" w:type="pct"/>
            <w:vMerge/>
            <w:hideMark/>
          </w:tcPr>
          <w:p w14:paraId="78CCC5B0"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62C8DF01"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4F20231F" w14:textId="1A30F300" w:rsidR="007C4C29" w:rsidRPr="00211DE9" w:rsidRDefault="007C4C29" w:rsidP="00A74402">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研究过程中发生的妊娠未按照方案规定报告</w:t>
            </w:r>
          </w:p>
        </w:tc>
        <w:tc>
          <w:tcPr>
            <w:tcW w:w="735" w:type="pct"/>
            <w:hideMark/>
          </w:tcPr>
          <w:p w14:paraId="1EF03C79" w14:textId="77777777"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Major</w:t>
            </w:r>
          </w:p>
        </w:tc>
      </w:tr>
      <w:tr w:rsidR="007C4C29" w:rsidRPr="00211DE9" w14:paraId="35289A08" w14:textId="77777777" w:rsidTr="00B9047E">
        <w:trPr>
          <w:trHeight w:val="425"/>
        </w:trPr>
        <w:tc>
          <w:tcPr>
            <w:tcW w:w="838" w:type="pct"/>
            <w:vMerge/>
          </w:tcPr>
          <w:p w14:paraId="35F1BE06"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1613CF03" w14:textId="71A9F00E" w:rsidR="007C4C29" w:rsidRPr="00211DE9" w:rsidRDefault="007C4C29" w:rsidP="00B9047E">
            <w:pPr>
              <w:widowControl/>
              <w:spacing w:line="276" w:lineRule="auto"/>
              <w:jc w:val="center"/>
              <w:rPr>
                <w:rFonts w:ascii="Times New Roman" w:eastAsia="等线" w:hAnsi="Times New Roman" w:cs="Times New Roman"/>
                <w:szCs w:val="21"/>
              </w:rPr>
            </w:pPr>
            <w:r>
              <w:rPr>
                <w:rFonts w:ascii="Times New Roman" w:eastAsia="等线" w:hAnsi="Times New Roman" w:cs="Times New Roman" w:hint="eastAsia"/>
                <w:szCs w:val="21"/>
              </w:rPr>
              <w:t>4</w:t>
            </w:r>
          </w:p>
        </w:tc>
        <w:tc>
          <w:tcPr>
            <w:tcW w:w="3131" w:type="pct"/>
          </w:tcPr>
          <w:p w14:paraId="10F96FF9" w14:textId="4289C554" w:rsidR="007C4C29" w:rsidRPr="00211DE9" w:rsidRDefault="007C4C29" w:rsidP="00A74402">
            <w:pPr>
              <w:widowControl/>
              <w:spacing w:line="276" w:lineRule="auto"/>
              <w:rPr>
                <w:rFonts w:ascii="宋体" w:eastAsia="宋体" w:hAnsi="宋体" w:cs="Times New Roman"/>
                <w:szCs w:val="21"/>
              </w:rPr>
            </w:pPr>
            <w:r w:rsidRPr="00211DE9">
              <w:rPr>
                <w:rFonts w:ascii="宋体" w:eastAsia="宋体" w:hAnsi="宋体" w:cs="Times New Roman" w:hint="eastAsia"/>
                <w:szCs w:val="21"/>
              </w:rPr>
              <w:t>不良事件</w:t>
            </w:r>
            <w:r w:rsidRPr="00211DE9">
              <w:rPr>
                <w:rFonts w:ascii="Times New Roman" w:eastAsia="等线" w:hAnsi="Times New Roman" w:cs="Times New Roman"/>
                <w:szCs w:val="21"/>
              </w:rPr>
              <w:t>-</w:t>
            </w:r>
            <w:r w:rsidRPr="00211DE9">
              <w:rPr>
                <w:rFonts w:ascii="宋体" w:eastAsia="宋体" w:hAnsi="宋体" w:cs="Times New Roman" w:hint="eastAsia"/>
                <w:szCs w:val="21"/>
              </w:rPr>
              <w:t>未按照要求追踪</w:t>
            </w:r>
            <w:r w:rsidRPr="00211DE9">
              <w:rPr>
                <w:rFonts w:ascii="Times New Roman" w:eastAsia="等线" w:hAnsi="Times New Roman" w:cs="Times New Roman"/>
                <w:szCs w:val="21"/>
              </w:rPr>
              <w:t>AE</w:t>
            </w:r>
            <w:r w:rsidRPr="00211DE9">
              <w:rPr>
                <w:rFonts w:ascii="宋体" w:eastAsia="宋体" w:hAnsi="宋体" w:cs="Times New Roman" w:hint="eastAsia"/>
                <w:szCs w:val="21"/>
              </w:rPr>
              <w:t>结局</w:t>
            </w:r>
          </w:p>
        </w:tc>
        <w:tc>
          <w:tcPr>
            <w:tcW w:w="735" w:type="pct"/>
          </w:tcPr>
          <w:p w14:paraId="4C495AAE" w14:textId="145DEAEF" w:rsidR="007C4C29" w:rsidRPr="00211DE9" w:rsidRDefault="007C4C29" w:rsidP="00B9047E">
            <w:pPr>
              <w:widowControl/>
              <w:spacing w:line="276" w:lineRule="auto"/>
              <w:rPr>
                <w:rFonts w:ascii="Times New Roman" w:eastAsia="等线" w:hAnsi="Times New Roman" w:cs="Times New Roman"/>
                <w:szCs w:val="21"/>
              </w:rPr>
            </w:pPr>
            <w:r>
              <w:rPr>
                <w:rFonts w:ascii="Times New Roman" w:eastAsia="等线" w:hAnsi="Times New Roman" w:cs="Times New Roman" w:hint="eastAsia"/>
                <w:szCs w:val="21"/>
              </w:rPr>
              <w:t>TBD</w:t>
            </w:r>
          </w:p>
        </w:tc>
      </w:tr>
      <w:tr w:rsidR="007C4C29" w:rsidRPr="00211DE9" w14:paraId="53478129" w14:textId="77777777" w:rsidTr="00B9047E">
        <w:trPr>
          <w:trHeight w:val="425"/>
          <w:ins w:id="37" w:author="zxh" w:date="2020-03-25T14:54:00Z"/>
        </w:trPr>
        <w:tc>
          <w:tcPr>
            <w:tcW w:w="838" w:type="pct"/>
            <w:vMerge/>
          </w:tcPr>
          <w:p w14:paraId="1F75D5A0" w14:textId="77777777" w:rsidR="007C4C29" w:rsidRPr="00211DE9" w:rsidRDefault="007C4C29" w:rsidP="00B9047E">
            <w:pPr>
              <w:widowControl/>
              <w:spacing w:line="276" w:lineRule="auto"/>
              <w:jc w:val="left"/>
              <w:rPr>
                <w:ins w:id="38" w:author="zxh" w:date="2020-03-25T14:54:00Z"/>
                <w:rFonts w:ascii="Times New Roman" w:eastAsia="等线" w:hAnsi="Times New Roman" w:cs="Times New Roman"/>
                <w:b/>
                <w:bCs/>
                <w:szCs w:val="21"/>
              </w:rPr>
            </w:pPr>
          </w:p>
        </w:tc>
        <w:tc>
          <w:tcPr>
            <w:tcW w:w="296" w:type="pct"/>
          </w:tcPr>
          <w:p w14:paraId="06910D55" w14:textId="74AC7B49" w:rsidR="007C4C29" w:rsidRDefault="007C4C29" w:rsidP="00B9047E">
            <w:pPr>
              <w:widowControl/>
              <w:spacing w:line="276" w:lineRule="auto"/>
              <w:jc w:val="center"/>
              <w:rPr>
                <w:ins w:id="39" w:author="zxh" w:date="2020-03-25T14:54:00Z"/>
                <w:rFonts w:ascii="Times New Roman" w:eastAsia="等线" w:hAnsi="Times New Roman" w:cs="Times New Roman"/>
                <w:szCs w:val="21"/>
              </w:rPr>
            </w:pPr>
            <w:ins w:id="40" w:author="zxh" w:date="2020-03-25T14:54:00Z">
              <w:r>
                <w:rPr>
                  <w:rFonts w:ascii="Times New Roman" w:eastAsia="等线" w:hAnsi="Times New Roman" w:cs="Times New Roman" w:hint="eastAsia"/>
                  <w:szCs w:val="21"/>
                </w:rPr>
                <w:t>5</w:t>
              </w:r>
            </w:ins>
          </w:p>
        </w:tc>
        <w:tc>
          <w:tcPr>
            <w:tcW w:w="3131" w:type="pct"/>
          </w:tcPr>
          <w:p w14:paraId="05B91DD2" w14:textId="368836ED" w:rsidR="007C4C29" w:rsidRPr="00211DE9" w:rsidRDefault="007C4C29" w:rsidP="00A74402">
            <w:pPr>
              <w:widowControl/>
              <w:spacing w:line="276" w:lineRule="auto"/>
              <w:rPr>
                <w:ins w:id="41" w:author="zxh" w:date="2020-03-25T14:54:00Z"/>
                <w:rFonts w:ascii="宋体" w:eastAsia="宋体" w:hAnsi="宋体" w:cs="Times New Roman"/>
                <w:szCs w:val="21"/>
              </w:rPr>
            </w:pPr>
            <w:ins w:id="42" w:author="zxh" w:date="2020-03-25T14:54:00Z">
              <w:r>
                <w:rPr>
                  <w:rFonts w:ascii="宋体" w:eastAsia="宋体" w:hAnsi="宋体" w:cs="Times New Roman" w:hint="eastAsia"/>
                  <w:szCs w:val="21"/>
                </w:rPr>
                <w:t>其他</w:t>
              </w:r>
            </w:ins>
          </w:p>
        </w:tc>
        <w:tc>
          <w:tcPr>
            <w:tcW w:w="735" w:type="pct"/>
          </w:tcPr>
          <w:p w14:paraId="29B9ADA6" w14:textId="6773DB17" w:rsidR="007C4C29" w:rsidRDefault="007C4C29" w:rsidP="00B9047E">
            <w:pPr>
              <w:widowControl/>
              <w:spacing w:line="276" w:lineRule="auto"/>
              <w:rPr>
                <w:ins w:id="43" w:author="zxh" w:date="2020-03-25T14:54:00Z"/>
                <w:rFonts w:ascii="Times New Roman" w:eastAsia="等线" w:hAnsi="Times New Roman" w:cs="Times New Roman"/>
                <w:szCs w:val="21"/>
              </w:rPr>
            </w:pPr>
            <w:ins w:id="44" w:author="zxh" w:date="2020-03-25T14:54: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7C4C29" w:rsidRPr="00211DE9" w14:paraId="5345720B" w14:textId="77777777" w:rsidTr="00B9047E">
        <w:trPr>
          <w:trHeight w:val="425"/>
        </w:trPr>
        <w:tc>
          <w:tcPr>
            <w:tcW w:w="838" w:type="pct"/>
            <w:vMerge w:val="restart"/>
            <w:hideMark/>
          </w:tcPr>
          <w:p w14:paraId="752761FE" w14:textId="7DA4EF23"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b/>
                <w:bCs/>
                <w:szCs w:val="21"/>
              </w:rPr>
              <w:t>G</w:t>
            </w:r>
            <w:r w:rsidRPr="00211DE9">
              <w:rPr>
                <w:rFonts w:ascii="宋体" w:eastAsia="宋体" w:hAnsi="宋体" w:cs="Times New Roman" w:hint="eastAsia"/>
                <w:b/>
                <w:bCs/>
                <w:szCs w:val="21"/>
              </w:rPr>
              <w:t>．实验室检查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其他辅助检查</w:t>
            </w:r>
            <w:r w:rsidRPr="00211DE9">
              <w:rPr>
                <w:rFonts w:ascii="Times New Roman" w:eastAsia="等线" w:hAnsi="Times New Roman" w:cs="Times New Roman"/>
                <w:b/>
                <w:bCs/>
                <w:szCs w:val="21"/>
              </w:rPr>
              <w:t>/</w:t>
            </w:r>
            <w:r w:rsidRPr="00211DE9">
              <w:rPr>
                <w:rFonts w:ascii="宋体" w:eastAsia="宋体" w:hAnsi="宋体" w:cs="Times New Roman" w:hint="eastAsia"/>
                <w:b/>
                <w:bCs/>
                <w:szCs w:val="21"/>
              </w:rPr>
              <w:t>方案操作程序</w:t>
            </w:r>
          </w:p>
        </w:tc>
        <w:tc>
          <w:tcPr>
            <w:tcW w:w="296" w:type="pct"/>
            <w:hideMark/>
          </w:tcPr>
          <w:p w14:paraId="02E73B59"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7BDC7DE6" w14:textId="14D3231C" w:rsidR="007C4C29" w:rsidRPr="00211DE9" w:rsidRDefault="007C4C29" w:rsidP="00B9047E">
            <w:pPr>
              <w:widowControl/>
              <w:spacing w:line="276" w:lineRule="auto"/>
              <w:rPr>
                <w:rFonts w:ascii="Times New Roman" w:eastAsia="等线" w:hAnsi="Times New Roman" w:cs="Times New Roman"/>
                <w:szCs w:val="21"/>
              </w:rPr>
            </w:pPr>
            <w:r w:rsidRPr="00E01E82">
              <w:rPr>
                <w:rFonts w:ascii="宋体" w:eastAsia="宋体" w:hAnsi="宋体" w:cs="Times New Roman" w:hint="eastAsia"/>
                <w:szCs w:val="21"/>
              </w:rPr>
              <w:t>缺失常规安全</w:t>
            </w:r>
            <w:r w:rsidRPr="00E01E82">
              <w:rPr>
                <w:rFonts w:ascii="Times New Roman" w:eastAsia="宋体" w:hAnsi="Times New Roman" w:cs="Times New Roman" w:hint="eastAsia"/>
                <w:szCs w:val="21"/>
              </w:rPr>
              <w:t>性检查（实验室检查、生命体征、心电图检查、月经状况、</w:t>
            </w:r>
            <w:r w:rsidRPr="00E01E82">
              <w:rPr>
                <w:rFonts w:ascii="Times New Roman" w:eastAsia="宋体" w:hAnsi="Times New Roman" w:cs="Times New Roman"/>
                <w:szCs w:val="21"/>
              </w:rPr>
              <w:t>BI-RADS</w:t>
            </w:r>
            <w:r w:rsidRPr="00E01E82">
              <w:rPr>
                <w:rFonts w:ascii="Times New Roman" w:eastAsia="宋体" w:hAnsi="Times New Roman" w:cs="Times New Roman" w:hint="eastAsia"/>
                <w:szCs w:val="21"/>
              </w:rPr>
              <w:t>分级评估等）</w:t>
            </w:r>
          </w:p>
        </w:tc>
        <w:tc>
          <w:tcPr>
            <w:tcW w:w="735" w:type="pct"/>
            <w:hideMark/>
          </w:tcPr>
          <w:p w14:paraId="54D6E614" w14:textId="7BDEA84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6006558" w14:textId="77777777" w:rsidTr="00B9047E">
        <w:trPr>
          <w:trHeight w:val="425"/>
        </w:trPr>
        <w:tc>
          <w:tcPr>
            <w:tcW w:w="838" w:type="pct"/>
            <w:vMerge/>
            <w:hideMark/>
          </w:tcPr>
          <w:p w14:paraId="2A34F59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CBED41C" w14:textId="5FC7EAE9"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2</w:t>
            </w:r>
          </w:p>
        </w:tc>
        <w:tc>
          <w:tcPr>
            <w:tcW w:w="3131" w:type="pct"/>
            <w:hideMark/>
          </w:tcPr>
          <w:p w14:paraId="4FDC14BB" w14:textId="3D922A08" w:rsidR="007C4C29" w:rsidRPr="00211DE9" w:rsidRDefault="007C4C29"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在筛选期间任何一项的检查项目漏查</w:t>
            </w:r>
            <w:r w:rsidRPr="00211DE9">
              <w:rPr>
                <w:rFonts w:ascii="Times New Roman" w:eastAsia="等线" w:hAnsi="Times New Roman" w:cs="Times New Roman"/>
                <w:szCs w:val="21"/>
              </w:rPr>
              <w:t>/</w:t>
            </w:r>
            <w:r w:rsidRPr="00211DE9">
              <w:rPr>
                <w:rFonts w:ascii="宋体" w:eastAsia="宋体" w:hAnsi="宋体" w:cs="Times New Roman" w:hint="eastAsia"/>
                <w:szCs w:val="21"/>
              </w:rPr>
              <w:t>缺失</w:t>
            </w:r>
            <w:r>
              <w:rPr>
                <w:rFonts w:ascii="宋体" w:eastAsia="宋体" w:hAnsi="宋体" w:cs="Times New Roman" w:hint="eastAsia"/>
                <w:szCs w:val="21"/>
              </w:rPr>
              <w:t>，</w:t>
            </w:r>
            <w:r>
              <w:rPr>
                <w:rFonts w:ascii="宋体" w:eastAsia="宋体" w:hAnsi="宋体" w:cs="Times New Roman"/>
                <w:szCs w:val="21"/>
              </w:rPr>
              <w:t>影响入选</w:t>
            </w:r>
            <w:r>
              <w:rPr>
                <w:rFonts w:ascii="宋体" w:eastAsia="宋体" w:hAnsi="宋体" w:cs="Times New Roman" w:hint="eastAsia"/>
                <w:szCs w:val="21"/>
              </w:rPr>
              <w:t>/排除</w:t>
            </w:r>
            <w:r>
              <w:rPr>
                <w:rFonts w:ascii="宋体" w:eastAsia="宋体" w:hAnsi="宋体" w:cs="Times New Roman"/>
                <w:szCs w:val="21"/>
              </w:rPr>
              <w:t>判断者</w:t>
            </w:r>
          </w:p>
        </w:tc>
        <w:tc>
          <w:tcPr>
            <w:tcW w:w="735" w:type="pct"/>
            <w:hideMark/>
          </w:tcPr>
          <w:p w14:paraId="49142C9D" w14:textId="2061B28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21D6CC97" w14:textId="77777777" w:rsidTr="00B9047E">
        <w:trPr>
          <w:trHeight w:val="425"/>
        </w:trPr>
        <w:tc>
          <w:tcPr>
            <w:tcW w:w="838" w:type="pct"/>
            <w:vMerge/>
            <w:hideMark/>
          </w:tcPr>
          <w:p w14:paraId="783CA06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48E39665"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3</w:t>
            </w:r>
          </w:p>
        </w:tc>
        <w:tc>
          <w:tcPr>
            <w:tcW w:w="3131" w:type="pct"/>
            <w:hideMark/>
          </w:tcPr>
          <w:p w14:paraId="5E0D7309" w14:textId="4583E055" w:rsidR="007C4C29" w:rsidRPr="00211DE9" w:rsidRDefault="001621E1" w:rsidP="001C0119">
            <w:pPr>
              <w:widowControl/>
              <w:spacing w:line="276" w:lineRule="auto"/>
              <w:rPr>
                <w:rFonts w:ascii="Times New Roman" w:eastAsia="等线" w:hAnsi="Times New Roman" w:cs="Times New Roman"/>
                <w:szCs w:val="21"/>
              </w:rPr>
            </w:pPr>
            <w:ins w:id="45" w:author="zxh" w:date="2020-03-25T18:15:00Z">
              <w:r w:rsidRPr="001621E1">
                <w:rPr>
                  <w:rFonts w:ascii="宋体" w:eastAsia="宋体" w:hAnsi="宋体" w:cs="Times New Roman" w:hint="eastAsia"/>
                  <w:szCs w:val="21"/>
                </w:rPr>
                <w:t>疗效评价指标</w:t>
              </w:r>
            </w:ins>
            <w:commentRangeStart w:id="46"/>
            <w:del w:id="47" w:author="zxh" w:date="2020-03-25T18:15:00Z">
              <w:r w:rsidR="007C4C29" w:rsidRPr="00211DE9" w:rsidDel="001621E1">
                <w:rPr>
                  <w:rFonts w:ascii="宋体" w:eastAsia="宋体" w:hAnsi="宋体" w:cs="Times New Roman" w:hint="eastAsia"/>
                  <w:szCs w:val="21"/>
                </w:rPr>
                <w:delText>主要疗效指</w:delText>
              </w:r>
              <w:r w:rsidR="007C4C29" w:rsidRPr="00211DE9" w:rsidDel="001621E1">
                <w:rPr>
                  <w:rFonts w:ascii="Times New Roman" w:eastAsia="宋体" w:hAnsi="Times New Roman" w:cs="Times New Roman"/>
                  <w:szCs w:val="21"/>
                </w:rPr>
                <w:delText>标</w:delText>
              </w:r>
            </w:del>
            <w:r w:rsidR="007C4C29" w:rsidRPr="00211DE9">
              <w:rPr>
                <w:rFonts w:ascii="Times New Roman" w:eastAsia="宋体" w:hAnsi="Times New Roman" w:cs="Times New Roman"/>
                <w:szCs w:val="21"/>
              </w:rPr>
              <w:t>NRS</w:t>
            </w:r>
            <w:ins w:id="48" w:author="zxh" w:date="2020-03-25T18:18:00Z">
              <w:r w:rsidR="001C0119" w:rsidRPr="001C0119">
                <w:rPr>
                  <w:rFonts w:ascii="宋体" w:eastAsia="宋体" w:hAnsi="宋体" w:cs="Times New Roman" w:hint="eastAsia"/>
                  <w:szCs w:val="21"/>
                </w:rPr>
                <w:t>评分</w:t>
              </w:r>
            </w:ins>
            <w:del w:id="49" w:author="zxh" w:date="2020-03-25T18:18:00Z">
              <w:r w:rsidR="007C4C29" w:rsidRPr="00211DE9" w:rsidDel="001C0119">
                <w:rPr>
                  <w:rFonts w:ascii="宋体" w:eastAsia="宋体" w:hAnsi="宋体" w:cs="Times New Roman" w:hint="eastAsia"/>
                  <w:szCs w:val="21"/>
                </w:rPr>
                <w:delText>疼痛受试者自评分</w:delText>
              </w:r>
            </w:del>
            <w:r w:rsidR="007C4C29" w:rsidRPr="00211DE9">
              <w:rPr>
                <w:rFonts w:ascii="宋体" w:eastAsia="宋体" w:hAnsi="宋体" w:cs="Times New Roman" w:hint="eastAsia"/>
                <w:szCs w:val="21"/>
              </w:rPr>
              <w:t>未</w:t>
            </w:r>
            <w:r w:rsidR="007C4C29" w:rsidRPr="00211DE9">
              <w:rPr>
                <w:rFonts w:ascii="宋体" w:eastAsia="宋体" w:hAnsi="宋体" w:cs="Times New Roman" w:hint="eastAsia"/>
                <w:szCs w:val="21"/>
              </w:rPr>
              <w:lastRenderedPageBreak/>
              <w:t>采集</w:t>
            </w:r>
            <w:commentRangeEnd w:id="46"/>
            <w:r w:rsidR="00964226">
              <w:rPr>
                <w:rStyle w:val="a8"/>
                <w:kern w:val="2"/>
              </w:rPr>
              <w:commentReference w:id="46"/>
            </w:r>
          </w:p>
        </w:tc>
        <w:tc>
          <w:tcPr>
            <w:tcW w:w="735" w:type="pct"/>
            <w:hideMark/>
          </w:tcPr>
          <w:p w14:paraId="45031203" w14:textId="735545F9"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lastRenderedPageBreak/>
              <w:t>Major</w:t>
            </w:r>
            <w:ins w:id="51" w:author="zxh" w:date="2020-03-25T18:10:00Z">
              <w:r w:rsidR="001621E1">
                <w:rPr>
                  <w:rFonts w:ascii="Times New Roman" w:eastAsia="等线" w:hAnsi="Times New Roman" w:cs="Times New Roman"/>
                  <w:szCs w:val="21"/>
                </w:rPr>
                <w:t>/TBD</w:t>
              </w:r>
            </w:ins>
          </w:p>
        </w:tc>
      </w:tr>
      <w:tr w:rsidR="007C4C29" w:rsidRPr="00211DE9" w14:paraId="18075A6A" w14:textId="77777777" w:rsidTr="00B9047E">
        <w:trPr>
          <w:trHeight w:val="425"/>
        </w:trPr>
        <w:tc>
          <w:tcPr>
            <w:tcW w:w="838" w:type="pct"/>
            <w:vMerge/>
          </w:tcPr>
          <w:p w14:paraId="7B180DCE"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tcPr>
          <w:p w14:paraId="64D682D5" w14:textId="7F134998"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hint="eastAsia"/>
                <w:szCs w:val="21"/>
              </w:rPr>
              <w:t>4</w:t>
            </w:r>
          </w:p>
        </w:tc>
        <w:tc>
          <w:tcPr>
            <w:tcW w:w="3131" w:type="pct"/>
          </w:tcPr>
          <w:p w14:paraId="14660DE8" w14:textId="012DEEF6" w:rsidR="007C4C29" w:rsidRPr="00211DE9" w:rsidRDefault="007C4C29" w:rsidP="00B9047E">
            <w:pPr>
              <w:widowControl/>
              <w:spacing w:line="276" w:lineRule="auto"/>
              <w:rPr>
                <w:rFonts w:ascii="宋体" w:eastAsia="宋体" w:hAnsi="宋体" w:cs="Times New Roman"/>
                <w:szCs w:val="21"/>
              </w:rPr>
            </w:pPr>
            <w:r w:rsidRPr="00211DE9">
              <w:rPr>
                <w:rFonts w:ascii="宋体" w:eastAsia="宋体" w:hAnsi="宋体" w:cs="Times New Roman" w:hint="eastAsia"/>
                <w:szCs w:val="21"/>
              </w:rPr>
              <w:t>访视检查（乳腺触诊、乳腺彩色B超、中医证候评价）缺失</w:t>
            </w:r>
          </w:p>
        </w:tc>
        <w:tc>
          <w:tcPr>
            <w:tcW w:w="735" w:type="pct"/>
          </w:tcPr>
          <w:p w14:paraId="2A303FAB" w14:textId="67AB171D"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316B22E1" w14:textId="77777777" w:rsidTr="00B9047E">
        <w:trPr>
          <w:trHeight w:val="425"/>
          <w:ins w:id="52" w:author="zxh" w:date="2020-03-25T14:54:00Z"/>
        </w:trPr>
        <w:tc>
          <w:tcPr>
            <w:tcW w:w="838" w:type="pct"/>
            <w:vMerge/>
          </w:tcPr>
          <w:p w14:paraId="43EAE446" w14:textId="77777777" w:rsidR="007C4C29" w:rsidRPr="00211DE9" w:rsidRDefault="007C4C29" w:rsidP="00B9047E">
            <w:pPr>
              <w:widowControl/>
              <w:spacing w:line="276" w:lineRule="auto"/>
              <w:jc w:val="left"/>
              <w:rPr>
                <w:ins w:id="53" w:author="zxh" w:date="2020-03-25T14:54:00Z"/>
                <w:rFonts w:ascii="Times New Roman" w:eastAsia="等线" w:hAnsi="Times New Roman" w:cs="Times New Roman"/>
                <w:b/>
                <w:bCs/>
                <w:szCs w:val="21"/>
              </w:rPr>
            </w:pPr>
          </w:p>
        </w:tc>
        <w:tc>
          <w:tcPr>
            <w:tcW w:w="296" w:type="pct"/>
          </w:tcPr>
          <w:p w14:paraId="254439A8" w14:textId="2C42BC85" w:rsidR="007C4C29" w:rsidRPr="00211DE9" w:rsidRDefault="007C4C29" w:rsidP="00B9047E">
            <w:pPr>
              <w:widowControl/>
              <w:spacing w:line="276" w:lineRule="auto"/>
              <w:jc w:val="center"/>
              <w:rPr>
                <w:ins w:id="54" w:author="zxh" w:date="2020-03-25T14:54:00Z"/>
                <w:rFonts w:ascii="Times New Roman" w:eastAsia="等线" w:hAnsi="Times New Roman" w:cs="Times New Roman"/>
                <w:szCs w:val="21"/>
              </w:rPr>
            </w:pPr>
            <w:ins w:id="55" w:author="zxh" w:date="2020-03-25T14:54:00Z">
              <w:r>
                <w:rPr>
                  <w:rFonts w:ascii="Times New Roman" w:eastAsia="等线" w:hAnsi="Times New Roman" w:cs="Times New Roman" w:hint="eastAsia"/>
                  <w:szCs w:val="21"/>
                </w:rPr>
                <w:t>5</w:t>
              </w:r>
            </w:ins>
          </w:p>
        </w:tc>
        <w:tc>
          <w:tcPr>
            <w:tcW w:w="3131" w:type="pct"/>
          </w:tcPr>
          <w:p w14:paraId="4564AEE8" w14:textId="4161C804" w:rsidR="007C4C29" w:rsidRPr="00211DE9" w:rsidRDefault="007C4C29" w:rsidP="00B9047E">
            <w:pPr>
              <w:widowControl/>
              <w:spacing w:line="276" w:lineRule="auto"/>
              <w:rPr>
                <w:ins w:id="56" w:author="zxh" w:date="2020-03-25T14:54:00Z"/>
                <w:rFonts w:ascii="宋体" w:eastAsia="宋体" w:hAnsi="宋体" w:cs="Times New Roman"/>
                <w:szCs w:val="21"/>
              </w:rPr>
            </w:pPr>
            <w:ins w:id="57" w:author="zxh" w:date="2020-03-25T14:54:00Z">
              <w:r>
                <w:rPr>
                  <w:rFonts w:ascii="宋体" w:eastAsia="宋体" w:hAnsi="宋体" w:cs="Times New Roman" w:hint="eastAsia"/>
                  <w:szCs w:val="21"/>
                </w:rPr>
                <w:t>其他</w:t>
              </w:r>
            </w:ins>
          </w:p>
        </w:tc>
        <w:tc>
          <w:tcPr>
            <w:tcW w:w="735" w:type="pct"/>
          </w:tcPr>
          <w:p w14:paraId="4296E20F" w14:textId="7651450A" w:rsidR="007C4C29" w:rsidRPr="00211DE9" w:rsidRDefault="007C4C29" w:rsidP="00B9047E">
            <w:pPr>
              <w:widowControl/>
              <w:spacing w:line="276" w:lineRule="auto"/>
              <w:rPr>
                <w:ins w:id="58" w:author="zxh" w:date="2020-03-25T14:54:00Z"/>
                <w:rFonts w:ascii="Times New Roman" w:eastAsia="等线" w:hAnsi="Times New Roman" w:cs="Times New Roman"/>
                <w:szCs w:val="21"/>
              </w:rPr>
            </w:pPr>
            <w:ins w:id="59" w:author="zxh" w:date="2020-03-25T14:54:00Z">
              <w:r>
                <w:rPr>
                  <w:rFonts w:ascii="Times New Roman" w:eastAsia="等线" w:hAnsi="Times New Roman" w:cs="Times New Roman" w:hint="eastAsia"/>
                  <w:szCs w:val="21"/>
                </w:rPr>
                <w:t>T</w:t>
              </w:r>
              <w:r>
                <w:rPr>
                  <w:rFonts w:ascii="Times New Roman" w:eastAsia="等线" w:hAnsi="Times New Roman" w:cs="Times New Roman"/>
                  <w:szCs w:val="21"/>
                </w:rPr>
                <w:t>BD</w:t>
              </w:r>
            </w:ins>
          </w:p>
        </w:tc>
      </w:tr>
      <w:tr w:rsidR="007C4C29" w:rsidRPr="00211DE9" w14:paraId="30F1B14B" w14:textId="77777777" w:rsidTr="00B9047E">
        <w:trPr>
          <w:trHeight w:val="425"/>
        </w:trPr>
        <w:tc>
          <w:tcPr>
            <w:tcW w:w="838" w:type="pct"/>
            <w:vMerge w:val="restart"/>
            <w:hideMark/>
          </w:tcPr>
          <w:p w14:paraId="1B63E93F" w14:textId="3A46A142" w:rsidR="007C4C29" w:rsidRPr="00211DE9" w:rsidRDefault="007C4C29" w:rsidP="00B9047E">
            <w:pPr>
              <w:widowControl/>
              <w:spacing w:line="276" w:lineRule="auto"/>
              <w:jc w:val="left"/>
              <w:rPr>
                <w:rFonts w:ascii="Times New Roman" w:eastAsia="等线" w:hAnsi="Times New Roman" w:cs="Times New Roman"/>
                <w:b/>
                <w:bCs/>
                <w:szCs w:val="21"/>
              </w:rPr>
            </w:pPr>
            <w:r w:rsidRPr="00211DE9">
              <w:rPr>
                <w:rFonts w:ascii="Times New Roman" w:eastAsia="等线" w:hAnsi="Times New Roman" w:cs="Times New Roman"/>
                <w:b/>
                <w:bCs/>
                <w:szCs w:val="21"/>
              </w:rPr>
              <w:t>H</w:t>
            </w:r>
            <w:r w:rsidRPr="00211DE9">
              <w:rPr>
                <w:rFonts w:ascii="宋体" w:eastAsia="宋体" w:hAnsi="宋体" w:cs="Times New Roman" w:hint="eastAsia"/>
                <w:b/>
                <w:bCs/>
                <w:szCs w:val="21"/>
              </w:rPr>
              <w:t>．访视窗</w:t>
            </w:r>
          </w:p>
        </w:tc>
        <w:tc>
          <w:tcPr>
            <w:tcW w:w="296" w:type="pct"/>
            <w:hideMark/>
          </w:tcPr>
          <w:p w14:paraId="62F7E682"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5B52F426" w14:textId="775AA6B3" w:rsidR="007C4C29" w:rsidRPr="00211DE9" w:rsidRDefault="007C4C29" w:rsidP="00B9047E">
            <w:pPr>
              <w:widowControl/>
              <w:spacing w:line="276" w:lineRule="auto"/>
              <w:rPr>
                <w:rFonts w:ascii="Times New Roman" w:eastAsia="等线" w:hAnsi="Times New Roman" w:cs="Times New Roman"/>
                <w:szCs w:val="21"/>
              </w:rPr>
            </w:pPr>
            <w:commentRangeStart w:id="60"/>
            <w:del w:id="61" w:author="zxh" w:date="2020-03-25T14:53:00Z">
              <w:r w:rsidRPr="00211DE9" w:rsidDel="007C4C29">
                <w:rPr>
                  <w:rFonts w:ascii="宋体" w:eastAsia="宋体" w:hAnsi="宋体" w:cs="Times New Roman" w:hint="eastAsia"/>
                  <w:szCs w:val="21"/>
                </w:rPr>
                <w:delText>未按方案规定的时间窗服用研究药物</w:delText>
              </w:r>
            </w:del>
            <w:ins w:id="62" w:author="zxh" w:date="2020-03-25T17:38:00Z">
              <w:r w:rsidR="00CD1F5A">
                <w:rPr>
                  <w:rFonts w:ascii="宋体" w:eastAsia="宋体" w:hAnsi="宋体" w:cs="Times New Roman" w:hint="eastAsia"/>
                  <w:szCs w:val="21"/>
                </w:rPr>
                <w:t>受试者</w:t>
              </w:r>
            </w:ins>
            <w:ins w:id="63" w:author="zxh" w:date="2020-03-25T14:53:00Z">
              <w:r>
                <w:rPr>
                  <w:rFonts w:ascii="宋体" w:eastAsia="宋体" w:hAnsi="宋体" w:cs="Times New Roman" w:hint="eastAsia"/>
                  <w:szCs w:val="21"/>
                </w:rPr>
                <w:t>访视超窗</w:t>
              </w:r>
            </w:ins>
            <w:commentRangeEnd w:id="60"/>
            <w:ins w:id="64" w:author="zxh" w:date="2020-03-25T15:21:00Z">
              <w:r w:rsidR="0012162A">
                <w:rPr>
                  <w:rStyle w:val="a8"/>
                  <w:kern w:val="2"/>
                </w:rPr>
                <w:commentReference w:id="60"/>
              </w:r>
            </w:ins>
          </w:p>
        </w:tc>
        <w:tc>
          <w:tcPr>
            <w:tcW w:w="735" w:type="pct"/>
            <w:hideMark/>
          </w:tcPr>
          <w:p w14:paraId="186D375D" w14:textId="53E518D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7C4C29" w:rsidRPr="00211DE9" w14:paraId="074ACF03" w14:textId="77777777" w:rsidTr="00B9047E">
        <w:trPr>
          <w:trHeight w:val="425"/>
        </w:trPr>
        <w:tc>
          <w:tcPr>
            <w:tcW w:w="838" w:type="pct"/>
            <w:vMerge/>
            <w:hideMark/>
          </w:tcPr>
          <w:p w14:paraId="432B612A" w14:textId="77777777" w:rsidR="007C4C29" w:rsidRPr="00211DE9" w:rsidRDefault="007C4C29" w:rsidP="00B9047E">
            <w:pPr>
              <w:widowControl/>
              <w:spacing w:line="276" w:lineRule="auto"/>
              <w:jc w:val="left"/>
              <w:rPr>
                <w:rFonts w:ascii="Times New Roman" w:eastAsia="等线" w:hAnsi="Times New Roman" w:cs="Times New Roman"/>
                <w:b/>
                <w:bCs/>
                <w:szCs w:val="21"/>
              </w:rPr>
            </w:pPr>
          </w:p>
        </w:tc>
        <w:tc>
          <w:tcPr>
            <w:tcW w:w="296" w:type="pct"/>
            <w:hideMark/>
          </w:tcPr>
          <w:p w14:paraId="723B56B4" w14:textId="77777777" w:rsidR="007C4C29" w:rsidRPr="00211DE9" w:rsidRDefault="007C4C29"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2</w:t>
            </w:r>
          </w:p>
        </w:tc>
        <w:tc>
          <w:tcPr>
            <w:tcW w:w="3131" w:type="pct"/>
            <w:hideMark/>
          </w:tcPr>
          <w:p w14:paraId="697A3E69" w14:textId="57DBC3AE" w:rsidR="007C4C29" w:rsidRPr="00211DE9" w:rsidRDefault="007C4C29" w:rsidP="004D3222">
            <w:pPr>
              <w:widowControl/>
              <w:spacing w:line="276" w:lineRule="auto"/>
              <w:rPr>
                <w:rFonts w:ascii="Times New Roman" w:eastAsia="等线" w:hAnsi="Times New Roman" w:cs="Times New Roman"/>
                <w:szCs w:val="21"/>
              </w:rPr>
            </w:pPr>
            <w:bookmarkStart w:id="65" w:name="OLE_LINK1"/>
            <w:bookmarkStart w:id="66" w:name="OLE_LINK2"/>
            <w:r w:rsidRPr="00211DE9">
              <w:rPr>
                <w:rFonts w:ascii="宋体" w:eastAsia="宋体" w:hAnsi="宋体" w:cs="Times New Roman" w:hint="eastAsia"/>
                <w:szCs w:val="21"/>
              </w:rPr>
              <w:t>其他</w:t>
            </w:r>
            <w:del w:id="67" w:author="zxh" w:date="2020-03-25T17:38:00Z">
              <w:r w:rsidRPr="00211DE9" w:rsidDel="004D3222">
                <w:rPr>
                  <w:rFonts w:ascii="宋体" w:eastAsia="宋体" w:hAnsi="宋体" w:cs="Times New Roman" w:hint="eastAsia"/>
                  <w:szCs w:val="21"/>
                </w:rPr>
                <w:delText>访视窗方案偏离</w:delText>
              </w:r>
            </w:del>
            <w:bookmarkEnd w:id="65"/>
            <w:bookmarkEnd w:id="66"/>
          </w:p>
        </w:tc>
        <w:tc>
          <w:tcPr>
            <w:tcW w:w="735" w:type="pct"/>
            <w:hideMark/>
          </w:tcPr>
          <w:p w14:paraId="11B92846" w14:textId="7F52CEF3" w:rsidR="007C4C29" w:rsidRPr="00211DE9" w:rsidRDefault="007C4C29"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3131DF86" w14:textId="77777777" w:rsidTr="00B9047E">
        <w:trPr>
          <w:trHeight w:val="425"/>
        </w:trPr>
        <w:tc>
          <w:tcPr>
            <w:tcW w:w="838" w:type="pct"/>
            <w:hideMark/>
          </w:tcPr>
          <w:p w14:paraId="1025CB4A" w14:textId="1A130061" w:rsidR="00B9047E" w:rsidRPr="00211DE9" w:rsidRDefault="006460BF" w:rsidP="00B9047E">
            <w:pPr>
              <w:widowControl/>
              <w:spacing w:line="276" w:lineRule="auto"/>
              <w:jc w:val="left"/>
              <w:rPr>
                <w:rFonts w:ascii="Times New Roman" w:eastAsia="等线" w:hAnsi="Times New Roman" w:cs="Times New Roman"/>
                <w:b/>
                <w:bCs/>
                <w:szCs w:val="21"/>
              </w:rPr>
            </w:pPr>
            <w:r>
              <w:rPr>
                <w:rFonts w:ascii="Times New Roman" w:eastAsia="等线" w:hAnsi="Times New Roman" w:cs="Times New Roman" w:hint="eastAsia"/>
                <w:b/>
                <w:bCs/>
                <w:szCs w:val="21"/>
              </w:rPr>
              <w:t>I</w:t>
            </w:r>
            <w:r w:rsidR="00B9047E" w:rsidRPr="00211DE9">
              <w:rPr>
                <w:rFonts w:ascii="宋体" w:eastAsia="宋体" w:hAnsi="宋体" w:cs="Times New Roman" w:hint="eastAsia"/>
                <w:b/>
                <w:bCs/>
                <w:szCs w:val="21"/>
              </w:rPr>
              <w:t>．其他</w:t>
            </w:r>
          </w:p>
        </w:tc>
        <w:tc>
          <w:tcPr>
            <w:tcW w:w="296" w:type="pct"/>
            <w:hideMark/>
          </w:tcPr>
          <w:p w14:paraId="14F49CFE" w14:textId="77777777" w:rsidR="00B9047E" w:rsidRPr="00211DE9" w:rsidRDefault="00B9047E" w:rsidP="00B9047E">
            <w:pPr>
              <w:widowControl/>
              <w:spacing w:line="276" w:lineRule="auto"/>
              <w:jc w:val="center"/>
              <w:rPr>
                <w:rFonts w:ascii="Times New Roman" w:eastAsia="等线" w:hAnsi="Times New Roman" w:cs="Times New Roman"/>
                <w:szCs w:val="21"/>
              </w:rPr>
            </w:pPr>
            <w:r w:rsidRPr="00211DE9">
              <w:rPr>
                <w:rFonts w:ascii="Times New Roman" w:eastAsia="等线" w:hAnsi="Times New Roman" w:cs="Times New Roman"/>
                <w:szCs w:val="21"/>
              </w:rPr>
              <w:t>1</w:t>
            </w:r>
          </w:p>
        </w:tc>
        <w:tc>
          <w:tcPr>
            <w:tcW w:w="3131" w:type="pct"/>
            <w:hideMark/>
          </w:tcPr>
          <w:p w14:paraId="07377E37"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宋体" w:eastAsia="宋体" w:hAnsi="宋体" w:cs="Times New Roman" w:hint="eastAsia"/>
                <w:szCs w:val="21"/>
              </w:rPr>
              <w:t>其他未归入上述所有分类的，偏离方案要求的情况</w:t>
            </w:r>
          </w:p>
        </w:tc>
        <w:tc>
          <w:tcPr>
            <w:tcW w:w="735" w:type="pct"/>
            <w:hideMark/>
          </w:tcPr>
          <w:p w14:paraId="76F1B175"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p>
        </w:tc>
      </w:tr>
      <w:tr w:rsidR="00B9047E" w:rsidRPr="00211DE9" w14:paraId="67E4AE7A" w14:textId="77777777" w:rsidTr="00B9047E">
        <w:trPr>
          <w:trHeight w:val="425"/>
        </w:trPr>
        <w:tc>
          <w:tcPr>
            <w:tcW w:w="838" w:type="pct"/>
            <w:vMerge w:val="restart"/>
            <w:hideMark/>
          </w:tcPr>
          <w:p w14:paraId="6158E1A2" w14:textId="77777777" w:rsidR="00B9047E" w:rsidRPr="00211DE9" w:rsidRDefault="00B9047E" w:rsidP="00B9047E">
            <w:pPr>
              <w:widowControl/>
              <w:spacing w:line="276" w:lineRule="auto"/>
              <w:jc w:val="left"/>
              <w:rPr>
                <w:rFonts w:ascii="Times New Roman" w:eastAsia="等线" w:hAnsi="Times New Roman" w:cs="Times New Roman"/>
                <w:b/>
                <w:bCs/>
                <w:szCs w:val="21"/>
              </w:rPr>
            </w:pPr>
            <w:r w:rsidRPr="00211DE9">
              <w:rPr>
                <w:rFonts w:ascii="宋体" w:eastAsia="宋体" w:hAnsi="宋体" w:cs="Times New Roman" w:hint="eastAsia"/>
                <w:b/>
                <w:bCs/>
                <w:szCs w:val="21"/>
              </w:rPr>
              <w:t>说明</w:t>
            </w:r>
          </w:p>
        </w:tc>
        <w:tc>
          <w:tcPr>
            <w:tcW w:w="4162" w:type="pct"/>
            <w:gridSpan w:val="3"/>
            <w:hideMark/>
          </w:tcPr>
          <w:p w14:paraId="29D4E868" w14:textId="77777777" w:rsidR="00B9047E" w:rsidRPr="00211DE9" w:rsidRDefault="00B9047E" w:rsidP="00B9047E">
            <w:pPr>
              <w:widowControl/>
              <w:spacing w:line="276" w:lineRule="auto"/>
              <w:rPr>
                <w:rFonts w:ascii="Times New Roman" w:eastAsia="等线" w:hAnsi="Times New Roman" w:cs="Times New Roman"/>
                <w:szCs w:val="21"/>
              </w:rPr>
            </w:pPr>
            <w:r w:rsidRPr="00211DE9">
              <w:rPr>
                <w:rFonts w:ascii="Times New Roman" w:eastAsia="等线" w:hAnsi="Times New Roman" w:cs="Times New Roman"/>
                <w:szCs w:val="21"/>
              </w:rPr>
              <w:t>*TBD</w:t>
            </w:r>
            <w:r w:rsidRPr="00211DE9">
              <w:rPr>
                <w:rFonts w:ascii="宋体" w:eastAsia="宋体" w:hAnsi="宋体" w:cs="Times New Roman" w:hint="eastAsia"/>
                <w:szCs w:val="21"/>
              </w:rPr>
              <w:t>严重程度将由海金格</w:t>
            </w:r>
            <w:r w:rsidRPr="00211DE9">
              <w:rPr>
                <w:rFonts w:ascii="Times New Roman" w:eastAsia="等线" w:hAnsi="Times New Roman" w:cs="Times New Roman"/>
                <w:szCs w:val="21"/>
              </w:rPr>
              <w:t>MM</w:t>
            </w:r>
            <w:r w:rsidRPr="00211DE9">
              <w:rPr>
                <w:rFonts w:ascii="宋体" w:eastAsia="宋体" w:hAnsi="宋体" w:cs="Times New Roman" w:hint="eastAsia"/>
                <w:szCs w:val="21"/>
              </w:rPr>
              <w:t>与申办方</w:t>
            </w:r>
            <w:r w:rsidRPr="00211DE9">
              <w:rPr>
                <w:rFonts w:ascii="Times New Roman" w:eastAsia="等线" w:hAnsi="Times New Roman" w:cs="Times New Roman"/>
                <w:szCs w:val="21"/>
              </w:rPr>
              <w:t>MM</w:t>
            </w:r>
            <w:r w:rsidRPr="00211DE9">
              <w:rPr>
                <w:rFonts w:ascii="宋体" w:eastAsia="宋体" w:hAnsi="宋体" w:cs="Times New Roman" w:hint="eastAsia"/>
                <w:szCs w:val="21"/>
              </w:rPr>
              <w:t>商议进一步确定。</w:t>
            </w:r>
          </w:p>
        </w:tc>
      </w:tr>
      <w:tr w:rsidR="00B9047E" w:rsidRPr="00211DE9" w14:paraId="46C7D0F8" w14:textId="77777777" w:rsidTr="00B9047E">
        <w:trPr>
          <w:trHeight w:val="425"/>
        </w:trPr>
        <w:tc>
          <w:tcPr>
            <w:tcW w:w="838" w:type="pct"/>
            <w:vMerge/>
            <w:hideMark/>
          </w:tcPr>
          <w:p w14:paraId="4B067036" w14:textId="77777777" w:rsidR="00B9047E" w:rsidRPr="00211DE9" w:rsidRDefault="00B9047E" w:rsidP="00B9047E">
            <w:pPr>
              <w:widowControl/>
              <w:spacing w:line="276" w:lineRule="auto"/>
              <w:jc w:val="left"/>
              <w:rPr>
                <w:rFonts w:ascii="Times New Roman" w:eastAsia="等线" w:hAnsi="Times New Roman" w:cs="Times New Roman"/>
                <w:b/>
                <w:bCs/>
                <w:szCs w:val="21"/>
              </w:rPr>
            </w:pPr>
          </w:p>
        </w:tc>
        <w:tc>
          <w:tcPr>
            <w:tcW w:w="4162" w:type="pct"/>
            <w:gridSpan w:val="3"/>
            <w:hideMark/>
          </w:tcPr>
          <w:p w14:paraId="510BA50D" w14:textId="77777777" w:rsidR="00B9047E" w:rsidRPr="00211DE9" w:rsidRDefault="00B9047E" w:rsidP="00B9047E">
            <w:pPr>
              <w:widowControl/>
              <w:spacing w:line="276" w:lineRule="auto"/>
              <w:rPr>
                <w:rFonts w:ascii="Times New Roman" w:eastAsia="等线" w:hAnsi="Times New Roman" w:cs="Times New Roman"/>
                <w:szCs w:val="21"/>
                <w:u w:val="single"/>
              </w:rPr>
            </w:pPr>
            <w:r w:rsidRPr="00211DE9">
              <w:rPr>
                <w:rFonts w:ascii="Times New Roman" w:eastAsia="等线" w:hAnsi="Times New Roman" w:cs="Times New Roman"/>
                <w:szCs w:val="21"/>
                <w:u w:val="single"/>
              </w:rPr>
              <w:t>CRA</w:t>
            </w:r>
            <w:r w:rsidRPr="00211DE9">
              <w:rPr>
                <w:rFonts w:ascii="宋体" w:eastAsia="宋体" w:hAnsi="宋体" w:cs="Times New Roman" w:hint="eastAsia"/>
                <w:szCs w:val="21"/>
                <w:u w:val="single"/>
              </w:rPr>
              <w:t>收到</w:t>
            </w:r>
            <w:r w:rsidRPr="00211DE9">
              <w:rPr>
                <w:rFonts w:ascii="Times New Roman" w:eastAsia="等线" w:hAnsi="Times New Roman" w:cs="Times New Roman"/>
                <w:szCs w:val="21"/>
                <w:u w:val="single"/>
              </w:rPr>
              <w:t>MM</w:t>
            </w:r>
            <w:r w:rsidRPr="00211DE9">
              <w:rPr>
                <w:rFonts w:ascii="宋体" w:eastAsia="宋体" w:hAnsi="宋体" w:cs="Times New Roman" w:hint="eastAsia"/>
                <w:szCs w:val="21"/>
                <w:u w:val="single"/>
              </w:rPr>
              <w:t>反馈后将在</w:t>
            </w:r>
            <w:r w:rsidRPr="00211DE9">
              <w:rPr>
                <w:rFonts w:ascii="Times New Roman" w:eastAsia="等线" w:hAnsi="Times New Roman" w:cs="Times New Roman"/>
                <w:szCs w:val="21"/>
                <w:u w:val="single"/>
              </w:rPr>
              <w:t>10</w:t>
            </w:r>
            <w:r w:rsidRPr="00211DE9">
              <w:rPr>
                <w:rFonts w:ascii="宋体" w:eastAsia="宋体" w:hAnsi="宋体" w:cs="Times New Roman" w:hint="eastAsia"/>
                <w:szCs w:val="21"/>
                <w:u w:val="single"/>
              </w:rPr>
              <w:t>个工作日内将严重方案偏离上报本中心伦理，或根据中心伦理要求上报。</w:t>
            </w:r>
          </w:p>
        </w:tc>
      </w:tr>
    </w:tbl>
    <w:p w14:paraId="7AA88D7C" w14:textId="5D13E345" w:rsidR="00ED4CC9" w:rsidRDefault="00ED4CC9"/>
    <w:p w14:paraId="5F02A4E8" w14:textId="77777777" w:rsidR="00A74402" w:rsidRPr="00203BC7" w:rsidRDefault="00A74402"/>
    <w:sectPr w:rsidR="00A74402" w:rsidRPr="00203BC7" w:rsidSect="00211DE9">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xh" w:date="2020-03-25T16:52:00Z" w:initials="zxh">
    <w:p w14:paraId="7C763980" w14:textId="07280838" w:rsidR="007A0419" w:rsidRDefault="007A0419" w:rsidP="007A0419">
      <w:pPr>
        <w:pStyle w:val="a9"/>
        <w:numPr>
          <w:ilvl w:val="0"/>
          <w:numId w:val="2"/>
        </w:numPr>
      </w:pPr>
      <w:r>
        <w:rPr>
          <w:rStyle w:val="a8"/>
        </w:rPr>
        <w:annotationRef/>
      </w:r>
      <w:r>
        <w:rPr>
          <w:rFonts w:hint="eastAsia"/>
        </w:rPr>
        <w:t>根据此次方案偏离审核出现的问题，为方便后期操作，建议进行以下修订</w:t>
      </w:r>
      <w:r w:rsidR="00E464A2">
        <w:rPr>
          <w:rFonts w:hint="eastAsia"/>
        </w:rPr>
        <w:t>；</w:t>
      </w:r>
    </w:p>
    <w:p w14:paraId="739A4DD5" w14:textId="214EEFF2" w:rsidR="007A0419" w:rsidRDefault="007A0419" w:rsidP="007A0419">
      <w:pPr>
        <w:pStyle w:val="a9"/>
        <w:numPr>
          <w:ilvl w:val="0"/>
          <w:numId w:val="2"/>
        </w:numPr>
      </w:pPr>
      <w:r>
        <w:rPr>
          <w:rFonts w:hint="eastAsia"/>
        </w:rPr>
        <w:t>请项目组确定是否有临床上常见的偏离需要增加在子分类中</w:t>
      </w:r>
      <w:r w:rsidR="00E464A2">
        <w:rPr>
          <w:rFonts w:hint="eastAsia"/>
        </w:rPr>
        <w:t>；</w:t>
      </w:r>
    </w:p>
    <w:p w14:paraId="5736BD16" w14:textId="35F056A7" w:rsidR="007A0419" w:rsidRDefault="007A0419" w:rsidP="007A0419">
      <w:pPr>
        <w:pStyle w:val="a9"/>
        <w:numPr>
          <w:ilvl w:val="0"/>
          <w:numId w:val="2"/>
        </w:numPr>
      </w:pPr>
      <w:r>
        <w:rPr>
          <w:rFonts w:hint="eastAsia"/>
        </w:rPr>
        <w:t>除</w:t>
      </w:r>
      <w:r w:rsidRPr="00211DE9">
        <w:rPr>
          <w:rFonts w:ascii="Times New Roman" w:eastAsia="等线" w:hAnsi="Times New Roman" w:cs="Times New Roman"/>
          <w:b/>
          <w:bCs/>
          <w:szCs w:val="21"/>
        </w:rPr>
        <w:t>B</w:t>
      </w:r>
      <w:r w:rsidRPr="00211DE9">
        <w:rPr>
          <w:rFonts w:ascii="宋体" w:eastAsia="宋体" w:hAnsi="宋体" w:cs="Times New Roman" w:hint="eastAsia"/>
          <w:b/>
          <w:bCs/>
          <w:szCs w:val="21"/>
        </w:rPr>
        <w:t>．入排标准</w:t>
      </w:r>
      <w:r w:rsidRPr="007A0419">
        <w:rPr>
          <w:rFonts w:ascii="宋体" w:eastAsia="宋体" w:hAnsi="宋体" w:cs="Times New Roman" w:hint="eastAsia"/>
          <w:bCs/>
          <w:szCs w:val="21"/>
        </w:rPr>
        <w:t>外</w:t>
      </w:r>
      <w:r>
        <w:rPr>
          <w:rFonts w:ascii="宋体" w:eastAsia="宋体" w:hAnsi="宋体" w:cs="Times New Roman" w:hint="eastAsia"/>
          <w:bCs/>
          <w:szCs w:val="21"/>
        </w:rPr>
        <w:t>，每个方案偏离分类均增加其他子项，</w:t>
      </w:r>
      <w:r>
        <w:rPr>
          <w:rFonts w:hint="eastAsia"/>
        </w:rPr>
        <w:t>如不能划分到具体子分类中，可选其他</w:t>
      </w:r>
      <w:r w:rsidR="00E464A2">
        <w:rPr>
          <w:rFonts w:hint="eastAsia"/>
        </w:rPr>
        <w:t>。</w:t>
      </w:r>
    </w:p>
  </w:comment>
  <w:comment w:id="18" w:author="zxh" w:date="2020-03-25T16:49:00Z" w:initials="zxh">
    <w:p w14:paraId="7543956A" w14:textId="01ED3EBF" w:rsidR="001F0428" w:rsidRDefault="001F0428">
      <w:pPr>
        <w:pStyle w:val="a9"/>
      </w:pPr>
      <w:r>
        <w:rPr>
          <w:rStyle w:val="a8"/>
        </w:rPr>
        <w:annotationRef/>
      </w:r>
      <w:r>
        <w:rPr>
          <w:rFonts w:hint="eastAsia"/>
        </w:rPr>
        <w:t>1</w:t>
      </w:r>
      <w:r>
        <w:rPr>
          <w:rFonts w:hint="eastAsia"/>
        </w:rPr>
        <w:t>、如受试者在前面访视出现依从性差的情况，可对其进行培训，后期访视如依从性良好，可满足试验</w:t>
      </w:r>
      <w:r w:rsidR="00470007">
        <w:rPr>
          <w:rFonts w:hint="eastAsia"/>
        </w:rPr>
        <w:t>期间</w:t>
      </w:r>
      <w:r>
        <w:rPr>
          <w:rFonts w:hint="eastAsia"/>
        </w:rPr>
        <w:t>对依从性的要求；</w:t>
      </w:r>
    </w:p>
    <w:p w14:paraId="35639401" w14:textId="77777777" w:rsidR="00470007" w:rsidRDefault="001F0428">
      <w:pPr>
        <w:pStyle w:val="a9"/>
      </w:pPr>
      <w:r>
        <w:rPr>
          <w:rFonts w:hint="eastAsia"/>
        </w:rPr>
        <w:t>2</w:t>
      </w:r>
      <w:r>
        <w:rPr>
          <w:rFonts w:hint="eastAsia"/>
        </w:rPr>
        <w:t>、此描述可涵盖试验中和试验结束时的依从性情况，</w:t>
      </w:r>
    </w:p>
    <w:p w14:paraId="76F3D9AC" w14:textId="2AA24374" w:rsidR="001F0428" w:rsidRDefault="00470007">
      <w:pPr>
        <w:pStyle w:val="a9"/>
      </w:pPr>
      <w:r>
        <w:rPr>
          <w:rFonts w:hint="eastAsia"/>
        </w:rPr>
        <w:t>3</w:t>
      </w:r>
      <w:r>
        <w:rPr>
          <w:rFonts w:hint="eastAsia"/>
        </w:rPr>
        <w:t>、</w:t>
      </w:r>
      <w:r w:rsidR="001F0428">
        <w:rPr>
          <w:rFonts w:hint="eastAsia"/>
        </w:rPr>
        <w:t>将根据受试者未按方案要求服用试验药物的多少决定</w:t>
      </w:r>
      <w:r w:rsidR="007A0419">
        <w:rPr>
          <w:rFonts w:hint="eastAsia"/>
        </w:rPr>
        <w:t>方案</w:t>
      </w:r>
      <w:r w:rsidR="001F0428">
        <w:rPr>
          <w:rFonts w:hint="eastAsia"/>
        </w:rPr>
        <w:t>偏离程度。</w:t>
      </w:r>
    </w:p>
  </w:comment>
  <w:comment w:id="46" w:author="zxh" w:date="2020-03-25T17:44:00Z" w:initials="zxh">
    <w:p w14:paraId="68571BC6" w14:textId="352FDAB5" w:rsidR="001C0119" w:rsidRDefault="00964226">
      <w:pPr>
        <w:pStyle w:val="a9"/>
      </w:pPr>
      <w:r>
        <w:rPr>
          <w:rStyle w:val="a8"/>
        </w:rPr>
        <w:annotationRef/>
      </w:r>
      <w:r w:rsidR="001C0119">
        <w:rPr>
          <w:rFonts w:hint="eastAsia"/>
        </w:rPr>
        <w:t>1</w:t>
      </w:r>
      <w:r w:rsidR="001C0119">
        <w:rPr>
          <w:rFonts w:hint="eastAsia"/>
        </w:rPr>
        <w:t>、原描述“主要疗效指标</w:t>
      </w:r>
      <w:r w:rsidR="005C634A">
        <w:rPr>
          <w:rFonts w:hint="eastAsia"/>
        </w:rPr>
        <w:t>”</w:t>
      </w:r>
      <w:r w:rsidR="001C0119">
        <w:rPr>
          <w:rFonts w:hint="eastAsia"/>
        </w:rPr>
        <w:t>有误，改为</w:t>
      </w:r>
      <w:r w:rsidR="005C634A">
        <w:rPr>
          <w:rFonts w:hint="eastAsia"/>
        </w:rPr>
        <w:t>“</w:t>
      </w:r>
      <w:r w:rsidR="001C0119">
        <w:rPr>
          <w:rFonts w:hint="eastAsia"/>
        </w:rPr>
        <w:t>疗效评价指标</w:t>
      </w:r>
      <w:r w:rsidR="005C634A">
        <w:rPr>
          <w:rFonts w:hint="eastAsia"/>
        </w:rPr>
        <w:t>”</w:t>
      </w:r>
      <w:r w:rsidR="001C0119">
        <w:rPr>
          <w:rFonts w:hint="eastAsia"/>
        </w:rPr>
        <w:t>；</w:t>
      </w:r>
    </w:p>
    <w:p w14:paraId="62BF4A58" w14:textId="2052DE92" w:rsidR="00964226" w:rsidRDefault="001C0119">
      <w:pPr>
        <w:pStyle w:val="a9"/>
      </w:pPr>
      <w:r>
        <w:rPr>
          <w:rFonts w:hint="eastAsia"/>
        </w:rPr>
        <w:t>2</w:t>
      </w:r>
      <w:r>
        <w:rPr>
          <w:rFonts w:hint="eastAsia"/>
        </w:rPr>
        <w:t>、受试者</w:t>
      </w:r>
      <w:r w:rsidR="009D0DE9">
        <w:rPr>
          <w:rFonts w:hint="eastAsia"/>
        </w:rPr>
        <w:t>需</w:t>
      </w:r>
      <w:r>
        <w:rPr>
          <w:rFonts w:hint="eastAsia"/>
        </w:rPr>
        <w:t>每日</w:t>
      </w:r>
      <w:r w:rsidR="009D0DE9">
        <w:rPr>
          <w:rFonts w:hint="eastAsia"/>
        </w:rPr>
        <w:t>进行</w:t>
      </w:r>
      <w:r w:rsidR="009D0DE9">
        <w:rPr>
          <w:rFonts w:hint="eastAsia"/>
        </w:rPr>
        <w:t>N</w:t>
      </w:r>
      <w:r w:rsidR="009D0DE9">
        <w:t>RS</w:t>
      </w:r>
      <w:r>
        <w:rPr>
          <w:rFonts w:hint="eastAsia"/>
        </w:rPr>
        <w:t>自评分，如某</w:t>
      </w:r>
      <w:r w:rsidR="003F3D22">
        <w:rPr>
          <w:rFonts w:hint="eastAsia"/>
        </w:rPr>
        <w:t>1</w:t>
      </w:r>
      <w:r>
        <w:rPr>
          <w:rFonts w:hint="eastAsia"/>
        </w:rPr>
        <w:t>天</w:t>
      </w:r>
      <w:r w:rsidR="003F3D22">
        <w:rPr>
          <w:rFonts w:hint="eastAsia"/>
        </w:rPr>
        <w:t>或某几天</w:t>
      </w:r>
      <w:r>
        <w:rPr>
          <w:rFonts w:hint="eastAsia"/>
        </w:rPr>
        <w:t>的数据因各种</w:t>
      </w:r>
      <w:r w:rsidR="003F3D22">
        <w:rPr>
          <w:rFonts w:hint="eastAsia"/>
        </w:rPr>
        <w:t>不可抗</w:t>
      </w:r>
      <w:r>
        <w:rPr>
          <w:rFonts w:hint="eastAsia"/>
        </w:rPr>
        <w:t>原因未采集，是否</w:t>
      </w:r>
      <w:r w:rsidR="009D0DE9">
        <w:rPr>
          <w:rFonts w:hint="eastAsia"/>
        </w:rPr>
        <w:t>只要发生未采集的情况即</w:t>
      </w:r>
      <w:r>
        <w:rPr>
          <w:rFonts w:hint="eastAsia"/>
        </w:rPr>
        <w:t>算作</w:t>
      </w:r>
      <w:r>
        <w:rPr>
          <w:rFonts w:hint="eastAsia"/>
        </w:rPr>
        <w:t>Major</w:t>
      </w:r>
      <w:r>
        <w:rPr>
          <w:rFonts w:hint="eastAsia"/>
        </w:rPr>
        <w:t>？</w:t>
      </w:r>
    </w:p>
    <w:p w14:paraId="2C3ACB96" w14:textId="4428BB0F" w:rsidR="00964226" w:rsidRDefault="001C0119" w:rsidP="001C0119">
      <w:pPr>
        <w:pStyle w:val="a9"/>
        <w:rPr>
          <w:rFonts w:hint="eastAsia"/>
        </w:rPr>
      </w:pPr>
      <w:r>
        <w:rPr>
          <w:rFonts w:hint="eastAsia"/>
        </w:rPr>
        <w:t>3</w:t>
      </w:r>
      <w:r>
        <w:rPr>
          <w:rFonts w:hint="eastAsia"/>
        </w:rPr>
        <w:t>、或者暂时定为</w:t>
      </w:r>
      <w:r>
        <w:t>M</w:t>
      </w:r>
      <w:r>
        <w:rPr>
          <w:rFonts w:hint="eastAsia"/>
        </w:rPr>
        <w:t>ajor</w:t>
      </w:r>
      <w:r>
        <w:rPr>
          <w:rFonts w:hint="eastAsia"/>
        </w:rPr>
        <w:t>或</w:t>
      </w:r>
      <w:r>
        <w:rPr>
          <w:rFonts w:hint="eastAsia"/>
        </w:rPr>
        <w:t>T</w:t>
      </w:r>
      <w:r>
        <w:t>BD</w:t>
      </w:r>
      <w:r>
        <w:rPr>
          <w:rFonts w:hint="eastAsia"/>
        </w:rPr>
        <w:t>，</w:t>
      </w:r>
      <w:r>
        <w:rPr>
          <w:rFonts w:hint="eastAsia"/>
        </w:rPr>
        <w:t>根据数据缺失的</w:t>
      </w:r>
      <w:r w:rsidR="005C634A">
        <w:rPr>
          <w:rFonts w:hint="eastAsia"/>
        </w:rPr>
        <w:t>天数</w:t>
      </w:r>
      <w:bookmarkStart w:id="50" w:name="_GoBack"/>
      <w:bookmarkEnd w:id="50"/>
      <w:r>
        <w:rPr>
          <w:rFonts w:hint="eastAsia"/>
        </w:rPr>
        <w:t>定义方案偏离的程度</w:t>
      </w:r>
      <w:r>
        <w:rPr>
          <w:rFonts w:hint="eastAsia"/>
        </w:rPr>
        <w:t>？从统计角度或申办方角度认为，最多可允许几天</w:t>
      </w:r>
      <w:r>
        <w:t>NRS</w:t>
      </w:r>
      <w:r>
        <w:rPr>
          <w:rFonts w:hint="eastAsia"/>
        </w:rPr>
        <w:t>评分缺失？</w:t>
      </w:r>
    </w:p>
  </w:comment>
  <w:comment w:id="60" w:author="zxh" w:date="2020-03-25T15:21:00Z" w:initials="zxh">
    <w:p w14:paraId="53DE3333" w14:textId="2E3086C2" w:rsidR="001F0428" w:rsidRDefault="0012162A" w:rsidP="001F0428">
      <w:pPr>
        <w:pStyle w:val="a9"/>
        <w:numPr>
          <w:ilvl w:val="0"/>
          <w:numId w:val="1"/>
        </w:numPr>
      </w:pPr>
      <w:r>
        <w:rPr>
          <w:rStyle w:val="a8"/>
        </w:rPr>
        <w:annotationRef/>
      </w:r>
      <w:r w:rsidR="001F0428">
        <w:rPr>
          <w:rFonts w:hint="eastAsia"/>
        </w:rPr>
        <w:t>原描述容易引起误会；</w:t>
      </w:r>
    </w:p>
    <w:p w14:paraId="18039134" w14:textId="606C7498" w:rsidR="0012162A" w:rsidRDefault="0012162A" w:rsidP="001F0428">
      <w:pPr>
        <w:pStyle w:val="a9"/>
        <w:numPr>
          <w:ilvl w:val="0"/>
          <w:numId w:val="1"/>
        </w:numPr>
      </w:pPr>
      <w:r>
        <w:rPr>
          <w:rFonts w:hint="eastAsia"/>
        </w:rPr>
        <w:t>本次</w:t>
      </w:r>
      <w:r w:rsidR="00F906DA">
        <w:rPr>
          <w:rFonts w:hint="eastAsia"/>
        </w:rPr>
        <w:t>方案偏离审核中，</w:t>
      </w:r>
      <w:r w:rsidR="00F906DA">
        <w:rPr>
          <w:rFonts w:hint="eastAsia"/>
        </w:rPr>
        <w:t>0602</w:t>
      </w:r>
      <w:r w:rsidR="00F906DA" w:rsidRPr="00DD085A">
        <w:rPr>
          <w:rFonts w:ascii="Times New Roman" w:eastAsiaTheme="majorEastAsia" w:hAnsi="Times New Roman" w:cs="Times New Roman" w:hint="eastAsia"/>
          <w:color w:val="000000" w:themeColor="text1"/>
          <w:szCs w:val="21"/>
        </w:rPr>
        <w:t>受试者</w:t>
      </w:r>
      <w:r w:rsidR="00F906DA">
        <w:rPr>
          <w:rFonts w:ascii="Times New Roman" w:eastAsiaTheme="majorEastAsia" w:hAnsi="Times New Roman" w:cs="Times New Roman" w:hint="eastAsia"/>
          <w:color w:val="000000" w:themeColor="text1"/>
          <w:szCs w:val="21"/>
        </w:rPr>
        <w:t>于</w:t>
      </w:r>
      <w:r w:rsidR="00F906DA" w:rsidRPr="00DD085A">
        <w:rPr>
          <w:rFonts w:ascii="Times New Roman" w:eastAsiaTheme="majorEastAsia" w:hAnsi="Times New Roman" w:cs="Times New Roman"/>
          <w:color w:val="000000" w:themeColor="text1"/>
          <w:szCs w:val="21"/>
        </w:rPr>
        <w:t>2020.0</w:t>
      </w:r>
      <w:r w:rsidR="00F906DA">
        <w:rPr>
          <w:rFonts w:ascii="Times New Roman" w:eastAsiaTheme="majorEastAsia" w:hAnsi="Times New Roman" w:cs="Times New Roman" w:hint="eastAsia"/>
          <w:color w:val="000000" w:themeColor="text1"/>
          <w:szCs w:val="21"/>
        </w:rPr>
        <w:t>1</w:t>
      </w:r>
      <w:r w:rsidR="00F906DA" w:rsidRPr="00DD085A">
        <w:rPr>
          <w:rFonts w:ascii="Times New Roman" w:eastAsiaTheme="majorEastAsia" w:hAnsi="Times New Roman" w:cs="Times New Roman"/>
          <w:color w:val="000000" w:themeColor="text1"/>
          <w:szCs w:val="21"/>
        </w:rPr>
        <w:t>.</w:t>
      </w:r>
      <w:r w:rsidR="00F906DA">
        <w:rPr>
          <w:rFonts w:ascii="Times New Roman" w:eastAsiaTheme="majorEastAsia" w:hAnsi="Times New Roman" w:cs="Times New Roman" w:hint="eastAsia"/>
          <w:color w:val="000000" w:themeColor="text1"/>
          <w:szCs w:val="21"/>
        </w:rPr>
        <w:t>01</w:t>
      </w:r>
      <w:r w:rsidR="00F906DA">
        <w:rPr>
          <w:rFonts w:ascii="Times New Roman" w:eastAsiaTheme="majorEastAsia" w:hAnsi="Times New Roman" w:cs="Times New Roman" w:hint="eastAsia"/>
          <w:color w:val="000000" w:themeColor="text1"/>
          <w:szCs w:val="21"/>
        </w:rPr>
        <w:t>全天未服用研究产品；</w:t>
      </w:r>
      <w:r w:rsidR="00F906DA">
        <w:rPr>
          <w:rFonts w:ascii="Times New Roman" w:eastAsiaTheme="majorEastAsia" w:hAnsi="Times New Roman" w:cs="Times New Roman" w:hint="eastAsia"/>
          <w:color w:val="000000" w:themeColor="text1"/>
          <w:szCs w:val="21"/>
        </w:rPr>
        <w:t>2020.01.10</w:t>
      </w:r>
      <w:r w:rsidR="00F906DA">
        <w:rPr>
          <w:rFonts w:ascii="Times New Roman" w:eastAsiaTheme="majorEastAsia" w:hAnsi="Times New Roman" w:cs="Times New Roman" w:hint="eastAsia"/>
          <w:color w:val="000000" w:themeColor="text1"/>
          <w:szCs w:val="21"/>
        </w:rPr>
        <w:t>当天漏服用研究产品两次；</w:t>
      </w:r>
      <w:r w:rsidR="00F906DA">
        <w:rPr>
          <w:rFonts w:ascii="Times New Roman" w:eastAsiaTheme="majorEastAsia" w:hAnsi="Times New Roman" w:cs="Times New Roman" w:hint="eastAsia"/>
          <w:color w:val="000000" w:themeColor="text1"/>
          <w:szCs w:val="21"/>
        </w:rPr>
        <w:t>2020.01.24</w:t>
      </w:r>
      <w:r w:rsidR="00F906DA">
        <w:rPr>
          <w:rFonts w:ascii="Times New Roman" w:eastAsiaTheme="majorEastAsia" w:hAnsi="Times New Roman" w:cs="Times New Roman" w:hint="eastAsia"/>
          <w:color w:val="000000" w:themeColor="text1"/>
          <w:szCs w:val="21"/>
        </w:rPr>
        <w:t>及</w:t>
      </w:r>
      <w:r w:rsidR="00F906DA">
        <w:rPr>
          <w:rFonts w:ascii="Times New Roman" w:eastAsiaTheme="majorEastAsia" w:hAnsi="Times New Roman" w:cs="Times New Roman" w:hint="eastAsia"/>
          <w:color w:val="000000" w:themeColor="text1"/>
          <w:szCs w:val="21"/>
        </w:rPr>
        <w:t>2020.01.25</w:t>
      </w:r>
      <w:r w:rsidR="00F906DA">
        <w:rPr>
          <w:rFonts w:ascii="Times New Roman" w:eastAsiaTheme="majorEastAsia" w:hAnsi="Times New Roman" w:cs="Times New Roman" w:hint="eastAsia"/>
          <w:color w:val="000000" w:themeColor="text1"/>
          <w:szCs w:val="21"/>
        </w:rPr>
        <w:t>两天均未服用研究产品，</w:t>
      </w:r>
      <w:r w:rsidR="001F0428">
        <w:rPr>
          <w:rFonts w:ascii="Times New Roman" w:eastAsiaTheme="majorEastAsia" w:hAnsi="Times New Roman" w:cs="Times New Roman" w:hint="eastAsia"/>
          <w:color w:val="000000" w:themeColor="text1"/>
          <w:szCs w:val="21"/>
        </w:rPr>
        <w:t>访视未超窗，仅漏服几次药物，与访视窗无关。修改此项描述，如访视超窗可算作此分类，漏服用药物在</w:t>
      </w:r>
      <w:r w:rsidR="001F0428">
        <w:rPr>
          <w:rFonts w:ascii="Times New Roman" w:eastAsiaTheme="majorEastAsia" w:hAnsi="Times New Roman" w:cs="Times New Roman" w:hint="eastAsia"/>
          <w:color w:val="000000" w:themeColor="text1"/>
          <w:szCs w:val="21"/>
        </w:rPr>
        <w:t>D</w:t>
      </w:r>
      <w:r w:rsidR="001F0428">
        <w:rPr>
          <w:rFonts w:ascii="Times New Roman" w:eastAsiaTheme="majorEastAsia" w:hAnsi="Times New Roman" w:cs="Times New Roman"/>
          <w:color w:val="000000" w:themeColor="text1"/>
          <w:szCs w:val="21"/>
        </w:rPr>
        <w:t>11</w:t>
      </w:r>
      <w:r w:rsidR="001F0428">
        <w:rPr>
          <w:rFonts w:ascii="Times New Roman" w:eastAsiaTheme="majorEastAsia" w:hAnsi="Times New Roman" w:cs="Times New Roman" w:hint="eastAsia"/>
          <w:color w:val="000000" w:themeColor="text1"/>
          <w:szCs w:val="21"/>
        </w:rPr>
        <w:t>：</w:t>
      </w:r>
      <w:r w:rsidR="001F0428">
        <w:rPr>
          <w:rFonts w:ascii="宋体" w:eastAsia="宋体" w:hAnsi="宋体" w:cs="Times New Roman" w:hint="eastAsia"/>
          <w:szCs w:val="21"/>
        </w:rPr>
        <w:t>未按方案要求服用试验药物。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6BD16" w15:done="0"/>
  <w15:commentEx w15:paraId="76F3D9AC" w15:done="0"/>
  <w15:commentEx w15:paraId="2C3ACB96" w15:done="0"/>
  <w15:commentEx w15:paraId="180391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05F88" w14:textId="77777777" w:rsidR="00E2306C" w:rsidRDefault="00E2306C" w:rsidP="00ED4CC9">
      <w:r>
        <w:separator/>
      </w:r>
    </w:p>
  </w:endnote>
  <w:endnote w:type="continuationSeparator" w:id="0">
    <w:p w14:paraId="1E11F17C" w14:textId="77777777" w:rsidR="00E2306C" w:rsidRDefault="00E2306C" w:rsidP="00ED4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1"/>
        <w:szCs w:val="21"/>
      </w:rPr>
      <w:id w:val="-723913736"/>
      <w:docPartObj>
        <w:docPartGallery w:val="Page Numbers (Bottom of Page)"/>
        <w:docPartUnique/>
      </w:docPartObj>
    </w:sdtPr>
    <w:sdtEndPr/>
    <w:sdtContent>
      <w:p w14:paraId="07A0056F" w14:textId="7C1E9A5D" w:rsidR="007B2672" w:rsidRPr="007B2672" w:rsidRDefault="007B2672" w:rsidP="007B2672">
        <w:pPr>
          <w:pStyle w:val="a5"/>
          <w:jc w:val="center"/>
          <w:rPr>
            <w:rFonts w:ascii="Times New Roman" w:hAnsi="Times New Roman" w:cs="Times New Roman"/>
            <w:sz w:val="21"/>
            <w:szCs w:val="21"/>
          </w:rPr>
        </w:pPr>
        <w:r w:rsidRPr="007B2672">
          <w:rPr>
            <w:rFonts w:ascii="Times New Roman" w:hAnsi="Times New Roman" w:cs="Times New Roman"/>
            <w:sz w:val="21"/>
            <w:szCs w:val="21"/>
          </w:rPr>
          <w:fldChar w:fldCharType="begin"/>
        </w:r>
        <w:r w:rsidRPr="007B2672">
          <w:rPr>
            <w:rFonts w:ascii="Times New Roman" w:hAnsi="Times New Roman" w:cs="Times New Roman"/>
            <w:sz w:val="21"/>
            <w:szCs w:val="21"/>
          </w:rPr>
          <w:instrText>PAGE   \* MERGEFORMAT</w:instrText>
        </w:r>
        <w:r w:rsidRPr="007B2672">
          <w:rPr>
            <w:rFonts w:ascii="Times New Roman" w:hAnsi="Times New Roman" w:cs="Times New Roman"/>
            <w:sz w:val="21"/>
            <w:szCs w:val="21"/>
          </w:rPr>
          <w:fldChar w:fldCharType="separate"/>
        </w:r>
        <w:r w:rsidR="005C634A" w:rsidRPr="005C634A">
          <w:rPr>
            <w:rFonts w:ascii="Times New Roman" w:hAnsi="Times New Roman" w:cs="Times New Roman"/>
            <w:noProof/>
            <w:sz w:val="21"/>
            <w:szCs w:val="21"/>
            <w:lang w:val="zh-CN"/>
          </w:rPr>
          <w:t>4</w:t>
        </w:r>
        <w:r w:rsidRPr="007B2672">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C5E29" w14:textId="77777777" w:rsidR="00E2306C" w:rsidRDefault="00E2306C" w:rsidP="00ED4CC9">
      <w:r>
        <w:separator/>
      </w:r>
    </w:p>
  </w:footnote>
  <w:footnote w:type="continuationSeparator" w:id="0">
    <w:p w14:paraId="0DEAF721" w14:textId="77777777" w:rsidR="00E2306C" w:rsidRDefault="00E2306C" w:rsidP="00ED4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30896" w14:textId="600E8F47" w:rsidR="00ED4CC9" w:rsidRPr="00D74AEF" w:rsidRDefault="00ED4CC9" w:rsidP="007B2672">
    <w:pPr>
      <w:jc w:val="left"/>
      <w:rPr>
        <w:rFonts w:ascii="Times New Roman" w:eastAsia="宋体" w:hAnsi="Times New Roman" w:cs="Times New Roman"/>
        <w:bCs/>
        <w:u w:val="single"/>
      </w:rPr>
    </w:pPr>
    <w:r w:rsidRPr="00D74AEF">
      <w:rPr>
        <w:rFonts w:ascii="Times New Roman" w:eastAsia="宋体" w:hAnsi="Times New Roman" w:cs="Times New Roman"/>
        <w:bCs/>
        <w:u w:val="single"/>
      </w:rPr>
      <w:t>项目名称：</w:t>
    </w:r>
    <w:r w:rsidR="006B723C" w:rsidRPr="006B723C">
      <w:rPr>
        <w:rFonts w:ascii="Times New Roman" w:eastAsia="宋体" w:hAnsi="Times New Roman" w:cs="Times New Roman" w:hint="eastAsia"/>
        <w:szCs w:val="21"/>
        <w:u w:val="single"/>
      </w:rPr>
      <w:t>香橘乳癖宁胶囊</w:t>
    </w:r>
    <w:r w:rsidR="00E233D8" w:rsidRPr="00D74AEF">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00211DE9">
      <w:rPr>
        <w:rFonts w:ascii="Times New Roman" w:eastAsia="宋体" w:hAnsi="Times New Roman" w:cs="Times New Roman"/>
        <w:bCs/>
        <w:u w:val="single"/>
      </w:rPr>
      <w:t xml:space="preserve">         </w:t>
    </w:r>
    <w:r w:rsidR="006B723C">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 xml:space="preserve"> </w:t>
    </w:r>
    <w:r w:rsidRPr="00D74AEF">
      <w:rPr>
        <w:rFonts w:ascii="Times New Roman" w:eastAsia="宋体" w:hAnsi="Times New Roman" w:cs="Times New Roman"/>
        <w:bCs/>
        <w:u w:val="single"/>
      </w:rPr>
      <w:t>方案编号：</w:t>
    </w:r>
    <w:r w:rsidR="006B723C" w:rsidRPr="006B723C">
      <w:rPr>
        <w:rFonts w:ascii="Times New Roman" w:eastAsia="宋体" w:hAnsi="Times New Roman" w:cs="Times New Roman" w:hint="eastAsia"/>
        <w:szCs w:val="21"/>
        <w:u w:val="single"/>
      </w:rPr>
      <w:t>TSL-TCM-XJRPNJN-</w:t>
    </w:r>
    <w:r w:rsidR="006B723C" w:rsidRPr="006B723C">
      <w:rPr>
        <w:rFonts w:ascii="Times New Roman" w:eastAsia="宋体" w:hAnsi="Times New Roman" w:cs="Times New Roman" w:hint="eastAsia"/>
        <w:szCs w:val="21"/>
        <w:u w:val="single"/>
      </w:rPr>
      <w:t>Ⅱ</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C63F2"/>
    <w:multiLevelType w:val="hybridMultilevel"/>
    <w:tmpl w:val="FC7492C6"/>
    <w:lvl w:ilvl="0" w:tplc="60EA5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FB74B3"/>
    <w:multiLevelType w:val="hybridMultilevel"/>
    <w:tmpl w:val="E0C69A5C"/>
    <w:lvl w:ilvl="0" w:tplc="0EA2A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xh">
    <w15:presenceInfo w15:providerId="None" w15:userId="zx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89D"/>
    <w:rsid w:val="00037370"/>
    <w:rsid w:val="00083997"/>
    <w:rsid w:val="000852A5"/>
    <w:rsid w:val="00092A72"/>
    <w:rsid w:val="000A1DAE"/>
    <w:rsid w:val="0012162A"/>
    <w:rsid w:val="00143E31"/>
    <w:rsid w:val="001621E1"/>
    <w:rsid w:val="00167E2E"/>
    <w:rsid w:val="00185A91"/>
    <w:rsid w:val="001C0119"/>
    <w:rsid w:val="001E14E6"/>
    <w:rsid w:val="001F0428"/>
    <w:rsid w:val="001F457B"/>
    <w:rsid w:val="00203BC7"/>
    <w:rsid w:val="00211DE9"/>
    <w:rsid w:val="00280B29"/>
    <w:rsid w:val="002A38BC"/>
    <w:rsid w:val="002C07A0"/>
    <w:rsid w:val="0037395E"/>
    <w:rsid w:val="00383B60"/>
    <w:rsid w:val="003B7704"/>
    <w:rsid w:val="003F3D22"/>
    <w:rsid w:val="00425ADA"/>
    <w:rsid w:val="0045089D"/>
    <w:rsid w:val="00466F93"/>
    <w:rsid w:val="00470007"/>
    <w:rsid w:val="004C2F26"/>
    <w:rsid w:val="004D3222"/>
    <w:rsid w:val="004D64E6"/>
    <w:rsid w:val="004F59DE"/>
    <w:rsid w:val="0058158B"/>
    <w:rsid w:val="005969D4"/>
    <w:rsid w:val="005C634A"/>
    <w:rsid w:val="005C6FA9"/>
    <w:rsid w:val="00633D1B"/>
    <w:rsid w:val="00637CC6"/>
    <w:rsid w:val="006460BF"/>
    <w:rsid w:val="006B723C"/>
    <w:rsid w:val="006F61F2"/>
    <w:rsid w:val="00721391"/>
    <w:rsid w:val="007507BC"/>
    <w:rsid w:val="007A0419"/>
    <w:rsid w:val="007B2672"/>
    <w:rsid w:val="007C4C29"/>
    <w:rsid w:val="00802A27"/>
    <w:rsid w:val="00805042"/>
    <w:rsid w:val="0081333F"/>
    <w:rsid w:val="00827C23"/>
    <w:rsid w:val="008B1CF6"/>
    <w:rsid w:val="008E05B9"/>
    <w:rsid w:val="008E2972"/>
    <w:rsid w:val="008E3A5B"/>
    <w:rsid w:val="00903015"/>
    <w:rsid w:val="00964226"/>
    <w:rsid w:val="009737A8"/>
    <w:rsid w:val="009913EF"/>
    <w:rsid w:val="009D0DE9"/>
    <w:rsid w:val="00A3642F"/>
    <w:rsid w:val="00A57C8F"/>
    <w:rsid w:val="00A74402"/>
    <w:rsid w:val="00AC0EFC"/>
    <w:rsid w:val="00AD3559"/>
    <w:rsid w:val="00AD40F7"/>
    <w:rsid w:val="00AE46DC"/>
    <w:rsid w:val="00B81E89"/>
    <w:rsid w:val="00B82C11"/>
    <w:rsid w:val="00B9047E"/>
    <w:rsid w:val="00BF3F0E"/>
    <w:rsid w:val="00C3369E"/>
    <w:rsid w:val="00CD1F5A"/>
    <w:rsid w:val="00D03B32"/>
    <w:rsid w:val="00D74AEF"/>
    <w:rsid w:val="00D83F95"/>
    <w:rsid w:val="00DA71C6"/>
    <w:rsid w:val="00DE4C32"/>
    <w:rsid w:val="00E01E82"/>
    <w:rsid w:val="00E2306C"/>
    <w:rsid w:val="00E233D8"/>
    <w:rsid w:val="00E30C92"/>
    <w:rsid w:val="00E464A2"/>
    <w:rsid w:val="00E66108"/>
    <w:rsid w:val="00E84AE4"/>
    <w:rsid w:val="00ED4CC9"/>
    <w:rsid w:val="00F1505C"/>
    <w:rsid w:val="00F66BB4"/>
    <w:rsid w:val="00F906DA"/>
    <w:rsid w:val="00FA72C3"/>
    <w:rsid w:val="00FB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7E8DF"/>
  <w15:docId w15:val="{95DFC9E9-277B-4397-8994-229545A9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C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CC9"/>
    <w:rPr>
      <w:sz w:val="18"/>
      <w:szCs w:val="18"/>
    </w:rPr>
  </w:style>
  <w:style w:type="paragraph" w:styleId="a5">
    <w:name w:val="footer"/>
    <w:basedOn w:val="a"/>
    <w:link w:val="a6"/>
    <w:uiPriority w:val="99"/>
    <w:unhideWhenUsed/>
    <w:rsid w:val="00ED4CC9"/>
    <w:pPr>
      <w:tabs>
        <w:tab w:val="center" w:pos="4153"/>
        <w:tab w:val="right" w:pos="8306"/>
      </w:tabs>
      <w:snapToGrid w:val="0"/>
      <w:jc w:val="left"/>
    </w:pPr>
    <w:rPr>
      <w:sz w:val="18"/>
      <w:szCs w:val="18"/>
    </w:rPr>
  </w:style>
  <w:style w:type="character" w:customStyle="1" w:styleId="a6">
    <w:name w:val="页脚 字符"/>
    <w:basedOn w:val="a0"/>
    <w:link w:val="a5"/>
    <w:uiPriority w:val="99"/>
    <w:rsid w:val="00ED4CC9"/>
    <w:rPr>
      <w:sz w:val="18"/>
      <w:szCs w:val="18"/>
    </w:rPr>
  </w:style>
  <w:style w:type="table" w:styleId="a7">
    <w:name w:val="Table Grid"/>
    <w:basedOn w:val="a1"/>
    <w:uiPriority w:val="39"/>
    <w:rsid w:val="007B267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7B2672"/>
    <w:rPr>
      <w:rFonts w:ascii="宋体" w:eastAsia="宋体" w:hAnsi="宋体" w:hint="eastAsia"/>
      <w:color w:val="000000"/>
      <w:sz w:val="24"/>
      <w:szCs w:val="24"/>
    </w:rPr>
  </w:style>
  <w:style w:type="character" w:styleId="a8">
    <w:name w:val="annotation reference"/>
    <w:basedOn w:val="a0"/>
    <w:uiPriority w:val="99"/>
    <w:semiHidden/>
    <w:unhideWhenUsed/>
    <w:rsid w:val="006B723C"/>
    <w:rPr>
      <w:sz w:val="21"/>
      <w:szCs w:val="21"/>
    </w:rPr>
  </w:style>
  <w:style w:type="paragraph" w:styleId="a9">
    <w:name w:val="annotation text"/>
    <w:basedOn w:val="a"/>
    <w:link w:val="aa"/>
    <w:uiPriority w:val="99"/>
    <w:unhideWhenUsed/>
    <w:rsid w:val="006B723C"/>
    <w:pPr>
      <w:jc w:val="left"/>
    </w:pPr>
  </w:style>
  <w:style w:type="character" w:customStyle="1" w:styleId="aa">
    <w:name w:val="批注文字 字符"/>
    <w:basedOn w:val="a0"/>
    <w:link w:val="a9"/>
    <w:uiPriority w:val="99"/>
    <w:rsid w:val="006B723C"/>
  </w:style>
  <w:style w:type="paragraph" w:styleId="ab">
    <w:name w:val="annotation subject"/>
    <w:basedOn w:val="a9"/>
    <w:next w:val="a9"/>
    <w:link w:val="ac"/>
    <w:uiPriority w:val="99"/>
    <w:semiHidden/>
    <w:unhideWhenUsed/>
    <w:rsid w:val="006B723C"/>
    <w:rPr>
      <w:b/>
      <w:bCs/>
    </w:rPr>
  </w:style>
  <w:style w:type="character" w:customStyle="1" w:styleId="ac">
    <w:name w:val="批注主题 字符"/>
    <w:basedOn w:val="aa"/>
    <w:link w:val="ab"/>
    <w:uiPriority w:val="99"/>
    <w:semiHidden/>
    <w:rsid w:val="006B723C"/>
    <w:rPr>
      <w:b/>
      <w:bCs/>
    </w:rPr>
  </w:style>
  <w:style w:type="paragraph" w:styleId="ad">
    <w:name w:val="Balloon Text"/>
    <w:basedOn w:val="a"/>
    <w:link w:val="ae"/>
    <w:uiPriority w:val="99"/>
    <w:semiHidden/>
    <w:unhideWhenUsed/>
    <w:rsid w:val="006B723C"/>
    <w:rPr>
      <w:sz w:val="18"/>
      <w:szCs w:val="18"/>
    </w:rPr>
  </w:style>
  <w:style w:type="character" w:customStyle="1" w:styleId="ae">
    <w:name w:val="批注框文本 字符"/>
    <w:basedOn w:val="a0"/>
    <w:link w:val="ad"/>
    <w:uiPriority w:val="99"/>
    <w:semiHidden/>
    <w:rsid w:val="006B72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70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刘永升</dc:creator>
  <cp:keywords/>
  <dc:description/>
  <cp:lastModifiedBy>zxh</cp:lastModifiedBy>
  <cp:revision>39</cp:revision>
  <dcterms:created xsi:type="dcterms:W3CDTF">2019-02-27T02:27:00Z</dcterms:created>
  <dcterms:modified xsi:type="dcterms:W3CDTF">2020-03-25T10:29:00Z</dcterms:modified>
</cp:coreProperties>
</file>