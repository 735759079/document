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A7710" w14:textId="77777777" w:rsidR="00D81F38" w:rsidRDefault="00D81F38">
      <w:pPr>
        <w:jc w:val="center"/>
        <w:rPr>
          <w:rFonts w:ascii="Times New Roman" w:eastAsia="宋体" w:hAnsi="Times New Roman" w:cs="Times New Roman"/>
          <w:b/>
          <w:sz w:val="44"/>
          <w:szCs w:val="44"/>
        </w:rPr>
      </w:pPr>
    </w:p>
    <w:p w14:paraId="12E677A8" w14:textId="77777777" w:rsidR="00D81F38" w:rsidRDefault="00C03279">
      <w:pPr>
        <w:jc w:val="center"/>
        <w:rPr>
          <w:rFonts w:ascii="Times New Roman" w:eastAsia="宋体" w:hAnsi="Times New Roman" w:cs="Times New Roman"/>
          <w:b/>
          <w:sz w:val="44"/>
          <w:szCs w:val="44"/>
        </w:rPr>
      </w:pPr>
      <w:r>
        <w:rPr>
          <w:rFonts w:ascii="Times New Roman" w:eastAsia="宋体" w:hAnsi="Times New Roman" w:cs="Times New Roman" w:hint="eastAsia"/>
          <w:b/>
          <w:sz w:val="44"/>
          <w:szCs w:val="44"/>
        </w:rPr>
        <w:t>医学监查计划</w:t>
      </w:r>
    </w:p>
    <w:p w14:paraId="2E892F84" w14:textId="77777777" w:rsidR="00D81F38" w:rsidRDefault="00D81F38">
      <w:pPr>
        <w:jc w:val="center"/>
        <w:rPr>
          <w:rFonts w:ascii="Times New Roman" w:eastAsia="宋体" w:hAnsi="Times New Roman" w:cs="Times New Roman"/>
          <w:sz w:val="32"/>
          <w:szCs w:val="32"/>
        </w:rPr>
      </w:pPr>
    </w:p>
    <w:p w14:paraId="5FF0995E" w14:textId="77777777" w:rsidR="00D81F38" w:rsidRDefault="00D81F38">
      <w:pPr>
        <w:jc w:val="center"/>
        <w:rPr>
          <w:rFonts w:ascii="Times New Roman" w:eastAsia="宋体" w:hAnsi="Times New Roman" w:cs="Times New Roman"/>
          <w:sz w:val="32"/>
          <w:szCs w:val="32"/>
        </w:rPr>
      </w:pPr>
    </w:p>
    <w:tbl>
      <w:tblPr>
        <w:tblStyle w:val="af1"/>
        <w:tblW w:w="5000" w:type="pct"/>
        <w:tblLook w:val="04A0" w:firstRow="1" w:lastRow="0" w:firstColumn="1" w:lastColumn="0" w:noHBand="0" w:noVBand="1"/>
      </w:tblPr>
      <w:tblGrid>
        <w:gridCol w:w="2518"/>
        <w:gridCol w:w="6768"/>
      </w:tblGrid>
      <w:tr w:rsidR="00842696" w:rsidRPr="00842696" w14:paraId="1355B15B" w14:textId="77777777" w:rsidTr="00634A20">
        <w:trPr>
          <w:trHeight w:val="907"/>
        </w:trPr>
        <w:tc>
          <w:tcPr>
            <w:tcW w:w="1356" w:type="pct"/>
            <w:vAlign w:val="center"/>
          </w:tcPr>
          <w:p w14:paraId="2C3890C1" w14:textId="72B10965" w:rsidR="00D81F38" w:rsidRPr="00842696" w:rsidRDefault="00C03279"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方案</w:t>
            </w:r>
            <w:r w:rsidR="008D31DD" w:rsidRPr="00842696">
              <w:rPr>
                <w:rFonts w:ascii="Times New Roman" w:eastAsia="宋体" w:hAnsi="Times New Roman" w:cs="Times New Roman" w:hint="eastAsia"/>
                <w:sz w:val="24"/>
                <w:szCs w:val="24"/>
              </w:rPr>
              <w:t>名称</w:t>
            </w:r>
          </w:p>
        </w:tc>
        <w:tc>
          <w:tcPr>
            <w:tcW w:w="3644" w:type="pct"/>
            <w:vAlign w:val="center"/>
          </w:tcPr>
          <w:p w14:paraId="1115FB48" w14:textId="70C03449" w:rsidR="00D81F38" w:rsidRPr="00842696" w:rsidRDefault="00965FC6" w:rsidP="00BC0EB9">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香橘乳癖宁胶囊治疗乳腺增生病（肝</w:t>
            </w:r>
            <w:bookmarkStart w:id="0" w:name="_GoBack"/>
            <w:bookmarkEnd w:id="0"/>
            <w:r w:rsidRPr="00842696">
              <w:rPr>
                <w:rFonts w:ascii="Times New Roman" w:eastAsia="宋体" w:hAnsi="Times New Roman" w:cs="Times New Roman" w:hint="eastAsia"/>
                <w:sz w:val="24"/>
                <w:szCs w:val="24"/>
              </w:rPr>
              <w:t>郁痰凝证）有效性和安全性的随机、双盲、安慰剂平行对照、多中心Ⅱ期临床研究</w:t>
            </w:r>
          </w:p>
        </w:tc>
      </w:tr>
      <w:tr w:rsidR="00842696" w:rsidRPr="00842696" w14:paraId="5705E78A" w14:textId="77777777" w:rsidTr="00634A20">
        <w:trPr>
          <w:trHeight w:val="454"/>
        </w:trPr>
        <w:tc>
          <w:tcPr>
            <w:tcW w:w="1356" w:type="pct"/>
            <w:vAlign w:val="center"/>
          </w:tcPr>
          <w:p w14:paraId="5981AC60" w14:textId="56537B61" w:rsidR="00D81F38"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方案编号</w:t>
            </w:r>
          </w:p>
        </w:tc>
        <w:tc>
          <w:tcPr>
            <w:tcW w:w="3644" w:type="pct"/>
            <w:vAlign w:val="center"/>
          </w:tcPr>
          <w:p w14:paraId="5EBEC12E" w14:textId="53059E5E" w:rsidR="00D81F38" w:rsidRPr="00842696" w:rsidRDefault="00965FC6" w:rsidP="00634A20">
            <w:pPr>
              <w:spacing w:line="360" w:lineRule="auto"/>
              <w:rPr>
                <w:rFonts w:ascii="Times New Roman" w:eastAsia="宋体" w:hAnsi="Times New Roman" w:cs="Times New Roman"/>
                <w:sz w:val="24"/>
                <w:szCs w:val="24"/>
              </w:rPr>
            </w:pPr>
            <w:r w:rsidRPr="00842696">
              <w:rPr>
                <w:rFonts w:ascii="Times New Roman"/>
                <w:sz w:val="24"/>
              </w:rPr>
              <w:t>TSL-TCM-XJRPNJN-</w:t>
            </w:r>
            <w:r w:rsidRPr="00842696">
              <w:rPr>
                <w:rFonts w:ascii="Times New Roman"/>
                <w:sz w:val="24"/>
              </w:rPr>
              <w:t>Ⅱ</w:t>
            </w:r>
            <w:r w:rsidR="00D053F8">
              <w:rPr>
                <w:rFonts w:ascii="Times New Roman"/>
                <w:sz w:val="24"/>
              </w:rPr>
              <w:t>（</w:t>
            </w:r>
            <w:r w:rsidR="00D053F8">
              <w:rPr>
                <w:rFonts w:ascii="Times New Roman" w:hint="eastAsia"/>
                <w:sz w:val="24"/>
              </w:rPr>
              <w:t>V2.2/20190918</w:t>
            </w:r>
            <w:r w:rsidR="00D053F8">
              <w:rPr>
                <w:rFonts w:ascii="Times New Roman"/>
                <w:sz w:val="24"/>
              </w:rPr>
              <w:t>）</w:t>
            </w:r>
          </w:p>
        </w:tc>
      </w:tr>
      <w:tr w:rsidR="00842696" w:rsidRPr="00842696" w14:paraId="3DB9CDCC" w14:textId="77777777" w:rsidTr="00634A20">
        <w:trPr>
          <w:trHeight w:val="454"/>
        </w:trPr>
        <w:tc>
          <w:tcPr>
            <w:tcW w:w="1356" w:type="pct"/>
            <w:vAlign w:val="center"/>
          </w:tcPr>
          <w:p w14:paraId="18906D35" w14:textId="6A72E78A" w:rsidR="00D81F38" w:rsidRPr="00842696" w:rsidRDefault="00C03279"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版本</w:t>
            </w:r>
            <w:r w:rsidRPr="00842696">
              <w:rPr>
                <w:rFonts w:ascii="Times New Roman" w:eastAsia="宋体" w:hAnsi="Times New Roman" w:cs="Times New Roman"/>
                <w:sz w:val="24"/>
                <w:szCs w:val="24"/>
              </w:rPr>
              <w:t>/</w:t>
            </w:r>
            <w:r w:rsidRPr="00842696">
              <w:rPr>
                <w:rFonts w:ascii="Times New Roman" w:eastAsia="宋体" w:hAnsi="Times New Roman" w:cs="Times New Roman" w:hint="eastAsia"/>
                <w:sz w:val="24"/>
                <w:szCs w:val="24"/>
              </w:rPr>
              <w:t>日期</w:t>
            </w:r>
          </w:p>
        </w:tc>
        <w:tc>
          <w:tcPr>
            <w:tcW w:w="3644" w:type="pct"/>
            <w:vAlign w:val="center"/>
          </w:tcPr>
          <w:p w14:paraId="77BA3615" w14:textId="77000F81" w:rsidR="00D81F38" w:rsidRPr="00842696" w:rsidRDefault="009D458B" w:rsidP="00965FC6">
            <w:pPr>
              <w:spacing w:line="360" w:lineRule="auto"/>
              <w:rPr>
                <w:rFonts w:ascii="Times New Roman" w:eastAsia="宋体" w:hAnsi="Times New Roman" w:cs="Times New Roman"/>
                <w:sz w:val="24"/>
                <w:szCs w:val="24"/>
              </w:rPr>
            </w:pPr>
            <w:r w:rsidRPr="00842696">
              <w:rPr>
                <w:rFonts w:ascii="Times New Roman" w:eastAsia="宋体" w:hAnsi="Times New Roman" w:cs="Times New Roman"/>
                <w:sz w:val="24"/>
                <w:szCs w:val="24"/>
              </w:rPr>
              <w:t>V</w:t>
            </w:r>
            <w:r w:rsidR="00C03279" w:rsidRPr="00842696">
              <w:rPr>
                <w:rFonts w:ascii="Times New Roman" w:eastAsia="宋体" w:hAnsi="Times New Roman" w:cs="Times New Roman"/>
                <w:sz w:val="24"/>
                <w:szCs w:val="24"/>
              </w:rPr>
              <w:t>1.</w:t>
            </w:r>
            <w:del w:id="1" w:author="zxh" w:date="2020-03-27T14:25:00Z">
              <w:r w:rsidR="00C03279" w:rsidRPr="00842696" w:rsidDel="00EE0533">
                <w:rPr>
                  <w:rFonts w:ascii="Times New Roman" w:eastAsia="宋体" w:hAnsi="Times New Roman" w:cs="Times New Roman" w:hint="eastAsia"/>
                  <w:sz w:val="24"/>
                  <w:szCs w:val="24"/>
                </w:rPr>
                <w:delText>0</w:delText>
              </w:r>
            </w:del>
            <w:ins w:id="2" w:author="zxh" w:date="2020-03-27T14:25:00Z">
              <w:r w:rsidR="00EE0533">
                <w:rPr>
                  <w:rFonts w:ascii="Times New Roman" w:eastAsia="宋体" w:hAnsi="Times New Roman" w:cs="Times New Roman" w:hint="eastAsia"/>
                  <w:sz w:val="24"/>
                  <w:szCs w:val="24"/>
                </w:rPr>
                <w:t>1</w:t>
              </w:r>
            </w:ins>
            <w:r w:rsidR="00C03279" w:rsidRPr="00842696">
              <w:rPr>
                <w:rFonts w:ascii="Times New Roman" w:eastAsia="宋体" w:hAnsi="Times New Roman" w:cs="Times New Roman"/>
                <w:sz w:val="24"/>
                <w:szCs w:val="24"/>
              </w:rPr>
              <w:t>/</w:t>
            </w:r>
            <w:r w:rsidR="008D31DD" w:rsidRPr="00842696">
              <w:rPr>
                <w:rFonts w:ascii="Times New Roman" w:eastAsia="宋体" w:hAnsi="Times New Roman" w:cs="Times New Roman"/>
                <w:sz w:val="24"/>
                <w:szCs w:val="24"/>
              </w:rPr>
              <w:t>20</w:t>
            </w:r>
            <w:del w:id="3" w:author="zxh" w:date="2020-03-27T14:25:00Z">
              <w:r w:rsidR="008D31DD" w:rsidRPr="00842696" w:rsidDel="00EE0533">
                <w:rPr>
                  <w:rFonts w:ascii="Times New Roman" w:eastAsia="宋体" w:hAnsi="Times New Roman" w:cs="Times New Roman" w:hint="eastAsia"/>
                  <w:sz w:val="24"/>
                  <w:szCs w:val="24"/>
                </w:rPr>
                <w:delText>19</w:delText>
              </w:r>
              <w:r w:rsidR="00BA2CDC" w:rsidDel="00EE0533">
                <w:rPr>
                  <w:rFonts w:ascii="Times New Roman" w:eastAsia="宋体" w:hAnsi="Times New Roman" w:cs="Times New Roman" w:hint="eastAsia"/>
                  <w:sz w:val="24"/>
                  <w:szCs w:val="24"/>
                </w:rPr>
                <w:delText>1104</w:delText>
              </w:r>
            </w:del>
            <w:ins w:id="4" w:author="zxh" w:date="2020-03-27T14:25:00Z">
              <w:r w:rsidR="00EE0533">
                <w:rPr>
                  <w:rFonts w:ascii="Times New Roman" w:eastAsia="宋体" w:hAnsi="Times New Roman" w:cs="Times New Roman" w:hint="eastAsia"/>
                  <w:sz w:val="24"/>
                  <w:szCs w:val="24"/>
                </w:rPr>
                <w:t>200</w:t>
              </w:r>
            </w:ins>
            <w:ins w:id="5" w:author="zxh" w:date="2020-03-27T14:26:00Z">
              <w:r w:rsidR="00EE0533">
                <w:rPr>
                  <w:rFonts w:ascii="Times New Roman" w:eastAsia="宋体" w:hAnsi="Times New Roman" w:cs="Times New Roman" w:hint="eastAsia"/>
                  <w:sz w:val="24"/>
                  <w:szCs w:val="24"/>
                </w:rPr>
                <w:t>327</w:t>
              </w:r>
            </w:ins>
          </w:p>
        </w:tc>
      </w:tr>
      <w:tr w:rsidR="00842696" w:rsidRPr="00842696" w14:paraId="3B0D86C2" w14:textId="77777777" w:rsidTr="00634A20">
        <w:trPr>
          <w:trHeight w:val="1088"/>
        </w:trPr>
        <w:tc>
          <w:tcPr>
            <w:tcW w:w="1356" w:type="pct"/>
            <w:vAlign w:val="center"/>
          </w:tcPr>
          <w:p w14:paraId="1C18E2DA" w14:textId="77777777"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p>
        </w:tc>
        <w:tc>
          <w:tcPr>
            <w:tcW w:w="3644" w:type="pct"/>
            <w:vAlign w:val="center"/>
          </w:tcPr>
          <w:p w14:paraId="56FB122A" w14:textId="77777777"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北京海金格医药科技股份有限公司</w:t>
            </w:r>
          </w:p>
          <w:p w14:paraId="1177C6AD" w14:textId="37B8B10A"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负责人：</w:t>
            </w:r>
            <w:del w:id="6" w:author="zxh" w:date="2020-03-27T14:22:00Z">
              <w:r w:rsidRPr="00842696" w:rsidDel="00EE0533">
                <w:rPr>
                  <w:rFonts w:ascii="Times New Roman" w:eastAsia="宋体" w:hAnsi="Times New Roman" w:cs="Times New Roman" w:hint="eastAsia"/>
                  <w:sz w:val="24"/>
                  <w:szCs w:val="24"/>
                </w:rPr>
                <w:delText>李红玲</w:delText>
              </w:r>
            </w:del>
            <w:r w:rsidR="00497949">
              <w:rPr>
                <w:rFonts w:ascii="Times New Roman" w:eastAsia="宋体" w:hAnsi="Times New Roman" w:cs="Times New Roman" w:hint="eastAsia"/>
                <w:sz w:val="24"/>
                <w:szCs w:val="24"/>
              </w:rPr>
              <w:t>赵秀红</w:t>
            </w:r>
          </w:p>
        </w:tc>
      </w:tr>
      <w:tr w:rsidR="00842696" w:rsidRPr="00842696" w14:paraId="5BA03F55" w14:textId="77777777" w:rsidTr="00634A20">
        <w:trPr>
          <w:trHeight w:val="1088"/>
        </w:trPr>
        <w:tc>
          <w:tcPr>
            <w:tcW w:w="1356" w:type="pct"/>
            <w:vAlign w:val="center"/>
          </w:tcPr>
          <w:p w14:paraId="6500A44E" w14:textId="5A0A3590"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医学监查项目</w:t>
            </w:r>
            <w:r w:rsidRPr="00842696">
              <w:rPr>
                <w:rFonts w:ascii="Times New Roman" w:eastAsia="宋体" w:hAnsi="Times New Roman" w:cs="Times New Roman"/>
                <w:sz w:val="24"/>
                <w:szCs w:val="24"/>
              </w:rPr>
              <w:t>负责人</w:t>
            </w:r>
          </w:p>
        </w:tc>
        <w:tc>
          <w:tcPr>
            <w:tcW w:w="3644" w:type="pct"/>
            <w:vAlign w:val="center"/>
          </w:tcPr>
          <w:p w14:paraId="0196398D" w14:textId="7CD2B870" w:rsidR="008D31DD" w:rsidRPr="00842696" w:rsidRDefault="00965FC6"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天士力医药集团股份有限公司</w:t>
            </w:r>
          </w:p>
          <w:p w14:paraId="3ADD6CB5" w14:textId="4180EC85"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负责人：</w:t>
            </w:r>
            <w:r w:rsidR="00D053F8">
              <w:rPr>
                <w:rFonts w:ascii="Times New Roman" w:eastAsia="宋体" w:hAnsi="Times New Roman" w:cs="Times New Roman" w:hint="eastAsia"/>
                <w:sz w:val="24"/>
                <w:szCs w:val="24"/>
              </w:rPr>
              <w:t>李红丽</w:t>
            </w:r>
          </w:p>
        </w:tc>
      </w:tr>
    </w:tbl>
    <w:p w14:paraId="21474391" w14:textId="77777777" w:rsidR="00D81F38" w:rsidRDefault="00D81F38">
      <w:pPr>
        <w:jc w:val="left"/>
        <w:rPr>
          <w:rFonts w:ascii="Times New Roman" w:eastAsia="宋体" w:hAnsi="Times New Roman" w:cs="Times New Roman"/>
          <w:sz w:val="28"/>
          <w:szCs w:val="28"/>
        </w:rPr>
      </w:pPr>
    </w:p>
    <w:p w14:paraId="45F7D078" w14:textId="77777777" w:rsidR="00D81F38" w:rsidRDefault="00D81F38">
      <w:pPr>
        <w:jc w:val="left"/>
        <w:rPr>
          <w:rFonts w:ascii="Times New Roman" w:eastAsia="宋体" w:hAnsi="Times New Roman" w:cs="Times New Roman"/>
          <w:sz w:val="28"/>
          <w:szCs w:val="28"/>
        </w:rPr>
      </w:pPr>
    </w:p>
    <w:p w14:paraId="4F0555B2" w14:textId="77777777" w:rsidR="00D81F38" w:rsidRDefault="00D81F38">
      <w:pPr>
        <w:jc w:val="left"/>
        <w:rPr>
          <w:rFonts w:ascii="Times New Roman" w:eastAsia="宋体" w:hAnsi="Times New Roman" w:cs="Times New Roman"/>
          <w:sz w:val="28"/>
          <w:szCs w:val="28"/>
        </w:rPr>
      </w:pPr>
    </w:p>
    <w:p w14:paraId="1AB58028" w14:textId="77777777" w:rsidR="00D81F38" w:rsidRDefault="00D81F38">
      <w:pPr>
        <w:jc w:val="left"/>
        <w:rPr>
          <w:rFonts w:ascii="Times New Roman" w:eastAsia="宋体" w:hAnsi="Times New Roman" w:cs="Times New Roman"/>
          <w:sz w:val="28"/>
          <w:szCs w:val="28"/>
        </w:rPr>
      </w:pPr>
    </w:p>
    <w:p w14:paraId="400246FD" w14:textId="77777777" w:rsidR="00D81F38" w:rsidRDefault="00D81F38">
      <w:pPr>
        <w:jc w:val="left"/>
        <w:rPr>
          <w:rFonts w:ascii="Times New Roman" w:eastAsia="宋体" w:hAnsi="Times New Roman" w:cs="Times New Roman"/>
          <w:sz w:val="28"/>
          <w:szCs w:val="28"/>
        </w:rPr>
      </w:pPr>
    </w:p>
    <w:p w14:paraId="326A2430" w14:textId="77777777" w:rsidR="00D81F38" w:rsidRDefault="00D81F38">
      <w:pPr>
        <w:jc w:val="left"/>
        <w:rPr>
          <w:rFonts w:ascii="Times New Roman" w:eastAsia="宋体" w:hAnsi="Times New Roman" w:cs="Times New Roman"/>
          <w:sz w:val="28"/>
          <w:szCs w:val="28"/>
        </w:rPr>
      </w:pPr>
    </w:p>
    <w:p w14:paraId="2CFB1BD5" w14:textId="77777777" w:rsidR="00D81F38" w:rsidRDefault="00D81F38">
      <w:pPr>
        <w:jc w:val="left"/>
        <w:rPr>
          <w:rFonts w:ascii="Times New Roman" w:eastAsia="宋体" w:hAnsi="Times New Roman" w:cs="Times New Roman"/>
          <w:sz w:val="28"/>
          <w:szCs w:val="28"/>
        </w:rPr>
      </w:pPr>
    </w:p>
    <w:p w14:paraId="38677E6A" w14:textId="77777777" w:rsidR="00D81F38" w:rsidRDefault="00D81F38">
      <w:pPr>
        <w:jc w:val="left"/>
        <w:rPr>
          <w:rFonts w:ascii="Times New Roman" w:eastAsia="宋体" w:hAnsi="Times New Roman" w:cs="Times New Roman"/>
          <w:sz w:val="28"/>
          <w:szCs w:val="28"/>
        </w:rPr>
      </w:pPr>
    </w:p>
    <w:p w14:paraId="57240BC0" w14:textId="77777777" w:rsidR="00D81F38" w:rsidRDefault="00D81F38">
      <w:pPr>
        <w:jc w:val="left"/>
        <w:rPr>
          <w:rFonts w:ascii="Times New Roman" w:eastAsia="宋体" w:hAnsi="Times New Roman" w:cs="Times New Roman"/>
          <w:sz w:val="28"/>
          <w:szCs w:val="28"/>
        </w:rPr>
        <w:sectPr w:rsidR="00D81F38">
          <w:headerReference w:type="default" r:id="rId9"/>
          <w:pgSz w:w="11906" w:h="16838"/>
          <w:pgMar w:top="1440" w:right="1418" w:bottom="1440" w:left="1418" w:header="851" w:footer="992" w:gutter="0"/>
          <w:cols w:space="425"/>
          <w:docGrid w:type="linesAndChars" w:linePitch="312"/>
        </w:sectPr>
      </w:pPr>
    </w:p>
    <w:sdt>
      <w:sdtPr>
        <w:rPr>
          <w:rFonts w:asciiTheme="minorHAnsi" w:eastAsiaTheme="minorEastAsia" w:hAnsiTheme="minorHAnsi" w:cstheme="minorBidi"/>
          <w:color w:val="auto"/>
          <w:kern w:val="2"/>
          <w:sz w:val="21"/>
          <w:szCs w:val="22"/>
          <w:lang w:val="zh-CN"/>
        </w:rPr>
        <w:id w:val="1433942517"/>
        <w:docPartObj>
          <w:docPartGallery w:val="Table of Contents"/>
          <w:docPartUnique/>
        </w:docPartObj>
      </w:sdtPr>
      <w:sdtEndPr>
        <w:rPr>
          <w:rFonts w:ascii="Times New Roman" w:eastAsia="宋体" w:hAnsi="Times New Roman" w:cs="Times New Roman"/>
          <w:b/>
          <w:bCs/>
        </w:rPr>
      </w:sdtEndPr>
      <w:sdtContent>
        <w:p w14:paraId="1CE3A6C2" w14:textId="72A8ACFE" w:rsidR="00D81F38" w:rsidRDefault="00C03279" w:rsidP="00FD1D10">
          <w:pPr>
            <w:pStyle w:val="TOC1"/>
            <w:spacing w:line="360" w:lineRule="auto"/>
            <w:jc w:val="center"/>
            <w:rPr>
              <w:rFonts w:ascii="Times New Roman" w:eastAsia="宋体" w:hAnsi="Times New Roman" w:cs="Times New Roman"/>
              <w:color w:val="auto"/>
            </w:rPr>
          </w:pPr>
          <w:r>
            <w:rPr>
              <w:rFonts w:ascii="Times New Roman" w:eastAsia="宋体" w:hAnsi="Times New Roman" w:cs="Times New Roman"/>
              <w:color w:val="auto"/>
              <w:lang w:val="zh-CN"/>
            </w:rPr>
            <w:t>目</w:t>
          </w:r>
          <w:r w:rsidR="00FD1D10">
            <w:rPr>
              <w:rFonts w:ascii="Times New Roman" w:eastAsia="宋体" w:hAnsi="Times New Roman" w:cs="Times New Roman" w:hint="eastAsia"/>
              <w:color w:val="auto"/>
              <w:lang w:val="zh-CN"/>
            </w:rPr>
            <w:t xml:space="preserve"> </w:t>
          </w:r>
          <w:r>
            <w:rPr>
              <w:rFonts w:ascii="Times New Roman" w:eastAsia="宋体" w:hAnsi="Times New Roman" w:cs="Times New Roman"/>
              <w:color w:val="auto"/>
              <w:lang w:val="zh-CN"/>
            </w:rPr>
            <w:t>录</w:t>
          </w:r>
        </w:p>
        <w:p w14:paraId="027D7F60" w14:textId="6A6D7F84" w:rsidR="003E6B48" w:rsidRPr="003E6B48" w:rsidRDefault="00C03279" w:rsidP="003E6B48">
          <w:pPr>
            <w:pStyle w:val="11"/>
            <w:tabs>
              <w:tab w:val="right" w:leader="dot" w:pos="9060"/>
            </w:tabs>
            <w:spacing w:line="360" w:lineRule="auto"/>
            <w:rPr>
              <w:rFonts w:ascii="Times New Roman" w:eastAsia="宋体" w:hAnsi="Times New Roman" w:cs="Times New Roman"/>
              <w:noProof/>
              <w:sz w:val="24"/>
              <w:szCs w:val="24"/>
            </w:rPr>
          </w:pPr>
          <w:r w:rsidRPr="003E6B48">
            <w:rPr>
              <w:rFonts w:ascii="Times New Roman" w:eastAsia="宋体" w:hAnsi="Times New Roman" w:cs="Times New Roman"/>
              <w:b/>
              <w:bCs/>
              <w:sz w:val="24"/>
              <w:szCs w:val="24"/>
              <w:lang w:val="zh-CN"/>
            </w:rPr>
            <w:fldChar w:fldCharType="begin"/>
          </w:r>
          <w:r w:rsidRPr="003E6B48">
            <w:rPr>
              <w:rFonts w:ascii="Times New Roman" w:eastAsia="宋体" w:hAnsi="Times New Roman" w:cs="Times New Roman"/>
              <w:b/>
              <w:bCs/>
              <w:sz w:val="24"/>
              <w:szCs w:val="24"/>
              <w:lang w:val="zh-CN"/>
            </w:rPr>
            <w:instrText xml:space="preserve"> TOC \o "1-3" \h \z \u </w:instrText>
          </w:r>
          <w:r w:rsidRPr="003E6B48">
            <w:rPr>
              <w:rFonts w:ascii="Times New Roman" w:eastAsia="宋体" w:hAnsi="Times New Roman" w:cs="Times New Roman"/>
              <w:b/>
              <w:bCs/>
              <w:sz w:val="24"/>
              <w:szCs w:val="24"/>
              <w:lang w:val="zh-CN"/>
            </w:rPr>
            <w:fldChar w:fldCharType="separate"/>
          </w:r>
          <w:hyperlink w:anchor="_Toc36212952" w:history="1">
            <w:r w:rsidR="003E6B48" w:rsidRPr="003E6B48">
              <w:rPr>
                <w:rStyle w:val="af"/>
                <w:rFonts w:ascii="Times New Roman" w:eastAsia="宋体" w:hAnsi="Times New Roman" w:cs="Times New Roman"/>
                <w:noProof/>
                <w:sz w:val="24"/>
                <w:szCs w:val="24"/>
              </w:rPr>
              <w:t>1.</w:t>
            </w:r>
            <w:r w:rsidR="003E6B48" w:rsidRPr="003E6B48">
              <w:rPr>
                <w:rStyle w:val="af"/>
                <w:rFonts w:ascii="Times New Roman" w:eastAsia="宋体" w:hAnsi="Times New Roman" w:cs="Times New Roman"/>
                <w:noProof/>
                <w:sz w:val="24"/>
                <w:szCs w:val="24"/>
              </w:rPr>
              <w:t>修订记录</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238C35FB" w14:textId="7DCDFBB1"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53" w:history="1">
            <w:r w:rsidR="003E6B48" w:rsidRPr="003E6B48">
              <w:rPr>
                <w:rStyle w:val="af"/>
                <w:rFonts w:ascii="Times New Roman" w:eastAsia="宋体" w:hAnsi="Times New Roman" w:cs="Times New Roman"/>
                <w:noProof/>
                <w:sz w:val="24"/>
                <w:szCs w:val="24"/>
              </w:rPr>
              <w:t>2.</w:t>
            </w:r>
            <w:r w:rsidR="003E6B48" w:rsidRPr="003E6B48">
              <w:rPr>
                <w:rStyle w:val="af"/>
                <w:rFonts w:ascii="Times New Roman" w:eastAsia="宋体" w:hAnsi="Times New Roman" w:cs="Times New Roman"/>
                <w:noProof/>
                <w:sz w:val="24"/>
                <w:szCs w:val="24"/>
              </w:rPr>
              <w:t>缩略词</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_Toc36212953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54FFA930" w14:textId="2CD96FAA"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54" w:history="1">
            <w:r w:rsidR="003E6B48" w:rsidRPr="003E6B48">
              <w:rPr>
                <w:rStyle w:val="af"/>
                <w:rFonts w:ascii="Times New Roman" w:eastAsia="宋体" w:hAnsi="Times New Roman" w:cs="Times New Roman"/>
                <w:noProof/>
                <w:sz w:val="24"/>
                <w:szCs w:val="24"/>
              </w:rPr>
              <w:t>3.</w:t>
            </w:r>
            <w:r w:rsidR="003E6B48" w:rsidRPr="003E6B48">
              <w:rPr>
                <w:rStyle w:val="af"/>
                <w:rFonts w:ascii="Times New Roman" w:eastAsia="宋体" w:hAnsi="Times New Roman" w:cs="Times New Roman"/>
                <w:noProof/>
                <w:sz w:val="24"/>
                <w:szCs w:val="24"/>
              </w:rPr>
              <w:t>目的</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_Toc36212954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6F0A8075" w14:textId="4DB97A2B"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55" w:history="1">
            <w:r w:rsidR="003E6B48" w:rsidRPr="003E6B48">
              <w:rPr>
                <w:rStyle w:val="af"/>
                <w:rFonts w:ascii="Times New Roman" w:eastAsia="宋体" w:hAnsi="Times New Roman" w:cs="Times New Roman"/>
                <w:noProof/>
                <w:sz w:val="24"/>
                <w:szCs w:val="24"/>
              </w:rPr>
              <w:t>4.</w:t>
            </w:r>
            <w:r w:rsidR="003E6B48" w:rsidRPr="003E6B48">
              <w:rPr>
                <w:rStyle w:val="af"/>
                <w:rFonts w:ascii="Times New Roman" w:eastAsia="宋体" w:hAnsi="Times New Roman" w:cs="Times New Roman"/>
                <w:noProof/>
                <w:sz w:val="24"/>
                <w:szCs w:val="24"/>
              </w:rPr>
              <w:t>医学监查职责范围</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_Toc36212955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2</w:t>
            </w:r>
            <w:r w:rsidR="003E6B48" w:rsidRPr="003E6B48">
              <w:rPr>
                <w:rFonts w:ascii="Times New Roman" w:eastAsia="宋体" w:hAnsi="Times New Roman" w:cs="Times New Roman"/>
                <w:noProof/>
                <w:webHidden/>
                <w:sz w:val="24"/>
                <w:szCs w:val="24"/>
              </w:rPr>
              <w:fldChar w:fldCharType="end"/>
            </w:r>
          </w:hyperlink>
        </w:p>
        <w:p w14:paraId="00EF0989" w14:textId="352A65BF"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56" w:history="1">
            <w:r w:rsidR="003E6B48" w:rsidRPr="003E6B48">
              <w:rPr>
                <w:rStyle w:val="af"/>
                <w:rFonts w:ascii="Times New Roman" w:eastAsia="宋体" w:hAnsi="Times New Roman" w:cs="Times New Roman"/>
                <w:noProof/>
                <w:sz w:val="24"/>
                <w:szCs w:val="24"/>
              </w:rPr>
              <w:t>5.</w:t>
            </w:r>
            <w:r w:rsidR="003E6B48" w:rsidRPr="003E6B48">
              <w:rPr>
                <w:rStyle w:val="af"/>
                <w:rFonts w:ascii="Times New Roman" w:eastAsia="宋体" w:hAnsi="Times New Roman" w:cs="Times New Roman"/>
                <w:noProof/>
                <w:sz w:val="24"/>
                <w:szCs w:val="24"/>
              </w:rPr>
              <w:t>责任主体</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_Toc36212956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6D4D7827" w14:textId="5F735836"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57" w:history="1">
            <w:r w:rsidR="003E6B48" w:rsidRPr="003E6B48">
              <w:rPr>
                <w:rStyle w:val="af"/>
                <w:rFonts w:ascii="Times New Roman" w:eastAsia="宋体" w:hAnsi="Times New Roman" w:cs="Times New Roman"/>
                <w:noProof/>
                <w:sz w:val="24"/>
                <w:szCs w:val="24"/>
              </w:rPr>
              <w:t>6.</w:t>
            </w:r>
            <w:r w:rsidR="003E6B48" w:rsidRPr="003E6B48">
              <w:rPr>
                <w:rStyle w:val="af"/>
                <w:rFonts w:ascii="Times New Roman" w:eastAsia="宋体" w:hAnsi="Times New Roman" w:cs="Times New Roman"/>
                <w:noProof/>
                <w:sz w:val="24"/>
                <w:szCs w:val="24"/>
              </w:rPr>
              <w:t>流程</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_Toc36212957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50075087" w14:textId="06241422"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58" w:history="1">
            <w:r w:rsidR="003E6B48" w:rsidRPr="003E6B48">
              <w:rPr>
                <w:rStyle w:val="af"/>
                <w:rFonts w:ascii="Times New Roman" w:eastAsia="宋体" w:hAnsi="Times New Roman" w:cs="Times New Roman"/>
                <w:noProof/>
                <w:sz w:val="24"/>
                <w:szCs w:val="24"/>
              </w:rPr>
              <w:t xml:space="preserve">6.1 </w:t>
            </w:r>
            <w:r w:rsidR="003E6B48" w:rsidRPr="003E6B48">
              <w:rPr>
                <w:rStyle w:val="af"/>
                <w:rFonts w:ascii="Times New Roman" w:eastAsia="宋体" w:hAnsi="Times New Roman" w:cs="Times New Roman"/>
                <w:noProof/>
                <w:sz w:val="24"/>
                <w:szCs w:val="24"/>
              </w:rPr>
              <w:t>医学培训</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_Toc36212958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43A920B0" w14:textId="31B837B2"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59" w:history="1">
            <w:r w:rsidR="003E6B48" w:rsidRPr="003E6B48">
              <w:rPr>
                <w:rStyle w:val="af"/>
                <w:rFonts w:ascii="Times New Roman" w:eastAsia="宋体" w:hAnsi="Times New Roman" w:cs="Times New Roman"/>
                <w:noProof/>
                <w:sz w:val="24"/>
                <w:szCs w:val="24"/>
              </w:rPr>
              <w:t xml:space="preserve">6.2 </w:t>
            </w:r>
            <w:r w:rsidR="003E6B48" w:rsidRPr="003E6B48">
              <w:rPr>
                <w:rStyle w:val="af"/>
                <w:rFonts w:ascii="Times New Roman" w:eastAsia="宋体" w:hAnsi="Times New Roman" w:cs="Times New Roman"/>
                <w:noProof/>
                <w:sz w:val="24"/>
                <w:szCs w:val="24"/>
              </w:rPr>
              <w:t>受试者入选资格的医学评估</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_Toc36212959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4</w:t>
            </w:r>
            <w:r w:rsidR="003E6B48" w:rsidRPr="003E6B48">
              <w:rPr>
                <w:rFonts w:ascii="Times New Roman" w:eastAsia="宋体" w:hAnsi="Times New Roman" w:cs="Times New Roman"/>
                <w:noProof/>
                <w:webHidden/>
                <w:sz w:val="24"/>
                <w:szCs w:val="24"/>
              </w:rPr>
              <w:fldChar w:fldCharType="end"/>
            </w:r>
          </w:hyperlink>
        </w:p>
        <w:p w14:paraId="4A57CB04" w14:textId="1233ABE2"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0" w:history="1">
            <w:r w:rsidR="003E6B48" w:rsidRPr="003E6B48">
              <w:rPr>
                <w:rStyle w:val="af"/>
                <w:rFonts w:ascii="Times New Roman" w:eastAsia="宋体" w:hAnsi="Times New Roman" w:cs="Times New Roman"/>
                <w:noProof/>
                <w:sz w:val="24"/>
                <w:szCs w:val="24"/>
              </w:rPr>
              <w:t xml:space="preserve">6.3 </w:t>
            </w:r>
            <w:r w:rsidR="003E6B48" w:rsidRPr="003E6B48">
              <w:rPr>
                <w:rStyle w:val="af"/>
                <w:rFonts w:ascii="Times New Roman" w:eastAsia="宋体" w:hAnsi="Times New Roman" w:cs="Times New Roman"/>
                <w:noProof/>
                <w:sz w:val="24"/>
                <w:szCs w:val="24"/>
              </w:rPr>
              <w:t>方案偏离的定义和医学审核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_Toc36212960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5</w:t>
            </w:r>
            <w:r w:rsidR="003E6B48" w:rsidRPr="003E6B48">
              <w:rPr>
                <w:rFonts w:ascii="Times New Roman" w:eastAsia="宋体" w:hAnsi="Times New Roman" w:cs="Times New Roman"/>
                <w:noProof/>
                <w:webHidden/>
                <w:sz w:val="24"/>
                <w:szCs w:val="24"/>
              </w:rPr>
              <w:fldChar w:fldCharType="end"/>
            </w:r>
          </w:hyperlink>
        </w:p>
        <w:p w14:paraId="25143272" w14:textId="3ACE4893"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1" w:history="1">
            <w:r w:rsidR="003E6B48" w:rsidRPr="003E6B48">
              <w:rPr>
                <w:rStyle w:val="af"/>
                <w:rFonts w:ascii="Times New Roman" w:eastAsia="宋体" w:hAnsi="Times New Roman" w:cs="Times New Roman"/>
                <w:noProof/>
                <w:sz w:val="24"/>
                <w:szCs w:val="24"/>
              </w:rPr>
              <w:t>6.4 AE/SAE</w:t>
            </w:r>
            <w:r w:rsidR="003E6B48" w:rsidRPr="003E6B48">
              <w:rPr>
                <w:rStyle w:val="af"/>
                <w:rFonts w:ascii="Times New Roman" w:eastAsia="宋体" w:hAnsi="Times New Roman" w:cs="Times New Roman"/>
                <w:noProof/>
                <w:sz w:val="24"/>
                <w:szCs w:val="24"/>
              </w:rPr>
              <w:t>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_Toc36212961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6</w:t>
            </w:r>
            <w:r w:rsidR="003E6B48" w:rsidRPr="003E6B48">
              <w:rPr>
                <w:rFonts w:ascii="Times New Roman" w:eastAsia="宋体" w:hAnsi="Times New Roman" w:cs="Times New Roman"/>
                <w:noProof/>
                <w:webHidden/>
                <w:sz w:val="24"/>
                <w:szCs w:val="24"/>
              </w:rPr>
              <w:fldChar w:fldCharType="end"/>
            </w:r>
          </w:hyperlink>
        </w:p>
        <w:p w14:paraId="12DFF8AA" w14:textId="6A4B0923" w:rsidR="003E6B48" w:rsidRPr="003E6B48" w:rsidRDefault="00EE6D0D" w:rsidP="003E6B48">
          <w:pPr>
            <w:pStyle w:val="21"/>
            <w:tabs>
              <w:tab w:val="left" w:pos="1050"/>
              <w:tab w:val="right" w:leader="dot" w:pos="9060"/>
            </w:tabs>
            <w:spacing w:line="360" w:lineRule="auto"/>
            <w:rPr>
              <w:rFonts w:ascii="Times New Roman" w:eastAsia="宋体" w:hAnsi="Times New Roman" w:cs="Times New Roman"/>
              <w:noProof/>
              <w:sz w:val="24"/>
              <w:szCs w:val="24"/>
            </w:rPr>
          </w:pPr>
          <w:hyperlink w:anchor="_Toc36212962" w:history="1">
            <w:r w:rsidR="003E6B48" w:rsidRPr="003E6B48">
              <w:rPr>
                <w:rStyle w:val="af"/>
                <w:rFonts w:ascii="Times New Roman" w:eastAsia="宋体" w:hAnsi="Times New Roman" w:cs="Times New Roman"/>
                <w:noProof/>
                <w:sz w:val="24"/>
                <w:szCs w:val="24"/>
              </w:rPr>
              <w:t>6.5</w:t>
            </w:r>
            <w:r w:rsidR="003E6B48" w:rsidRPr="003E6B48">
              <w:rPr>
                <w:rFonts w:ascii="Times New Roman" w:eastAsia="宋体" w:hAnsi="Times New Roman" w:cs="Times New Roman"/>
                <w:noProof/>
                <w:sz w:val="24"/>
                <w:szCs w:val="24"/>
              </w:rPr>
              <w:tab/>
            </w:r>
            <w:r w:rsidR="003E6B48" w:rsidRPr="003E6B48">
              <w:rPr>
                <w:rStyle w:val="af"/>
                <w:rFonts w:ascii="Times New Roman" w:eastAsia="宋体" w:hAnsi="Times New Roman" w:cs="Times New Roman"/>
                <w:noProof/>
                <w:sz w:val="24"/>
                <w:szCs w:val="24"/>
              </w:rPr>
              <w:t>审核合并用药</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35533C8B" w14:textId="1BAB4C43"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3" w:history="1">
            <w:r w:rsidR="003E6B48" w:rsidRPr="003E6B48">
              <w:rPr>
                <w:rStyle w:val="af"/>
                <w:rFonts w:ascii="Times New Roman" w:eastAsia="宋体" w:hAnsi="Times New Roman" w:cs="Times New Roman"/>
                <w:noProof/>
                <w:sz w:val="24"/>
                <w:szCs w:val="24"/>
              </w:rPr>
              <w:t xml:space="preserve">6.6 </w:t>
            </w:r>
            <w:r w:rsidR="003E6B48" w:rsidRPr="003E6B48">
              <w:rPr>
                <w:rStyle w:val="af"/>
                <w:rFonts w:ascii="Times New Roman" w:eastAsia="宋体" w:hAnsi="Times New Roman" w:cs="Times New Roman"/>
                <w:noProof/>
                <w:sz w:val="24"/>
                <w:szCs w:val="24"/>
              </w:rPr>
              <w:t>医学质疑（</w:t>
            </w:r>
            <w:r w:rsidR="003E6B48" w:rsidRPr="003E6B48">
              <w:rPr>
                <w:rStyle w:val="af"/>
                <w:rFonts w:ascii="Times New Roman" w:eastAsia="宋体" w:hAnsi="Times New Roman" w:cs="Times New Roman"/>
                <w:noProof/>
                <w:sz w:val="24"/>
                <w:szCs w:val="24"/>
              </w:rPr>
              <w:t>query</w:t>
            </w:r>
            <w:r w:rsidR="003E6B48" w:rsidRPr="003E6B48">
              <w:rPr>
                <w:rStyle w:val="af"/>
                <w:rFonts w:ascii="Times New Roman" w:eastAsia="宋体" w:hAnsi="Times New Roman" w:cs="Times New Roman"/>
                <w:noProof/>
                <w:sz w:val="24"/>
                <w:szCs w:val="24"/>
              </w:rPr>
              <w:t>）审核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_Toc36212963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55466F78" w14:textId="7326E370"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4" w:history="1">
            <w:r w:rsidR="003E6B48" w:rsidRPr="003E6B48">
              <w:rPr>
                <w:rStyle w:val="af"/>
                <w:rFonts w:ascii="Times New Roman" w:eastAsia="宋体" w:hAnsi="Times New Roman" w:cs="Times New Roman"/>
                <w:noProof/>
                <w:sz w:val="24"/>
                <w:szCs w:val="24"/>
              </w:rPr>
              <w:t xml:space="preserve">6.7 </w:t>
            </w:r>
            <w:r w:rsidR="003E6B48" w:rsidRPr="003E6B48">
              <w:rPr>
                <w:rStyle w:val="af"/>
                <w:rFonts w:ascii="Times New Roman" w:eastAsia="宋体" w:hAnsi="Times New Roman" w:cs="Times New Roman"/>
                <w:noProof/>
                <w:sz w:val="24"/>
                <w:szCs w:val="24"/>
              </w:rPr>
              <w:t>医学编码</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_Toc36212964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0A2F39AB" w14:textId="53AC3E01"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5" w:history="1">
            <w:r w:rsidR="003E6B48" w:rsidRPr="003E6B48">
              <w:rPr>
                <w:rStyle w:val="af"/>
                <w:rFonts w:ascii="Times New Roman" w:eastAsia="宋体" w:hAnsi="Times New Roman" w:cs="Times New Roman"/>
                <w:noProof/>
                <w:sz w:val="24"/>
                <w:szCs w:val="24"/>
              </w:rPr>
              <w:t xml:space="preserve">6.8 </w:t>
            </w:r>
            <w:r w:rsidR="003E6B48" w:rsidRPr="003E6B48">
              <w:rPr>
                <w:rStyle w:val="af"/>
                <w:rFonts w:ascii="Times New Roman" w:eastAsia="宋体" w:hAnsi="Times New Roman" w:cs="Times New Roman"/>
                <w:noProof/>
                <w:sz w:val="24"/>
                <w:szCs w:val="24"/>
              </w:rPr>
              <w:t>医学监查报告</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_Toc36212965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50C41E40" w14:textId="0309C8AD"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66" w:history="1">
            <w:r w:rsidR="003E6B48" w:rsidRPr="003E6B48">
              <w:rPr>
                <w:rStyle w:val="af"/>
                <w:rFonts w:ascii="Times New Roman" w:eastAsia="宋体" w:hAnsi="Times New Roman" w:cs="Times New Roman"/>
                <w:noProof/>
                <w:sz w:val="24"/>
                <w:szCs w:val="24"/>
              </w:rPr>
              <w:t xml:space="preserve">7. </w:t>
            </w:r>
            <w:r w:rsidR="003E6B48" w:rsidRPr="003E6B48">
              <w:rPr>
                <w:rStyle w:val="af"/>
                <w:rFonts w:ascii="Times New Roman" w:eastAsia="宋体" w:hAnsi="Times New Roman" w:cs="Times New Roman"/>
                <w:noProof/>
                <w:sz w:val="24"/>
                <w:szCs w:val="24"/>
              </w:rPr>
              <w:t>参加项目会议</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_Toc36212966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EC961E2" w14:textId="57497B14" w:rsidR="003E6B48" w:rsidRPr="003E6B48" w:rsidRDefault="00EE6D0D" w:rsidP="003E6B48">
          <w:pPr>
            <w:pStyle w:val="11"/>
            <w:tabs>
              <w:tab w:val="right" w:leader="dot" w:pos="9060"/>
            </w:tabs>
            <w:spacing w:line="360" w:lineRule="auto"/>
            <w:rPr>
              <w:rFonts w:ascii="Times New Roman" w:eastAsia="宋体" w:hAnsi="Times New Roman" w:cs="Times New Roman"/>
              <w:noProof/>
              <w:sz w:val="24"/>
              <w:szCs w:val="24"/>
            </w:rPr>
          </w:pPr>
          <w:hyperlink w:anchor="_Toc36212967" w:history="1">
            <w:r w:rsidR="003E6B48" w:rsidRPr="003E6B48">
              <w:rPr>
                <w:rStyle w:val="af"/>
                <w:rFonts w:ascii="Times New Roman" w:eastAsia="宋体" w:hAnsi="Times New Roman" w:cs="Times New Roman"/>
                <w:noProof/>
                <w:sz w:val="24"/>
                <w:szCs w:val="24"/>
              </w:rPr>
              <w:t xml:space="preserve">8. </w:t>
            </w:r>
            <w:r w:rsidR="003E6B48" w:rsidRPr="003E6B48">
              <w:rPr>
                <w:rStyle w:val="af"/>
                <w:rFonts w:ascii="Times New Roman" w:eastAsia="宋体" w:hAnsi="Times New Roman" w:cs="Times New Roman"/>
                <w:noProof/>
                <w:sz w:val="24"/>
                <w:szCs w:val="24"/>
              </w:rPr>
              <w:t>附件</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_Toc36212967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5EBCCC67" w14:textId="1049D552"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8"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1 </w:t>
            </w:r>
            <w:r w:rsidR="003E6B48" w:rsidRPr="003E6B48">
              <w:rPr>
                <w:rStyle w:val="af"/>
                <w:rFonts w:ascii="Times New Roman" w:eastAsia="宋体" w:hAnsi="Times New Roman" w:cs="Times New Roman"/>
                <w:noProof/>
                <w:sz w:val="24"/>
                <w:szCs w:val="24"/>
              </w:rPr>
              <w:t>医学监查邮件沟通联系方式</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_Toc36212968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BFA7931" w14:textId="31265FDA"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69"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2.1 </w:t>
            </w:r>
            <w:r w:rsidR="003E6B48" w:rsidRPr="003E6B48">
              <w:rPr>
                <w:rStyle w:val="af"/>
                <w:rFonts w:ascii="Times New Roman" w:eastAsia="宋体" w:hAnsi="Times New Roman" w:cs="Times New Roman"/>
                <w:noProof/>
                <w:sz w:val="24"/>
                <w:szCs w:val="24"/>
              </w:rPr>
              <w:t>受试者入选资格表</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_Toc36212969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23080440" w14:textId="744C46CB"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70"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2.2 </w:t>
            </w:r>
            <w:r w:rsidR="003E6B48" w:rsidRPr="003E6B48">
              <w:rPr>
                <w:rStyle w:val="af"/>
                <w:rFonts w:ascii="Times New Roman" w:eastAsia="宋体" w:hAnsi="Times New Roman" w:cs="Times New Roman"/>
                <w:noProof/>
                <w:sz w:val="24"/>
                <w:szCs w:val="24"/>
              </w:rPr>
              <w:t>受试者入选资格表（部分）</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_Toc36212970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597CE9D" w14:textId="10C2705A"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71"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3 </w:t>
            </w:r>
            <w:r w:rsidR="003E6B48" w:rsidRPr="003E6B48">
              <w:rPr>
                <w:rStyle w:val="af"/>
                <w:rFonts w:ascii="Times New Roman" w:eastAsia="宋体" w:hAnsi="Times New Roman" w:cs="Times New Roman"/>
                <w:noProof/>
                <w:sz w:val="24"/>
                <w:szCs w:val="24"/>
              </w:rPr>
              <w:t>方案偏离的分类</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_Toc36212971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2BDE1BD4" w14:textId="6E669C6F" w:rsidR="003E6B48" w:rsidRPr="003E6B48" w:rsidRDefault="00EE6D0D" w:rsidP="003E6B48">
          <w:pPr>
            <w:pStyle w:val="21"/>
            <w:tabs>
              <w:tab w:val="right" w:leader="dot" w:pos="9060"/>
            </w:tabs>
            <w:spacing w:line="360" w:lineRule="auto"/>
            <w:rPr>
              <w:rFonts w:ascii="Times New Roman" w:eastAsia="宋体" w:hAnsi="Times New Roman" w:cs="Times New Roman"/>
              <w:noProof/>
              <w:sz w:val="24"/>
              <w:szCs w:val="24"/>
            </w:rPr>
          </w:pPr>
          <w:hyperlink w:anchor="_Toc36212972"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4 </w:t>
            </w:r>
            <w:r w:rsidR="003E6B48" w:rsidRPr="003E6B48">
              <w:rPr>
                <w:rStyle w:val="af"/>
                <w:rFonts w:ascii="Times New Roman" w:eastAsia="宋体" w:hAnsi="Times New Roman" w:cs="Times New Roman"/>
                <w:noProof/>
                <w:sz w:val="24"/>
                <w:szCs w:val="24"/>
              </w:rPr>
              <w:t>方案偏离列表</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7B65C3E1" w14:textId="1CB90EE7" w:rsidR="00D81F38" w:rsidRDefault="00C03279" w:rsidP="003E6B48">
          <w:pPr>
            <w:spacing w:line="360" w:lineRule="auto"/>
            <w:rPr>
              <w:rFonts w:ascii="Times New Roman" w:eastAsia="宋体" w:hAnsi="Times New Roman" w:cs="Times New Roman"/>
            </w:rPr>
          </w:pPr>
          <w:r w:rsidRPr="003E6B48">
            <w:rPr>
              <w:rFonts w:ascii="Times New Roman" w:eastAsia="宋体" w:hAnsi="Times New Roman" w:cs="Times New Roman"/>
              <w:b/>
              <w:bCs/>
              <w:sz w:val="24"/>
              <w:szCs w:val="24"/>
              <w:lang w:val="zh-CN"/>
            </w:rPr>
            <w:fldChar w:fldCharType="end"/>
          </w:r>
        </w:p>
      </w:sdtContent>
    </w:sdt>
    <w:p w14:paraId="0AA729F7" w14:textId="77777777" w:rsidR="00D81F38" w:rsidRDefault="00D81F38">
      <w:pPr>
        <w:jc w:val="left"/>
        <w:rPr>
          <w:rFonts w:ascii="Times New Roman" w:eastAsia="宋体" w:hAnsi="Times New Roman" w:cs="Times New Roman"/>
          <w:sz w:val="28"/>
          <w:szCs w:val="28"/>
        </w:rPr>
        <w:sectPr w:rsidR="00D81F38">
          <w:footerReference w:type="default" r:id="rId10"/>
          <w:pgSz w:w="11906" w:h="16838"/>
          <w:pgMar w:top="1440" w:right="1418" w:bottom="1440" w:left="1418" w:header="851" w:footer="992" w:gutter="0"/>
          <w:cols w:space="425"/>
          <w:docGrid w:type="linesAndChars" w:linePitch="312"/>
        </w:sectPr>
      </w:pPr>
    </w:p>
    <w:p w14:paraId="4A019144" w14:textId="77777777" w:rsidR="00D81F38" w:rsidRDefault="00C03279">
      <w:pPr>
        <w:autoSpaceDE w:val="0"/>
        <w:autoSpaceDN w:val="0"/>
        <w:adjustRightInd w:val="0"/>
        <w:spacing w:line="360" w:lineRule="exact"/>
        <w:jc w:val="center"/>
        <w:rPr>
          <w:rFonts w:ascii="Times New Roman" w:eastAsia="宋体" w:hAnsi="Times New Roman" w:cs="Times New Roman"/>
          <w:b/>
          <w:color w:val="000000"/>
          <w:sz w:val="36"/>
        </w:rPr>
      </w:pPr>
      <w:r>
        <w:rPr>
          <w:rFonts w:ascii="Times New Roman" w:eastAsia="宋体" w:hAnsi="Times New Roman" w:cs="Times New Roman" w:hint="eastAsia"/>
          <w:b/>
          <w:color w:val="000000"/>
          <w:sz w:val="36"/>
        </w:rPr>
        <w:lastRenderedPageBreak/>
        <w:t>医学监查计划</w:t>
      </w:r>
    </w:p>
    <w:p w14:paraId="51CDEF73"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7" w:name="_Toc36212952"/>
      <w:r w:rsidRPr="001B3FA3">
        <w:rPr>
          <w:rStyle w:val="fontstyle01"/>
          <w:rFonts w:ascii="Times New Roman" w:hAnsi="Times New Roman" w:cs="Times New Roman" w:hint="default"/>
          <w:bCs w:val="0"/>
          <w:color w:val="auto"/>
        </w:rPr>
        <w:t>1.</w:t>
      </w:r>
      <w:r w:rsidRPr="001B3FA3">
        <w:rPr>
          <w:rStyle w:val="fontstyle01"/>
          <w:rFonts w:ascii="Times New Roman" w:hAnsi="Times New Roman" w:cs="Times New Roman" w:hint="default"/>
          <w:bCs w:val="0"/>
          <w:color w:val="auto"/>
        </w:rPr>
        <w:t>修订记录</w:t>
      </w:r>
      <w:bookmarkEnd w:id="7"/>
    </w:p>
    <w:tbl>
      <w:tblPr>
        <w:tblStyle w:val="af1"/>
        <w:tblW w:w="9060" w:type="dxa"/>
        <w:tblLayout w:type="fixed"/>
        <w:tblLook w:val="04A0" w:firstRow="1" w:lastRow="0" w:firstColumn="1" w:lastColumn="0" w:noHBand="0" w:noVBand="1"/>
      </w:tblPr>
      <w:tblGrid>
        <w:gridCol w:w="3020"/>
        <w:gridCol w:w="3019"/>
        <w:gridCol w:w="3021"/>
      </w:tblGrid>
      <w:tr w:rsidR="00D81F38" w:rsidRPr="001B3FA3" w14:paraId="6699C2DF" w14:textId="77777777">
        <w:trPr>
          <w:trHeight w:val="397"/>
        </w:trPr>
        <w:tc>
          <w:tcPr>
            <w:tcW w:w="3020" w:type="dxa"/>
            <w:shd w:val="clear" w:color="auto" w:fill="D0CECE" w:themeFill="background2" w:themeFillShade="E6"/>
            <w:vAlign w:val="center"/>
          </w:tcPr>
          <w:p w14:paraId="6467F308"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版本号</w:t>
            </w:r>
            <w:r w:rsidRPr="001B3FA3">
              <w:rPr>
                <w:rFonts w:ascii="Times New Roman" w:eastAsia="宋体" w:hAnsi="Times New Roman" w:cs="Times New Roman"/>
                <w:sz w:val="24"/>
                <w:szCs w:val="24"/>
              </w:rPr>
              <w:t>/</w:t>
            </w:r>
            <w:r w:rsidRPr="001B3FA3">
              <w:rPr>
                <w:rFonts w:ascii="Times New Roman" w:eastAsia="宋体" w:hAnsi="Times New Roman" w:cs="Times New Roman"/>
                <w:sz w:val="24"/>
                <w:szCs w:val="24"/>
              </w:rPr>
              <w:t>版本日期</w:t>
            </w:r>
          </w:p>
        </w:tc>
        <w:tc>
          <w:tcPr>
            <w:tcW w:w="3019" w:type="dxa"/>
            <w:shd w:val="clear" w:color="auto" w:fill="D0CECE" w:themeFill="background2" w:themeFillShade="E6"/>
            <w:vAlign w:val="center"/>
          </w:tcPr>
          <w:p w14:paraId="02E35519"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章节</w:t>
            </w:r>
          </w:p>
        </w:tc>
        <w:tc>
          <w:tcPr>
            <w:tcW w:w="3021" w:type="dxa"/>
            <w:shd w:val="clear" w:color="auto" w:fill="D0CECE" w:themeFill="background2" w:themeFillShade="E6"/>
            <w:vAlign w:val="center"/>
          </w:tcPr>
          <w:p w14:paraId="664455BB"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修订原因</w:t>
            </w:r>
          </w:p>
        </w:tc>
      </w:tr>
      <w:tr w:rsidR="00D81F38" w:rsidRPr="001B3FA3" w14:paraId="7A4616ED" w14:textId="77777777">
        <w:trPr>
          <w:trHeight w:val="369"/>
        </w:trPr>
        <w:tc>
          <w:tcPr>
            <w:tcW w:w="3020" w:type="dxa"/>
            <w:vAlign w:val="center"/>
          </w:tcPr>
          <w:p w14:paraId="33D5D0FC" w14:textId="591E3CA3"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V1.0/201</w:t>
            </w:r>
            <w:r w:rsidR="00634A20" w:rsidRPr="001B3FA3">
              <w:rPr>
                <w:rFonts w:ascii="Times New Roman" w:eastAsia="宋体" w:hAnsi="Times New Roman" w:cs="Times New Roman"/>
                <w:sz w:val="24"/>
                <w:szCs w:val="24"/>
              </w:rPr>
              <w:t>9</w:t>
            </w:r>
            <w:r w:rsidRPr="001B3FA3">
              <w:rPr>
                <w:rFonts w:ascii="Times New Roman" w:eastAsia="宋体" w:hAnsi="Times New Roman" w:cs="Times New Roman"/>
                <w:sz w:val="24"/>
                <w:szCs w:val="24"/>
              </w:rPr>
              <w:t>年</w:t>
            </w:r>
            <w:r w:rsidR="00BE260B">
              <w:rPr>
                <w:rFonts w:ascii="Times New Roman" w:eastAsia="宋体" w:hAnsi="Times New Roman" w:cs="Times New Roman" w:hint="eastAsia"/>
                <w:sz w:val="24"/>
                <w:szCs w:val="24"/>
              </w:rPr>
              <w:t>11</w:t>
            </w:r>
            <w:r w:rsidRPr="001B3FA3">
              <w:rPr>
                <w:rFonts w:ascii="Times New Roman" w:eastAsia="宋体" w:hAnsi="Times New Roman" w:cs="Times New Roman"/>
                <w:sz w:val="24"/>
                <w:szCs w:val="24"/>
              </w:rPr>
              <w:t>月</w:t>
            </w:r>
            <w:r w:rsidR="00965FC6">
              <w:rPr>
                <w:rFonts w:ascii="Times New Roman" w:eastAsia="宋体" w:hAnsi="Times New Roman" w:cs="Times New Roman" w:hint="eastAsia"/>
                <w:sz w:val="24"/>
                <w:szCs w:val="24"/>
              </w:rPr>
              <w:t>0</w:t>
            </w:r>
            <w:r w:rsidR="00BE260B">
              <w:rPr>
                <w:rFonts w:ascii="Times New Roman" w:eastAsia="宋体" w:hAnsi="Times New Roman" w:cs="Times New Roman" w:hint="eastAsia"/>
                <w:sz w:val="24"/>
                <w:szCs w:val="24"/>
              </w:rPr>
              <w:t>4</w:t>
            </w:r>
            <w:r w:rsidRPr="001B3FA3">
              <w:rPr>
                <w:rFonts w:ascii="Times New Roman" w:eastAsia="宋体" w:hAnsi="Times New Roman" w:cs="Times New Roman"/>
                <w:sz w:val="24"/>
                <w:szCs w:val="24"/>
              </w:rPr>
              <w:t>日</w:t>
            </w:r>
          </w:p>
        </w:tc>
        <w:tc>
          <w:tcPr>
            <w:tcW w:w="3019" w:type="dxa"/>
            <w:vAlign w:val="center"/>
          </w:tcPr>
          <w:p w14:paraId="2CBF2392"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NA</w:t>
            </w:r>
          </w:p>
        </w:tc>
        <w:tc>
          <w:tcPr>
            <w:tcW w:w="3021" w:type="dxa"/>
            <w:vAlign w:val="center"/>
          </w:tcPr>
          <w:p w14:paraId="3BC47194"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NA</w:t>
            </w:r>
          </w:p>
        </w:tc>
      </w:tr>
      <w:tr w:rsidR="00D81F38" w:rsidRPr="001B3FA3" w14:paraId="4A78DC71" w14:textId="77777777" w:rsidTr="00497949">
        <w:trPr>
          <w:trHeight w:val="435"/>
        </w:trPr>
        <w:tc>
          <w:tcPr>
            <w:tcW w:w="3020" w:type="dxa"/>
            <w:vAlign w:val="center"/>
          </w:tcPr>
          <w:p w14:paraId="6DEA6BF8" w14:textId="0A7EF400" w:rsidR="00D81F38" w:rsidRPr="001B3FA3" w:rsidRDefault="00EE0533" w:rsidP="0054568D">
            <w:pPr>
              <w:pStyle w:val="af2"/>
              <w:spacing w:line="360" w:lineRule="auto"/>
              <w:ind w:firstLineChars="0" w:firstLine="0"/>
              <w:jc w:val="center"/>
              <w:rPr>
                <w:rFonts w:ascii="Times New Roman" w:eastAsia="宋体" w:hAnsi="Times New Roman" w:cs="Times New Roman"/>
                <w:sz w:val="24"/>
                <w:szCs w:val="24"/>
              </w:rPr>
            </w:pPr>
            <w:ins w:id="8" w:author="zxh" w:date="2020-03-27T14:23:00Z">
              <w:r w:rsidRPr="001B3FA3">
                <w:rPr>
                  <w:rFonts w:ascii="Times New Roman" w:eastAsia="宋体" w:hAnsi="Times New Roman" w:cs="Times New Roman"/>
                  <w:sz w:val="24"/>
                  <w:szCs w:val="24"/>
                </w:rPr>
                <w:t>V1.</w:t>
              </w:r>
              <w:r>
                <w:rPr>
                  <w:rFonts w:ascii="Times New Roman" w:eastAsia="宋体" w:hAnsi="Times New Roman" w:cs="Times New Roman" w:hint="eastAsia"/>
                  <w:sz w:val="24"/>
                  <w:szCs w:val="24"/>
                </w:rPr>
                <w:t>1</w:t>
              </w:r>
              <w:r w:rsidRPr="001B3FA3">
                <w:rPr>
                  <w:rFonts w:ascii="Times New Roman" w:eastAsia="宋体" w:hAnsi="Times New Roman" w:cs="Times New Roman"/>
                  <w:sz w:val="24"/>
                  <w:szCs w:val="24"/>
                </w:rPr>
                <w:t>/20</w:t>
              </w:r>
              <w:r>
                <w:rPr>
                  <w:rFonts w:ascii="Times New Roman" w:eastAsia="宋体" w:hAnsi="Times New Roman" w:cs="Times New Roman" w:hint="eastAsia"/>
                  <w:sz w:val="24"/>
                  <w:szCs w:val="24"/>
                </w:rPr>
                <w:t>20</w:t>
              </w:r>
              <w:r w:rsidRPr="001B3FA3">
                <w:rPr>
                  <w:rFonts w:ascii="Times New Roman" w:eastAsia="宋体" w:hAnsi="Times New Roman" w:cs="Times New Roman"/>
                  <w:sz w:val="24"/>
                  <w:szCs w:val="24"/>
                </w:rPr>
                <w:t>年</w:t>
              </w:r>
              <w:r>
                <w:rPr>
                  <w:rFonts w:ascii="Times New Roman" w:eastAsia="宋体" w:hAnsi="Times New Roman" w:cs="Times New Roman" w:hint="eastAsia"/>
                  <w:sz w:val="24"/>
                  <w:szCs w:val="24"/>
                </w:rPr>
                <w:t>03</w:t>
              </w:r>
              <w:r w:rsidRPr="001B3FA3">
                <w:rPr>
                  <w:rFonts w:ascii="Times New Roman" w:eastAsia="宋体" w:hAnsi="Times New Roman" w:cs="Times New Roman"/>
                  <w:sz w:val="24"/>
                  <w:szCs w:val="24"/>
                </w:rPr>
                <w:t>月</w:t>
              </w:r>
              <w:r>
                <w:rPr>
                  <w:rFonts w:ascii="Times New Roman" w:eastAsia="宋体" w:hAnsi="Times New Roman" w:cs="Times New Roman" w:hint="eastAsia"/>
                  <w:sz w:val="24"/>
                  <w:szCs w:val="24"/>
                </w:rPr>
                <w:t>27</w:t>
              </w:r>
              <w:r w:rsidRPr="001B3FA3">
                <w:rPr>
                  <w:rFonts w:ascii="Times New Roman" w:eastAsia="宋体" w:hAnsi="Times New Roman" w:cs="Times New Roman"/>
                  <w:sz w:val="24"/>
                  <w:szCs w:val="24"/>
                </w:rPr>
                <w:t>日</w:t>
              </w:r>
            </w:ins>
          </w:p>
        </w:tc>
        <w:tc>
          <w:tcPr>
            <w:tcW w:w="3019" w:type="dxa"/>
            <w:vAlign w:val="center"/>
          </w:tcPr>
          <w:p w14:paraId="553CFC42" w14:textId="2E23ED36" w:rsidR="00D81F38" w:rsidRPr="001B3FA3" w:rsidRDefault="00497949" w:rsidP="00497949">
            <w:pPr>
              <w:pStyle w:val="af2"/>
              <w:spacing w:line="360" w:lineRule="auto"/>
              <w:ind w:firstLineChars="0" w:firstLine="0"/>
              <w:jc w:val="left"/>
              <w:rPr>
                <w:rFonts w:ascii="Times New Roman" w:eastAsia="宋体" w:hAnsi="Times New Roman" w:cs="Times New Roman"/>
                <w:sz w:val="24"/>
                <w:szCs w:val="24"/>
              </w:rPr>
            </w:pPr>
            <w:ins w:id="9" w:author="zxh" w:date="2020-03-27T14:26:00Z">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r w:rsidR="00EE0533">
                <w:rPr>
                  <w:rFonts w:ascii="Times New Roman" w:eastAsia="宋体" w:hAnsi="Times New Roman" w:cs="Times New Roman" w:hint="eastAsia"/>
                  <w:sz w:val="24"/>
                  <w:szCs w:val="24"/>
                </w:rPr>
                <w:t>变更为“</w:t>
              </w:r>
            </w:ins>
            <w:ins w:id="10" w:author="zxh" w:date="2020-03-27T16:18:00Z">
              <w:r>
                <w:rPr>
                  <w:rFonts w:ascii="Times New Roman" w:eastAsia="宋体" w:hAnsi="Times New Roman" w:cs="Times New Roman" w:hint="eastAsia"/>
                  <w:sz w:val="24"/>
                  <w:szCs w:val="24"/>
                </w:rPr>
                <w:t>赵秀红</w:t>
              </w:r>
            </w:ins>
            <w:ins w:id="11" w:author="zxh" w:date="2020-03-27T14:26:00Z">
              <w:r w:rsidR="00EE0533">
                <w:rPr>
                  <w:rFonts w:ascii="Times New Roman" w:eastAsia="宋体" w:hAnsi="Times New Roman" w:cs="Times New Roman" w:hint="eastAsia"/>
                  <w:sz w:val="24"/>
                  <w:szCs w:val="24"/>
                </w:rPr>
                <w:t>”</w:t>
              </w:r>
            </w:ins>
          </w:p>
        </w:tc>
        <w:tc>
          <w:tcPr>
            <w:tcW w:w="3021" w:type="dxa"/>
            <w:vAlign w:val="center"/>
          </w:tcPr>
          <w:p w14:paraId="1FA650DC" w14:textId="4EA5B864" w:rsidR="00D81F38" w:rsidRPr="001B3FA3" w:rsidRDefault="00EE0533" w:rsidP="00FD1D10">
            <w:pPr>
              <w:pStyle w:val="af2"/>
              <w:spacing w:line="360" w:lineRule="auto"/>
              <w:ind w:firstLineChars="0" w:firstLine="0"/>
              <w:jc w:val="left"/>
              <w:rPr>
                <w:rFonts w:ascii="Times New Roman" w:eastAsia="宋体" w:hAnsi="Times New Roman" w:cs="Times New Roman"/>
                <w:sz w:val="24"/>
                <w:szCs w:val="24"/>
              </w:rPr>
            </w:pPr>
            <w:ins w:id="12" w:author="zxh" w:date="2020-03-27T14:26:00Z">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r>
                <w:rPr>
                  <w:rFonts w:ascii="Times New Roman" w:eastAsia="宋体" w:hAnsi="Times New Roman" w:cs="Times New Roman" w:hint="eastAsia"/>
                  <w:sz w:val="24"/>
                  <w:szCs w:val="24"/>
                </w:rPr>
                <w:t>变更</w:t>
              </w:r>
            </w:ins>
          </w:p>
        </w:tc>
      </w:tr>
    </w:tbl>
    <w:p w14:paraId="19ADB0B2"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13" w:name="_Toc36212953"/>
      <w:r w:rsidRPr="001B3FA3">
        <w:rPr>
          <w:rStyle w:val="fontstyle01"/>
          <w:rFonts w:ascii="Times New Roman" w:hAnsi="Times New Roman" w:cs="Times New Roman" w:hint="default"/>
          <w:bCs w:val="0"/>
          <w:color w:val="auto"/>
        </w:rPr>
        <w:t>2.</w:t>
      </w:r>
      <w:r w:rsidRPr="001B3FA3">
        <w:rPr>
          <w:rStyle w:val="fontstyle01"/>
          <w:rFonts w:ascii="Times New Roman" w:hAnsi="Times New Roman" w:cs="Times New Roman" w:hint="default"/>
          <w:bCs w:val="0"/>
          <w:color w:val="auto"/>
        </w:rPr>
        <w:t>缩略词</w:t>
      </w:r>
      <w:bookmarkEnd w:id="13"/>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5"/>
        <w:gridCol w:w="4252"/>
        <w:gridCol w:w="3193"/>
      </w:tblGrid>
      <w:tr w:rsidR="00D81F38" w:rsidRPr="0083445E" w14:paraId="763D9C2C" w14:textId="77777777">
        <w:tc>
          <w:tcPr>
            <w:tcW w:w="1555" w:type="dxa"/>
            <w:tcBorders>
              <w:top w:val="single" w:sz="4" w:space="0" w:color="auto"/>
              <w:left w:val="single" w:sz="4" w:space="0" w:color="auto"/>
              <w:bottom w:val="single" w:sz="4" w:space="0" w:color="auto"/>
              <w:right w:val="single" w:sz="4" w:space="0" w:color="auto"/>
            </w:tcBorders>
            <w:vAlign w:val="center"/>
          </w:tcPr>
          <w:p w14:paraId="376067BE"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缩写</w:t>
            </w:r>
          </w:p>
        </w:tc>
        <w:tc>
          <w:tcPr>
            <w:tcW w:w="4252" w:type="dxa"/>
            <w:tcBorders>
              <w:top w:val="single" w:sz="4" w:space="0" w:color="auto"/>
              <w:left w:val="single" w:sz="4" w:space="0" w:color="auto"/>
              <w:bottom w:val="single" w:sz="4" w:space="0" w:color="auto"/>
              <w:right w:val="single" w:sz="4" w:space="0" w:color="auto"/>
            </w:tcBorders>
            <w:vAlign w:val="center"/>
          </w:tcPr>
          <w:p w14:paraId="0878BE04"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英文全称</w:t>
            </w:r>
          </w:p>
        </w:tc>
        <w:tc>
          <w:tcPr>
            <w:tcW w:w="3193" w:type="dxa"/>
            <w:tcBorders>
              <w:top w:val="single" w:sz="4" w:space="0" w:color="auto"/>
              <w:left w:val="single" w:sz="4" w:space="0" w:color="auto"/>
              <w:bottom w:val="single" w:sz="4" w:space="0" w:color="auto"/>
              <w:right w:val="single" w:sz="4" w:space="0" w:color="auto"/>
            </w:tcBorders>
            <w:vAlign w:val="center"/>
          </w:tcPr>
          <w:p w14:paraId="1B1E58B3"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中文全称</w:t>
            </w:r>
          </w:p>
        </w:tc>
      </w:tr>
      <w:tr w:rsidR="00D81F38" w:rsidRPr="0083445E" w14:paraId="2C6876EB" w14:textId="77777777">
        <w:tc>
          <w:tcPr>
            <w:tcW w:w="1555" w:type="dxa"/>
            <w:tcBorders>
              <w:top w:val="single" w:sz="4" w:space="0" w:color="auto"/>
              <w:left w:val="single" w:sz="4" w:space="0" w:color="auto"/>
              <w:bottom w:val="single" w:sz="4" w:space="0" w:color="auto"/>
              <w:right w:val="single" w:sz="4" w:space="0" w:color="auto"/>
            </w:tcBorders>
            <w:vAlign w:val="center"/>
          </w:tcPr>
          <w:p w14:paraId="349D395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AE </w:t>
            </w:r>
          </w:p>
        </w:tc>
        <w:tc>
          <w:tcPr>
            <w:tcW w:w="4252" w:type="dxa"/>
            <w:tcBorders>
              <w:top w:val="single" w:sz="4" w:space="0" w:color="auto"/>
              <w:left w:val="single" w:sz="4" w:space="0" w:color="auto"/>
              <w:bottom w:val="single" w:sz="4" w:space="0" w:color="auto"/>
              <w:right w:val="single" w:sz="4" w:space="0" w:color="auto"/>
            </w:tcBorders>
            <w:vAlign w:val="center"/>
          </w:tcPr>
          <w:p w14:paraId="0EACEA04"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Adverse Event </w:t>
            </w:r>
          </w:p>
        </w:tc>
        <w:tc>
          <w:tcPr>
            <w:tcW w:w="3193" w:type="dxa"/>
            <w:tcBorders>
              <w:top w:val="single" w:sz="4" w:space="0" w:color="auto"/>
              <w:left w:val="single" w:sz="4" w:space="0" w:color="auto"/>
              <w:bottom w:val="single" w:sz="4" w:space="0" w:color="auto"/>
              <w:right w:val="single" w:sz="4" w:space="0" w:color="auto"/>
            </w:tcBorders>
            <w:vAlign w:val="center"/>
          </w:tcPr>
          <w:p w14:paraId="1A9A4C2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不良事件</w:t>
            </w:r>
          </w:p>
        </w:tc>
      </w:tr>
      <w:tr w:rsidR="00D81F38" w:rsidRPr="0083445E" w14:paraId="6D2A23CD" w14:textId="77777777">
        <w:tc>
          <w:tcPr>
            <w:tcW w:w="1555" w:type="dxa"/>
            <w:tcBorders>
              <w:top w:val="single" w:sz="4" w:space="0" w:color="auto"/>
              <w:left w:val="single" w:sz="4" w:space="0" w:color="auto"/>
              <w:bottom w:val="single" w:sz="4" w:space="0" w:color="auto"/>
              <w:right w:val="single" w:sz="4" w:space="0" w:color="auto"/>
            </w:tcBorders>
            <w:vAlign w:val="center"/>
          </w:tcPr>
          <w:p w14:paraId="3EA6EDC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CRA </w:t>
            </w:r>
          </w:p>
        </w:tc>
        <w:tc>
          <w:tcPr>
            <w:tcW w:w="4252" w:type="dxa"/>
            <w:tcBorders>
              <w:top w:val="single" w:sz="4" w:space="0" w:color="auto"/>
              <w:left w:val="single" w:sz="4" w:space="0" w:color="auto"/>
              <w:bottom w:val="single" w:sz="4" w:space="0" w:color="auto"/>
              <w:right w:val="single" w:sz="4" w:space="0" w:color="auto"/>
            </w:tcBorders>
            <w:vAlign w:val="center"/>
          </w:tcPr>
          <w:p w14:paraId="24FD1EC0"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Clinical Research Associate </w:t>
            </w:r>
          </w:p>
        </w:tc>
        <w:tc>
          <w:tcPr>
            <w:tcW w:w="3193" w:type="dxa"/>
            <w:tcBorders>
              <w:top w:val="single" w:sz="4" w:space="0" w:color="auto"/>
              <w:left w:val="single" w:sz="4" w:space="0" w:color="auto"/>
              <w:bottom w:val="single" w:sz="4" w:space="0" w:color="auto"/>
              <w:right w:val="single" w:sz="4" w:space="0" w:color="auto"/>
            </w:tcBorders>
            <w:vAlign w:val="center"/>
          </w:tcPr>
          <w:p w14:paraId="1D91605A"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临床研究监查员</w:t>
            </w:r>
          </w:p>
        </w:tc>
      </w:tr>
      <w:tr w:rsidR="00D81F38" w:rsidRPr="0083445E" w14:paraId="77B66CAA" w14:textId="77777777">
        <w:tc>
          <w:tcPr>
            <w:tcW w:w="1555" w:type="dxa"/>
            <w:tcBorders>
              <w:top w:val="single" w:sz="4" w:space="0" w:color="auto"/>
              <w:left w:val="single" w:sz="4" w:space="0" w:color="auto"/>
              <w:bottom w:val="single" w:sz="4" w:space="0" w:color="auto"/>
              <w:right w:val="single" w:sz="4" w:space="0" w:color="auto"/>
            </w:tcBorders>
            <w:vAlign w:val="center"/>
          </w:tcPr>
          <w:p w14:paraId="471F5E7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DM </w:t>
            </w:r>
          </w:p>
        </w:tc>
        <w:tc>
          <w:tcPr>
            <w:tcW w:w="4252" w:type="dxa"/>
            <w:tcBorders>
              <w:top w:val="single" w:sz="4" w:space="0" w:color="auto"/>
              <w:left w:val="single" w:sz="4" w:space="0" w:color="auto"/>
              <w:bottom w:val="single" w:sz="4" w:space="0" w:color="auto"/>
              <w:right w:val="single" w:sz="4" w:space="0" w:color="auto"/>
            </w:tcBorders>
            <w:vAlign w:val="center"/>
          </w:tcPr>
          <w:p w14:paraId="19779C6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Data Manager </w:t>
            </w:r>
          </w:p>
        </w:tc>
        <w:tc>
          <w:tcPr>
            <w:tcW w:w="3193" w:type="dxa"/>
            <w:tcBorders>
              <w:top w:val="single" w:sz="4" w:space="0" w:color="auto"/>
              <w:left w:val="single" w:sz="4" w:space="0" w:color="auto"/>
              <w:bottom w:val="single" w:sz="4" w:space="0" w:color="auto"/>
              <w:right w:val="single" w:sz="4" w:space="0" w:color="auto"/>
            </w:tcBorders>
            <w:vAlign w:val="center"/>
          </w:tcPr>
          <w:p w14:paraId="1CB8C6F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数据经理</w:t>
            </w:r>
          </w:p>
        </w:tc>
      </w:tr>
      <w:tr w:rsidR="00D81F38" w:rsidRPr="0083445E" w14:paraId="7C97C3B1" w14:textId="77777777">
        <w:tc>
          <w:tcPr>
            <w:tcW w:w="1555" w:type="dxa"/>
            <w:tcBorders>
              <w:top w:val="single" w:sz="4" w:space="0" w:color="auto"/>
              <w:left w:val="single" w:sz="4" w:space="0" w:color="auto"/>
              <w:bottom w:val="single" w:sz="4" w:space="0" w:color="auto"/>
              <w:right w:val="single" w:sz="4" w:space="0" w:color="auto"/>
            </w:tcBorders>
            <w:vAlign w:val="center"/>
          </w:tcPr>
          <w:p w14:paraId="297EB11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HMM </w:t>
            </w:r>
          </w:p>
        </w:tc>
        <w:tc>
          <w:tcPr>
            <w:tcW w:w="4252" w:type="dxa"/>
            <w:tcBorders>
              <w:top w:val="single" w:sz="4" w:space="0" w:color="auto"/>
              <w:left w:val="single" w:sz="4" w:space="0" w:color="auto"/>
              <w:bottom w:val="single" w:sz="4" w:space="0" w:color="auto"/>
              <w:right w:val="single" w:sz="4" w:space="0" w:color="auto"/>
            </w:tcBorders>
            <w:vAlign w:val="center"/>
          </w:tcPr>
          <w:p w14:paraId="7C5CE2E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Highthink Medical Monitor </w:t>
            </w:r>
          </w:p>
        </w:tc>
        <w:tc>
          <w:tcPr>
            <w:tcW w:w="3193" w:type="dxa"/>
            <w:tcBorders>
              <w:top w:val="single" w:sz="4" w:space="0" w:color="auto"/>
              <w:left w:val="single" w:sz="4" w:space="0" w:color="auto"/>
              <w:bottom w:val="single" w:sz="4" w:space="0" w:color="auto"/>
              <w:right w:val="single" w:sz="4" w:space="0" w:color="auto"/>
            </w:tcBorders>
            <w:vAlign w:val="center"/>
          </w:tcPr>
          <w:p w14:paraId="127A659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海金格医学监查员</w:t>
            </w:r>
          </w:p>
        </w:tc>
      </w:tr>
      <w:tr w:rsidR="00D81F38" w:rsidRPr="0083445E" w14:paraId="13FFC4D4" w14:textId="77777777">
        <w:tc>
          <w:tcPr>
            <w:tcW w:w="1555" w:type="dxa"/>
            <w:tcBorders>
              <w:top w:val="single" w:sz="4" w:space="0" w:color="auto"/>
              <w:left w:val="single" w:sz="4" w:space="0" w:color="auto"/>
              <w:bottom w:val="single" w:sz="4" w:space="0" w:color="auto"/>
              <w:right w:val="single" w:sz="4" w:space="0" w:color="auto"/>
            </w:tcBorders>
            <w:vAlign w:val="center"/>
          </w:tcPr>
          <w:p w14:paraId="2272A7ED" w14:textId="4F9A58B5" w:rsidR="00D81F38" w:rsidRPr="0083445E" w:rsidRDefault="009675EC"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MedDRA</w:t>
            </w:r>
          </w:p>
        </w:tc>
        <w:tc>
          <w:tcPr>
            <w:tcW w:w="4252" w:type="dxa"/>
            <w:tcBorders>
              <w:top w:val="single" w:sz="4" w:space="0" w:color="auto"/>
              <w:left w:val="single" w:sz="4" w:space="0" w:color="auto"/>
              <w:bottom w:val="single" w:sz="4" w:space="0" w:color="auto"/>
              <w:right w:val="single" w:sz="4" w:space="0" w:color="auto"/>
            </w:tcBorders>
            <w:vAlign w:val="center"/>
          </w:tcPr>
          <w:p w14:paraId="23A1026C"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Medical Dictionary for Regulatory Activities</w:t>
            </w:r>
          </w:p>
        </w:tc>
        <w:tc>
          <w:tcPr>
            <w:tcW w:w="3193" w:type="dxa"/>
            <w:tcBorders>
              <w:top w:val="single" w:sz="4" w:space="0" w:color="auto"/>
              <w:left w:val="single" w:sz="4" w:space="0" w:color="auto"/>
              <w:bottom w:val="single" w:sz="4" w:space="0" w:color="auto"/>
              <w:right w:val="single" w:sz="4" w:space="0" w:color="auto"/>
            </w:tcBorders>
            <w:vAlign w:val="center"/>
          </w:tcPr>
          <w:p w14:paraId="72E69C1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国际医学用语词典</w:t>
            </w:r>
          </w:p>
        </w:tc>
      </w:tr>
      <w:tr w:rsidR="00424989" w:rsidRPr="0083445E" w14:paraId="1FB8EDB4" w14:textId="77777777">
        <w:tc>
          <w:tcPr>
            <w:tcW w:w="1555" w:type="dxa"/>
            <w:tcBorders>
              <w:top w:val="single" w:sz="4" w:space="0" w:color="auto"/>
              <w:left w:val="single" w:sz="4" w:space="0" w:color="auto"/>
              <w:bottom w:val="single" w:sz="4" w:space="0" w:color="auto"/>
              <w:right w:val="single" w:sz="4" w:space="0" w:color="auto"/>
            </w:tcBorders>
            <w:vAlign w:val="center"/>
          </w:tcPr>
          <w:p w14:paraId="277DFB05" w14:textId="25EF2ACE" w:rsidR="00424989" w:rsidRPr="0083445E" w:rsidRDefault="00424989" w:rsidP="00FD1D10">
            <w:pPr>
              <w:widowControl/>
              <w:spacing w:line="360" w:lineRule="auto"/>
              <w:jc w:val="left"/>
              <w:rPr>
                <w:rFonts w:ascii="Times New Roman" w:eastAsia="宋体" w:hAnsi="Times New Roman" w:cs="Times New Roman"/>
                <w:color w:val="000000"/>
                <w:kern w:val="0"/>
                <w:sz w:val="24"/>
                <w:szCs w:val="24"/>
              </w:rPr>
            </w:pPr>
            <w:r w:rsidRPr="001B3FA3">
              <w:rPr>
                <w:rStyle w:val="fontstyle01"/>
                <w:rFonts w:ascii="Times New Roman" w:hAnsi="Times New Roman" w:cs="Times New Roman" w:hint="default"/>
              </w:rPr>
              <w:t>MM</w:t>
            </w:r>
          </w:p>
        </w:tc>
        <w:tc>
          <w:tcPr>
            <w:tcW w:w="4252" w:type="dxa"/>
            <w:tcBorders>
              <w:top w:val="single" w:sz="4" w:space="0" w:color="auto"/>
              <w:left w:val="single" w:sz="4" w:space="0" w:color="auto"/>
              <w:bottom w:val="single" w:sz="4" w:space="0" w:color="auto"/>
              <w:right w:val="single" w:sz="4" w:space="0" w:color="auto"/>
            </w:tcBorders>
            <w:vAlign w:val="center"/>
          </w:tcPr>
          <w:p w14:paraId="2713A464" w14:textId="19300617" w:rsidR="00424989" w:rsidRPr="0083445E" w:rsidRDefault="00424989" w:rsidP="00424989">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Medical Monitor</w:t>
            </w:r>
          </w:p>
        </w:tc>
        <w:tc>
          <w:tcPr>
            <w:tcW w:w="3193" w:type="dxa"/>
            <w:tcBorders>
              <w:top w:val="single" w:sz="4" w:space="0" w:color="auto"/>
              <w:left w:val="single" w:sz="4" w:space="0" w:color="auto"/>
              <w:bottom w:val="single" w:sz="4" w:space="0" w:color="auto"/>
              <w:right w:val="single" w:sz="4" w:space="0" w:color="auto"/>
            </w:tcBorders>
            <w:vAlign w:val="center"/>
          </w:tcPr>
          <w:p w14:paraId="3796654C" w14:textId="5095FBCD" w:rsidR="00424989" w:rsidRPr="0083445E" w:rsidRDefault="0042498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医学监查</w:t>
            </w:r>
            <w:r>
              <w:rPr>
                <w:rFonts w:ascii="Times New Roman" w:eastAsia="宋体" w:hAnsi="Times New Roman" w:cs="Times New Roman" w:hint="eastAsia"/>
                <w:color w:val="000000"/>
                <w:kern w:val="0"/>
                <w:sz w:val="24"/>
                <w:szCs w:val="24"/>
              </w:rPr>
              <w:t>员</w:t>
            </w:r>
          </w:p>
        </w:tc>
      </w:tr>
      <w:tr w:rsidR="00D81F38" w:rsidRPr="0083445E" w14:paraId="150B3AA7" w14:textId="77777777">
        <w:tc>
          <w:tcPr>
            <w:tcW w:w="1555" w:type="dxa"/>
            <w:tcBorders>
              <w:top w:val="single" w:sz="4" w:space="0" w:color="auto"/>
              <w:left w:val="single" w:sz="4" w:space="0" w:color="auto"/>
              <w:bottom w:val="single" w:sz="4" w:space="0" w:color="auto"/>
              <w:right w:val="single" w:sz="4" w:space="0" w:color="auto"/>
            </w:tcBorders>
            <w:vAlign w:val="center"/>
          </w:tcPr>
          <w:p w14:paraId="562EA6C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MMP </w:t>
            </w:r>
          </w:p>
        </w:tc>
        <w:tc>
          <w:tcPr>
            <w:tcW w:w="4252" w:type="dxa"/>
            <w:tcBorders>
              <w:top w:val="single" w:sz="4" w:space="0" w:color="auto"/>
              <w:left w:val="single" w:sz="4" w:space="0" w:color="auto"/>
              <w:bottom w:val="single" w:sz="4" w:space="0" w:color="auto"/>
              <w:right w:val="single" w:sz="4" w:space="0" w:color="auto"/>
            </w:tcBorders>
            <w:vAlign w:val="center"/>
          </w:tcPr>
          <w:p w14:paraId="56C1B946"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Medical Monitoring Plan </w:t>
            </w:r>
          </w:p>
        </w:tc>
        <w:tc>
          <w:tcPr>
            <w:tcW w:w="3193" w:type="dxa"/>
            <w:tcBorders>
              <w:top w:val="single" w:sz="4" w:space="0" w:color="auto"/>
              <w:left w:val="single" w:sz="4" w:space="0" w:color="auto"/>
              <w:bottom w:val="single" w:sz="4" w:space="0" w:color="auto"/>
              <w:right w:val="single" w:sz="4" w:space="0" w:color="auto"/>
            </w:tcBorders>
            <w:vAlign w:val="center"/>
          </w:tcPr>
          <w:p w14:paraId="60ED921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医学监查计划</w:t>
            </w:r>
          </w:p>
        </w:tc>
      </w:tr>
      <w:tr w:rsidR="00D81F38" w:rsidRPr="0083445E" w14:paraId="775D9F53" w14:textId="77777777">
        <w:tc>
          <w:tcPr>
            <w:tcW w:w="1555" w:type="dxa"/>
            <w:tcBorders>
              <w:top w:val="single" w:sz="4" w:space="0" w:color="auto"/>
              <w:left w:val="single" w:sz="4" w:space="0" w:color="auto"/>
              <w:bottom w:val="single" w:sz="4" w:space="0" w:color="auto"/>
              <w:right w:val="single" w:sz="4" w:space="0" w:color="auto"/>
            </w:tcBorders>
            <w:vAlign w:val="center"/>
          </w:tcPr>
          <w:p w14:paraId="6AD5E38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Major PD </w:t>
            </w:r>
          </w:p>
        </w:tc>
        <w:tc>
          <w:tcPr>
            <w:tcW w:w="4252" w:type="dxa"/>
            <w:tcBorders>
              <w:top w:val="single" w:sz="4" w:space="0" w:color="auto"/>
              <w:left w:val="single" w:sz="4" w:space="0" w:color="auto"/>
              <w:bottom w:val="single" w:sz="4" w:space="0" w:color="auto"/>
              <w:right w:val="single" w:sz="4" w:space="0" w:color="auto"/>
            </w:tcBorders>
            <w:vAlign w:val="center"/>
          </w:tcPr>
          <w:p w14:paraId="2A8650C4"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Major 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7DD534F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严重方案偏离</w:t>
            </w:r>
          </w:p>
        </w:tc>
      </w:tr>
      <w:tr w:rsidR="00D81F38" w:rsidRPr="0083445E" w14:paraId="17BFA790" w14:textId="77777777">
        <w:tc>
          <w:tcPr>
            <w:tcW w:w="1555" w:type="dxa"/>
            <w:tcBorders>
              <w:top w:val="single" w:sz="4" w:space="0" w:color="auto"/>
              <w:left w:val="single" w:sz="4" w:space="0" w:color="auto"/>
              <w:bottom w:val="single" w:sz="4" w:space="0" w:color="auto"/>
              <w:right w:val="single" w:sz="4" w:space="0" w:color="auto"/>
            </w:tcBorders>
            <w:vAlign w:val="center"/>
          </w:tcPr>
          <w:p w14:paraId="5DB62AF6"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Minor PD </w:t>
            </w:r>
          </w:p>
        </w:tc>
        <w:tc>
          <w:tcPr>
            <w:tcW w:w="4252" w:type="dxa"/>
            <w:tcBorders>
              <w:top w:val="single" w:sz="4" w:space="0" w:color="auto"/>
              <w:left w:val="single" w:sz="4" w:space="0" w:color="auto"/>
              <w:bottom w:val="single" w:sz="4" w:space="0" w:color="auto"/>
              <w:right w:val="single" w:sz="4" w:space="0" w:color="auto"/>
            </w:tcBorders>
            <w:vAlign w:val="center"/>
          </w:tcPr>
          <w:p w14:paraId="309B0A4B"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Minor 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46E69A70"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轻度方案偏离</w:t>
            </w:r>
          </w:p>
        </w:tc>
      </w:tr>
      <w:tr w:rsidR="00D81F38" w:rsidRPr="0083445E" w14:paraId="287491A4" w14:textId="77777777">
        <w:tc>
          <w:tcPr>
            <w:tcW w:w="1555" w:type="dxa"/>
            <w:tcBorders>
              <w:top w:val="single" w:sz="4" w:space="0" w:color="auto"/>
              <w:left w:val="single" w:sz="4" w:space="0" w:color="auto"/>
              <w:bottom w:val="single" w:sz="4" w:space="0" w:color="auto"/>
              <w:right w:val="single" w:sz="4" w:space="0" w:color="auto"/>
            </w:tcBorders>
            <w:vAlign w:val="center"/>
          </w:tcPr>
          <w:p w14:paraId="2E8BEFDE"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PD </w:t>
            </w:r>
          </w:p>
        </w:tc>
        <w:tc>
          <w:tcPr>
            <w:tcW w:w="4252" w:type="dxa"/>
            <w:tcBorders>
              <w:top w:val="single" w:sz="4" w:space="0" w:color="auto"/>
              <w:left w:val="single" w:sz="4" w:space="0" w:color="auto"/>
              <w:bottom w:val="single" w:sz="4" w:space="0" w:color="auto"/>
              <w:right w:val="single" w:sz="4" w:space="0" w:color="auto"/>
            </w:tcBorders>
            <w:vAlign w:val="center"/>
          </w:tcPr>
          <w:p w14:paraId="497DE61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7DF12DB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方案偏离</w:t>
            </w:r>
          </w:p>
        </w:tc>
      </w:tr>
      <w:tr w:rsidR="00D81F38" w:rsidRPr="0083445E" w14:paraId="43D6E037" w14:textId="77777777">
        <w:tc>
          <w:tcPr>
            <w:tcW w:w="1555" w:type="dxa"/>
            <w:tcBorders>
              <w:top w:val="single" w:sz="4" w:space="0" w:color="auto"/>
              <w:left w:val="single" w:sz="4" w:space="0" w:color="auto"/>
              <w:bottom w:val="single" w:sz="4" w:space="0" w:color="auto"/>
              <w:right w:val="single" w:sz="4" w:space="0" w:color="auto"/>
            </w:tcBorders>
            <w:vAlign w:val="center"/>
          </w:tcPr>
          <w:p w14:paraId="779CD1B8"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PM </w:t>
            </w:r>
          </w:p>
        </w:tc>
        <w:tc>
          <w:tcPr>
            <w:tcW w:w="4252" w:type="dxa"/>
            <w:tcBorders>
              <w:top w:val="single" w:sz="4" w:space="0" w:color="auto"/>
              <w:left w:val="single" w:sz="4" w:space="0" w:color="auto"/>
              <w:bottom w:val="single" w:sz="4" w:space="0" w:color="auto"/>
              <w:right w:val="single" w:sz="4" w:space="0" w:color="auto"/>
            </w:tcBorders>
            <w:vAlign w:val="center"/>
          </w:tcPr>
          <w:p w14:paraId="562665F8"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Project Manager </w:t>
            </w:r>
          </w:p>
        </w:tc>
        <w:tc>
          <w:tcPr>
            <w:tcW w:w="3193" w:type="dxa"/>
            <w:tcBorders>
              <w:top w:val="single" w:sz="4" w:space="0" w:color="auto"/>
              <w:left w:val="single" w:sz="4" w:space="0" w:color="auto"/>
              <w:bottom w:val="single" w:sz="4" w:space="0" w:color="auto"/>
              <w:right w:val="single" w:sz="4" w:space="0" w:color="auto"/>
            </w:tcBorders>
            <w:vAlign w:val="center"/>
          </w:tcPr>
          <w:p w14:paraId="1A22CB1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项目经理</w:t>
            </w:r>
          </w:p>
        </w:tc>
      </w:tr>
      <w:tr w:rsidR="00D81F38" w:rsidRPr="0083445E" w14:paraId="216E6BFD" w14:textId="77777777">
        <w:tc>
          <w:tcPr>
            <w:tcW w:w="1555" w:type="dxa"/>
            <w:tcBorders>
              <w:top w:val="single" w:sz="4" w:space="0" w:color="auto"/>
              <w:left w:val="single" w:sz="4" w:space="0" w:color="auto"/>
              <w:bottom w:val="single" w:sz="4" w:space="0" w:color="auto"/>
              <w:right w:val="single" w:sz="4" w:space="0" w:color="auto"/>
            </w:tcBorders>
            <w:vAlign w:val="center"/>
          </w:tcPr>
          <w:p w14:paraId="3062114E"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SAE </w:t>
            </w:r>
          </w:p>
        </w:tc>
        <w:tc>
          <w:tcPr>
            <w:tcW w:w="4252" w:type="dxa"/>
            <w:tcBorders>
              <w:top w:val="single" w:sz="4" w:space="0" w:color="auto"/>
              <w:left w:val="single" w:sz="4" w:space="0" w:color="auto"/>
              <w:bottom w:val="single" w:sz="4" w:space="0" w:color="auto"/>
              <w:right w:val="single" w:sz="4" w:space="0" w:color="auto"/>
            </w:tcBorders>
            <w:vAlign w:val="center"/>
          </w:tcPr>
          <w:p w14:paraId="3D3EB75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Serious Adverse Event </w:t>
            </w:r>
          </w:p>
        </w:tc>
        <w:tc>
          <w:tcPr>
            <w:tcW w:w="3193" w:type="dxa"/>
            <w:tcBorders>
              <w:top w:val="single" w:sz="4" w:space="0" w:color="auto"/>
              <w:left w:val="single" w:sz="4" w:space="0" w:color="auto"/>
              <w:bottom w:val="single" w:sz="4" w:space="0" w:color="auto"/>
              <w:right w:val="single" w:sz="4" w:space="0" w:color="auto"/>
            </w:tcBorders>
            <w:vAlign w:val="center"/>
          </w:tcPr>
          <w:p w14:paraId="2A0BCAC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严重不良事件</w:t>
            </w:r>
          </w:p>
        </w:tc>
      </w:tr>
      <w:tr w:rsidR="00D81F38" w:rsidRPr="0083445E" w14:paraId="3F5AD54E" w14:textId="77777777">
        <w:tc>
          <w:tcPr>
            <w:tcW w:w="1555" w:type="dxa"/>
            <w:tcBorders>
              <w:top w:val="single" w:sz="4" w:space="0" w:color="auto"/>
              <w:left w:val="single" w:sz="4" w:space="0" w:color="auto"/>
              <w:bottom w:val="single" w:sz="4" w:space="0" w:color="auto"/>
              <w:right w:val="single" w:sz="4" w:space="0" w:color="auto"/>
            </w:tcBorders>
            <w:vAlign w:val="center"/>
          </w:tcPr>
          <w:p w14:paraId="1C3B70F2"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TBD</w:t>
            </w:r>
          </w:p>
        </w:tc>
        <w:tc>
          <w:tcPr>
            <w:tcW w:w="4252" w:type="dxa"/>
            <w:tcBorders>
              <w:top w:val="single" w:sz="4" w:space="0" w:color="auto"/>
              <w:left w:val="single" w:sz="4" w:space="0" w:color="auto"/>
              <w:bottom w:val="single" w:sz="4" w:space="0" w:color="auto"/>
              <w:right w:val="single" w:sz="4" w:space="0" w:color="auto"/>
            </w:tcBorders>
            <w:vAlign w:val="center"/>
          </w:tcPr>
          <w:p w14:paraId="2F68BB52"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To be decided</w:t>
            </w:r>
          </w:p>
        </w:tc>
        <w:tc>
          <w:tcPr>
            <w:tcW w:w="3193" w:type="dxa"/>
            <w:tcBorders>
              <w:top w:val="single" w:sz="4" w:space="0" w:color="auto"/>
              <w:left w:val="single" w:sz="4" w:space="0" w:color="auto"/>
              <w:bottom w:val="single" w:sz="4" w:space="0" w:color="auto"/>
              <w:right w:val="single" w:sz="4" w:space="0" w:color="auto"/>
            </w:tcBorders>
            <w:vAlign w:val="center"/>
          </w:tcPr>
          <w:p w14:paraId="5FE71699"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待决定</w:t>
            </w:r>
          </w:p>
        </w:tc>
      </w:tr>
    </w:tbl>
    <w:p w14:paraId="1AB5F67E"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14" w:name="_Toc36212954"/>
      <w:r w:rsidRPr="001B3FA3">
        <w:rPr>
          <w:rStyle w:val="fontstyle01"/>
          <w:rFonts w:ascii="Times New Roman" w:hAnsi="Times New Roman" w:cs="Times New Roman" w:hint="default"/>
          <w:bCs w:val="0"/>
          <w:color w:val="auto"/>
        </w:rPr>
        <w:t>3.</w:t>
      </w:r>
      <w:r w:rsidRPr="001B3FA3">
        <w:rPr>
          <w:rStyle w:val="fontstyle01"/>
          <w:rFonts w:ascii="Times New Roman" w:hAnsi="Times New Roman" w:cs="Times New Roman" w:hint="default"/>
          <w:bCs w:val="0"/>
          <w:color w:val="auto"/>
        </w:rPr>
        <w:t>目的</w:t>
      </w:r>
      <w:bookmarkEnd w:id="14"/>
    </w:p>
    <w:p w14:paraId="67C1D823" w14:textId="77777777" w:rsidR="00D053F8" w:rsidRDefault="00D053F8" w:rsidP="009A196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A53D6F" w:rsidRPr="00A53D6F">
        <w:rPr>
          <w:rFonts w:ascii="Times New Roman" w:eastAsia="宋体" w:hAnsi="Times New Roman" w:cs="Times New Roman" w:hint="eastAsia"/>
          <w:sz w:val="24"/>
          <w:szCs w:val="24"/>
        </w:rPr>
        <w:t>通过审查研究过程中与评价药物有效性和安全性有关的数据，以期发现影响有效性和安全性评价的问题和风险，并</w:t>
      </w:r>
      <w:r w:rsidR="00A53D6F">
        <w:rPr>
          <w:rFonts w:ascii="Times New Roman" w:eastAsia="宋体" w:hAnsi="Times New Roman" w:cs="Times New Roman" w:hint="eastAsia"/>
          <w:sz w:val="24"/>
          <w:szCs w:val="24"/>
        </w:rPr>
        <w:t>协助临床运营部分制定改善和预防措施，以保证研究的科学性和规范性。</w:t>
      </w:r>
    </w:p>
    <w:p w14:paraId="0065E1B3" w14:textId="5793F23A" w:rsidR="00D81F38" w:rsidRPr="009A1963" w:rsidRDefault="00D053F8" w:rsidP="009A1963">
      <w:pPr>
        <w:spacing w:line="360" w:lineRule="auto"/>
        <w:ind w:firstLineChars="200" w:firstLine="480"/>
        <w:rPr>
          <w:rFonts w:ascii="Times New Roman" w:eastAsia="宋体" w:hAnsi="Times New Roman" w:cs="Times New Roman"/>
          <w:b/>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634A20" w:rsidRPr="001B3FA3">
        <w:rPr>
          <w:rFonts w:ascii="Times New Roman" w:eastAsia="宋体" w:hAnsi="Times New Roman" w:cs="Times New Roman"/>
          <w:sz w:val="24"/>
          <w:szCs w:val="24"/>
        </w:rPr>
        <w:t>对研究中关键的医疗活动进行监测，以确保研究遵守方案，支持临床研究的</w:t>
      </w:r>
      <w:r w:rsidR="00634A20" w:rsidRPr="001B3FA3">
        <w:rPr>
          <w:rFonts w:ascii="Times New Roman" w:eastAsia="宋体" w:hAnsi="Times New Roman" w:cs="Times New Roman"/>
          <w:sz w:val="24"/>
          <w:szCs w:val="24"/>
        </w:rPr>
        <w:lastRenderedPageBreak/>
        <w:t>进行。</w:t>
      </w:r>
    </w:p>
    <w:p w14:paraId="5F904A18" w14:textId="3AF4C649" w:rsidR="00C2672B"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15" w:name="_Toc36212955"/>
      <w:r w:rsidRPr="001B3FA3">
        <w:rPr>
          <w:rStyle w:val="fontstyle01"/>
          <w:rFonts w:ascii="Times New Roman" w:hAnsi="Times New Roman" w:cs="Times New Roman" w:hint="default"/>
          <w:bCs w:val="0"/>
          <w:color w:val="auto"/>
        </w:rPr>
        <w:t>4.</w:t>
      </w:r>
      <w:r w:rsidR="00634A20" w:rsidRPr="001B3FA3">
        <w:rPr>
          <w:rStyle w:val="fontstyle01"/>
          <w:rFonts w:ascii="Times New Roman" w:hAnsi="Times New Roman" w:cs="Times New Roman" w:hint="default"/>
          <w:bCs w:val="0"/>
          <w:color w:val="auto"/>
        </w:rPr>
        <w:t>医学监查职责范围</w:t>
      </w:r>
      <w:bookmarkEnd w:id="15"/>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251"/>
        <w:gridCol w:w="3261"/>
      </w:tblGrid>
      <w:tr w:rsidR="008B33AB" w:rsidRPr="008B33AB" w14:paraId="343F0907" w14:textId="77777777" w:rsidTr="00BE260B">
        <w:trPr>
          <w:trHeight w:val="166"/>
          <w:tblHeader/>
        </w:trPr>
        <w:tc>
          <w:tcPr>
            <w:tcW w:w="908" w:type="pct"/>
            <w:shd w:val="clear" w:color="auto" w:fill="D9D9D9" w:themeFill="background1" w:themeFillShade="D9"/>
            <w:vAlign w:val="center"/>
          </w:tcPr>
          <w:p w14:paraId="182C3CAC" w14:textId="6C9D3570" w:rsidR="007B0B94" w:rsidRPr="008B33AB" w:rsidRDefault="000B179B" w:rsidP="008B33A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项目</w:t>
            </w:r>
          </w:p>
        </w:tc>
        <w:tc>
          <w:tcPr>
            <w:tcW w:w="2315" w:type="pct"/>
            <w:shd w:val="clear" w:color="auto" w:fill="D9D9D9" w:themeFill="background1" w:themeFillShade="D9"/>
            <w:vAlign w:val="center"/>
          </w:tcPr>
          <w:p w14:paraId="504CCA98" w14:textId="778B9974" w:rsidR="007B0B94" w:rsidRPr="008B33AB" w:rsidRDefault="007B0B94" w:rsidP="008B33AB">
            <w:pPr>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医学监</w:t>
            </w:r>
            <w:r w:rsidR="00281379">
              <w:rPr>
                <w:rFonts w:ascii="Times New Roman" w:eastAsia="宋体" w:hAnsi="Times New Roman" w:cs="Times New Roman" w:hint="eastAsia"/>
                <w:b/>
                <w:sz w:val="24"/>
                <w:szCs w:val="24"/>
              </w:rPr>
              <w:t>查</w:t>
            </w:r>
            <w:r w:rsidRPr="008B33AB">
              <w:rPr>
                <w:rFonts w:ascii="Times New Roman" w:eastAsia="宋体" w:hAnsi="Times New Roman" w:cs="Times New Roman"/>
                <w:b/>
                <w:sz w:val="24"/>
                <w:szCs w:val="24"/>
              </w:rPr>
              <w:t>职责范围</w:t>
            </w:r>
          </w:p>
        </w:tc>
        <w:tc>
          <w:tcPr>
            <w:tcW w:w="1776" w:type="pct"/>
            <w:shd w:val="clear" w:color="auto" w:fill="D9D9D9" w:themeFill="background1" w:themeFillShade="D9"/>
            <w:vAlign w:val="center"/>
          </w:tcPr>
          <w:p w14:paraId="2D050289" w14:textId="77777777" w:rsidR="007B0B94" w:rsidRPr="008B33AB" w:rsidRDefault="007B0B94" w:rsidP="008B33AB">
            <w:pPr>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完成时限</w:t>
            </w:r>
          </w:p>
        </w:tc>
      </w:tr>
      <w:tr w:rsidR="008B33AB" w:rsidRPr="008B33AB" w14:paraId="7E42D629" w14:textId="77777777" w:rsidTr="00BE260B">
        <w:trPr>
          <w:trHeight w:val="413"/>
        </w:trPr>
        <w:tc>
          <w:tcPr>
            <w:tcW w:w="908" w:type="pct"/>
            <w:vAlign w:val="center"/>
          </w:tcPr>
          <w:p w14:paraId="578D4632" w14:textId="7453AB44" w:rsidR="007B0B94" w:rsidRPr="008B33AB" w:rsidRDefault="007B0B94" w:rsidP="008B33AB">
            <w:pPr>
              <w:widowControl/>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医学监查计划</w:t>
            </w:r>
          </w:p>
        </w:tc>
        <w:tc>
          <w:tcPr>
            <w:tcW w:w="2315" w:type="pct"/>
            <w:vAlign w:val="center"/>
          </w:tcPr>
          <w:p w14:paraId="3E8A712E" w14:textId="026AD580" w:rsidR="007B0B94" w:rsidRPr="008B33AB" w:rsidRDefault="007B0B94"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制定本项目的医学监查计划</w:t>
            </w:r>
          </w:p>
        </w:tc>
        <w:tc>
          <w:tcPr>
            <w:tcW w:w="1776" w:type="pct"/>
            <w:vAlign w:val="center"/>
          </w:tcPr>
          <w:p w14:paraId="6024C913" w14:textId="624E1BAC" w:rsidR="007B0B94" w:rsidRPr="008B33AB" w:rsidRDefault="007B0B94"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hint="eastAsia"/>
                <w:sz w:val="24"/>
                <w:szCs w:val="24"/>
              </w:rPr>
              <w:t>启动前</w:t>
            </w:r>
          </w:p>
        </w:tc>
      </w:tr>
      <w:tr w:rsidR="008B33AB" w:rsidRPr="008B33AB" w14:paraId="47633F9C" w14:textId="77777777" w:rsidTr="00BE260B">
        <w:trPr>
          <w:trHeight w:val="413"/>
        </w:trPr>
        <w:tc>
          <w:tcPr>
            <w:tcW w:w="908" w:type="pct"/>
            <w:vMerge w:val="restart"/>
            <w:vAlign w:val="center"/>
          </w:tcPr>
          <w:p w14:paraId="6B1D6A07" w14:textId="318CB309" w:rsidR="008B33AB" w:rsidRPr="008B33AB" w:rsidRDefault="008B33AB" w:rsidP="008B33AB">
            <w:pPr>
              <w:widowControl/>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培训</w:t>
            </w:r>
          </w:p>
        </w:tc>
        <w:tc>
          <w:tcPr>
            <w:tcW w:w="2315" w:type="pct"/>
            <w:vAlign w:val="center"/>
          </w:tcPr>
          <w:p w14:paraId="62796F33" w14:textId="36A6B18F" w:rsidR="008B33AB" w:rsidRPr="008B33AB" w:rsidRDefault="008B33AB"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医学监查员对</w:t>
            </w:r>
            <w:r w:rsidRPr="008B33AB">
              <w:rPr>
                <w:rFonts w:ascii="Times New Roman" w:eastAsia="宋体" w:hAnsi="Times New Roman" w:cs="Times New Roman"/>
                <w:sz w:val="24"/>
                <w:szCs w:val="24"/>
              </w:rPr>
              <w:t>CRA/CRC</w:t>
            </w:r>
            <w:r w:rsidRPr="008B33AB">
              <w:rPr>
                <w:rFonts w:ascii="Times New Roman" w:eastAsia="宋体" w:hAnsi="Times New Roman" w:cs="Times New Roman"/>
                <w:sz w:val="24"/>
                <w:szCs w:val="24"/>
              </w:rPr>
              <w:t>关于医学监查和</w:t>
            </w:r>
            <w:r w:rsidRPr="008B33AB">
              <w:rPr>
                <w:rFonts w:ascii="Times New Roman" w:eastAsia="宋体" w:hAnsi="Times New Roman" w:cs="Times New Roman" w:hint="eastAsia"/>
                <w:sz w:val="24"/>
                <w:szCs w:val="24"/>
              </w:rPr>
              <w:t>入组审核表填写</w:t>
            </w:r>
            <w:r w:rsidRPr="008B33AB">
              <w:rPr>
                <w:rFonts w:ascii="Times New Roman" w:eastAsia="宋体" w:hAnsi="Times New Roman" w:cs="Times New Roman"/>
                <w:sz w:val="24"/>
                <w:szCs w:val="24"/>
              </w:rPr>
              <w:t>的培训</w:t>
            </w:r>
          </w:p>
        </w:tc>
        <w:tc>
          <w:tcPr>
            <w:tcW w:w="1776" w:type="pct"/>
            <w:vAlign w:val="center"/>
          </w:tcPr>
          <w:p w14:paraId="67ABDDA7" w14:textId="266C4407" w:rsidR="008B33AB" w:rsidRPr="008B33AB" w:rsidRDefault="008B33AB" w:rsidP="000B179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启动前</w:t>
            </w:r>
          </w:p>
        </w:tc>
      </w:tr>
      <w:tr w:rsidR="008B33AB" w:rsidRPr="008B33AB" w14:paraId="07ABF157" w14:textId="77777777" w:rsidTr="00BE260B">
        <w:trPr>
          <w:trHeight w:val="413"/>
        </w:trPr>
        <w:tc>
          <w:tcPr>
            <w:tcW w:w="908" w:type="pct"/>
            <w:vMerge/>
            <w:vAlign w:val="center"/>
          </w:tcPr>
          <w:p w14:paraId="1258DE6E" w14:textId="77777777" w:rsidR="008B33AB" w:rsidRPr="008B33AB" w:rsidRDefault="008B33AB" w:rsidP="008B33AB">
            <w:pPr>
              <w:widowControl/>
              <w:spacing w:line="360" w:lineRule="auto"/>
              <w:rPr>
                <w:rFonts w:ascii="Times New Roman" w:eastAsia="宋体" w:hAnsi="Times New Roman" w:cs="Times New Roman"/>
                <w:b/>
                <w:sz w:val="24"/>
                <w:szCs w:val="24"/>
              </w:rPr>
            </w:pPr>
          </w:p>
        </w:tc>
        <w:tc>
          <w:tcPr>
            <w:tcW w:w="2315" w:type="pct"/>
            <w:vAlign w:val="center"/>
          </w:tcPr>
          <w:p w14:paraId="7659CC38" w14:textId="0B74CDFD" w:rsidR="008B33AB" w:rsidRPr="008B33AB" w:rsidRDefault="008B33AB"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必要时</w:t>
            </w:r>
            <w:r w:rsidR="000B179B">
              <w:rPr>
                <w:rFonts w:ascii="Times New Roman" w:eastAsia="宋体" w:hAnsi="Times New Roman" w:cs="Times New Roman" w:hint="eastAsia"/>
                <w:sz w:val="24"/>
                <w:szCs w:val="24"/>
              </w:rPr>
              <w:t>，</w:t>
            </w:r>
            <w:r w:rsidRPr="008B33AB">
              <w:rPr>
                <w:rFonts w:ascii="Times New Roman" w:eastAsia="宋体" w:hAnsi="Times New Roman" w:cs="Times New Roman"/>
                <w:sz w:val="24"/>
                <w:szCs w:val="24"/>
              </w:rPr>
              <w:t>基于医学监查的关键发现提供特定内容的针对性培训</w:t>
            </w:r>
          </w:p>
        </w:tc>
        <w:tc>
          <w:tcPr>
            <w:tcW w:w="1776" w:type="pct"/>
            <w:vAlign w:val="center"/>
          </w:tcPr>
          <w:p w14:paraId="6DFC6B44" w14:textId="75B328EA" w:rsidR="008B33AB" w:rsidRPr="008B33AB" w:rsidRDefault="008B33AB"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根据实际情况</w:t>
            </w:r>
          </w:p>
        </w:tc>
      </w:tr>
      <w:tr w:rsidR="001E620C" w:rsidRPr="008B33AB" w14:paraId="55913D36" w14:textId="77777777" w:rsidTr="00BE260B">
        <w:trPr>
          <w:trHeight w:val="505"/>
        </w:trPr>
        <w:tc>
          <w:tcPr>
            <w:tcW w:w="908" w:type="pct"/>
            <w:vMerge w:val="restart"/>
            <w:vAlign w:val="center"/>
          </w:tcPr>
          <w:p w14:paraId="1649F9FF" w14:textId="1918EB1A" w:rsidR="001E620C" w:rsidRPr="008B33AB" w:rsidRDefault="001E620C" w:rsidP="008B33AB">
            <w:pPr>
              <w:widowControl/>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入组审核</w:t>
            </w:r>
          </w:p>
        </w:tc>
        <w:tc>
          <w:tcPr>
            <w:tcW w:w="2315" w:type="pct"/>
            <w:vAlign w:val="center"/>
          </w:tcPr>
          <w:p w14:paraId="2F086901" w14:textId="25713BA5" w:rsidR="001E620C" w:rsidRPr="008B33AB" w:rsidRDefault="001E620C"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入组审核表</w:t>
            </w:r>
            <w:r>
              <w:rPr>
                <w:rFonts w:ascii="Times New Roman" w:eastAsia="宋体" w:hAnsi="Times New Roman" w:cs="Times New Roman" w:hint="eastAsia"/>
                <w:sz w:val="24"/>
                <w:szCs w:val="24"/>
              </w:rPr>
              <w:t>的制定</w:t>
            </w:r>
          </w:p>
        </w:tc>
        <w:tc>
          <w:tcPr>
            <w:tcW w:w="1776" w:type="pct"/>
            <w:vAlign w:val="center"/>
          </w:tcPr>
          <w:p w14:paraId="70B11C22" w14:textId="17F8B2D7" w:rsidR="001E620C" w:rsidRPr="008B33AB" w:rsidRDefault="001E620C"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启动</w:t>
            </w:r>
            <w:r w:rsidRPr="008B33AB">
              <w:rPr>
                <w:rFonts w:ascii="Times New Roman" w:eastAsia="宋体" w:hAnsi="Times New Roman" w:cs="Times New Roman" w:hint="eastAsia"/>
                <w:sz w:val="24"/>
                <w:szCs w:val="24"/>
              </w:rPr>
              <w:t>前</w:t>
            </w:r>
          </w:p>
        </w:tc>
      </w:tr>
      <w:tr w:rsidR="0028689A" w:rsidRPr="008B33AB" w14:paraId="37A6A228" w14:textId="77777777" w:rsidTr="00BE260B">
        <w:trPr>
          <w:trHeight w:val="505"/>
        </w:trPr>
        <w:tc>
          <w:tcPr>
            <w:tcW w:w="908" w:type="pct"/>
            <w:vMerge/>
            <w:vAlign w:val="center"/>
          </w:tcPr>
          <w:p w14:paraId="51360659"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shd w:val="clear" w:color="auto" w:fill="auto"/>
            <w:vAlign w:val="center"/>
          </w:tcPr>
          <w:p w14:paraId="209E5C4D" w14:textId="6D3C1B83" w:rsidR="0028689A" w:rsidRPr="00CB00E6" w:rsidRDefault="0028689A" w:rsidP="008B33AB">
            <w:pPr>
              <w:widowControl/>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筛选合格</w:t>
            </w:r>
            <w:r w:rsidRPr="00CB00E6">
              <w:rPr>
                <w:rFonts w:ascii="Times New Roman" w:eastAsia="宋体" w:hAnsi="Times New Roman" w:cs="Times New Roman"/>
                <w:sz w:val="24"/>
                <w:szCs w:val="24"/>
              </w:rPr>
              <w:t>性</w:t>
            </w:r>
            <w:r w:rsidRPr="00CB00E6">
              <w:rPr>
                <w:rFonts w:ascii="Times New Roman" w:eastAsia="宋体" w:hAnsi="Times New Roman" w:cs="Times New Roman" w:hint="eastAsia"/>
                <w:sz w:val="24"/>
                <w:szCs w:val="24"/>
              </w:rPr>
              <w:t>审核：每家中心</w:t>
            </w:r>
            <w:r w:rsidRPr="00CB00E6">
              <w:rPr>
                <w:rFonts w:ascii="Times New Roman" w:eastAsia="宋体" w:hAnsi="Times New Roman" w:cs="Times New Roman"/>
                <w:sz w:val="24"/>
                <w:szCs w:val="24"/>
              </w:rPr>
              <w:t>筛选前</w:t>
            </w:r>
            <w:r w:rsidRPr="00CB00E6">
              <w:rPr>
                <w:rFonts w:ascii="Times New Roman" w:eastAsia="宋体" w:hAnsi="Times New Roman" w:cs="Times New Roman" w:hint="eastAsia"/>
                <w:sz w:val="24"/>
                <w:szCs w:val="24"/>
              </w:rPr>
              <w:t>2</w:t>
            </w:r>
            <w:r w:rsidRPr="00CB00E6">
              <w:rPr>
                <w:rFonts w:ascii="Times New Roman" w:eastAsia="宋体" w:hAnsi="Times New Roman" w:cs="Times New Roman" w:hint="eastAsia"/>
                <w:sz w:val="24"/>
                <w:szCs w:val="24"/>
              </w:rPr>
              <w:t>例</w:t>
            </w:r>
          </w:p>
        </w:tc>
        <w:tc>
          <w:tcPr>
            <w:tcW w:w="1776" w:type="pct"/>
            <w:shd w:val="clear" w:color="auto" w:fill="auto"/>
            <w:vAlign w:val="center"/>
          </w:tcPr>
          <w:p w14:paraId="7647B2E3" w14:textId="4A6946B6" w:rsidR="0028689A" w:rsidRPr="00CB00E6" w:rsidRDefault="0028689A" w:rsidP="008B33AB">
            <w:pPr>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2</w:t>
            </w:r>
            <w:r w:rsidRPr="00CB00E6">
              <w:rPr>
                <w:rFonts w:ascii="Times New Roman" w:eastAsia="宋体" w:hAnsi="Times New Roman" w:cs="Times New Roman" w:hint="eastAsia"/>
                <w:sz w:val="24"/>
                <w:szCs w:val="24"/>
              </w:rPr>
              <w:t>个</w:t>
            </w:r>
            <w:r w:rsidRPr="00CB00E6">
              <w:rPr>
                <w:rFonts w:ascii="Times New Roman" w:eastAsia="宋体" w:hAnsi="Times New Roman" w:cs="Times New Roman"/>
                <w:sz w:val="24"/>
                <w:szCs w:val="24"/>
              </w:rPr>
              <w:t>工作日且在发放导入期药物前完成</w:t>
            </w:r>
          </w:p>
        </w:tc>
      </w:tr>
      <w:tr w:rsidR="0028689A" w:rsidRPr="008B33AB" w14:paraId="0CEDA630" w14:textId="77777777" w:rsidTr="00BE260B">
        <w:trPr>
          <w:trHeight w:val="505"/>
        </w:trPr>
        <w:tc>
          <w:tcPr>
            <w:tcW w:w="908" w:type="pct"/>
            <w:vMerge/>
            <w:vAlign w:val="center"/>
          </w:tcPr>
          <w:p w14:paraId="6A72143A"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shd w:val="clear" w:color="auto" w:fill="auto"/>
            <w:vAlign w:val="center"/>
          </w:tcPr>
          <w:p w14:paraId="357EDE6C" w14:textId="3E8D7D80" w:rsidR="0028689A" w:rsidRPr="00CB00E6" w:rsidRDefault="0028689A" w:rsidP="008B33AB">
            <w:pPr>
              <w:widowControl/>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入组</w:t>
            </w:r>
            <w:r w:rsidRPr="00CB00E6">
              <w:rPr>
                <w:rFonts w:ascii="Times New Roman" w:eastAsia="宋体" w:hAnsi="Times New Roman" w:cs="Times New Roman"/>
                <w:sz w:val="24"/>
                <w:szCs w:val="24"/>
              </w:rPr>
              <w:t>合格性审查</w:t>
            </w:r>
            <w:r w:rsidRPr="00CB00E6">
              <w:rPr>
                <w:rFonts w:ascii="Times New Roman" w:eastAsia="宋体" w:hAnsi="Times New Roman" w:cs="Times New Roman" w:hint="eastAsia"/>
                <w:sz w:val="24"/>
                <w:szCs w:val="24"/>
              </w:rPr>
              <w:t>：</w:t>
            </w:r>
            <w:r w:rsidRPr="00CB00E6">
              <w:rPr>
                <w:rFonts w:ascii="Times New Roman" w:eastAsia="宋体" w:hAnsi="Times New Roman" w:cs="Times New Roman"/>
                <w:sz w:val="24"/>
                <w:szCs w:val="24"/>
              </w:rPr>
              <w:t>每家中心</w:t>
            </w:r>
            <w:r w:rsidR="00CB00E6" w:rsidRPr="00CB00E6">
              <w:rPr>
                <w:rFonts w:ascii="Times New Roman" w:eastAsia="宋体" w:hAnsi="Times New Roman" w:cs="Times New Roman" w:hint="eastAsia"/>
                <w:sz w:val="24"/>
                <w:szCs w:val="24"/>
              </w:rPr>
              <w:t>前</w:t>
            </w:r>
            <w:r w:rsidR="00CB00E6" w:rsidRPr="00CB00E6">
              <w:rPr>
                <w:rFonts w:ascii="Times New Roman" w:eastAsia="宋体" w:hAnsi="Times New Roman" w:cs="Times New Roman" w:hint="eastAsia"/>
                <w:sz w:val="24"/>
                <w:szCs w:val="24"/>
              </w:rPr>
              <w:t>2</w:t>
            </w:r>
            <w:r w:rsidRPr="00CB00E6">
              <w:rPr>
                <w:rFonts w:ascii="Times New Roman" w:eastAsia="宋体" w:hAnsi="Times New Roman" w:cs="Times New Roman"/>
                <w:sz w:val="24"/>
                <w:szCs w:val="24"/>
              </w:rPr>
              <w:t>例受试者</w:t>
            </w:r>
            <w:r w:rsidR="00CB00E6" w:rsidRPr="00CB00E6">
              <w:rPr>
                <w:rFonts w:ascii="Times New Roman" w:eastAsia="宋体" w:hAnsi="Times New Roman" w:cs="Times New Roman"/>
                <w:sz w:val="24"/>
                <w:szCs w:val="24"/>
              </w:rPr>
              <w:t>（</w:t>
            </w:r>
            <w:r w:rsidR="00CB00E6" w:rsidRPr="00CB00E6">
              <w:rPr>
                <w:rFonts w:ascii="Times New Roman" w:eastAsia="宋体" w:hAnsi="Times New Roman" w:cs="Times New Roman" w:hint="eastAsia"/>
                <w:sz w:val="24"/>
                <w:szCs w:val="24"/>
              </w:rPr>
              <w:t>含筛选和导入</w:t>
            </w:r>
            <w:r w:rsidR="00CB00E6" w:rsidRPr="00CB00E6">
              <w:rPr>
                <w:rFonts w:ascii="Times New Roman" w:eastAsia="宋体" w:hAnsi="Times New Roman" w:cs="Times New Roman"/>
                <w:sz w:val="24"/>
                <w:szCs w:val="24"/>
              </w:rPr>
              <w:t>）</w:t>
            </w:r>
          </w:p>
        </w:tc>
        <w:tc>
          <w:tcPr>
            <w:tcW w:w="1776" w:type="pct"/>
            <w:shd w:val="clear" w:color="auto" w:fill="auto"/>
            <w:vAlign w:val="center"/>
          </w:tcPr>
          <w:p w14:paraId="5F27978B" w14:textId="2060F4CB" w:rsidR="0028689A" w:rsidRPr="00CB00E6" w:rsidRDefault="0028689A" w:rsidP="008B33AB">
            <w:pPr>
              <w:spacing w:line="360" w:lineRule="auto"/>
              <w:rPr>
                <w:rFonts w:ascii="Times New Roman" w:eastAsia="宋体" w:hAnsi="Times New Roman" w:cs="Times New Roman"/>
                <w:sz w:val="24"/>
                <w:szCs w:val="24"/>
              </w:rPr>
            </w:pPr>
            <w:r w:rsidRPr="00CB00E6">
              <w:rPr>
                <w:rFonts w:ascii="Times New Roman" w:eastAsia="宋体" w:hAnsi="Times New Roman" w:cs="Times New Roman"/>
                <w:sz w:val="24"/>
                <w:szCs w:val="24"/>
              </w:rPr>
              <w:t>2</w:t>
            </w:r>
            <w:r w:rsidRPr="00CB00E6">
              <w:rPr>
                <w:rFonts w:ascii="Times New Roman" w:eastAsia="宋体" w:hAnsi="Times New Roman" w:cs="Times New Roman" w:hint="eastAsia"/>
                <w:sz w:val="24"/>
                <w:szCs w:val="24"/>
              </w:rPr>
              <w:t>个工作日且在随机前完成</w:t>
            </w:r>
          </w:p>
        </w:tc>
      </w:tr>
      <w:tr w:rsidR="0028689A" w:rsidRPr="008B33AB" w14:paraId="71B7F278" w14:textId="77777777" w:rsidTr="00BE260B">
        <w:trPr>
          <w:trHeight w:val="505"/>
        </w:trPr>
        <w:tc>
          <w:tcPr>
            <w:tcW w:w="908" w:type="pct"/>
            <w:vMerge/>
            <w:vAlign w:val="center"/>
          </w:tcPr>
          <w:p w14:paraId="329C1F38"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vAlign w:val="center"/>
          </w:tcPr>
          <w:p w14:paraId="2A66745F" w14:textId="1B649714" w:rsidR="0028689A" w:rsidRPr="0028689A" w:rsidRDefault="0028689A" w:rsidP="00C512D4">
            <w:pPr>
              <w:widowControl/>
              <w:spacing w:line="360" w:lineRule="auto"/>
              <w:rPr>
                <w:rFonts w:ascii="Times New Roman" w:eastAsia="宋体" w:hAnsi="Times New Roman" w:cs="Times New Roman"/>
                <w:sz w:val="24"/>
                <w:szCs w:val="24"/>
              </w:rPr>
            </w:pPr>
            <w:r w:rsidRPr="0028689A">
              <w:rPr>
                <w:rFonts w:ascii="Times New Roman" w:eastAsia="宋体" w:hAnsi="Times New Roman" w:cs="Times New Roman" w:hint="eastAsia"/>
                <w:sz w:val="24"/>
                <w:szCs w:val="24"/>
              </w:rPr>
              <w:t>入组</w:t>
            </w:r>
            <w:r w:rsidRPr="0028689A">
              <w:rPr>
                <w:rFonts w:ascii="Times New Roman" w:eastAsia="宋体" w:hAnsi="Times New Roman" w:cs="Times New Roman"/>
                <w:sz w:val="24"/>
                <w:szCs w:val="24"/>
              </w:rPr>
              <w:t>合格性审查</w:t>
            </w:r>
            <w:r>
              <w:rPr>
                <w:rFonts w:ascii="Times New Roman" w:eastAsia="宋体" w:hAnsi="Times New Roman" w:cs="Times New Roman" w:hint="eastAsia"/>
                <w:sz w:val="24"/>
                <w:szCs w:val="24"/>
              </w:rPr>
              <w:t>：</w:t>
            </w:r>
            <w:r w:rsidRPr="0028689A">
              <w:rPr>
                <w:rFonts w:ascii="Times New Roman" w:eastAsia="宋体" w:hAnsi="Times New Roman" w:cs="Times New Roman" w:hint="eastAsia"/>
                <w:sz w:val="24"/>
                <w:szCs w:val="24"/>
              </w:rPr>
              <w:t>各中心</w:t>
            </w:r>
            <w:r w:rsidR="00CB00E6">
              <w:rPr>
                <w:rFonts w:ascii="Times New Roman" w:eastAsia="宋体" w:hAnsi="Times New Roman" w:cs="Times New Roman" w:hint="eastAsia"/>
                <w:sz w:val="24"/>
                <w:szCs w:val="24"/>
              </w:rPr>
              <w:t>10</w:t>
            </w:r>
            <w:r w:rsidRPr="0028689A">
              <w:rPr>
                <w:rFonts w:ascii="Times New Roman" w:eastAsia="宋体" w:hAnsi="Times New Roman" w:cs="Times New Roman" w:hint="eastAsia"/>
                <w:sz w:val="24"/>
                <w:szCs w:val="24"/>
              </w:rPr>
              <w:t>0%</w:t>
            </w:r>
            <w:r w:rsidRPr="0028689A">
              <w:rPr>
                <w:rFonts w:ascii="Times New Roman" w:eastAsia="宋体" w:hAnsi="Times New Roman" w:cs="Times New Roman"/>
                <w:sz w:val="24"/>
                <w:szCs w:val="24"/>
              </w:rPr>
              <w:t>受试者</w:t>
            </w:r>
            <w:r w:rsidRPr="0028689A">
              <w:rPr>
                <w:rFonts w:ascii="Times New Roman" w:eastAsia="宋体" w:hAnsi="Times New Roman" w:cs="Times New Roman" w:hint="eastAsia"/>
                <w:sz w:val="24"/>
                <w:szCs w:val="24"/>
              </w:rPr>
              <w:t>入组</w:t>
            </w:r>
            <w:r w:rsidR="00CB00E6">
              <w:rPr>
                <w:rFonts w:ascii="Times New Roman" w:eastAsia="宋体" w:hAnsi="Times New Roman" w:cs="Times New Roman" w:hint="eastAsia"/>
                <w:sz w:val="24"/>
                <w:szCs w:val="24"/>
              </w:rPr>
              <w:t>关键数据</w:t>
            </w:r>
          </w:p>
        </w:tc>
        <w:tc>
          <w:tcPr>
            <w:tcW w:w="1776" w:type="pct"/>
            <w:vAlign w:val="center"/>
          </w:tcPr>
          <w:p w14:paraId="378B2FDD" w14:textId="7C5635CB" w:rsidR="0028689A" w:rsidRDefault="0028689A" w:rsidP="008B33AB">
            <w:pPr>
              <w:spacing w:line="360" w:lineRule="auto"/>
              <w:rPr>
                <w:rFonts w:ascii="Times New Roman" w:eastAsia="宋体" w:hAnsi="Times New Roman" w:cs="Times New Roman"/>
                <w:sz w:val="24"/>
                <w:szCs w:val="24"/>
              </w:rPr>
            </w:pPr>
            <w:r w:rsidRPr="0028689A">
              <w:rPr>
                <w:rFonts w:ascii="Times New Roman" w:eastAsia="宋体" w:hAnsi="Times New Roman" w:cs="Times New Roman" w:hint="eastAsia"/>
                <w:sz w:val="24"/>
                <w:szCs w:val="24"/>
              </w:rPr>
              <w:t>ED</w:t>
            </w:r>
            <w:r w:rsidRPr="0028689A">
              <w:rPr>
                <w:rFonts w:ascii="Times New Roman" w:eastAsia="宋体" w:hAnsi="Times New Roman" w:cs="Times New Roman"/>
                <w:sz w:val="24"/>
                <w:szCs w:val="24"/>
              </w:rPr>
              <w:t>C</w:t>
            </w:r>
            <w:r w:rsidRPr="0028689A">
              <w:rPr>
                <w:rFonts w:ascii="Times New Roman" w:eastAsia="宋体" w:hAnsi="Times New Roman" w:cs="Times New Roman" w:hint="eastAsia"/>
                <w:sz w:val="24"/>
                <w:szCs w:val="24"/>
              </w:rPr>
              <w:t>数据</w:t>
            </w:r>
            <w:r w:rsidRPr="0028689A">
              <w:rPr>
                <w:rFonts w:ascii="Times New Roman" w:eastAsia="宋体" w:hAnsi="Times New Roman" w:cs="Times New Roman"/>
                <w:sz w:val="24"/>
                <w:szCs w:val="24"/>
              </w:rPr>
              <w:t>录入完后</w:t>
            </w:r>
            <w:r w:rsidRPr="0028689A">
              <w:rPr>
                <w:rFonts w:ascii="Times New Roman" w:eastAsia="宋体" w:hAnsi="Times New Roman" w:cs="Times New Roman"/>
                <w:sz w:val="24"/>
                <w:szCs w:val="24"/>
              </w:rPr>
              <w:t>10</w:t>
            </w:r>
            <w:r w:rsidRPr="0028689A">
              <w:rPr>
                <w:rFonts w:ascii="Times New Roman" w:eastAsia="宋体" w:hAnsi="Times New Roman" w:cs="Times New Roman" w:hint="eastAsia"/>
                <w:sz w:val="24"/>
                <w:szCs w:val="24"/>
              </w:rPr>
              <w:t>个</w:t>
            </w:r>
            <w:r w:rsidRPr="0028689A">
              <w:rPr>
                <w:rFonts w:ascii="Times New Roman" w:eastAsia="宋体" w:hAnsi="Times New Roman" w:cs="Times New Roman"/>
                <w:sz w:val="24"/>
                <w:szCs w:val="24"/>
              </w:rPr>
              <w:t>工作日内完成</w:t>
            </w:r>
            <w:r w:rsidRPr="0028689A">
              <w:rPr>
                <w:rFonts w:ascii="Times New Roman" w:eastAsia="宋体" w:hAnsi="Times New Roman" w:cs="Times New Roman" w:hint="eastAsia"/>
                <w:sz w:val="24"/>
                <w:szCs w:val="24"/>
              </w:rPr>
              <w:t>。</w:t>
            </w:r>
          </w:p>
        </w:tc>
      </w:tr>
      <w:tr w:rsidR="000B179B" w:rsidRPr="008B33AB" w14:paraId="0EEC354F" w14:textId="77777777" w:rsidTr="00BE260B">
        <w:trPr>
          <w:trHeight w:val="219"/>
        </w:trPr>
        <w:tc>
          <w:tcPr>
            <w:tcW w:w="908" w:type="pct"/>
            <w:vMerge w:val="restart"/>
            <w:vAlign w:val="center"/>
          </w:tcPr>
          <w:p w14:paraId="1838E478" w14:textId="396BAECB" w:rsidR="000B179B" w:rsidRPr="008B33AB" w:rsidRDefault="00C879BF" w:rsidP="008B33A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P</w:t>
            </w:r>
            <w:r>
              <w:rPr>
                <w:rFonts w:ascii="Times New Roman" w:eastAsia="宋体" w:hAnsi="Times New Roman" w:cs="Times New Roman"/>
                <w:b/>
                <w:sz w:val="24"/>
                <w:szCs w:val="24"/>
              </w:rPr>
              <w:t>D</w:t>
            </w:r>
            <w:r>
              <w:rPr>
                <w:rFonts w:ascii="Times New Roman" w:eastAsia="宋体" w:hAnsi="Times New Roman" w:cs="Times New Roman" w:hint="eastAsia"/>
                <w:b/>
                <w:sz w:val="24"/>
                <w:szCs w:val="24"/>
              </w:rPr>
              <w:t>审核</w:t>
            </w:r>
          </w:p>
        </w:tc>
        <w:tc>
          <w:tcPr>
            <w:tcW w:w="2315" w:type="pct"/>
            <w:vAlign w:val="center"/>
          </w:tcPr>
          <w:p w14:paraId="454A380B" w14:textId="0AC1A798" w:rsidR="000B179B" w:rsidRPr="00D9091C" w:rsidRDefault="000B179B" w:rsidP="000B179B">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与申办方共同定义并审核</w:t>
            </w:r>
            <w:r w:rsidRPr="00D9091C">
              <w:rPr>
                <w:rFonts w:ascii="Times New Roman" w:eastAsia="宋体" w:hAnsi="Times New Roman" w:cs="Times New Roman"/>
                <w:sz w:val="24"/>
                <w:szCs w:val="24"/>
              </w:rPr>
              <w:t>PD</w:t>
            </w:r>
            <w:r w:rsidRPr="00D9091C">
              <w:rPr>
                <w:rFonts w:ascii="Times New Roman" w:eastAsia="宋体" w:hAnsi="Times New Roman" w:cs="Times New Roman"/>
                <w:sz w:val="24"/>
                <w:szCs w:val="24"/>
              </w:rPr>
              <w:t>列表及</w:t>
            </w:r>
            <w:r w:rsidR="001E620C" w:rsidRPr="00D9091C">
              <w:rPr>
                <w:rFonts w:ascii="Times New Roman" w:eastAsia="宋体" w:hAnsi="Times New Roman" w:cs="Times New Roman"/>
                <w:sz w:val="24"/>
                <w:szCs w:val="24"/>
              </w:rPr>
              <w:t>M</w:t>
            </w:r>
            <w:r w:rsidR="001E620C" w:rsidRPr="00D9091C">
              <w:rPr>
                <w:rFonts w:ascii="Times New Roman" w:eastAsia="宋体" w:hAnsi="Times New Roman" w:cs="Times New Roman" w:hint="eastAsia"/>
                <w:sz w:val="24"/>
                <w:szCs w:val="24"/>
              </w:rPr>
              <w:t>ajor</w:t>
            </w:r>
            <w:r w:rsidR="001E620C" w:rsidRPr="00D9091C">
              <w:rPr>
                <w:rFonts w:ascii="Times New Roman" w:eastAsia="宋体" w:hAnsi="Times New Roman" w:cs="Times New Roman"/>
                <w:sz w:val="24"/>
                <w:szCs w:val="24"/>
              </w:rPr>
              <w:t xml:space="preserve"> </w:t>
            </w:r>
            <w:r w:rsidRPr="00D9091C">
              <w:rPr>
                <w:rFonts w:ascii="Times New Roman" w:eastAsia="宋体" w:hAnsi="Times New Roman" w:cs="Times New Roman"/>
                <w:sz w:val="24"/>
                <w:szCs w:val="24"/>
              </w:rPr>
              <w:t>PD</w:t>
            </w:r>
            <w:r w:rsidRPr="00D9091C">
              <w:rPr>
                <w:rFonts w:ascii="Times New Roman" w:eastAsia="宋体" w:hAnsi="Times New Roman" w:cs="Times New Roman"/>
                <w:sz w:val="24"/>
                <w:szCs w:val="24"/>
              </w:rPr>
              <w:t>列表</w:t>
            </w:r>
          </w:p>
        </w:tc>
        <w:tc>
          <w:tcPr>
            <w:tcW w:w="1776" w:type="pct"/>
            <w:vAlign w:val="center"/>
          </w:tcPr>
          <w:p w14:paraId="4B54CA93" w14:textId="33E9CAE8" w:rsidR="000B179B" w:rsidRPr="008B33AB" w:rsidRDefault="000B179B" w:rsidP="008B33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启动前</w:t>
            </w:r>
          </w:p>
        </w:tc>
      </w:tr>
      <w:tr w:rsidR="000B179B" w:rsidRPr="008B33AB" w14:paraId="71A5C7CB" w14:textId="77777777" w:rsidTr="00BE260B">
        <w:trPr>
          <w:trHeight w:val="539"/>
        </w:trPr>
        <w:tc>
          <w:tcPr>
            <w:tcW w:w="908" w:type="pct"/>
            <w:vMerge/>
            <w:vAlign w:val="center"/>
          </w:tcPr>
          <w:p w14:paraId="6CD3575D" w14:textId="77777777" w:rsidR="000B179B" w:rsidRPr="008B33AB" w:rsidRDefault="000B179B" w:rsidP="008B33AB">
            <w:pPr>
              <w:spacing w:line="360" w:lineRule="auto"/>
              <w:rPr>
                <w:rFonts w:ascii="Times New Roman" w:eastAsia="宋体" w:hAnsi="Times New Roman" w:cs="Times New Roman"/>
                <w:b/>
                <w:sz w:val="24"/>
                <w:szCs w:val="24"/>
              </w:rPr>
            </w:pPr>
          </w:p>
        </w:tc>
        <w:tc>
          <w:tcPr>
            <w:tcW w:w="2315" w:type="pct"/>
            <w:vAlign w:val="center"/>
          </w:tcPr>
          <w:p w14:paraId="02CB72A4" w14:textId="28DF0D73" w:rsidR="000B179B" w:rsidRPr="00D9091C" w:rsidRDefault="000B179B" w:rsidP="009F011A">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M</w:t>
            </w:r>
            <w:r w:rsidRPr="00D9091C">
              <w:rPr>
                <w:rFonts w:ascii="Times New Roman" w:eastAsia="宋体" w:hAnsi="Times New Roman" w:cs="Times New Roman" w:hint="eastAsia"/>
                <w:sz w:val="24"/>
                <w:szCs w:val="24"/>
              </w:rPr>
              <w:t>ajor</w:t>
            </w:r>
            <w:r w:rsidRPr="00D9091C">
              <w:rPr>
                <w:rFonts w:ascii="Times New Roman" w:eastAsia="宋体" w:hAnsi="Times New Roman" w:cs="Times New Roman"/>
                <w:sz w:val="24"/>
                <w:szCs w:val="24"/>
              </w:rPr>
              <w:t xml:space="preserve"> PD</w:t>
            </w:r>
            <w:r w:rsidRPr="00D9091C">
              <w:rPr>
                <w:rFonts w:ascii="Times New Roman" w:eastAsia="宋体" w:hAnsi="Times New Roman" w:cs="Times New Roman" w:hint="eastAsia"/>
                <w:sz w:val="24"/>
                <w:szCs w:val="24"/>
              </w:rPr>
              <w:t>审核表</w:t>
            </w:r>
            <w:r w:rsidRPr="00D9091C">
              <w:rPr>
                <w:rFonts w:ascii="Times New Roman" w:eastAsia="宋体" w:hAnsi="Times New Roman" w:cs="Times New Roman"/>
                <w:sz w:val="24"/>
                <w:szCs w:val="24"/>
              </w:rPr>
              <w:t>：</w:t>
            </w:r>
            <w:r w:rsidRPr="00D9091C">
              <w:rPr>
                <w:rFonts w:ascii="Times New Roman" w:eastAsia="宋体" w:hAnsi="Times New Roman" w:cs="Times New Roman"/>
                <w:sz w:val="24"/>
                <w:szCs w:val="24"/>
              </w:rPr>
              <w:t>HMM</w:t>
            </w:r>
            <w:r w:rsidRPr="00D9091C">
              <w:rPr>
                <w:rFonts w:ascii="Times New Roman" w:eastAsia="宋体" w:hAnsi="Times New Roman" w:cs="Times New Roman"/>
                <w:sz w:val="24"/>
                <w:szCs w:val="24"/>
              </w:rPr>
              <w:t>的审核和反馈</w:t>
            </w:r>
          </w:p>
        </w:tc>
        <w:tc>
          <w:tcPr>
            <w:tcW w:w="1776" w:type="pct"/>
            <w:vAlign w:val="center"/>
          </w:tcPr>
          <w:p w14:paraId="51F9A7C3" w14:textId="745A51BB" w:rsidR="000B179B" w:rsidRPr="008B33AB" w:rsidRDefault="00F66795" w:rsidP="000B179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0B179B" w:rsidRPr="008B33AB">
              <w:rPr>
                <w:rFonts w:ascii="Times New Roman" w:eastAsia="宋体" w:hAnsi="Times New Roman" w:cs="Times New Roman"/>
                <w:sz w:val="24"/>
                <w:szCs w:val="24"/>
              </w:rPr>
              <w:t>个工作日内</w:t>
            </w:r>
          </w:p>
        </w:tc>
      </w:tr>
      <w:tr w:rsidR="000B179B" w:rsidRPr="008B33AB" w14:paraId="744DC702" w14:textId="77777777" w:rsidTr="00BE260B">
        <w:trPr>
          <w:trHeight w:val="219"/>
        </w:trPr>
        <w:tc>
          <w:tcPr>
            <w:tcW w:w="908" w:type="pct"/>
            <w:vMerge/>
            <w:vAlign w:val="center"/>
          </w:tcPr>
          <w:p w14:paraId="3C2BF9E9" w14:textId="77777777" w:rsidR="000B179B" w:rsidRPr="008B33AB" w:rsidRDefault="000B179B" w:rsidP="008B33AB">
            <w:pPr>
              <w:spacing w:line="360" w:lineRule="auto"/>
              <w:rPr>
                <w:rFonts w:ascii="Times New Roman" w:eastAsia="宋体" w:hAnsi="Times New Roman" w:cs="Times New Roman"/>
                <w:b/>
                <w:sz w:val="24"/>
                <w:szCs w:val="24"/>
              </w:rPr>
            </w:pPr>
          </w:p>
        </w:tc>
        <w:tc>
          <w:tcPr>
            <w:tcW w:w="2315" w:type="pct"/>
            <w:vAlign w:val="center"/>
          </w:tcPr>
          <w:p w14:paraId="7E1F3C7A" w14:textId="582947ED" w:rsidR="000B179B" w:rsidRPr="00D9091C" w:rsidRDefault="000B179B" w:rsidP="000B179B">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hint="eastAsia"/>
                <w:sz w:val="24"/>
                <w:szCs w:val="24"/>
              </w:rPr>
              <w:t>P</w:t>
            </w:r>
            <w:r w:rsidRPr="00D9091C">
              <w:rPr>
                <w:rFonts w:ascii="Times New Roman" w:eastAsia="宋体" w:hAnsi="Times New Roman" w:cs="Times New Roman"/>
                <w:sz w:val="24"/>
                <w:szCs w:val="24"/>
              </w:rPr>
              <w:t>D</w:t>
            </w:r>
            <w:r w:rsidRPr="00D9091C">
              <w:rPr>
                <w:rFonts w:ascii="Times New Roman" w:eastAsia="宋体" w:hAnsi="Times New Roman" w:cs="Times New Roman" w:hint="eastAsia"/>
                <w:sz w:val="24"/>
                <w:szCs w:val="24"/>
              </w:rPr>
              <w:t>审核表</w:t>
            </w:r>
            <w:r w:rsidRPr="00D9091C">
              <w:rPr>
                <w:rFonts w:ascii="Times New Roman" w:eastAsia="宋体" w:hAnsi="Times New Roman" w:cs="Times New Roman"/>
                <w:sz w:val="24"/>
                <w:szCs w:val="24"/>
              </w:rPr>
              <w:t>：</w:t>
            </w:r>
            <w:r w:rsidRPr="00D9091C">
              <w:rPr>
                <w:rFonts w:ascii="Times New Roman" w:eastAsia="宋体" w:hAnsi="Times New Roman" w:cs="Times New Roman"/>
                <w:sz w:val="24"/>
                <w:szCs w:val="24"/>
              </w:rPr>
              <w:t>HMM</w:t>
            </w:r>
            <w:r w:rsidRPr="00D9091C">
              <w:rPr>
                <w:rFonts w:ascii="Times New Roman" w:eastAsia="宋体" w:hAnsi="Times New Roman" w:cs="Times New Roman" w:hint="eastAsia"/>
                <w:sz w:val="24"/>
                <w:szCs w:val="24"/>
              </w:rPr>
              <w:t>审核</w:t>
            </w:r>
          </w:p>
        </w:tc>
        <w:tc>
          <w:tcPr>
            <w:tcW w:w="1776" w:type="pct"/>
            <w:vAlign w:val="center"/>
          </w:tcPr>
          <w:p w14:paraId="0F60168D" w14:textId="7181984F" w:rsidR="000B179B" w:rsidRPr="008B33AB" w:rsidRDefault="000B179B" w:rsidP="000B179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每月一次</w:t>
            </w:r>
          </w:p>
        </w:tc>
      </w:tr>
      <w:tr w:rsidR="007A6EB2" w:rsidRPr="008B33AB" w14:paraId="44ECB136" w14:textId="77777777" w:rsidTr="00BE260B">
        <w:trPr>
          <w:trHeight w:val="383"/>
        </w:trPr>
        <w:tc>
          <w:tcPr>
            <w:tcW w:w="908" w:type="pct"/>
            <w:vMerge w:val="restart"/>
            <w:vAlign w:val="center"/>
          </w:tcPr>
          <w:p w14:paraId="1573751E" w14:textId="4BDDA514" w:rsidR="007A6EB2" w:rsidRPr="00FD1D10" w:rsidRDefault="007A6EB2" w:rsidP="007400D4">
            <w:pPr>
              <w:widowControl/>
              <w:spacing w:line="360" w:lineRule="auto"/>
              <w:rPr>
                <w:rStyle w:val="fontstyle01"/>
                <w:rFonts w:ascii="Times New Roman" w:hAnsi="Times New Roman" w:cs="Times New Roman" w:hint="default"/>
                <w:b/>
                <w:color w:val="auto"/>
              </w:rPr>
            </w:pPr>
            <w:bookmarkStart w:id="16" w:name="OLE_LINK166"/>
            <w:bookmarkStart w:id="17" w:name="OLE_LINK165"/>
            <w:r w:rsidRPr="00FD1D10">
              <w:rPr>
                <w:rStyle w:val="fontstyle01"/>
                <w:rFonts w:ascii="Times New Roman" w:hAnsi="Times New Roman" w:cs="Times New Roman" w:hint="default"/>
                <w:b/>
                <w:color w:val="auto"/>
              </w:rPr>
              <w:t>AE/SAE</w:t>
            </w:r>
            <w:r w:rsidRPr="00FD1D10">
              <w:rPr>
                <w:rStyle w:val="fontstyle01"/>
                <w:rFonts w:ascii="Times New Roman" w:hAnsi="Times New Roman" w:cs="Times New Roman" w:hint="default"/>
                <w:b/>
                <w:color w:val="auto"/>
              </w:rPr>
              <w:t>审核</w:t>
            </w:r>
          </w:p>
        </w:tc>
        <w:tc>
          <w:tcPr>
            <w:tcW w:w="2315" w:type="pct"/>
            <w:vAlign w:val="center"/>
          </w:tcPr>
          <w:p w14:paraId="2ACED89A" w14:textId="0B537A06" w:rsidR="007A6EB2" w:rsidRPr="00D9091C" w:rsidRDefault="007A6EB2" w:rsidP="007400D4">
            <w:pPr>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AE</w:t>
            </w:r>
            <w:r w:rsidRPr="00D9091C">
              <w:rPr>
                <w:rFonts w:ascii="Times New Roman" w:eastAsia="宋体" w:hAnsi="Times New Roman" w:cs="Times New Roman"/>
                <w:sz w:val="24"/>
                <w:szCs w:val="24"/>
              </w:rPr>
              <w:t>审核</w:t>
            </w:r>
          </w:p>
        </w:tc>
        <w:tc>
          <w:tcPr>
            <w:tcW w:w="1776" w:type="pct"/>
            <w:vAlign w:val="center"/>
          </w:tcPr>
          <w:p w14:paraId="5C585CCB" w14:textId="03EAAE73" w:rsidR="007A6EB2" w:rsidRPr="00FD1D10" w:rsidRDefault="007A6EB2"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每月</w:t>
            </w:r>
            <w:r w:rsidRPr="00FD1D10">
              <w:rPr>
                <w:rFonts w:ascii="Times New Roman" w:eastAsia="宋体" w:hAnsi="Times New Roman" w:cs="Times New Roman"/>
                <w:sz w:val="24"/>
                <w:szCs w:val="24"/>
              </w:rPr>
              <w:t>1</w:t>
            </w:r>
            <w:r w:rsidRPr="00FD1D10">
              <w:rPr>
                <w:rFonts w:ascii="Times New Roman" w:eastAsia="宋体" w:hAnsi="Times New Roman" w:cs="Times New Roman"/>
                <w:sz w:val="24"/>
                <w:szCs w:val="24"/>
              </w:rPr>
              <w:t>次</w:t>
            </w:r>
          </w:p>
        </w:tc>
      </w:tr>
      <w:tr w:rsidR="007A6EB2" w:rsidRPr="008B33AB" w14:paraId="0D5FA719" w14:textId="77777777" w:rsidTr="00BE260B">
        <w:tc>
          <w:tcPr>
            <w:tcW w:w="908" w:type="pct"/>
            <w:vMerge/>
            <w:vAlign w:val="center"/>
          </w:tcPr>
          <w:p w14:paraId="0370080B" w14:textId="77777777" w:rsidR="007A6EB2" w:rsidRPr="00FD1D10" w:rsidRDefault="007A6EB2" w:rsidP="007400D4">
            <w:pPr>
              <w:widowControl/>
              <w:spacing w:line="360" w:lineRule="auto"/>
              <w:rPr>
                <w:rStyle w:val="fontstyle01"/>
                <w:rFonts w:ascii="Times New Roman" w:hAnsi="Times New Roman" w:cs="Times New Roman" w:hint="default"/>
                <w:b/>
                <w:color w:val="auto"/>
              </w:rPr>
            </w:pPr>
          </w:p>
        </w:tc>
        <w:tc>
          <w:tcPr>
            <w:tcW w:w="2315" w:type="pct"/>
            <w:vAlign w:val="center"/>
          </w:tcPr>
          <w:p w14:paraId="7BF148F6" w14:textId="2683611A" w:rsidR="007A6EB2" w:rsidRPr="00D9091C" w:rsidRDefault="007A6EB2" w:rsidP="007400D4">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SAE</w:t>
            </w:r>
            <w:r w:rsidRPr="00D9091C">
              <w:rPr>
                <w:rFonts w:ascii="Times New Roman" w:eastAsia="宋体" w:hAnsi="Times New Roman" w:cs="Times New Roman"/>
                <w:sz w:val="24"/>
                <w:szCs w:val="24"/>
              </w:rPr>
              <w:t>报告医学审核及质疑解决</w:t>
            </w:r>
          </w:p>
        </w:tc>
        <w:tc>
          <w:tcPr>
            <w:tcW w:w="1776" w:type="pct"/>
            <w:vAlign w:val="center"/>
          </w:tcPr>
          <w:p w14:paraId="728903B2" w14:textId="567BEB70" w:rsidR="007A6EB2" w:rsidRPr="00FD1D10" w:rsidRDefault="007A6EB2"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个工作日</w:t>
            </w:r>
          </w:p>
        </w:tc>
      </w:tr>
      <w:tr w:rsidR="00443D69" w:rsidRPr="008B33AB" w14:paraId="0DB7A7F0" w14:textId="77777777" w:rsidTr="00BE260B">
        <w:tc>
          <w:tcPr>
            <w:tcW w:w="908" w:type="pct"/>
            <w:vAlign w:val="center"/>
          </w:tcPr>
          <w:p w14:paraId="6FE36431" w14:textId="2FEC305A" w:rsidR="00443D69" w:rsidRPr="00FD1D10" w:rsidRDefault="00443D69" w:rsidP="007400D4">
            <w:pPr>
              <w:widowControl/>
              <w:spacing w:line="360" w:lineRule="auto"/>
              <w:rPr>
                <w:rStyle w:val="fontstyle01"/>
                <w:rFonts w:ascii="Times New Roman" w:hAnsi="Times New Roman" w:cs="Times New Roman" w:hint="default"/>
                <w:b/>
                <w:color w:val="auto"/>
              </w:rPr>
            </w:pPr>
            <w:r>
              <w:rPr>
                <w:rStyle w:val="fontstyle01"/>
                <w:rFonts w:ascii="Times New Roman" w:hAnsi="Times New Roman" w:cs="Times New Roman" w:hint="default"/>
                <w:b/>
                <w:color w:val="auto"/>
              </w:rPr>
              <w:t>合并用药审核</w:t>
            </w:r>
          </w:p>
        </w:tc>
        <w:tc>
          <w:tcPr>
            <w:tcW w:w="2315" w:type="pct"/>
            <w:vAlign w:val="center"/>
          </w:tcPr>
          <w:p w14:paraId="1C7DFE17" w14:textId="77777777" w:rsidR="00443D69" w:rsidRDefault="00C512D4"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安全性</w:t>
            </w:r>
            <w:r>
              <w:rPr>
                <w:rFonts w:ascii="Times New Roman" w:eastAsia="宋体" w:hAnsi="Times New Roman" w:cs="Times New Roman"/>
                <w:sz w:val="24"/>
                <w:szCs w:val="24"/>
              </w:rPr>
              <w:t>审核：与</w:t>
            </w:r>
            <w:r>
              <w:rPr>
                <w:rFonts w:ascii="Times New Roman" w:eastAsia="宋体" w:hAnsi="Times New Roman" w:cs="Times New Roman"/>
                <w:sz w:val="24"/>
                <w:szCs w:val="24"/>
              </w:rPr>
              <w:t>AE</w:t>
            </w:r>
            <w:r>
              <w:rPr>
                <w:rFonts w:ascii="Times New Roman" w:eastAsia="宋体" w:hAnsi="Times New Roman" w:cs="Times New Roman" w:hint="eastAsia"/>
                <w:sz w:val="24"/>
                <w:szCs w:val="24"/>
              </w:rPr>
              <w:t>/SAE</w:t>
            </w:r>
            <w:r>
              <w:rPr>
                <w:rFonts w:ascii="Times New Roman" w:eastAsia="宋体" w:hAnsi="Times New Roman" w:cs="Times New Roman" w:hint="eastAsia"/>
                <w:sz w:val="24"/>
                <w:szCs w:val="24"/>
              </w:rPr>
              <w:t>关联性</w:t>
            </w:r>
            <w:r>
              <w:rPr>
                <w:rFonts w:ascii="Times New Roman" w:eastAsia="宋体" w:hAnsi="Times New Roman" w:cs="Times New Roman"/>
                <w:sz w:val="24"/>
                <w:szCs w:val="24"/>
              </w:rPr>
              <w:t>审核</w:t>
            </w:r>
          </w:p>
          <w:p w14:paraId="018793A8" w14:textId="705D46C0" w:rsidR="00C512D4" w:rsidRPr="00C512D4" w:rsidRDefault="00C512D4"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有效性</w:t>
            </w:r>
            <w:r>
              <w:rPr>
                <w:rFonts w:ascii="Times New Roman" w:eastAsia="宋体" w:hAnsi="Times New Roman" w:cs="Times New Roman"/>
                <w:sz w:val="24"/>
                <w:szCs w:val="24"/>
              </w:rPr>
              <w:t>审核：违禁用药审核</w:t>
            </w:r>
          </w:p>
        </w:tc>
        <w:tc>
          <w:tcPr>
            <w:tcW w:w="1776" w:type="pct"/>
            <w:vAlign w:val="center"/>
          </w:tcPr>
          <w:p w14:paraId="49383E37" w14:textId="64AC64E3" w:rsidR="00443D69" w:rsidRPr="00FD1D10" w:rsidRDefault="00E17992" w:rsidP="00E17992">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每月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tc>
      </w:tr>
      <w:tr w:rsidR="007400D4" w:rsidRPr="008B33AB" w14:paraId="7D6E2B06" w14:textId="77777777" w:rsidTr="00BE260B">
        <w:tc>
          <w:tcPr>
            <w:tcW w:w="908" w:type="pct"/>
            <w:vAlign w:val="center"/>
          </w:tcPr>
          <w:p w14:paraId="2AD135C2" w14:textId="7B0B476B" w:rsidR="007400D4" w:rsidRPr="00FD1D10" w:rsidRDefault="007A6EB2" w:rsidP="007400D4">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Query</w:t>
            </w:r>
          </w:p>
        </w:tc>
        <w:tc>
          <w:tcPr>
            <w:tcW w:w="2315" w:type="pct"/>
            <w:vAlign w:val="center"/>
          </w:tcPr>
          <w:p w14:paraId="37081F3B" w14:textId="077A8A38" w:rsidR="007400D4" w:rsidRPr="00FD1D10" w:rsidRDefault="00E17992"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医学质疑</w:t>
            </w:r>
          </w:p>
        </w:tc>
        <w:tc>
          <w:tcPr>
            <w:tcW w:w="1776" w:type="pct"/>
            <w:vAlign w:val="center"/>
          </w:tcPr>
          <w:p w14:paraId="4DA2E669" w14:textId="0F8F1120" w:rsidR="007400D4" w:rsidRPr="00FD1D10" w:rsidRDefault="00E17992"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每月发</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次，回复质疑后</w:t>
            </w:r>
            <w:r w:rsidR="007400D4" w:rsidRPr="00FD1D10">
              <w:rPr>
                <w:rFonts w:ascii="Times New Roman" w:eastAsia="宋体" w:hAnsi="Times New Roman" w:cs="Times New Roman"/>
                <w:sz w:val="24"/>
                <w:szCs w:val="24"/>
              </w:rPr>
              <w:t>3</w:t>
            </w:r>
            <w:r w:rsidR="007400D4" w:rsidRPr="00FD1D10">
              <w:rPr>
                <w:rFonts w:ascii="Times New Roman" w:eastAsia="宋体" w:hAnsi="Times New Roman" w:cs="Times New Roman" w:hint="eastAsia"/>
                <w:sz w:val="24"/>
                <w:szCs w:val="24"/>
              </w:rPr>
              <w:t>个工作日</w:t>
            </w:r>
            <w:r>
              <w:rPr>
                <w:rFonts w:ascii="Times New Roman" w:eastAsia="宋体" w:hAnsi="Times New Roman" w:cs="Times New Roman" w:hint="eastAsia"/>
                <w:sz w:val="24"/>
                <w:szCs w:val="24"/>
              </w:rPr>
              <w:t>关闭</w:t>
            </w:r>
          </w:p>
        </w:tc>
      </w:tr>
      <w:tr w:rsidR="007400D4" w:rsidRPr="008B33AB" w14:paraId="0A7B8741" w14:textId="77777777" w:rsidTr="00BE260B">
        <w:trPr>
          <w:trHeight w:val="409"/>
        </w:trPr>
        <w:tc>
          <w:tcPr>
            <w:tcW w:w="908" w:type="pct"/>
            <w:vAlign w:val="center"/>
          </w:tcPr>
          <w:p w14:paraId="7FE776C5" w14:textId="3B08F774" w:rsidR="007400D4" w:rsidRPr="00FD1D10" w:rsidRDefault="007A6EB2" w:rsidP="007400D4">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医学编码</w:t>
            </w:r>
          </w:p>
        </w:tc>
        <w:tc>
          <w:tcPr>
            <w:tcW w:w="2315" w:type="pct"/>
            <w:vAlign w:val="center"/>
          </w:tcPr>
          <w:p w14:paraId="6DC46C29" w14:textId="18A61522" w:rsidR="007400D4" w:rsidRPr="00FD1D10" w:rsidRDefault="007400D4"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术语编码医学审核</w:t>
            </w:r>
          </w:p>
        </w:tc>
        <w:tc>
          <w:tcPr>
            <w:tcW w:w="1776" w:type="pct"/>
            <w:vAlign w:val="center"/>
          </w:tcPr>
          <w:p w14:paraId="23763FD5" w14:textId="34A60F73" w:rsidR="007400D4" w:rsidRPr="00FD1D10" w:rsidRDefault="007400D4"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3</w:t>
            </w:r>
            <w:r w:rsidRPr="00FD1D10">
              <w:rPr>
                <w:rFonts w:ascii="Times New Roman" w:eastAsia="宋体" w:hAnsi="Times New Roman" w:cs="Times New Roman" w:hint="eastAsia"/>
                <w:sz w:val="24"/>
                <w:szCs w:val="24"/>
              </w:rPr>
              <w:t>个工作日</w:t>
            </w:r>
          </w:p>
        </w:tc>
      </w:tr>
      <w:tr w:rsidR="00C879BF" w:rsidRPr="008B33AB" w14:paraId="6F26A314" w14:textId="77777777" w:rsidTr="00BE260B">
        <w:tc>
          <w:tcPr>
            <w:tcW w:w="908" w:type="pct"/>
            <w:vMerge w:val="restart"/>
            <w:vAlign w:val="center"/>
          </w:tcPr>
          <w:p w14:paraId="11EABCA7" w14:textId="1E87A244" w:rsidR="00C879BF" w:rsidRPr="00FD1D10" w:rsidRDefault="00C879BF" w:rsidP="008B33AB">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医学监查报告</w:t>
            </w:r>
          </w:p>
        </w:tc>
        <w:tc>
          <w:tcPr>
            <w:tcW w:w="2315" w:type="pct"/>
            <w:vAlign w:val="center"/>
          </w:tcPr>
          <w:p w14:paraId="75540FBB" w14:textId="28C6FCD1" w:rsidR="00C879BF" w:rsidRPr="00FD1D10" w:rsidRDefault="00C879BF" w:rsidP="00C879BF">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医学监查列表</w:t>
            </w:r>
          </w:p>
        </w:tc>
        <w:tc>
          <w:tcPr>
            <w:tcW w:w="1776" w:type="pct"/>
            <w:vAlign w:val="center"/>
          </w:tcPr>
          <w:p w14:paraId="34EC7A90" w14:textId="66208FA7" w:rsidR="00C879BF" w:rsidRPr="00FD1D10" w:rsidRDefault="00C879BF"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次</w:t>
            </w:r>
            <w:r w:rsidRPr="00FD1D10">
              <w:rPr>
                <w:rFonts w:ascii="Times New Roman" w:eastAsia="宋体" w:hAnsi="Times New Roman" w:cs="Times New Roman" w:hint="eastAsia"/>
                <w:sz w:val="24"/>
                <w:szCs w:val="24"/>
              </w:rPr>
              <w:t>/</w:t>
            </w:r>
            <w:r w:rsidRPr="00FD1D10">
              <w:rPr>
                <w:rFonts w:ascii="Times New Roman" w:eastAsia="宋体" w:hAnsi="Times New Roman" w:cs="Times New Roman" w:hint="eastAsia"/>
                <w:sz w:val="24"/>
                <w:szCs w:val="24"/>
              </w:rPr>
              <w:t>月</w:t>
            </w:r>
            <w:r w:rsidR="009B5661">
              <w:rPr>
                <w:rFonts w:ascii="Times New Roman" w:eastAsia="宋体" w:hAnsi="Times New Roman" w:cs="Times New Roman" w:hint="eastAsia"/>
                <w:sz w:val="24"/>
                <w:szCs w:val="24"/>
              </w:rPr>
              <w:t>，</w:t>
            </w:r>
            <w:r w:rsidR="009B5661">
              <w:rPr>
                <w:rFonts w:ascii="Times New Roman" w:eastAsia="宋体" w:hAnsi="Times New Roman" w:cs="Times New Roman"/>
                <w:sz w:val="24"/>
                <w:szCs w:val="24"/>
              </w:rPr>
              <w:t>以首例</w:t>
            </w:r>
            <w:r w:rsidR="00E17992">
              <w:rPr>
                <w:rFonts w:ascii="Times New Roman" w:eastAsia="宋体" w:hAnsi="Times New Roman" w:cs="Times New Roman" w:hint="eastAsia"/>
                <w:sz w:val="24"/>
                <w:szCs w:val="24"/>
              </w:rPr>
              <w:t>入组</w:t>
            </w:r>
            <w:r w:rsidR="009B5661">
              <w:rPr>
                <w:rFonts w:ascii="Times New Roman" w:eastAsia="宋体" w:hAnsi="Times New Roman" w:cs="Times New Roman"/>
                <w:sz w:val="24"/>
                <w:szCs w:val="24"/>
              </w:rPr>
              <w:t>为开始</w:t>
            </w:r>
            <w:r w:rsidR="009B5661">
              <w:rPr>
                <w:rFonts w:ascii="Times New Roman" w:eastAsia="宋体" w:hAnsi="Times New Roman" w:cs="Times New Roman" w:hint="eastAsia"/>
                <w:sz w:val="24"/>
                <w:szCs w:val="24"/>
              </w:rPr>
              <w:t>点</w:t>
            </w:r>
          </w:p>
        </w:tc>
      </w:tr>
      <w:tr w:rsidR="00C879BF" w:rsidRPr="008B33AB" w14:paraId="0D7EAF1E" w14:textId="77777777" w:rsidTr="00BE260B">
        <w:tc>
          <w:tcPr>
            <w:tcW w:w="908" w:type="pct"/>
            <w:vMerge/>
            <w:vAlign w:val="center"/>
          </w:tcPr>
          <w:p w14:paraId="1B5FCF96" w14:textId="77777777" w:rsidR="00C879BF" w:rsidRPr="00FD1D10" w:rsidRDefault="00C879BF" w:rsidP="008B33AB">
            <w:pPr>
              <w:widowControl/>
              <w:spacing w:line="360" w:lineRule="auto"/>
              <w:rPr>
                <w:rStyle w:val="fontstyle01"/>
                <w:rFonts w:ascii="Times New Roman" w:hAnsi="Times New Roman" w:cs="Times New Roman" w:hint="default"/>
                <w:b/>
                <w:color w:val="auto"/>
              </w:rPr>
            </w:pPr>
          </w:p>
        </w:tc>
        <w:tc>
          <w:tcPr>
            <w:tcW w:w="2315" w:type="pct"/>
            <w:vAlign w:val="center"/>
          </w:tcPr>
          <w:p w14:paraId="45AB6DA1" w14:textId="6D665918" w:rsidR="00C879BF" w:rsidRPr="00FD1D10" w:rsidRDefault="00C879BF" w:rsidP="00C879BF">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医学监查报告</w:t>
            </w:r>
          </w:p>
        </w:tc>
        <w:tc>
          <w:tcPr>
            <w:tcW w:w="1776" w:type="pct"/>
            <w:vAlign w:val="center"/>
          </w:tcPr>
          <w:p w14:paraId="5C99A5E8" w14:textId="06A794F1" w:rsidR="00C879BF" w:rsidRPr="00FD1D10" w:rsidRDefault="00C879BF"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次</w:t>
            </w:r>
            <w:r w:rsidRPr="00FD1D10">
              <w:rPr>
                <w:rFonts w:ascii="Times New Roman" w:eastAsia="宋体" w:hAnsi="Times New Roman" w:cs="Times New Roman" w:hint="eastAsia"/>
                <w:sz w:val="24"/>
                <w:szCs w:val="24"/>
              </w:rPr>
              <w:t>/</w:t>
            </w:r>
            <w:r w:rsidRPr="00FD1D10">
              <w:rPr>
                <w:rFonts w:ascii="Times New Roman" w:eastAsia="宋体" w:hAnsi="Times New Roman" w:cs="Times New Roman" w:hint="eastAsia"/>
                <w:sz w:val="24"/>
                <w:szCs w:val="24"/>
              </w:rPr>
              <w:t>季</w:t>
            </w:r>
            <w:r w:rsidR="009B5661">
              <w:rPr>
                <w:rFonts w:ascii="Times New Roman" w:eastAsia="宋体" w:hAnsi="Times New Roman" w:cs="Times New Roman" w:hint="eastAsia"/>
                <w:sz w:val="24"/>
                <w:szCs w:val="24"/>
              </w:rPr>
              <w:t>，</w:t>
            </w:r>
            <w:r w:rsidR="009B5661">
              <w:rPr>
                <w:rFonts w:ascii="Times New Roman" w:eastAsia="宋体" w:hAnsi="Times New Roman" w:cs="Times New Roman"/>
                <w:sz w:val="24"/>
                <w:szCs w:val="24"/>
              </w:rPr>
              <w:t>以首例</w:t>
            </w:r>
            <w:r w:rsidR="00E17992">
              <w:rPr>
                <w:rFonts w:ascii="Times New Roman" w:eastAsia="宋体" w:hAnsi="Times New Roman" w:cs="Times New Roman" w:hint="eastAsia"/>
                <w:sz w:val="24"/>
                <w:szCs w:val="24"/>
              </w:rPr>
              <w:t>入组</w:t>
            </w:r>
            <w:r w:rsidR="009B5661">
              <w:rPr>
                <w:rFonts w:ascii="Times New Roman" w:eastAsia="宋体" w:hAnsi="Times New Roman" w:cs="Times New Roman"/>
                <w:sz w:val="24"/>
                <w:szCs w:val="24"/>
              </w:rPr>
              <w:t>为开始</w:t>
            </w:r>
            <w:r w:rsidR="009B5661">
              <w:rPr>
                <w:rFonts w:ascii="Times New Roman" w:eastAsia="宋体" w:hAnsi="Times New Roman" w:cs="Times New Roman" w:hint="eastAsia"/>
                <w:sz w:val="24"/>
                <w:szCs w:val="24"/>
              </w:rPr>
              <w:t>点</w:t>
            </w:r>
          </w:p>
        </w:tc>
      </w:tr>
      <w:bookmarkEnd w:id="16"/>
      <w:bookmarkEnd w:id="17"/>
      <w:tr w:rsidR="008B33AB" w:rsidRPr="008B33AB" w14:paraId="58E0BCFD" w14:textId="77777777" w:rsidTr="00BE260B">
        <w:trPr>
          <w:trHeight w:val="302"/>
        </w:trPr>
        <w:tc>
          <w:tcPr>
            <w:tcW w:w="908" w:type="pct"/>
            <w:vAlign w:val="center"/>
          </w:tcPr>
          <w:p w14:paraId="10474701" w14:textId="3EFB12D6" w:rsidR="008B33AB" w:rsidRPr="00FD1D10" w:rsidRDefault="008B33AB" w:rsidP="008B33AB">
            <w:pPr>
              <w:widowControl/>
              <w:spacing w:line="360" w:lineRule="auto"/>
              <w:rPr>
                <w:rFonts w:ascii="Times New Roman" w:eastAsia="宋体" w:hAnsi="Times New Roman" w:cs="Times New Roman"/>
                <w:b/>
                <w:sz w:val="24"/>
                <w:szCs w:val="24"/>
              </w:rPr>
            </w:pPr>
            <w:r w:rsidRPr="00FD1D10">
              <w:rPr>
                <w:rFonts w:ascii="Times New Roman" w:eastAsia="宋体" w:hAnsi="Times New Roman" w:cs="Times New Roman"/>
                <w:b/>
                <w:sz w:val="24"/>
                <w:szCs w:val="24"/>
              </w:rPr>
              <w:lastRenderedPageBreak/>
              <w:t>其他</w:t>
            </w:r>
          </w:p>
        </w:tc>
        <w:tc>
          <w:tcPr>
            <w:tcW w:w="2315" w:type="pct"/>
            <w:vAlign w:val="center"/>
          </w:tcPr>
          <w:p w14:paraId="3A2BAEA8" w14:textId="63AF8BE4" w:rsidR="008B33AB" w:rsidRPr="00FD1D10" w:rsidRDefault="00BC10B4" w:rsidP="008B33AB">
            <w:pPr>
              <w:widowControl/>
              <w:spacing w:line="360" w:lineRule="auto"/>
              <w:rPr>
                <w:rFonts w:ascii="Times New Roman" w:eastAsia="宋体" w:hAnsi="Times New Roman" w:cs="Times New Roman"/>
                <w:b/>
                <w:sz w:val="24"/>
                <w:szCs w:val="24"/>
              </w:rPr>
            </w:pPr>
            <w:r w:rsidRPr="00FD1D10">
              <w:rPr>
                <w:rFonts w:ascii="Times New Roman" w:eastAsia="宋体" w:hAnsi="Times New Roman" w:cs="Times New Roman"/>
                <w:sz w:val="24"/>
                <w:szCs w:val="24"/>
              </w:rPr>
              <w:t>参加项目相关会议（电话会议或面对面会议）</w:t>
            </w:r>
          </w:p>
        </w:tc>
        <w:tc>
          <w:tcPr>
            <w:tcW w:w="1776" w:type="pct"/>
            <w:vAlign w:val="center"/>
          </w:tcPr>
          <w:p w14:paraId="38D8311B" w14:textId="73FFFD3A" w:rsidR="008B33AB" w:rsidRPr="00FD1D10" w:rsidRDefault="008B33AB"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根据实际情况</w:t>
            </w:r>
          </w:p>
        </w:tc>
      </w:tr>
    </w:tbl>
    <w:p w14:paraId="12557327" w14:textId="2F9F6C9F"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18" w:name="_Toc36212956"/>
      <w:r w:rsidRPr="001B3FA3">
        <w:rPr>
          <w:rStyle w:val="fontstyle01"/>
          <w:rFonts w:ascii="Times New Roman" w:hAnsi="Times New Roman" w:cs="Times New Roman" w:hint="default"/>
          <w:bCs w:val="0"/>
          <w:color w:val="auto"/>
        </w:rPr>
        <w:t>5.</w:t>
      </w:r>
      <w:r w:rsidRPr="001B3FA3">
        <w:rPr>
          <w:rStyle w:val="fontstyle01"/>
          <w:rFonts w:ascii="Times New Roman" w:hAnsi="Times New Roman" w:cs="Times New Roman" w:hint="default"/>
          <w:bCs w:val="0"/>
          <w:color w:val="auto"/>
        </w:rPr>
        <w:t>责任主体</w:t>
      </w:r>
      <w:bookmarkEnd w:id="18"/>
    </w:p>
    <w:p w14:paraId="732F4E5F" w14:textId="464B1ED2" w:rsidR="00ED78D0" w:rsidRDefault="003D253A">
      <w:pPr>
        <w:pStyle w:val="af2"/>
        <w:spacing w:line="360" w:lineRule="auto"/>
        <w:ind w:firstLine="480"/>
        <w:rPr>
          <w:rStyle w:val="fontstyle01"/>
          <w:rFonts w:ascii="Times New Roman" w:hAnsi="Times New Roman" w:cs="Times New Roman" w:hint="default"/>
        </w:rPr>
      </w:pPr>
      <w:r w:rsidRPr="001B3FA3">
        <w:rPr>
          <w:rStyle w:val="fontstyle01"/>
          <w:rFonts w:ascii="Times New Roman" w:hAnsi="Times New Roman" w:cs="Times New Roman" w:hint="default"/>
        </w:rPr>
        <w:t>根据与申办方签署的服务协议，海金格</w:t>
      </w:r>
      <w:r w:rsidRPr="001B3FA3">
        <w:rPr>
          <w:rStyle w:val="fontstyle21"/>
          <w:rFonts w:eastAsia="宋体"/>
        </w:rPr>
        <w:t>MM</w:t>
      </w:r>
      <w:r w:rsidR="00B82428" w:rsidRPr="001B3FA3">
        <w:rPr>
          <w:rStyle w:val="fontstyle21"/>
          <w:rFonts w:eastAsia="宋体"/>
        </w:rPr>
        <w:t>（</w:t>
      </w:r>
      <w:r w:rsidR="00B82428" w:rsidRPr="001B3FA3">
        <w:rPr>
          <w:rStyle w:val="fontstyle21"/>
          <w:rFonts w:eastAsia="宋体"/>
        </w:rPr>
        <w:t>HMM</w:t>
      </w:r>
      <w:r w:rsidR="00B82428" w:rsidRPr="001B3FA3">
        <w:rPr>
          <w:rStyle w:val="fontstyle21"/>
          <w:rFonts w:eastAsia="宋体"/>
        </w:rPr>
        <w:t>）</w:t>
      </w:r>
      <w:r w:rsidRPr="001B3FA3">
        <w:rPr>
          <w:rStyle w:val="fontstyle01"/>
          <w:rFonts w:ascii="Times New Roman" w:hAnsi="Times New Roman" w:cs="Times New Roman" w:hint="default"/>
        </w:rPr>
        <w:t>将提供医学监查服务。</w:t>
      </w:r>
      <w:r w:rsidR="00C03279" w:rsidRPr="001B3FA3">
        <w:rPr>
          <w:rStyle w:val="fontstyle01"/>
          <w:rFonts w:ascii="Times New Roman" w:hAnsi="Times New Roman" w:cs="Times New Roman" w:hint="default"/>
        </w:rPr>
        <w:t>医学监查员是海金格与申办方之间针对医学</w:t>
      </w:r>
      <w:r w:rsidR="00ED78D0">
        <w:rPr>
          <w:rStyle w:val="fontstyle01"/>
          <w:rFonts w:ascii="Times New Roman" w:hAnsi="Times New Roman" w:cs="Times New Roman" w:hint="default"/>
        </w:rPr>
        <w:t>监查</w:t>
      </w:r>
      <w:r w:rsidR="00C03279" w:rsidRPr="001B3FA3">
        <w:rPr>
          <w:rStyle w:val="fontstyle01"/>
          <w:rFonts w:ascii="Times New Roman" w:hAnsi="Times New Roman" w:cs="Times New Roman" w:hint="default"/>
        </w:rPr>
        <w:t>问题沟通的主要联系人。</w:t>
      </w:r>
      <w:r w:rsidR="0037493C" w:rsidRPr="0037493C">
        <w:rPr>
          <w:rStyle w:val="fontstyle01"/>
          <w:rFonts w:ascii="Times New Roman" w:hAnsi="Times New Roman" w:cs="Times New Roman" w:hint="default"/>
        </w:rPr>
        <w:t>邮件发送主题，发送名单见</w:t>
      </w:r>
      <w:r w:rsidR="00BE260B">
        <w:rPr>
          <w:rStyle w:val="fontstyle01"/>
          <w:rFonts w:ascii="Times New Roman" w:hAnsi="Times New Roman" w:cs="Times New Roman" w:hint="default"/>
        </w:rPr>
        <w:t>《</w:t>
      </w:r>
      <w:r w:rsidR="00BE260B" w:rsidRPr="00BE260B">
        <w:rPr>
          <w:rStyle w:val="fontstyle01"/>
          <w:rFonts w:ascii="Times New Roman" w:hAnsi="Times New Roman" w:cs="Times New Roman" w:hint="default"/>
        </w:rPr>
        <w:t>医学监查邮件沟通联系方式</w:t>
      </w:r>
      <w:r w:rsidR="00BE260B">
        <w:rPr>
          <w:rStyle w:val="fontstyle01"/>
          <w:rFonts w:ascii="Times New Roman" w:hAnsi="Times New Roman" w:cs="Times New Roman" w:hint="default"/>
        </w:rPr>
        <w:t>》（</w:t>
      </w:r>
      <w:r w:rsidR="0037493C" w:rsidRPr="0037493C">
        <w:rPr>
          <w:rStyle w:val="fontstyle01"/>
          <w:rFonts w:ascii="Times New Roman" w:hAnsi="Times New Roman" w:cs="Times New Roman" w:hint="default"/>
        </w:rPr>
        <w:t>附件</w:t>
      </w:r>
      <w:r w:rsidR="0037493C">
        <w:rPr>
          <w:rStyle w:val="fontstyle01"/>
          <w:rFonts w:ascii="Times New Roman" w:hAnsi="Times New Roman" w:cs="Times New Roman" w:hint="default"/>
        </w:rPr>
        <w:t>1</w:t>
      </w:r>
      <w:r w:rsidR="00BE260B">
        <w:rPr>
          <w:rStyle w:val="fontstyle01"/>
          <w:rFonts w:ascii="Times New Roman" w:hAnsi="Times New Roman" w:cs="Times New Roman" w:hint="default"/>
        </w:rPr>
        <w:t>）</w:t>
      </w:r>
      <w:r w:rsidR="0037493C">
        <w:rPr>
          <w:rStyle w:val="fontstyle01"/>
          <w:rFonts w:ascii="Times New Roman" w:hAnsi="Times New Roman" w:cs="Times New Roman" w:hint="default"/>
        </w:rPr>
        <w:t>。</w:t>
      </w:r>
    </w:p>
    <w:tbl>
      <w:tblPr>
        <w:tblStyle w:val="af1"/>
        <w:tblW w:w="5000" w:type="pct"/>
        <w:tblLook w:val="04A0" w:firstRow="1" w:lastRow="0" w:firstColumn="1" w:lastColumn="0" w:noHBand="0" w:noVBand="1"/>
      </w:tblPr>
      <w:tblGrid>
        <w:gridCol w:w="1242"/>
        <w:gridCol w:w="8044"/>
      </w:tblGrid>
      <w:tr w:rsidR="003D253A" w:rsidRPr="00ED78D0" w14:paraId="6EABFCB0" w14:textId="77777777" w:rsidTr="00FB2232">
        <w:tc>
          <w:tcPr>
            <w:tcW w:w="669" w:type="pct"/>
            <w:shd w:val="clear" w:color="auto" w:fill="D9D9D9" w:themeFill="background1" w:themeFillShade="D9"/>
          </w:tcPr>
          <w:p w14:paraId="5630996A" w14:textId="1EBCAD39"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情况分类</w:t>
            </w:r>
          </w:p>
        </w:tc>
        <w:tc>
          <w:tcPr>
            <w:tcW w:w="4331" w:type="pct"/>
            <w:shd w:val="clear" w:color="auto" w:fill="D9D9D9" w:themeFill="background1" w:themeFillShade="D9"/>
          </w:tcPr>
          <w:p w14:paraId="217A5F6F" w14:textId="4C41F7C5"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沟通时间与形式</w:t>
            </w:r>
          </w:p>
        </w:tc>
      </w:tr>
      <w:tr w:rsidR="003D253A" w:rsidRPr="001B3FA3" w14:paraId="39AC909A" w14:textId="77777777" w:rsidTr="00730B06">
        <w:tc>
          <w:tcPr>
            <w:tcW w:w="669" w:type="pct"/>
          </w:tcPr>
          <w:p w14:paraId="5709E432" w14:textId="0574C262"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常规工作</w:t>
            </w:r>
          </w:p>
        </w:tc>
        <w:tc>
          <w:tcPr>
            <w:tcW w:w="4331" w:type="pct"/>
          </w:tcPr>
          <w:p w14:paraId="2B154251" w14:textId="24FB86A3" w:rsidR="003D253A" w:rsidRPr="001B3FA3"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时间：</w:t>
            </w:r>
            <w:r w:rsidR="00730B06" w:rsidRPr="001B3FA3">
              <w:rPr>
                <w:rStyle w:val="fontstyle01"/>
                <w:rFonts w:ascii="Times New Roman" w:hAnsi="Times New Roman" w:cs="Times New Roman" w:hint="default"/>
              </w:rPr>
              <w:t>HMM</w:t>
            </w:r>
            <w:r w:rsidR="00730B06" w:rsidRPr="001B3FA3">
              <w:rPr>
                <w:rStyle w:val="fontstyle01"/>
                <w:rFonts w:ascii="Times New Roman" w:hAnsi="Times New Roman" w:cs="Times New Roman" w:hint="default"/>
              </w:rPr>
              <w:t>常规处理在</w:t>
            </w:r>
            <w:r w:rsidRPr="001B3FA3">
              <w:rPr>
                <w:rStyle w:val="fontstyle01"/>
                <w:rFonts w:ascii="Times New Roman" w:hAnsi="Times New Roman" w:cs="Times New Roman" w:hint="default"/>
              </w:rPr>
              <w:t>周一至周五，上午</w:t>
            </w:r>
            <w:r w:rsidRPr="001B3FA3">
              <w:rPr>
                <w:rStyle w:val="fontstyle21"/>
                <w:rFonts w:eastAsia="宋体"/>
              </w:rPr>
              <w:t>9:00</w:t>
            </w:r>
            <w:r w:rsidRPr="001B3FA3">
              <w:rPr>
                <w:rStyle w:val="fontstyle01"/>
                <w:rFonts w:ascii="Times New Roman" w:hAnsi="Times New Roman" w:cs="Times New Roman" w:hint="default"/>
              </w:rPr>
              <w:t>到下午</w:t>
            </w:r>
            <w:r w:rsidRPr="001B3FA3">
              <w:rPr>
                <w:rStyle w:val="fontstyle21"/>
                <w:rFonts w:eastAsia="宋体"/>
              </w:rPr>
              <w:t>6:00</w:t>
            </w:r>
            <w:r w:rsidRPr="001B3FA3">
              <w:rPr>
                <w:rStyle w:val="fontstyle01"/>
                <w:rFonts w:ascii="Times New Roman" w:hAnsi="Times New Roman" w:cs="Times New Roman" w:hint="default"/>
              </w:rPr>
              <w:t>。</w:t>
            </w:r>
          </w:p>
          <w:p w14:paraId="0F781F1E" w14:textId="77777777" w:rsidR="00A5334C"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形式：</w:t>
            </w:r>
          </w:p>
          <w:p w14:paraId="7A8D1068" w14:textId="77777777" w:rsidR="00A5334C" w:rsidRDefault="00A5334C" w:rsidP="00A5334C">
            <w:pPr>
              <w:pStyle w:val="af2"/>
              <w:spacing w:line="360" w:lineRule="auto"/>
              <w:ind w:left="624" w:firstLineChars="0" w:firstLine="0"/>
              <w:rPr>
                <w:rStyle w:val="fontstyle01"/>
                <w:rFonts w:ascii="Times New Roman" w:hAnsi="Times New Roman" w:cs="Times New Roman" w:hint="default"/>
              </w:rPr>
            </w:pPr>
            <w:r>
              <w:rPr>
                <w:rStyle w:val="fontstyle01"/>
                <w:rFonts w:ascii="Times New Roman" w:hAnsi="Times New Roman" w:cs="Times New Roman" w:hint="default"/>
              </w:rPr>
              <w:t>HMM</w:t>
            </w:r>
            <w:r>
              <w:rPr>
                <w:rStyle w:val="fontstyle01"/>
                <w:rFonts w:ascii="Times New Roman" w:hAnsi="Times New Roman" w:cs="Times New Roman" w:hint="default"/>
              </w:rPr>
              <w:t>发出</w:t>
            </w:r>
            <w:r w:rsidR="003D253A" w:rsidRPr="001B3FA3">
              <w:rPr>
                <w:rStyle w:val="fontstyle01"/>
                <w:rFonts w:ascii="Times New Roman" w:hAnsi="Times New Roman" w:cs="Times New Roman" w:hint="default"/>
              </w:rPr>
              <w:t>电子邮件</w:t>
            </w:r>
            <w:r>
              <w:rPr>
                <w:rStyle w:val="fontstyle01"/>
                <w:rFonts w:ascii="Times New Roman" w:hAnsi="Times New Roman" w:cs="Times New Roman" w:hint="default"/>
              </w:rPr>
              <w:t>的</w:t>
            </w:r>
            <w:r w:rsidR="003D253A" w:rsidRPr="001B3FA3">
              <w:rPr>
                <w:rStyle w:val="fontstyle01"/>
                <w:rFonts w:ascii="Times New Roman" w:hAnsi="Times New Roman" w:cs="Times New Roman" w:hint="default"/>
              </w:rPr>
              <w:t>形式</w:t>
            </w:r>
            <w:r>
              <w:rPr>
                <w:rStyle w:val="fontstyle01"/>
                <w:rFonts w:ascii="Times New Roman" w:hAnsi="Times New Roman" w:cs="Times New Roman" w:hint="default"/>
              </w:rPr>
              <w:t>：</w:t>
            </w:r>
          </w:p>
          <w:p w14:paraId="6865FEFE" w14:textId="0092B7A7" w:rsidR="00A5334C" w:rsidRDefault="003D253A" w:rsidP="00A5334C">
            <w:pPr>
              <w:pStyle w:val="af2"/>
              <w:spacing w:line="360" w:lineRule="auto"/>
              <w:ind w:left="624" w:firstLineChars="0" w:firstLine="0"/>
              <w:rPr>
                <w:rStyle w:val="fontstyle01"/>
                <w:rFonts w:ascii="Times New Roman" w:hAnsi="Times New Roman" w:cs="Times New Roman" w:hint="default"/>
              </w:rPr>
            </w:pPr>
            <w:r w:rsidRPr="001B3FA3">
              <w:rPr>
                <w:rStyle w:val="fontstyle01"/>
                <w:rFonts w:ascii="Times New Roman" w:hAnsi="Times New Roman" w:cs="Times New Roman" w:hint="default"/>
              </w:rPr>
              <w:t>主题</w:t>
            </w:r>
            <w:r w:rsidR="00A5334C">
              <w:rPr>
                <w:rStyle w:val="fontstyle01"/>
                <w:rFonts w:ascii="Times New Roman" w:hAnsi="Times New Roman" w:cs="Times New Roman" w:hint="default"/>
              </w:rPr>
              <w:t>：</w:t>
            </w:r>
            <w:r w:rsidRPr="001B3FA3">
              <w:rPr>
                <w:rStyle w:val="fontstyle01"/>
                <w:rFonts w:ascii="Times New Roman" w:hAnsi="Times New Roman" w:cs="Times New Roman" w:hint="default"/>
              </w:rPr>
              <w:t>包括</w:t>
            </w:r>
            <w:r w:rsidR="00BE260B">
              <w:rPr>
                <w:rStyle w:val="fontstyle01"/>
                <w:rFonts w:ascii="Times New Roman" w:hAnsi="Times New Roman" w:cs="Times New Roman" w:hint="default"/>
              </w:rPr>
              <w:t>药物名称</w:t>
            </w:r>
            <w:r w:rsidRPr="001B3FA3">
              <w:rPr>
                <w:rStyle w:val="fontstyle01"/>
                <w:rFonts w:ascii="Times New Roman" w:hAnsi="Times New Roman" w:cs="Times New Roman" w:hint="default"/>
              </w:rPr>
              <w:t>/</w:t>
            </w:r>
            <w:r w:rsidRPr="001B3FA3">
              <w:rPr>
                <w:rStyle w:val="fontstyle01"/>
                <w:rFonts w:ascii="Times New Roman" w:hAnsi="Times New Roman" w:cs="Times New Roman" w:hint="default"/>
              </w:rPr>
              <w:t>中心编号</w:t>
            </w:r>
            <w:r w:rsidRPr="001B3FA3">
              <w:rPr>
                <w:rStyle w:val="fontstyle01"/>
                <w:rFonts w:ascii="Times New Roman" w:hAnsi="Times New Roman" w:cs="Times New Roman" w:hint="default"/>
              </w:rPr>
              <w:t>/</w:t>
            </w:r>
            <w:r w:rsidRPr="001B3FA3">
              <w:rPr>
                <w:rStyle w:val="fontstyle01"/>
                <w:rFonts w:ascii="Times New Roman" w:hAnsi="Times New Roman" w:cs="Times New Roman" w:hint="default"/>
              </w:rPr>
              <w:t>受试者号</w:t>
            </w:r>
            <w:r w:rsidR="00BE260B">
              <w:rPr>
                <w:rStyle w:val="fontstyle01"/>
                <w:rFonts w:ascii="Times New Roman" w:hAnsi="Times New Roman" w:cs="Times New Roman" w:hint="default"/>
              </w:rPr>
              <w:t>等</w:t>
            </w:r>
            <w:r w:rsidR="00C47B49">
              <w:rPr>
                <w:rStyle w:val="fontstyle01"/>
                <w:rFonts w:ascii="Times New Roman" w:hAnsi="Times New Roman" w:cs="Times New Roman" w:hint="default"/>
              </w:rPr>
              <w:t>。</w:t>
            </w:r>
          </w:p>
          <w:p w14:paraId="232455A1" w14:textId="42454B35" w:rsidR="00A5334C" w:rsidRDefault="00A5334C" w:rsidP="00A5334C">
            <w:pPr>
              <w:pStyle w:val="af2"/>
              <w:spacing w:line="360" w:lineRule="auto"/>
              <w:ind w:left="624" w:firstLineChars="0" w:firstLine="0"/>
              <w:rPr>
                <w:rStyle w:val="fontstyle01"/>
                <w:rFonts w:ascii="Times New Roman" w:hAnsi="Times New Roman" w:cs="Times New Roman" w:hint="default"/>
              </w:rPr>
            </w:pPr>
            <w:r>
              <w:rPr>
                <w:rStyle w:val="fontstyle01"/>
                <w:rFonts w:ascii="Times New Roman" w:hAnsi="Times New Roman" w:cs="Times New Roman" w:hint="default"/>
              </w:rPr>
              <w:t>收件人：</w:t>
            </w:r>
            <w:r w:rsidR="00C47B49" w:rsidRPr="001B3FA3">
              <w:rPr>
                <w:rStyle w:val="fontstyle01"/>
                <w:rFonts w:ascii="Times New Roman" w:hAnsi="Times New Roman" w:cs="Times New Roman" w:hint="default"/>
              </w:rPr>
              <w:t>海金格的</w:t>
            </w:r>
            <w:r w:rsidR="00C47B49">
              <w:rPr>
                <w:rStyle w:val="fontstyle01"/>
                <w:rFonts w:ascii="Times New Roman" w:hAnsi="Times New Roman" w:cs="Times New Roman" w:hint="default"/>
              </w:rPr>
              <w:t>PM</w:t>
            </w:r>
            <w:r w:rsidR="00C47B49">
              <w:rPr>
                <w:rStyle w:val="fontstyle01"/>
                <w:rFonts w:ascii="Times New Roman" w:hAnsi="Times New Roman" w:cs="Times New Roman" w:hint="default"/>
              </w:rPr>
              <w:t>、</w:t>
            </w:r>
            <w:r w:rsidR="003D253A" w:rsidRPr="001B3FA3">
              <w:rPr>
                <w:rStyle w:val="fontstyle01"/>
                <w:rFonts w:ascii="Times New Roman" w:hAnsi="Times New Roman" w:cs="Times New Roman" w:hint="default"/>
              </w:rPr>
              <w:t>申办方</w:t>
            </w:r>
            <w:r w:rsidR="00C47B49">
              <w:rPr>
                <w:rStyle w:val="fontstyle01"/>
                <w:rFonts w:ascii="Times New Roman" w:hAnsi="Times New Roman" w:cs="Times New Roman" w:hint="default"/>
              </w:rPr>
              <w:t>PM</w:t>
            </w:r>
            <w:r w:rsidR="00C47B49">
              <w:rPr>
                <w:rStyle w:val="fontstyle01"/>
                <w:rFonts w:ascii="Times New Roman" w:hAnsi="Times New Roman" w:cs="Times New Roman" w:hint="default"/>
              </w:rPr>
              <w:t>、</w:t>
            </w:r>
            <w:r w:rsidR="00C47B49" w:rsidRPr="001B3FA3">
              <w:rPr>
                <w:rStyle w:val="fontstyle01"/>
                <w:rFonts w:ascii="Times New Roman" w:hAnsi="Times New Roman" w:cs="Times New Roman" w:hint="default"/>
              </w:rPr>
              <w:t>申办方</w:t>
            </w:r>
            <w:r w:rsidR="003D253A" w:rsidRPr="001B3FA3">
              <w:rPr>
                <w:rStyle w:val="fontstyle01"/>
                <w:rFonts w:ascii="Times New Roman" w:hAnsi="Times New Roman" w:cs="Times New Roman" w:hint="default"/>
              </w:rPr>
              <w:t>MM</w:t>
            </w:r>
            <w:r w:rsidR="00C47B49">
              <w:rPr>
                <w:rStyle w:val="fontstyle01"/>
                <w:rFonts w:ascii="Times New Roman" w:hAnsi="Times New Roman" w:cs="Times New Roman" w:hint="default"/>
              </w:rPr>
              <w:t>。</w:t>
            </w:r>
          </w:p>
          <w:p w14:paraId="7202BC9D" w14:textId="6FD07C13" w:rsidR="003D253A" w:rsidRPr="001B3FA3" w:rsidRDefault="003D253A" w:rsidP="00A5334C">
            <w:pPr>
              <w:pStyle w:val="af2"/>
              <w:spacing w:line="360" w:lineRule="auto"/>
              <w:ind w:left="624" w:firstLineChars="0" w:firstLine="0"/>
              <w:rPr>
                <w:rStyle w:val="fontstyle01"/>
                <w:rFonts w:ascii="Times New Roman" w:hAnsi="Times New Roman" w:cs="Times New Roman" w:hint="default"/>
              </w:rPr>
            </w:pPr>
            <w:r w:rsidRPr="001B3FA3">
              <w:rPr>
                <w:rStyle w:val="fontstyle01"/>
                <w:rFonts w:ascii="Times New Roman" w:hAnsi="Times New Roman" w:cs="Times New Roman" w:hint="default"/>
              </w:rPr>
              <w:t>抄送</w:t>
            </w:r>
            <w:r w:rsidR="00A5334C">
              <w:rPr>
                <w:rStyle w:val="fontstyle01"/>
                <w:rFonts w:ascii="Times New Roman" w:hAnsi="Times New Roman" w:cs="Times New Roman" w:hint="default"/>
              </w:rPr>
              <w:t>人：</w:t>
            </w:r>
            <w:r w:rsidRPr="001B3FA3">
              <w:rPr>
                <w:rStyle w:val="fontstyle01"/>
                <w:rFonts w:ascii="Times New Roman" w:hAnsi="Times New Roman" w:cs="Times New Roman" w:hint="default"/>
              </w:rPr>
              <w:t>其他相关项目成员。</w:t>
            </w:r>
          </w:p>
          <w:p w14:paraId="31844089" w14:textId="202E6F4E" w:rsidR="003D253A" w:rsidRPr="001B3FA3"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如有需要，</w:t>
            </w:r>
            <w:r w:rsidRPr="001B3FA3">
              <w:rPr>
                <w:rStyle w:val="fontstyle01"/>
                <w:rFonts w:ascii="Times New Roman" w:hAnsi="Times New Roman" w:cs="Times New Roman" w:hint="default"/>
              </w:rPr>
              <w:t>HMM</w:t>
            </w:r>
            <w:r w:rsidRPr="001B3FA3">
              <w:rPr>
                <w:rStyle w:val="fontstyle01"/>
                <w:rFonts w:ascii="Times New Roman" w:hAnsi="Times New Roman" w:cs="Times New Roman" w:hint="default"/>
              </w:rPr>
              <w:t>会与申办方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沟通，讨论解决问题的措施。</w:t>
            </w:r>
          </w:p>
        </w:tc>
      </w:tr>
      <w:tr w:rsidR="003873D6" w:rsidRPr="003873D6" w14:paraId="6BB7259E" w14:textId="77777777" w:rsidTr="00730B06">
        <w:tc>
          <w:tcPr>
            <w:tcW w:w="669" w:type="pct"/>
          </w:tcPr>
          <w:p w14:paraId="2C342CB4" w14:textId="7E78769A" w:rsidR="003D253A" w:rsidRPr="00ED78D0" w:rsidRDefault="003D253A" w:rsidP="003D253A">
            <w:pPr>
              <w:spacing w:line="360" w:lineRule="auto"/>
              <w:rPr>
                <w:rStyle w:val="fontstyle01"/>
                <w:rFonts w:ascii="Times New Roman" w:hAnsi="Times New Roman" w:cs="Times New Roman" w:hint="default"/>
                <w:b/>
                <w:color w:val="auto"/>
              </w:rPr>
            </w:pPr>
            <w:r w:rsidRPr="00ED78D0">
              <w:rPr>
                <w:rStyle w:val="fontstyle01"/>
                <w:rFonts w:ascii="Times New Roman" w:hAnsi="Times New Roman" w:cs="Times New Roman" w:hint="default"/>
                <w:b/>
                <w:color w:val="auto"/>
              </w:rPr>
              <w:t>紧急情况</w:t>
            </w:r>
          </w:p>
        </w:tc>
        <w:tc>
          <w:tcPr>
            <w:tcW w:w="4331" w:type="pct"/>
          </w:tcPr>
          <w:p w14:paraId="38B97706" w14:textId="3A7F922B" w:rsidR="00C47B49" w:rsidRPr="00C47B49" w:rsidRDefault="003D253A" w:rsidP="00C47B49">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时间：医学监查员应能够随时联系到并及时处理。</w:t>
            </w:r>
          </w:p>
          <w:p w14:paraId="09DCC72A" w14:textId="77777777"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：可通过移动电话直接联系负责该项目的</w:t>
            </w: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w:t>
            </w:r>
          </w:p>
          <w:p w14:paraId="5E8E06AD" w14:textId="0070E951"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PM</w:t>
            </w:r>
            <w:r w:rsidRPr="003873D6">
              <w:rPr>
                <w:rStyle w:val="fontstyle01"/>
                <w:rFonts w:ascii="Times New Roman" w:hAnsi="Times New Roman" w:cs="Times New Roman" w:hint="default"/>
                <w:color w:val="auto"/>
              </w:rPr>
              <w:t>：</w:t>
            </w:r>
            <w:r w:rsidR="00C47B49">
              <w:rPr>
                <w:rStyle w:val="fontstyle01"/>
                <w:rFonts w:ascii="Times New Roman" w:hAnsi="Times New Roman" w:cs="Times New Roman" w:hint="default"/>
                <w:color w:val="auto"/>
              </w:rPr>
              <w:t>紧急情况，</w:t>
            </w:r>
            <w:r w:rsidR="00C47B49">
              <w:rPr>
                <w:rStyle w:val="fontstyle01"/>
                <w:rFonts w:ascii="Times New Roman" w:hAnsi="Times New Roman" w:cs="Times New Roman" w:hint="default"/>
                <w:color w:val="auto"/>
              </w:rPr>
              <w:t>PM</w:t>
            </w:r>
            <w:r w:rsidR="00C47B49">
              <w:rPr>
                <w:rStyle w:val="fontstyle01"/>
                <w:rFonts w:ascii="Times New Roman" w:hAnsi="Times New Roman" w:cs="Times New Roman" w:hint="default"/>
                <w:color w:val="auto"/>
              </w:rPr>
              <w:t>将</w:t>
            </w:r>
            <w:r w:rsidRPr="003873D6">
              <w:rPr>
                <w:rStyle w:val="fontstyle01"/>
                <w:rFonts w:ascii="Times New Roman" w:hAnsi="Times New Roman" w:cs="Times New Roman" w:hint="default"/>
                <w:color w:val="auto"/>
              </w:rPr>
              <w:t>第一时间审核该事件。</w:t>
            </w:r>
          </w:p>
          <w:p w14:paraId="68A3B72D" w14:textId="40CC4734"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如有需要，</w:t>
            </w: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会与申办方</w:t>
            </w:r>
            <w:r w:rsidRPr="003873D6">
              <w:rPr>
                <w:rStyle w:val="fontstyle01"/>
                <w:rFonts w:ascii="Times New Roman" w:hAnsi="Times New Roman" w:cs="Times New Roman" w:hint="default"/>
                <w:color w:val="auto"/>
              </w:rPr>
              <w:t>MM</w:t>
            </w:r>
            <w:r w:rsidRPr="003873D6">
              <w:rPr>
                <w:rStyle w:val="fontstyle01"/>
                <w:rFonts w:ascii="Times New Roman" w:hAnsi="Times New Roman" w:cs="Times New Roman" w:hint="default"/>
                <w:color w:val="auto"/>
              </w:rPr>
              <w:t>沟通，讨论解决问题的措施。</w:t>
            </w:r>
          </w:p>
        </w:tc>
      </w:tr>
    </w:tbl>
    <w:p w14:paraId="22BAFAC7" w14:textId="0DAF987D" w:rsidR="00D81F38" w:rsidRPr="003873D6" w:rsidRDefault="00C03279" w:rsidP="00B82428">
      <w:pPr>
        <w:pStyle w:val="1"/>
        <w:keepNext w:val="0"/>
        <w:keepLines w:val="0"/>
        <w:spacing w:before="0" w:after="0" w:line="360" w:lineRule="auto"/>
        <w:rPr>
          <w:rStyle w:val="fontstyle01"/>
          <w:rFonts w:ascii="Times New Roman" w:hAnsi="Times New Roman" w:cs="Times New Roman" w:hint="default"/>
          <w:bCs w:val="0"/>
          <w:color w:val="auto"/>
        </w:rPr>
      </w:pPr>
      <w:bookmarkStart w:id="19" w:name="_Toc36212957"/>
      <w:r w:rsidRPr="003873D6">
        <w:rPr>
          <w:rStyle w:val="fontstyle01"/>
          <w:rFonts w:ascii="Times New Roman" w:hAnsi="Times New Roman" w:cs="Times New Roman" w:hint="default"/>
          <w:bCs w:val="0"/>
          <w:color w:val="auto"/>
        </w:rPr>
        <w:t>6.</w:t>
      </w:r>
      <w:r w:rsidRPr="003873D6">
        <w:rPr>
          <w:rStyle w:val="fontstyle01"/>
          <w:rFonts w:ascii="Times New Roman" w:hAnsi="Times New Roman" w:cs="Times New Roman" w:hint="default"/>
          <w:bCs w:val="0"/>
          <w:color w:val="auto"/>
        </w:rPr>
        <w:t>流程</w:t>
      </w:r>
      <w:bookmarkEnd w:id="19"/>
    </w:p>
    <w:p w14:paraId="7A335B96" w14:textId="27E7EA93" w:rsidR="00D81F38" w:rsidRPr="003873D6" w:rsidRDefault="00C03279" w:rsidP="00B82428">
      <w:pPr>
        <w:pStyle w:val="2"/>
        <w:keepNext w:val="0"/>
        <w:keepLines w:val="0"/>
        <w:spacing w:before="0" w:after="0" w:line="360" w:lineRule="auto"/>
        <w:rPr>
          <w:rStyle w:val="fontstyle01"/>
          <w:rFonts w:ascii="Times New Roman" w:hAnsi="Times New Roman" w:cs="Times New Roman" w:hint="default"/>
          <w:color w:val="auto"/>
          <w:kern w:val="44"/>
        </w:rPr>
      </w:pPr>
      <w:bookmarkStart w:id="20" w:name="_Toc36212958"/>
      <w:r w:rsidRPr="003873D6">
        <w:rPr>
          <w:rStyle w:val="fontstyle01"/>
          <w:rFonts w:ascii="Times New Roman" w:hAnsi="Times New Roman" w:cs="Times New Roman" w:hint="default"/>
          <w:color w:val="auto"/>
        </w:rPr>
        <w:t>6.1</w:t>
      </w:r>
      <w:r w:rsidR="009961E4">
        <w:rPr>
          <w:rStyle w:val="fontstyle01"/>
          <w:rFonts w:ascii="Times New Roman" w:hAnsi="Times New Roman" w:cs="Times New Roman" w:hint="default"/>
          <w:color w:val="auto"/>
        </w:rPr>
        <w:t xml:space="preserve"> </w:t>
      </w:r>
      <w:r w:rsidRPr="003873D6">
        <w:rPr>
          <w:rStyle w:val="fontstyle01"/>
          <w:rFonts w:ascii="Times New Roman" w:hAnsi="Times New Roman" w:cs="Times New Roman" w:hint="default"/>
          <w:color w:val="auto"/>
        </w:rPr>
        <w:t>医学培训</w:t>
      </w:r>
      <w:bookmarkEnd w:id="20"/>
    </w:p>
    <w:p w14:paraId="1F4D8BA5" w14:textId="711EC27C" w:rsidR="00D81F38" w:rsidRPr="003873D6" w:rsidRDefault="00C03279" w:rsidP="00B82428">
      <w:pPr>
        <w:pStyle w:val="af2"/>
        <w:spacing w:line="360" w:lineRule="auto"/>
        <w:ind w:firstLine="480"/>
        <w:rPr>
          <w:rFonts w:ascii="Times New Roman" w:eastAsia="宋体" w:hAnsi="Times New Roman" w:cs="Times New Roman"/>
          <w:sz w:val="24"/>
          <w:szCs w:val="24"/>
        </w:rPr>
      </w:pPr>
      <w:r w:rsidRPr="003873D6">
        <w:rPr>
          <w:rFonts w:ascii="Times New Roman" w:eastAsia="宋体" w:hAnsi="Times New Roman" w:cs="Times New Roman"/>
          <w:sz w:val="24"/>
          <w:szCs w:val="24"/>
        </w:rPr>
        <w:t>HMM</w:t>
      </w:r>
      <w:r w:rsidRPr="003873D6">
        <w:rPr>
          <w:rFonts w:ascii="Times New Roman" w:eastAsia="宋体" w:hAnsi="Times New Roman" w:cs="Times New Roman"/>
          <w:sz w:val="24"/>
          <w:szCs w:val="24"/>
        </w:rPr>
        <w:t>将提供相应的培训</w:t>
      </w:r>
      <w:r w:rsidR="003873D6">
        <w:rPr>
          <w:rFonts w:ascii="Times New Roman" w:eastAsia="宋体" w:hAnsi="Times New Roman" w:cs="Times New Roman" w:hint="eastAsia"/>
          <w:sz w:val="24"/>
          <w:szCs w:val="24"/>
        </w:rPr>
        <w:t>（</w:t>
      </w:r>
      <w:r w:rsidRPr="003873D6">
        <w:rPr>
          <w:rFonts w:ascii="Times New Roman" w:eastAsia="宋体" w:hAnsi="Times New Roman" w:cs="Times New Roman"/>
          <w:sz w:val="24"/>
          <w:szCs w:val="24"/>
        </w:rPr>
        <w:t>如</w:t>
      </w:r>
      <w:r w:rsidR="00C47B49">
        <w:rPr>
          <w:rFonts w:ascii="Times New Roman" w:eastAsia="宋体" w:hAnsi="Times New Roman" w:cs="Times New Roman" w:hint="eastAsia"/>
          <w:sz w:val="24"/>
          <w:szCs w:val="24"/>
        </w:rPr>
        <w:t>入组审核、</w:t>
      </w:r>
      <w:r w:rsidRPr="003873D6">
        <w:rPr>
          <w:rFonts w:ascii="Times New Roman" w:eastAsia="宋体" w:hAnsi="Times New Roman" w:cs="Times New Roman"/>
          <w:sz w:val="24"/>
          <w:szCs w:val="24"/>
        </w:rPr>
        <w:t>MMP</w:t>
      </w:r>
      <w:r w:rsidRPr="003873D6">
        <w:rPr>
          <w:rFonts w:ascii="Times New Roman" w:eastAsia="宋体" w:hAnsi="Times New Roman" w:cs="Times New Roman"/>
          <w:sz w:val="24"/>
          <w:szCs w:val="24"/>
        </w:rPr>
        <w:t>中方案偏离的定义和分类等</w:t>
      </w:r>
      <w:r w:rsidR="003873D6">
        <w:rPr>
          <w:rFonts w:ascii="Times New Roman" w:eastAsia="宋体" w:hAnsi="Times New Roman" w:cs="Times New Roman" w:hint="eastAsia"/>
          <w:sz w:val="24"/>
          <w:szCs w:val="24"/>
        </w:rPr>
        <w:t>）</w:t>
      </w:r>
      <w:r w:rsidR="00173491">
        <w:rPr>
          <w:rFonts w:ascii="Times New Roman" w:eastAsia="宋体" w:hAnsi="Times New Roman" w:cs="Times New Roman" w:hint="eastAsia"/>
          <w:sz w:val="24"/>
          <w:szCs w:val="24"/>
        </w:rPr>
        <w:t>，</w:t>
      </w:r>
      <w:r w:rsidR="00C512D4">
        <w:rPr>
          <w:rFonts w:ascii="Times New Roman" w:eastAsia="宋体" w:hAnsi="Times New Roman" w:cs="Times New Roman" w:hint="eastAsia"/>
          <w:sz w:val="24"/>
          <w:szCs w:val="24"/>
        </w:rPr>
        <w:t>执行</w:t>
      </w:r>
      <w:r w:rsidR="00C512D4">
        <w:rPr>
          <w:rFonts w:ascii="Times New Roman" w:eastAsia="宋体" w:hAnsi="Times New Roman" w:cs="Times New Roman"/>
          <w:sz w:val="24"/>
          <w:szCs w:val="24"/>
        </w:rPr>
        <w:t>过程中</w:t>
      </w:r>
      <w:r w:rsidR="00C512D4">
        <w:rPr>
          <w:rFonts w:ascii="Times New Roman" w:eastAsia="宋体" w:hAnsi="Times New Roman" w:cs="Times New Roman" w:hint="eastAsia"/>
          <w:sz w:val="24"/>
          <w:szCs w:val="24"/>
        </w:rPr>
        <w:t>如</w:t>
      </w:r>
      <w:r w:rsidR="00C512D4">
        <w:rPr>
          <w:rFonts w:ascii="Times New Roman" w:eastAsia="宋体" w:hAnsi="Times New Roman" w:cs="Times New Roman"/>
          <w:sz w:val="24"/>
          <w:szCs w:val="24"/>
        </w:rPr>
        <w:t>监查员、协调员有医学方面疑问，</w:t>
      </w:r>
      <w:r w:rsidR="001D7EAF">
        <w:rPr>
          <w:rFonts w:ascii="Times New Roman" w:eastAsia="宋体" w:hAnsi="Times New Roman" w:cs="Times New Roman" w:hint="eastAsia"/>
          <w:sz w:val="24"/>
          <w:szCs w:val="24"/>
        </w:rPr>
        <w:t>尽量项目组内解决（可参考</w:t>
      </w:r>
      <w:r w:rsidR="001D7EAF">
        <w:rPr>
          <w:rFonts w:ascii="Times New Roman" w:eastAsia="宋体" w:hAnsi="Times New Roman" w:cs="Times New Roman" w:hint="eastAsia"/>
          <w:sz w:val="24"/>
          <w:szCs w:val="24"/>
        </w:rPr>
        <w:t>Q&amp;A</w:t>
      </w:r>
      <w:r w:rsidR="001D7EAF">
        <w:rPr>
          <w:rFonts w:ascii="Times New Roman" w:eastAsia="宋体" w:hAnsi="Times New Roman" w:cs="Times New Roman" w:hint="eastAsia"/>
          <w:sz w:val="24"/>
          <w:szCs w:val="24"/>
        </w:rPr>
        <w:t>），如项目组内无法解决，</w:t>
      </w:r>
      <w:r w:rsidR="00C512D4">
        <w:rPr>
          <w:rFonts w:ascii="Times New Roman" w:eastAsia="宋体" w:hAnsi="Times New Roman" w:cs="Times New Roman"/>
          <w:sz w:val="24"/>
          <w:szCs w:val="24"/>
        </w:rPr>
        <w:t>医学监查员需</w:t>
      </w:r>
      <w:r w:rsidR="00C512D4">
        <w:rPr>
          <w:rFonts w:ascii="Times New Roman" w:eastAsia="宋体" w:hAnsi="Times New Roman" w:cs="Times New Roman" w:hint="eastAsia"/>
          <w:sz w:val="24"/>
          <w:szCs w:val="24"/>
        </w:rPr>
        <w:t>对</w:t>
      </w:r>
      <w:r w:rsidR="00173491">
        <w:rPr>
          <w:rFonts w:ascii="Times New Roman" w:eastAsia="宋体" w:hAnsi="Times New Roman" w:cs="Times New Roman"/>
          <w:sz w:val="24"/>
          <w:szCs w:val="24"/>
        </w:rPr>
        <w:t>医学问题</w:t>
      </w:r>
      <w:r w:rsidR="00C512D4">
        <w:rPr>
          <w:rFonts w:ascii="Times New Roman" w:eastAsia="宋体" w:hAnsi="Times New Roman" w:cs="Times New Roman" w:hint="eastAsia"/>
          <w:sz w:val="24"/>
          <w:szCs w:val="24"/>
        </w:rPr>
        <w:t>及时提供</w:t>
      </w:r>
      <w:r w:rsidR="00C512D4">
        <w:rPr>
          <w:rFonts w:ascii="Times New Roman" w:eastAsia="宋体" w:hAnsi="Times New Roman" w:cs="Times New Roman"/>
          <w:sz w:val="24"/>
          <w:szCs w:val="24"/>
        </w:rPr>
        <w:t>支持。</w:t>
      </w:r>
      <w:r w:rsidRPr="003873D6">
        <w:rPr>
          <w:rFonts w:ascii="Times New Roman" w:eastAsia="宋体" w:hAnsi="Times New Roman" w:cs="Times New Roman"/>
          <w:sz w:val="24"/>
          <w:szCs w:val="24"/>
        </w:rPr>
        <w:t>培训完成后，</w:t>
      </w:r>
      <w:r w:rsidRPr="003873D6">
        <w:rPr>
          <w:rFonts w:ascii="Times New Roman" w:eastAsia="宋体" w:hAnsi="Times New Roman" w:cs="Times New Roman"/>
          <w:sz w:val="24"/>
          <w:szCs w:val="24"/>
        </w:rPr>
        <w:t>PM</w:t>
      </w:r>
      <w:r w:rsidRPr="003873D6">
        <w:rPr>
          <w:rFonts w:ascii="Times New Roman" w:eastAsia="宋体" w:hAnsi="Times New Roman" w:cs="Times New Roman"/>
          <w:sz w:val="24"/>
          <w:szCs w:val="24"/>
        </w:rPr>
        <w:t>将协助</w:t>
      </w:r>
      <w:r w:rsidRPr="003873D6">
        <w:rPr>
          <w:rFonts w:ascii="Times New Roman" w:eastAsia="宋体" w:hAnsi="Times New Roman" w:cs="Times New Roman"/>
          <w:sz w:val="24"/>
          <w:szCs w:val="24"/>
        </w:rPr>
        <w:t>HMM</w:t>
      </w:r>
      <w:r w:rsidRPr="003873D6">
        <w:rPr>
          <w:rFonts w:ascii="Times New Roman" w:eastAsia="宋体" w:hAnsi="Times New Roman" w:cs="Times New Roman"/>
          <w:sz w:val="24"/>
          <w:szCs w:val="24"/>
        </w:rPr>
        <w:t>收集培训记录和签名页以便存档。</w:t>
      </w:r>
    </w:p>
    <w:p w14:paraId="1155B4AA" w14:textId="7B98CCE5" w:rsidR="00D81F38" w:rsidRPr="00400A49" w:rsidRDefault="00730B06" w:rsidP="00730B06">
      <w:pPr>
        <w:pStyle w:val="af2"/>
        <w:spacing w:line="360" w:lineRule="auto"/>
        <w:ind w:firstLine="482"/>
        <w:jc w:val="center"/>
        <w:rPr>
          <w:rFonts w:ascii="Times New Roman" w:eastAsia="宋体" w:hAnsi="Times New Roman" w:cs="Times New Roman"/>
          <w:b/>
          <w:sz w:val="24"/>
          <w:szCs w:val="24"/>
        </w:rPr>
      </w:pPr>
      <w:r w:rsidRPr="00400A49">
        <w:rPr>
          <w:rFonts w:ascii="Times New Roman" w:eastAsia="宋体" w:hAnsi="Times New Roman" w:cs="Times New Roman"/>
          <w:b/>
          <w:sz w:val="24"/>
          <w:szCs w:val="24"/>
        </w:rPr>
        <w:t>HMM</w:t>
      </w:r>
      <w:r w:rsidR="00C03279" w:rsidRPr="00400A49">
        <w:rPr>
          <w:rFonts w:ascii="Times New Roman" w:eastAsia="宋体" w:hAnsi="Times New Roman" w:cs="Times New Roman"/>
          <w:b/>
          <w:sz w:val="24"/>
          <w:szCs w:val="24"/>
        </w:rPr>
        <w:t>培训课程计划</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7"/>
        <w:gridCol w:w="3118"/>
        <w:gridCol w:w="4641"/>
      </w:tblGrid>
      <w:tr w:rsidR="00400A49" w:rsidRPr="00400A49" w14:paraId="6441E18C" w14:textId="77777777" w:rsidTr="00424989">
        <w:trPr>
          <w:tblHeader/>
        </w:trPr>
        <w:tc>
          <w:tcPr>
            <w:tcW w:w="82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0008B3E" w14:textId="214F4E81"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计划时间</w:t>
            </w:r>
          </w:p>
        </w:tc>
        <w:tc>
          <w:tcPr>
            <w:tcW w:w="167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FEA86D0" w14:textId="7BBB43BA"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培训主题</w:t>
            </w:r>
          </w:p>
        </w:tc>
        <w:tc>
          <w:tcPr>
            <w:tcW w:w="249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42C9BA" w14:textId="77777777"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培训对象</w:t>
            </w:r>
          </w:p>
        </w:tc>
      </w:tr>
      <w:tr w:rsidR="00400A49" w:rsidRPr="00400A49" w14:paraId="6BE7917A"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4E76B729" w14:textId="1D275686" w:rsidR="00D81F38"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启动会前</w:t>
            </w:r>
          </w:p>
        </w:tc>
        <w:tc>
          <w:tcPr>
            <w:tcW w:w="1679" w:type="pct"/>
            <w:tcBorders>
              <w:top w:val="single" w:sz="4" w:space="0" w:color="auto"/>
              <w:left w:val="single" w:sz="4" w:space="0" w:color="auto"/>
              <w:bottom w:val="single" w:sz="4" w:space="0" w:color="auto"/>
              <w:right w:val="single" w:sz="4" w:space="0" w:color="auto"/>
            </w:tcBorders>
            <w:vAlign w:val="center"/>
          </w:tcPr>
          <w:p w14:paraId="3B5D9109" w14:textId="498B4474" w:rsidR="00D81F38" w:rsidRPr="00400A49" w:rsidRDefault="00596157" w:rsidP="00596157">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医学监查</w:t>
            </w:r>
          </w:p>
        </w:tc>
        <w:tc>
          <w:tcPr>
            <w:tcW w:w="2499" w:type="pct"/>
            <w:tcBorders>
              <w:top w:val="single" w:sz="4" w:space="0" w:color="auto"/>
              <w:left w:val="single" w:sz="4" w:space="0" w:color="auto"/>
              <w:bottom w:val="single" w:sz="4" w:space="0" w:color="auto"/>
              <w:right w:val="single" w:sz="4" w:space="0" w:color="auto"/>
            </w:tcBorders>
            <w:vAlign w:val="center"/>
          </w:tcPr>
          <w:p w14:paraId="0F91EAC0" w14:textId="77777777" w:rsidR="00D81F38" w:rsidRPr="00400A49" w:rsidRDefault="00C03279"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海金格项目执行团队</w:t>
            </w:r>
          </w:p>
        </w:tc>
      </w:tr>
      <w:tr w:rsidR="00596157" w:rsidRPr="00400A49" w14:paraId="66914738"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47C684B1" w14:textId="079D25F9" w:rsidR="00596157" w:rsidRPr="00400A49" w:rsidRDefault="00596157"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lastRenderedPageBreak/>
              <w:t>启动会前</w:t>
            </w:r>
          </w:p>
        </w:tc>
        <w:tc>
          <w:tcPr>
            <w:tcW w:w="1679" w:type="pct"/>
            <w:tcBorders>
              <w:top w:val="single" w:sz="4" w:space="0" w:color="auto"/>
              <w:left w:val="single" w:sz="4" w:space="0" w:color="auto"/>
              <w:bottom w:val="single" w:sz="4" w:space="0" w:color="auto"/>
              <w:right w:val="single" w:sz="4" w:space="0" w:color="auto"/>
            </w:tcBorders>
            <w:vAlign w:val="center"/>
          </w:tcPr>
          <w:p w14:paraId="25DD5C4F" w14:textId="75B03760" w:rsidR="00596157" w:rsidRPr="00400A49" w:rsidRDefault="00596157" w:rsidP="00730B0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入组审核</w:t>
            </w:r>
          </w:p>
        </w:tc>
        <w:tc>
          <w:tcPr>
            <w:tcW w:w="2499" w:type="pct"/>
            <w:tcBorders>
              <w:top w:val="single" w:sz="4" w:space="0" w:color="auto"/>
              <w:left w:val="single" w:sz="4" w:space="0" w:color="auto"/>
              <w:bottom w:val="single" w:sz="4" w:space="0" w:color="auto"/>
              <w:right w:val="single" w:sz="4" w:space="0" w:color="auto"/>
            </w:tcBorders>
            <w:vAlign w:val="center"/>
          </w:tcPr>
          <w:p w14:paraId="382B0CA7" w14:textId="767AC06C" w:rsidR="00596157" w:rsidRPr="00400A49" w:rsidRDefault="00596157"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海金格</w:t>
            </w:r>
            <w:r>
              <w:rPr>
                <w:rFonts w:ascii="Times New Roman" w:eastAsia="宋体" w:hAnsi="Times New Roman" w:cs="Times New Roman" w:hint="eastAsia"/>
                <w:kern w:val="0"/>
                <w:sz w:val="24"/>
                <w:szCs w:val="24"/>
              </w:rPr>
              <w:t>临床监查</w:t>
            </w:r>
            <w:r w:rsidRPr="00400A49">
              <w:rPr>
                <w:rFonts w:ascii="Times New Roman" w:eastAsia="宋体" w:hAnsi="Times New Roman" w:cs="Times New Roman"/>
                <w:kern w:val="0"/>
                <w:sz w:val="24"/>
                <w:szCs w:val="24"/>
              </w:rPr>
              <w:t>执行团队</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RC</w:t>
            </w:r>
            <w:r>
              <w:rPr>
                <w:rFonts w:ascii="Times New Roman" w:eastAsia="宋体" w:hAnsi="Times New Roman" w:cs="Times New Roman" w:hint="eastAsia"/>
                <w:kern w:val="0"/>
                <w:sz w:val="24"/>
                <w:szCs w:val="24"/>
              </w:rPr>
              <w:t>执行团队</w:t>
            </w:r>
          </w:p>
        </w:tc>
      </w:tr>
      <w:tr w:rsidR="00400A49" w:rsidRPr="00400A49" w14:paraId="6729CAC9"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105577FD" w14:textId="36B6A8D0"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执行过程中</w:t>
            </w:r>
          </w:p>
        </w:tc>
        <w:tc>
          <w:tcPr>
            <w:tcW w:w="1679" w:type="pct"/>
            <w:tcBorders>
              <w:top w:val="single" w:sz="4" w:space="0" w:color="auto"/>
              <w:left w:val="single" w:sz="4" w:space="0" w:color="auto"/>
              <w:bottom w:val="single" w:sz="4" w:space="0" w:color="auto"/>
              <w:right w:val="single" w:sz="4" w:space="0" w:color="auto"/>
            </w:tcBorders>
            <w:vAlign w:val="center"/>
          </w:tcPr>
          <w:p w14:paraId="39E8D218" w14:textId="4D95AE9E"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其他，必要时基于医学监查的关键发现提供特定内容的针对性培训</w:t>
            </w:r>
          </w:p>
        </w:tc>
        <w:tc>
          <w:tcPr>
            <w:tcW w:w="2499" w:type="pct"/>
            <w:tcBorders>
              <w:top w:val="single" w:sz="4" w:space="0" w:color="auto"/>
              <w:left w:val="single" w:sz="4" w:space="0" w:color="auto"/>
              <w:bottom w:val="single" w:sz="4" w:space="0" w:color="auto"/>
              <w:right w:val="single" w:sz="4" w:space="0" w:color="auto"/>
            </w:tcBorders>
            <w:vAlign w:val="center"/>
          </w:tcPr>
          <w:p w14:paraId="33D0AA80" w14:textId="463085E0"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视具体情况</w:t>
            </w:r>
          </w:p>
        </w:tc>
      </w:tr>
    </w:tbl>
    <w:p w14:paraId="7684F903" w14:textId="071ECC3E" w:rsidR="00D81F38" w:rsidRDefault="00C03279" w:rsidP="000C2508">
      <w:pPr>
        <w:pStyle w:val="2"/>
        <w:keepNext w:val="0"/>
        <w:keepLines w:val="0"/>
        <w:spacing w:before="0" w:after="0" w:line="360" w:lineRule="auto"/>
        <w:rPr>
          <w:rStyle w:val="fontstyle01"/>
          <w:rFonts w:ascii="Times New Roman" w:hAnsi="Times New Roman" w:cs="Times New Roman" w:hint="default"/>
          <w:color w:val="auto"/>
        </w:rPr>
      </w:pPr>
      <w:bookmarkStart w:id="21" w:name="_Toc36212959"/>
      <w:r w:rsidRPr="00400A49">
        <w:rPr>
          <w:rStyle w:val="fontstyle01"/>
          <w:rFonts w:ascii="Times New Roman" w:hAnsi="Times New Roman" w:cs="Times New Roman" w:hint="default"/>
          <w:color w:val="auto"/>
        </w:rPr>
        <w:t>6.2</w:t>
      </w:r>
      <w:r w:rsidR="009961E4">
        <w:rPr>
          <w:rStyle w:val="fontstyle01"/>
          <w:rFonts w:ascii="Times New Roman" w:hAnsi="Times New Roman" w:cs="Times New Roman" w:hint="default"/>
          <w:color w:val="auto"/>
        </w:rPr>
        <w:t xml:space="preserve"> </w:t>
      </w:r>
      <w:r w:rsidRPr="00400A49">
        <w:rPr>
          <w:rStyle w:val="fontstyle01"/>
          <w:rFonts w:ascii="Times New Roman" w:hAnsi="Times New Roman" w:cs="Times New Roman" w:hint="default"/>
          <w:color w:val="auto"/>
        </w:rPr>
        <w:t>受试者入选资格的医学评估</w:t>
      </w:r>
      <w:bookmarkEnd w:id="21"/>
    </w:p>
    <w:p w14:paraId="51B78983" w14:textId="0B1FA8E2" w:rsidR="00F06EBE" w:rsidRDefault="00F06EBE" w:rsidP="001D7EAF">
      <w:pPr>
        <w:pStyle w:val="af2"/>
        <w:spacing w:line="360" w:lineRule="auto"/>
        <w:ind w:firstLineChars="0" w:firstLine="0"/>
        <w:rPr>
          <w:rStyle w:val="fontstyle11"/>
          <w:rFonts w:eastAsia="宋体"/>
          <w:color w:val="auto"/>
        </w:rPr>
      </w:pPr>
      <w:r w:rsidRPr="001D7EAF">
        <w:rPr>
          <w:rStyle w:val="fontstyle11"/>
          <w:rFonts w:eastAsia="宋体" w:hint="eastAsia"/>
          <w:color w:val="auto"/>
        </w:rPr>
        <w:t>（</w:t>
      </w:r>
      <w:r w:rsidRPr="001D7EAF">
        <w:rPr>
          <w:rStyle w:val="fontstyle11"/>
          <w:rFonts w:eastAsia="宋体"/>
          <w:color w:val="auto"/>
        </w:rPr>
        <w:t>1</w:t>
      </w:r>
      <w:r w:rsidRPr="001D7EAF">
        <w:rPr>
          <w:rStyle w:val="fontstyle11"/>
          <w:rFonts w:eastAsia="宋体" w:hint="eastAsia"/>
          <w:color w:val="auto"/>
        </w:rPr>
        <w:t>）筛选</w:t>
      </w:r>
      <w:r w:rsidRPr="001D7EAF">
        <w:rPr>
          <w:rStyle w:val="fontstyle11"/>
          <w:rFonts w:eastAsia="宋体"/>
          <w:color w:val="auto"/>
        </w:rPr>
        <w:t>合格性审查</w:t>
      </w:r>
    </w:p>
    <w:p w14:paraId="3D6B580D" w14:textId="77777777" w:rsidR="00F06EBE" w:rsidRPr="00F06EBE" w:rsidRDefault="00F06EBE" w:rsidP="00F06EBE">
      <w:pPr>
        <w:pStyle w:val="af2"/>
        <w:spacing w:line="360" w:lineRule="auto"/>
        <w:ind w:firstLine="480"/>
        <w:rPr>
          <w:rStyle w:val="fontstyle11"/>
          <w:rFonts w:eastAsia="宋体"/>
          <w:color w:val="auto"/>
        </w:rPr>
      </w:pPr>
      <w:r w:rsidRPr="00F06EBE">
        <w:rPr>
          <w:rStyle w:val="fontstyle11"/>
          <w:rFonts w:eastAsia="宋体" w:hint="eastAsia"/>
          <w:color w:val="auto"/>
        </w:rPr>
        <w:t>对各研究中心前</w:t>
      </w:r>
      <w:r w:rsidRPr="00F06EBE">
        <w:rPr>
          <w:rStyle w:val="fontstyle11"/>
          <w:rFonts w:eastAsia="宋体"/>
          <w:color w:val="auto"/>
        </w:rPr>
        <w:t>2</w:t>
      </w:r>
      <w:r w:rsidRPr="00F06EBE">
        <w:rPr>
          <w:rStyle w:val="fontstyle11"/>
          <w:rFonts w:eastAsia="宋体"/>
          <w:color w:val="auto"/>
        </w:rPr>
        <w:t>例完成筛选的受试者进行审查，判断其是否符合入选排除标准，可以进入导入期。</w:t>
      </w:r>
    </w:p>
    <w:p w14:paraId="0E5BD5BE" w14:textId="22531F71" w:rsidR="00F06EBE" w:rsidRPr="005D1334" w:rsidRDefault="00F06EBE" w:rsidP="001D7EAF">
      <w:pPr>
        <w:pStyle w:val="af2"/>
        <w:spacing w:line="360" w:lineRule="auto"/>
        <w:ind w:firstLine="480"/>
        <w:rPr>
          <w:rStyle w:val="fontstyle11"/>
          <w:rFonts w:eastAsia="宋体"/>
          <w:color w:val="auto"/>
        </w:rPr>
      </w:pPr>
      <w:r w:rsidRPr="005D1334">
        <w:rPr>
          <w:rStyle w:val="fontstyle11"/>
          <w:rFonts w:eastAsia="宋体"/>
          <w:color w:val="auto"/>
        </w:rPr>
        <w:t>具体操作流程：每例受试者完成筛选后的</w:t>
      </w:r>
      <w:r w:rsidRPr="005D1334">
        <w:rPr>
          <w:rStyle w:val="fontstyle11"/>
          <w:rFonts w:eastAsia="宋体"/>
          <w:color w:val="auto"/>
        </w:rPr>
        <w:t>2</w:t>
      </w:r>
      <w:r w:rsidRPr="005D1334">
        <w:rPr>
          <w:rStyle w:val="fontstyle11"/>
          <w:rFonts w:eastAsia="宋体"/>
          <w:color w:val="auto"/>
        </w:rPr>
        <w:t>个工作日内，由</w:t>
      </w:r>
      <w:r w:rsidRPr="005D1334">
        <w:rPr>
          <w:rStyle w:val="fontstyle11"/>
          <w:rFonts w:eastAsia="宋体"/>
          <w:color w:val="auto"/>
        </w:rPr>
        <w:t>CRC</w:t>
      </w:r>
      <w:r w:rsidRPr="005D1334">
        <w:rPr>
          <w:rStyle w:val="fontstyle11"/>
          <w:rFonts w:eastAsia="宋体"/>
          <w:color w:val="auto"/>
        </w:rPr>
        <w:t>将</w:t>
      </w:r>
      <w:r w:rsidR="00001CD5" w:rsidRPr="005D1334">
        <w:rPr>
          <w:rStyle w:val="fontstyle11"/>
          <w:rFonts w:eastAsia="宋体"/>
          <w:color w:val="auto"/>
        </w:rPr>
        <w:t>《受试者入选资格表》</w:t>
      </w:r>
      <w:r w:rsidR="00001CD5" w:rsidRPr="005D1334">
        <w:rPr>
          <w:rStyle w:val="fontstyle01"/>
          <w:rFonts w:ascii="Times New Roman" w:hAnsi="Times New Roman" w:cs="Times New Roman" w:hint="default"/>
          <w:color w:val="auto"/>
        </w:rPr>
        <w:t>（见</w:t>
      </w:r>
      <w:r w:rsidR="00001CD5" w:rsidRPr="005D1334">
        <w:rPr>
          <w:rStyle w:val="fontstyle01"/>
          <w:rFonts w:ascii="Times New Roman" w:hAnsi="Times New Roman" w:cs="Times New Roman" w:hint="default"/>
          <w:color w:val="auto"/>
          <w:u w:val="single"/>
        </w:rPr>
        <w:t>附件</w:t>
      </w:r>
      <w:r w:rsidR="00001CD5"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001CD5" w:rsidRPr="005D1334">
        <w:rPr>
          <w:rStyle w:val="fontstyle11"/>
          <w:rFonts w:eastAsia="宋体"/>
          <w:color w:val="auto"/>
        </w:rPr>
        <w:t>）</w:t>
      </w:r>
      <w:r w:rsidRPr="005D1334">
        <w:rPr>
          <w:rStyle w:val="fontstyle11"/>
          <w:rFonts w:eastAsia="宋体"/>
          <w:color w:val="auto"/>
        </w:rPr>
        <w:t>（屏蔽受试者姓名、联系方式</w:t>
      </w:r>
      <w:r w:rsidR="00A871D9" w:rsidRPr="005D1334">
        <w:rPr>
          <w:rStyle w:val="fontstyle11"/>
          <w:rFonts w:eastAsia="宋体"/>
          <w:color w:val="auto"/>
        </w:rPr>
        <w:t>、</w:t>
      </w:r>
      <w:r w:rsidR="00A871D9" w:rsidRPr="001B113B">
        <w:rPr>
          <w:rStyle w:val="fontstyle11"/>
          <w:rFonts w:eastAsia="宋体"/>
          <w:color w:val="auto"/>
          <w:kern w:val="0"/>
        </w:rPr>
        <w:t>身份证等</w:t>
      </w:r>
      <w:r w:rsidR="00A871D9" w:rsidRPr="001B113B">
        <w:rPr>
          <w:rStyle w:val="fontstyle11"/>
          <w:rFonts w:eastAsia="宋体"/>
          <w:color w:val="auto"/>
        </w:rPr>
        <w:t>信息</w:t>
      </w:r>
      <w:r w:rsidRPr="001B113B">
        <w:rPr>
          <w:rStyle w:val="fontstyle11"/>
          <w:rFonts w:eastAsia="宋体"/>
          <w:color w:val="auto"/>
        </w:rPr>
        <w:t>）和筛选期信息发送给</w:t>
      </w:r>
      <w:r w:rsidRPr="001B113B">
        <w:rPr>
          <w:rStyle w:val="fontstyle11"/>
          <w:rFonts w:eastAsia="宋体"/>
          <w:color w:val="auto"/>
        </w:rPr>
        <w:t>HMM</w:t>
      </w:r>
      <w:r w:rsidR="00001CD5" w:rsidRPr="001B113B">
        <w:rPr>
          <w:rStyle w:val="fontstyle11"/>
          <w:rFonts w:eastAsia="宋体"/>
          <w:color w:val="auto"/>
        </w:rPr>
        <w:t>和申办方</w:t>
      </w:r>
      <w:r w:rsidR="00001CD5" w:rsidRPr="001B113B">
        <w:rPr>
          <w:rStyle w:val="fontstyle11"/>
          <w:rFonts w:eastAsia="宋体"/>
          <w:color w:val="auto"/>
        </w:rPr>
        <w:t>MM</w:t>
      </w:r>
      <w:r w:rsidR="00382AD7" w:rsidRPr="001B113B">
        <w:rPr>
          <w:rStyle w:val="fontstyle11"/>
          <w:rFonts w:eastAsia="宋体"/>
          <w:color w:val="auto"/>
        </w:rPr>
        <w:t>，</w:t>
      </w:r>
      <w:r w:rsidR="00001CD5" w:rsidRPr="001B113B">
        <w:rPr>
          <w:rStyle w:val="fontstyle11"/>
          <w:rFonts w:eastAsia="宋体"/>
          <w:color w:val="auto"/>
        </w:rPr>
        <w:t>并抄送</w:t>
      </w:r>
      <w:r w:rsidR="00382AD7" w:rsidRPr="001B113B">
        <w:rPr>
          <w:rStyle w:val="fontstyle11"/>
          <w:rFonts w:eastAsia="宋体"/>
          <w:color w:val="auto"/>
        </w:rPr>
        <w:t>双方</w:t>
      </w:r>
      <w:r w:rsidR="00382AD7" w:rsidRPr="001B113B">
        <w:rPr>
          <w:rStyle w:val="fontstyle11"/>
          <w:rFonts w:eastAsia="宋体"/>
          <w:color w:val="auto"/>
        </w:rPr>
        <w:t>PM</w:t>
      </w:r>
      <w:r w:rsidRPr="001B113B">
        <w:rPr>
          <w:rStyle w:val="fontstyle11"/>
          <w:rFonts w:eastAsia="宋体"/>
          <w:color w:val="auto"/>
        </w:rPr>
        <w:t>，筛选期信息包括：病史、用药史、</w:t>
      </w:r>
      <w:r w:rsidR="005D1334" w:rsidRPr="001B113B">
        <w:rPr>
          <w:rStyle w:val="fontstyle11"/>
          <w:rFonts w:eastAsia="宋体"/>
          <w:color w:val="auto"/>
        </w:rPr>
        <w:t>现患病及伴随治疗</w:t>
      </w:r>
      <w:r w:rsidR="00A871D9" w:rsidRPr="001B113B">
        <w:rPr>
          <w:rStyle w:val="fontstyle11"/>
          <w:rFonts w:eastAsia="宋体"/>
          <w:color w:val="auto"/>
        </w:rPr>
        <w:t>、</w:t>
      </w:r>
      <w:r w:rsidRPr="001B113B">
        <w:rPr>
          <w:rStyle w:val="fontstyle11"/>
          <w:rFonts w:eastAsia="宋体"/>
          <w:color w:val="auto"/>
        </w:rPr>
        <w:t>生命体征、</w:t>
      </w:r>
      <w:r w:rsidR="00A871D9" w:rsidRPr="001B113B">
        <w:rPr>
          <w:rStyle w:val="fontstyle11"/>
          <w:rFonts w:eastAsia="宋体"/>
          <w:color w:val="auto"/>
        </w:rPr>
        <w:t>筛选期肝功能</w:t>
      </w:r>
      <w:r w:rsidR="00A871D9" w:rsidRPr="001B113B">
        <w:rPr>
          <w:rStyle w:val="fontstyle11"/>
          <w:rFonts w:eastAsia="宋体"/>
          <w:color w:val="auto"/>
          <w:kern w:val="0"/>
        </w:rPr>
        <w:t>、肾功能、血常规、尿常规</w:t>
      </w:r>
      <w:r w:rsidR="00A871D9" w:rsidRPr="001B113B">
        <w:rPr>
          <w:rStyle w:val="fontstyle11"/>
          <w:rFonts w:eastAsia="宋体"/>
          <w:color w:val="auto"/>
        </w:rPr>
        <w:t>+</w:t>
      </w:r>
      <w:r w:rsidR="00A871D9" w:rsidRPr="001B113B">
        <w:rPr>
          <w:rStyle w:val="fontstyle11"/>
          <w:rFonts w:eastAsia="宋体"/>
          <w:color w:val="auto"/>
        </w:rPr>
        <w:t>镜检</w:t>
      </w:r>
      <w:r w:rsidR="00A871D9" w:rsidRPr="001B113B">
        <w:rPr>
          <w:rStyle w:val="fontstyle11"/>
          <w:rFonts w:eastAsia="宋体"/>
          <w:color w:val="auto"/>
          <w:kern w:val="0"/>
        </w:rPr>
        <w:t>、</w:t>
      </w:r>
      <w:r w:rsidR="00A871D9" w:rsidRPr="001B113B">
        <w:rPr>
          <w:rStyle w:val="fontstyle11"/>
          <w:rFonts w:eastAsia="宋体"/>
          <w:color w:val="auto"/>
        </w:rPr>
        <w:t>便常规</w:t>
      </w:r>
      <w:r w:rsidR="00A871D9" w:rsidRPr="001B113B">
        <w:rPr>
          <w:rStyle w:val="fontstyle11"/>
          <w:rFonts w:eastAsia="宋体"/>
          <w:color w:val="auto"/>
        </w:rPr>
        <w:t>+</w:t>
      </w:r>
      <w:r w:rsidR="00A871D9" w:rsidRPr="001B113B">
        <w:rPr>
          <w:rStyle w:val="fontstyle11"/>
          <w:rFonts w:eastAsia="宋体"/>
          <w:color w:val="auto"/>
        </w:rPr>
        <w:t>潜血、</w:t>
      </w:r>
      <w:r w:rsidR="00A871D9" w:rsidRPr="001B113B">
        <w:rPr>
          <w:rStyle w:val="fontstyle11"/>
          <w:rFonts w:eastAsia="宋体"/>
          <w:color w:val="auto"/>
          <w:kern w:val="0"/>
        </w:rPr>
        <w:t>妊娠</w:t>
      </w:r>
      <w:r w:rsidR="00A871D9" w:rsidRPr="001B113B">
        <w:rPr>
          <w:rStyle w:val="fontstyle11"/>
          <w:rFonts w:eastAsia="宋体"/>
          <w:color w:val="auto"/>
        </w:rPr>
        <w:t>检查</w:t>
      </w:r>
      <w:r w:rsidR="00A871D9" w:rsidRPr="001B113B">
        <w:rPr>
          <w:rStyle w:val="fontstyle11"/>
          <w:rFonts w:eastAsia="宋体"/>
          <w:color w:val="auto"/>
          <w:kern w:val="0"/>
        </w:rPr>
        <w:t>、</w:t>
      </w:r>
      <w:r w:rsidR="00A871D9" w:rsidRPr="001B113B">
        <w:rPr>
          <w:rFonts w:ascii="Times New Roman" w:eastAsia="宋体" w:hAnsi="Times New Roman" w:cs="Times New Roman"/>
          <w:kern w:val="0"/>
          <w:sz w:val="24"/>
          <w:szCs w:val="24"/>
        </w:rPr>
        <w:t>中医证候评分、</w:t>
      </w:r>
      <w:r w:rsidR="00A871D9" w:rsidRPr="001B113B">
        <w:rPr>
          <w:rStyle w:val="fontstyle11"/>
          <w:rFonts w:eastAsia="宋体"/>
          <w:color w:val="auto"/>
          <w:kern w:val="0"/>
        </w:rPr>
        <w:t>乳腺</w:t>
      </w:r>
      <w:r w:rsidR="00A871D9" w:rsidRPr="001B113B">
        <w:rPr>
          <w:rStyle w:val="fontstyle11"/>
          <w:rFonts w:eastAsia="宋体"/>
          <w:color w:val="auto"/>
          <w:kern w:val="0"/>
        </w:rPr>
        <w:t>B</w:t>
      </w:r>
      <w:r w:rsidR="00A871D9" w:rsidRPr="001B113B">
        <w:rPr>
          <w:rStyle w:val="fontstyle11"/>
          <w:rFonts w:eastAsia="宋体"/>
          <w:color w:val="auto"/>
          <w:kern w:val="0"/>
        </w:rPr>
        <w:t>超报告、靶肿块乳腺</w:t>
      </w:r>
      <w:r w:rsidR="00A871D9" w:rsidRPr="001B113B">
        <w:rPr>
          <w:rStyle w:val="fontstyle11"/>
          <w:rFonts w:eastAsia="宋体"/>
          <w:color w:val="auto"/>
          <w:kern w:val="0"/>
        </w:rPr>
        <w:t>B</w:t>
      </w:r>
      <w:r w:rsidR="00A871D9" w:rsidRPr="001B113B">
        <w:rPr>
          <w:rStyle w:val="fontstyle11"/>
          <w:rFonts w:eastAsia="宋体"/>
          <w:color w:val="auto"/>
          <w:kern w:val="0"/>
        </w:rPr>
        <w:t>超检查报告、乳腺检查、心电图、钼靶（如有）检查报告单</w:t>
      </w:r>
      <w:r w:rsidRPr="005D1334">
        <w:rPr>
          <w:rStyle w:val="fontstyle11"/>
          <w:rFonts w:eastAsia="宋体"/>
          <w:color w:val="auto"/>
        </w:rPr>
        <w:t>等。</w:t>
      </w:r>
      <w:r w:rsidR="00A53D6F" w:rsidRPr="005D1334">
        <w:rPr>
          <w:rStyle w:val="fontstyle11"/>
          <w:rFonts w:eastAsia="宋体"/>
          <w:color w:val="auto"/>
        </w:rPr>
        <w:t>HMM</w:t>
      </w:r>
      <w:r w:rsidRPr="005D1334">
        <w:rPr>
          <w:rStyle w:val="fontstyle11"/>
          <w:rFonts w:eastAsia="宋体"/>
          <w:color w:val="auto"/>
        </w:rPr>
        <w:t>在收到审查申请后</w:t>
      </w:r>
      <w:r w:rsidRPr="005D1334">
        <w:rPr>
          <w:rStyle w:val="fontstyle11"/>
          <w:rFonts w:eastAsia="宋体"/>
          <w:color w:val="auto"/>
        </w:rPr>
        <w:t>2</w:t>
      </w:r>
      <w:r w:rsidRPr="005D1334">
        <w:rPr>
          <w:rStyle w:val="fontstyle11"/>
          <w:rFonts w:eastAsia="宋体"/>
          <w:color w:val="auto"/>
        </w:rPr>
        <w:t>个工作日内完成审核，判断其是否符合进入导入期标准，并将审核结果反馈申办方</w:t>
      </w:r>
      <w:r w:rsidRPr="005D1334">
        <w:rPr>
          <w:rStyle w:val="fontstyle11"/>
          <w:rFonts w:eastAsia="宋体"/>
          <w:color w:val="auto"/>
        </w:rPr>
        <w:t>MM</w:t>
      </w:r>
      <w:r w:rsidRPr="005D1334">
        <w:rPr>
          <w:rStyle w:val="fontstyle11"/>
          <w:rFonts w:eastAsia="宋体"/>
          <w:color w:val="auto"/>
        </w:rPr>
        <w:t>，</w:t>
      </w:r>
      <w:r w:rsidR="00382AD7" w:rsidRPr="005D1334">
        <w:rPr>
          <w:rStyle w:val="fontstyle11"/>
          <w:rFonts w:eastAsia="宋体"/>
          <w:color w:val="auto"/>
        </w:rPr>
        <w:t>经</w:t>
      </w:r>
      <w:r w:rsidRPr="005D1334">
        <w:rPr>
          <w:rStyle w:val="fontstyle11"/>
          <w:rFonts w:eastAsia="宋体"/>
          <w:color w:val="auto"/>
        </w:rPr>
        <w:t>申办方</w:t>
      </w:r>
      <w:r w:rsidRPr="005D1334">
        <w:rPr>
          <w:rStyle w:val="fontstyle11"/>
          <w:rFonts w:eastAsia="宋体"/>
          <w:color w:val="auto"/>
        </w:rPr>
        <w:t>MM</w:t>
      </w:r>
      <w:r w:rsidRPr="005D1334">
        <w:rPr>
          <w:rStyle w:val="fontstyle11"/>
          <w:rFonts w:eastAsia="宋体"/>
          <w:color w:val="auto"/>
        </w:rPr>
        <w:t>于</w:t>
      </w:r>
      <w:r w:rsidRPr="005D1334">
        <w:rPr>
          <w:rStyle w:val="fontstyle11"/>
          <w:rFonts w:eastAsia="宋体"/>
          <w:color w:val="auto"/>
        </w:rPr>
        <w:t>1</w:t>
      </w:r>
      <w:r w:rsidRPr="005D1334">
        <w:rPr>
          <w:rStyle w:val="fontstyle11"/>
          <w:rFonts w:eastAsia="宋体"/>
          <w:color w:val="auto"/>
        </w:rPr>
        <w:t>个工作日内审核上述信息，确认后由</w:t>
      </w:r>
      <w:r w:rsidRPr="005D1334">
        <w:rPr>
          <w:rStyle w:val="fontstyle11"/>
          <w:rFonts w:eastAsia="宋体"/>
          <w:color w:val="auto"/>
        </w:rPr>
        <w:t>HMM</w:t>
      </w:r>
      <w:r w:rsidRPr="005D1334">
        <w:rPr>
          <w:rStyle w:val="fontstyle11"/>
          <w:rFonts w:eastAsia="宋体"/>
          <w:color w:val="auto"/>
        </w:rPr>
        <w:t>将审核意见同</w:t>
      </w:r>
      <w:r w:rsidR="007F7D20" w:rsidRPr="005D1334">
        <w:rPr>
          <w:rStyle w:val="fontstyle11"/>
          <w:rFonts w:eastAsia="宋体"/>
          <w:color w:val="auto"/>
        </w:rPr>
        <w:t>《受试者入选资格表》</w:t>
      </w:r>
      <w:r w:rsidR="007F7D20" w:rsidRPr="005D1334">
        <w:rPr>
          <w:rStyle w:val="fontstyle01"/>
          <w:rFonts w:ascii="Times New Roman" w:hAnsi="Times New Roman" w:cs="Times New Roman" w:hint="default"/>
          <w:color w:val="auto"/>
        </w:rPr>
        <w:t>（见</w:t>
      </w:r>
      <w:r w:rsidR="007F7D20" w:rsidRPr="005D1334">
        <w:rPr>
          <w:rStyle w:val="fontstyle01"/>
          <w:rFonts w:ascii="Times New Roman" w:hAnsi="Times New Roman" w:cs="Times New Roman" w:hint="default"/>
          <w:color w:val="auto"/>
          <w:u w:val="single"/>
        </w:rPr>
        <w:t>附件</w:t>
      </w:r>
      <w:r w:rsidR="007F7D20"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7F7D20" w:rsidRPr="005D1334">
        <w:rPr>
          <w:rStyle w:val="fontstyle11"/>
          <w:rFonts w:eastAsia="宋体"/>
          <w:color w:val="auto"/>
        </w:rPr>
        <w:t>）</w:t>
      </w:r>
      <w:r w:rsidRPr="005D1334">
        <w:rPr>
          <w:rStyle w:val="fontstyle11"/>
          <w:rFonts w:eastAsia="宋体"/>
          <w:color w:val="auto"/>
        </w:rPr>
        <w:t>签字扫描件一并邮件发送至研究者和</w:t>
      </w:r>
      <w:r w:rsidRPr="005D1334">
        <w:rPr>
          <w:rStyle w:val="fontstyle11"/>
          <w:rFonts w:eastAsia="宋体"/>
          <w:color w:val="auto"/>
        </w:rPr>
        <w:t>CRC</w:t>
      </w:r>
      <w:r w:rsidRPr="005D1334">
        <w:rPr>
          <w:rStyle w:val="fontstyle11"/>
          <w:rFonts w:eastAsia="宋体"/>
          <w:color w:val="auto"/>
        </w:rPr>
        <w:t>，并抄送申办方的</w:t>
      </w:r>
      <w:r w:rsidRPr="005D1334">
        <w:rPr>
          <w:rStyle w:val="fontstyle11"/>
          <w:rFonts w:eastAsia="宋体"/>
          <w:color w:val="auto"/>
        </w:rPr>
        <w:t>MM</w:t>
      </w:r>
      <w:r w:rsidRPr="005D1334">
        <w:rPr>
          <w:rStyle w:val="fontstyle11"/>
          <w:rFonts w:eastAsia="宋体"/>
          <w:color w:val="auto"/>
        </w:rPr>
        <w:t>和</w:t>
      </w:r>
      <w:r w:rsidRPr="005D1334">
        <w:rPr>
          <w:rStyle w:val="fontstyle11"/>
          <w:rFonts w:eastAsia="宋体"/>
          <w:color w:val="auto"/>
        </w:rPr>
        <w:t>PM</w:t>
      </w:r>
      <w:r w:rsidRPr="005D1334">
        <w:rPr>
          <w:rStyle w:val="fontstyle11"/>
          <w:rFonts w:eastAsia="宋体"/>
          <w:color w:val="auto"/>
        </w:rPr>
        <w:t>。若筛选期信息发送</w:t>
      </w:r>
      <w:r w:rsidR="007F7D20" w:rsidRPr="005D1334">
        <w:rPr>
          <w:rStyle w:val="fontstyle11"/>
          <w:rFonts w:eastAsia="宋体"/>
          <w:color w:val="auto"/>
        </w:rPr>
        <w:t>给双方</w:t>
      </w:r>
      <w:r w:rsidRPr="005D1334">
        <w:rPr>
          <w:rStyle w:val="fontstyle11"/>
          <w:rFonts w:eastAsia="宋体"/>
          <w:color w:val="auto"/>
        </w:rPr>
        <w:t>MM</w:t>
      </w:r>
      <w:r w:rsidRPr="005D1334">
        <w:rPr>
          <w:rStyle w:val="fontstyle11"/>
          <w:rFonts w:eastAsia="宋体"/>
          <w:color w:val="auto"/>
        </w:rPr>
        <w:t>至进入导入期期间，受试者</w:t>
      </w:r>
      <w:r w:rsidR="00BE260B" w:rsidRPr="005D1334">
        <w:rPr>
          <w:rStyle w:val="fontstyle11"/>
          <w:rFonts w:eastAsia="宋体"/>
          <w:color w:val="auto"/>
        </w:rPr>
        <w:t>未发生</w:t>
      </w:r>
      <w:r w:rsidRPr="005D1334">
        <w:rPr>
          <w:rStyle w:val="fontstyle11"/>
          <w:rFonts w:eastAsia="宋体"/>
          <w:color w:val="auto"/>
        </w:rPr>
        <w:t>新的情况（包括但不限于：发生</w:t>
      </w:r>
      <w:r w:rsidRPr="005D1334">
        <w:rPr>
          <w:rStyle w:val="fontstyle11"/>
          <w:rFonts w:eastAsia="宋体"/>
          <w:color w:val="auto"/>
        </w:rPr>
        <w:t>AE</w:t>
      </w:r>
      <w:r w:rsidRPr="005D1334">
        <w:rPr>
          <w:rStyle w:val="fontstyle11"/>
          <w:rFonts w:eastAsia="宋体"/>
          <w:color w:val="auto"/>
        </w:rPr>
        <w:t>，目前的处方药物或非处方药物的类别或剂量发生变化，病情波动等），则合格的受试者可以进入导入期。</w:t>
      </w:r>
    </w:p>
    <w:p w14:paraId="44CD4C78" w14:textId="77777777" w:rsidR="00F06EBE" w:rsidRPr="005D1334" w:rsidRDefault="00F06EBE" w:rsidP="001D7EAF">
      <w:pPr>
        <w:pStyle w:val="af2"/>
        <w:spacing w:line="360" w:lineRule="auto"/>
        <w:ind w:firstLineChars="0" w:firstLine="0"/>
        <w:rPr>
          <w:rStyle w:val="fontstyle11"/>
          <w:rFonts w:eastAsia="宋体"/>
          <w:b/>
          <w:bCs/>
          <w:color w:val="auto"/>
        </w:rPr>
      </w:pPr>
      <w:r w:rsidRPr="005D1334">
        <w:rPr>
          <w:rStyle w:val="fontstyle11"/>
          <w:rFonts w:eastAsia="宋体"/>
          <w:color w:val="auto"/>
        </w:rPr>
        <w:t>（</w:t>
      </w:r>
      <w:r w:rsidRPr="005D1334">
        <w:rPr>
          <w:rStyle w:val="fontstyle11"/>
          <w:rFonts w:eastAsia="宋体"/>
          <w:color w:val="auto"/>
        </w:rPr>
        <w:t>2</w:t>
      </w:r>
      <w:r w:rsidRPr="005D1334">
        <w:rPr>
          <w:rStyle w:val="fontstyle11"/>
          <w:rFonts w:eastAsia="宋体"/>
          <w:color w:val="auto"/>
        </w:rPr>
        <w:t>）入组合格性审查</w:t>
      </w:r>
    </w:p>
    <w:p w14:paraId="12FB63CD" w14:textId="44359D85" w:rsidR="00F06EBE" w:rsidRPr="001B113B" w:rsidRDefault="00F06EBE" w:rsidP="005D1334">
      <w:pPr>
        <w:pStyle w:val="af2"/>
        <w:spacing w:line="360" w:lineRule="auto"/>
        <w:ind w:firstLine="480"/>
        <w:rPr>
          <w:rStyle w:val="fontstyle11"/>
          <w:rFonts w:eastAsia="宋体"/>
          <w:color w:val="auto"/>
        </w:rPr>
      </w:pPr>
      <w:r w:rsidRPr="005D1334">
        <w:rPr>
          <w:rStyle w:val="fontstyle11"/>
          <w:rFonts w:eastAsia="宋体"/>
          <w:color w:val="auto"/>
        </w:rPr>
        <w:t>1</w:t>
      </w:r>
      <w:r w:rsidRPr="005D1334">
        <w:rPr>
          <w:rStyle w:val="fontstyle11"/>
          <w:rFonts w:eastAsia="宋体"/>
          <w:color w:val="auto"/>
        </w:rPr>
        <w:t>）</w:t>
      </w:r>
      <w:r w:rsidR="00BE260B" w:rsidRPr="005D1334">
        <w:rPr>
          <w:rStyle w:val="fontstyle11"/>
          <w:rFonts w:eastAsia="宋体"/>
          <w:color w:val="auto"/>
        </w:rPr>
        <w:t>各中心前</w:t>
      </w:r>
      <w:r w:rsidR="00BE260B" w:rsidRPr="005D1334">
        <w:rPr>
          <w:rStyle w:val="fontstyle11"/>
          <w:rFonts w:eastAsia="宋体"/>
          <w:color w:val="auto"/>
        </w:rPr>
        <w:t>2</w:t>
      </w:r>
      <w:r w:rsidR="00BE260B" w:rsidRPr="005D1334">
        <w:rPr>
          <w:rStyle w:val="fontstyle11"/>
          <w:rFonts w:eastAsia="宋体"/>
          <w:color w:val="auto"/>
        </w:rPr>
        <w:t>例入组受试者</w:t>
      </w:r>
      <w:r w:rsidRPr="005D1334">
        <w:rPr>
          <w:rStyle w:val="fontstyle11"/>
          <w:rFonts w:eastAsia="宋体"/>
          <w:color w:val="auto"/>
        </w:rPr>
        <w:t>合格性审查：各中心</w:t>
      </w:r>
      <w:r w:rsidR="00BE260B" w:rsidRPr="005D1334">
        <w:rPr>
          <w:rStyle w:val="fontstyle11"/>
          <w:rFonts w:eastAsia="宋体"/>
          <w:color w:val="auto"/>
        </w:rPr>
        <w:t>前</w:t>
      </w:r>
      <w:r w:rsidR="00BE260B" w:rsidRPr="005D1334">
        <w:rPr>
          <w:rStyle w:val="fontstyle11"/>
          <w:rFonts w:eastAsia="宋体"/>
          <w:color w:val="auto"/>
        </w:rPr>
        <w:t>2</w:t>
      </w:r>
      <w:r w:rsidR="00BE260B" w:rsidRPr="005D1334">
        <w:rPr>
          <w:rStyle w:val="fontstyle11"/>
          <w:rFonts w:eastAsia="宋体"/>
          <w:color w:val="auto"/>
        </w:rPr>
        <w:t>例受试者</w:t>
      </w:r>
      <w:r w:rsidR="00722616" w:rsidRPr="005D1334">
        <w:rPr>
          <w:rStyle w:val="fontstyle11"/>
          <w:rFonts w:eastAsia="宋体"/>
          <w:color w:val="auto"/>
        </w:rPr>
        <w:t>随机前</w:t>
      </w:r>
      <w:r w:rsidRPr="005D1334">
        <w:rPr>
          <w:rStyle w:val="fontstyle11"/>
          <w:rFonts w:eastAsia="宋体"/>
          <w:color w:val="auto"/>
        </w:rPr>
        <w:t>，由</w:t>
      </w:r>
      <w:r w:rsidRPr="005D1334">
        <w:rPr>
          <w:rStyle w:val="fontstyle11"/>
          <w:rFonts w:eastAsia="宋体"/>
          <w:color w:val="auto"/>
        </w:rPr>
        <w:t>CRC</w:t>
      </w:r>
      <w:r w:rsidRPr="005D1334">
        <w:rPr>
          <w:rStyle w:val="fontstyle11"/>
          <w:rFonts w:eastAsia="宋体"/>
          <w:color w:val="auto"/>
        </w:rPr>
        <w:t>准备</w:t>
      </w:r>
      <w:r w:rsidR="007F7D20" w:rsidRPr="005D1334">
        <w:rPr>
          <w:rStyle w:val="fontstyle11"/>
          <w:rFonts w:eastAsia="宋体"/>
          <w:color w:val="auto"/>
        </w:rPr>
        <w:t>《受试者入选资格表》</w:t>
      </w:r>
      <w:r w:rsidR="007F7D20" w:rsidRPr="005D1334">
        <w:rPr>
          <w:rStyle w:val="fontstyle01"/>
          <w:rFonts w:ascii="Times New Roman" w:hAnsi="Times New Roman" w:cs="Times New Roman" w:hint="default"/>
          <w:color w:val="auto"/>
        </w:rPr>
        <w:t>（见</w:t>
      </w:r>
      <w:r w:rsidR="007F7D20" w:rsidRPr="005D1334">
        <w:rPr>
          <w:rStyle w:val="fontstyle01"/>
          <w:rFonts w:ascii="Times New Roman" w:hAnsi="Times New Roman" w:cs="Times New Roman" w:hint="default"/>
          <w:color w:val="auto"/>
          <w:u w:val="single"/>
        </w:rPr>
        <w:t>附件</w:t>
      </w:r>
      <w:r w:rsidR="007F7D20"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5D1334" w:rsidRPr="005D1334">
        <w:rPr>
          <w:rStyle w:val="fontstyle01"/>
          <w:rFonts w:ascii="Times New Roman" w:hAnsi="Times New Roman" w:cs="Times New Roman" w:hint="default"/>
          <w:color w:val="auto"/>
          <w:u w:val="single"/>
        </w:rPr>
        <w:t>，</w:t>
      </w:r>
      <w:r w:rsidR="005D1334" w:rsidRPr="005D1334">
        <w:rPr>
          <w:rStyle w:val="fontstyle11"/>
          <w:rFonts w:eastAsia="宋体"/>
          <w:color w:val="auto"/>
        </w:rPr>
        <w:t>屏蔽受试者姓名、联系方式</w:t>
      </w:r>
      <w:r w:rsidR="005D1334" w:rsidRPr="001B113B">
        <w:rPr>
          <w:rStyle w:val="fontstyle11"/>
          <w:rFonts w:eastAsia="宋体"/>
          <w:color w:val="auto"/>
        </w:rPr>
        <w:t>、</w:t>
      </w:r>
      <w:r w:rsidR="005D1334" w:rsidRPr="001B113B">
        <w:rPr>
          <w:rStyle w:val="fontstyle11"/>
          <w:rFonts w:eastAsia="宋体"/>
          <w:color w:val="auto"/>
          <w:kern w:val="0"/>
        </w:rPr>
        <w:t>身份证等</w:t>
      </w:r>
      <w:r w:rsidR="005D1334" w:rsidRPr="001B113B">
        <w:rPr>
          <w:rStyle w:val="fontstyle11"/>
          <w:rFonts w:eastAsia="宋体"/>
          <w:color w:val="auto"/>
        </w:rPr>
        <w:t>信息</w:t>
      </w:r>
      <w:r w:rsidR="007F7D20" w:rsidRPr="001B113B">
        <w:rPr>
          <w:rStyle w:val="fontstyle11"/>
          <w:rFonts w:eastAsia="宋体"/>
          <w:color w:val="auto"/>
        </w:rPr>
        <w:t>）</w:t>
      </w:r>
      <w:r w:rsidR="005D1334" w:rsidRPr="001B113B">
        <w:rPr>
          <w:rStyle w:val="fontstyle11"/>
          <w:rFonts w:eastAsia="宋体"/>
          <w:color w:val="auto"/>
        </w:rPr>
        <w:t>和相关信息（生命体征、月经情况、</w:t>
      </w:r>
      <w:r w:rsidR="005D1334" w:rsidRPr="001B113B">
        <w:rPr>
          <w:rStyle w:val="fontstyle11"/>
          <w:rFonts w:eastAsia="宋体"/>
          <w:color w:val="auto"/>
        </w:rPr>
        <w:t>NRS</w:t>
      </w:r>
      <w:r w:rsidR="005D1334" w:rsidRPr="001B113B">
        <w:rPr>
          <w:rStyle w:val="fontstyle11"/>
          <w:rFonts w:eastAsia="宋体"/>
          <w:color w:val="auto"/>
        </w:rPr>
        <w:t>评分、乳腺检查、乳腺</w:t>
      </w:r>
      <w:r w:rsidR="005D1334" w:rsidRPr="001B113B">
        <w:rPr>
          <w:rStyle w:val="fontstyle11"/>
          <w:rFonts w:eastAsia="宋体"/>
          <w:color w:val="auto"/>
        </w:rPr>
        <w:t>B</w:t>
      </w:r>
      <w:r w:rsidR="005D1334" w:rsidRPr="001B113B">
        <w:rPr>
          <w:rStyle w:val="fontstyle11"/>
          <w:rFonts w:eastAsia="宋体"/>
          <w:color w:val="auto"/>
        </w:rPr>
        <w:t>超报告、</w:t>
      </w:r>
      <w:r w:rsidR="005D1334" w:rsidRPr="001B113B">
        <w:rPr>
          <w:rStyle w:val="fontstyle11"/>
          <w:rFonts w:eastAsia="宋体"/>
          <w:color w:val="auto"/>
          <w:kern w:val="0"/>
        </w:rPr>
        <w:t>靶肿块乳腺</w:t>
      </w:r>
      <w:r w:rsidR="005D1334" w:rsidRPr="001B113B">
        <w:rPr>
          <w:rStyle w:val="fontstyle11"/>
          <w:rFonts w:eastAsia="宋体"/>
          <w:color w:val="auto"/>
          <w:kern w:val="0"/>
        </w:rPr>
        <w:t>B</w:t>
      </w:r>
      <w:r w:rsidR="005D1334" w:rsidRPr="001B113B">
        <w:rPr>
          <w:rStyle w:val="fontstyle11"/>
          <w:rFonts w:eastAsia="宋体"/>
          <w:color w:val="auto"/>
          <w:kern w:val="0"/>
        </w:rPr>
        <w:t>超检查报告</w:t>
      </w:r>
      <w:r w:rsidR="005D1334" w:rsidRPr="001B113B">
        <w:rPr>
          <w:rStyle w:val="fontstyle11"/>
          <w:rFonts w:eastAsia="宋体"/>
          <w:color w:val="auto"/>
        </w:rPr>
        <w:t>、肝功能、肾功能、血常规、尿常规</w:t>
      </w:r>
      <w:r w:rsidR="005D1334" w:rsidRPr="001B113B">
        <w:rPr>
          <w:rStyle w:val="fontstyle11"/>
          <w:rFonts w:eastAsia="宋体"/>
          <w:color w:val="auto"/>
        </w:rPr>
        <w:t>+</w:t>
      </w:r>
      <w:r w:rsidR="005D1334" w:rsidRPr="001B113B">
        <w:rPr>
          <w:rStyle w:val="fontstyle11"/>
          <w:rFonts w:eastAsia="宋体"/>
          <w:color w:val="auto"/>
        </w:rPr>
        <w:t>镜检、便常规</w:t>
      </w:r>
      <w:r w:rsidR="005D1334" w:rsidRPr="001B113B">
        <w:rPr>
          <w:rStyle w:val="fontstyle11"/>
          <w:rFonts w:eastAsia="宋体"/>
          <w:color w:val="auto"/>
        </w:rPr>
        <w:t>+</w:t>
      </w:r>
      <w:r w:rsidR="005D1334" w:rsidRPr="001B113B">
        <w:rPr>
          <w:rStyle w:val="fontstyle11"/>
          <w:rFonts w:eastAsia="宋体"/>
          <w:color w:val="auto"/>
        </w:rPr>
        <w:t>潜血、性激素、中医证候评分），</w:t>
      </w:r>
      <w:r w:rsidRPr="001B113B">
        <w:rPr>
          <w:rStyle w:val="fontstyle11"/>
          <w:rFonts w:eastAsia="宋体"/>
          <w:color w:val="auto"/>
        </w:rPr>
        <w:t>提出审查申请。具体流程同筛选合格性审查。</w:t>
      </w:r>
    </w:p>
    <w:p w14:paraId="0169C2E9" w14:textId="35C67C56" w:rsidR="00F06EBE" w:rsidRPr="00B26989" w:rsidRDefault="00F06EBE" w:rsidP="005D1334">
      <w:pPr>
        <w:pStyle w:val="Default"/>
        <w:spacing w:line="360" w:lineRule="auto"/>
        <w:ind w:firstLineChars="200" w:firstLine="480"/>
        <w:jc w:val="both"/>
        <w:rPr>
          <w:rStyle w:val="fontstyle11"/>
          <w:color w:val="auto"/>
        </w:rPr>
      </w:pPr>
      <w:r w:rsidRPr="005D1334">
        <w:rPr>
          <w:rStyle w:val="fontstyle11"/>
          <w:color w:val="auto"/>
        </w:rPr>
        <w:t>2</w:t>
      </w:r>
      <w:r w:rsidRPr="005D1334">
        <w:rPr>
          <w:rStyle w:val="fontstyle11"/>
          <w:color w:val="auto"/>
        </w:rPr>
        <w:t>）</w:t>
      </w:r>
      <w:r w:rsidR="002143D9" w:rsidRPr="005D1334">
        <w:rPr>
          <w:rFonts w:ascii="Times New Roman" w:hAnsi="Times New Roman" w:cs="Times New Roman"/>
        </w:rPr>
        <w:t>各中心</w:t>
      </w:r>
      <w:r w:rsidR="002143D9" w:rsidRPr="005D1334">
        <w:rPr>
          <w:rFonts w:ascii="Times New Roman" w:hAnsi="Times New Roman" w:cs="Times New Roman"/>
        </w:rPr>
        <w:t>100%</w:t>
      </w:r>
      <w:r w:rsidR="002143D9" w:rsidRPr="005D1334">
        <w:rPr>
          <w:rFonts w:ascii="Times New Roman" w:hAnsi="Times New Roman" w:cs="Times New Roman"/>
        </w:rPr>
        <w:t>受试者入组关键数据</w:t>
      </w:r>
      <w:r w:rsidRPr="005D1334">
        <w:rPr>
          <w:rStyle w:val="fontstyle11"/>
          <w:color w:val="auto"/>
        </w:rPr>
        <w:t>审查：</w:t>
      </w:r>
      <w:r w:rsidR="00A2703A" w:rsidRPr="005D1334">
        <w:rPr>
          <w:rStyle w:val="fontstyle11"/>
          <w:color w:val="auto"/>
        </w:rPr>
        <w:t>入组时，</w:t>
      </w:r>
      <w:r w:rsidR="007C6572" w:rsidRPr="005D1334">
        <w:rPr>
          <w:rStyle w:val="fontstyle11"/>
          <w:color w:val="auto"/>
        </w:rPr>
        <w:t>由</w:t>
      </w:r>
      <w:r w:rsidR="007C6572" w:rsidRPr="005D1334">
        <w:rPr>
          <w:rStyle w:val="fontstyle11"/>
          <w:color w:val="auto"/>
        </w:rPr>
        <w:t>CRC</w:t>
      </w:r>
      <w:r w:rsidR="007C6572" w:rsidRPr="005D1334">
        <w:rPr>
          <w:rStyle w:val="fontstyle11"/>
          <w:color w:val="auto"/>
        </w:rPr>
        <w:t>准备《受试者入选资格表》</w:t>
      </w:r>
      <w:r w:rsidR="007C6572" w:rsidRPr="005D1334">
        <w:rPr>
          <w:rStyle w:val="fontstyle01"/>
          <w:rFonts w:ascii="Times New Roman" w:hAnsi="Times New Roman" w:cs="Times New Roman" w:hint="default"/>
          <w:color w:val="auto"/>
        </w:rPr>
        <w:t>（见</w:t>
      </w:r>
      <w:r w:rsidR="007C6572" w:rsidRPr="005D1334">
        <w:rPr>
          <w:rStyle w:val="fontstyle01"/>
          <w:rFonts w:ascii="Times New Roman" w:hAnsi="Times New Roman" w:cs="Times New Roman" w:hint="default"/>
          <w:color w:val="auto"/>
          <w:u w:val="single"/>
        </w:rPr>
        <w:t>附件</w:t>
      </w:r>
      <w:r w:rsidR="007C6572"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.2</w:t>
      </w:r>
      <w:r w:rsidR="007C6572" w:rsidRPr="005D1334">
        <w:rPr>
          <w:rStyle w:val="fontstyle11"/>
          <w:color w:val="auto"/>
        </w:rPr>
        <w:t>）</w:t>
      </w:r>
      <w:r w:rsidR="002154FA" w:rsidRPr="005D1334">
        <w:rPr>
          <w:rStyle w:val="fontstyle11"/>
          <w:color w:val="auto"/>
        </w:rPr>
        <w:t>（屏蔽受试者姓名、联系方式</w:t>
      </w:r>
      <w:r w:rsidR="0062298C" w:rsidRPr="001B113B">
        <w:rPr>
          <w:rStyle w:val="fontstyle11"/>
          <w:color w:val="auto"/>
        </w:rPr>
        <w:t>、身份证</w:t>
      </w:r>
      <w:r w:rsidR="002154FA" w:rsidRPr="001B113B">
        <w:rPr>
          <w:rStyle w:val="fontstyle11"/>
          <w:color w:val="auto"/>
        </w:rPr>
        <w:t>等</w:t>
      </w:r>
      <w:r w:rsidR="0062298C" w:rsidRPr="001B113B">
        <w:rPr>
          <w:rStyle w:val="fontstyle11"/>
          <w:color w:val="auto"/>
        </w:rPr>
        <w:t>信息</w:t>
      </w:r>
      <w:r w:rsidR="002154FA" w:rsidRPr="001B113B">
        <w:rPr>
          <w:rStyle w:val="fontstyle11"/>
          <w:color w:val="auto"/>
        </w:rPr>
        <w:t>）和相关信息</w:t>
      </w:r>
      <w:r w:rsidR="00A871D9" w:rsidRPr="001B113B">
        <w:rPr>
          <w:rStyle w:val="fontstyle11"/>
          <w:color w:val="auto"/>
        </w:rPr>
        <w:t>（</w:t>
      </w:r>
      <w:r w:rsidR="005D1334" w:rsidRPr="001B113B">
        <w:rPr>
          <w:rStyle w:val="fontstyle11"/>
          <w:color w:val="auto"/>
        </w:rPr>
        <w:t>NRS</w:t>
      </w:r>
      <w:r w:rsidR="005D1334" w:rsidRPr="001B113B">
        <w:rPr>
          <w:rStyle w:val="fontstyle11"/>
          <w:color w:val="auto"/>
        </w:rPr>
        <w:lastRenderedPageBreak/>
        <w:t>评分、乳腺检查、乳腺</w:t>
      </w:r>
      <w:r w:rsidR="005D1334" w:rsidRPr="001B113B">
        <w:rPr>
          <w:rStyle w:val="fontstyle11"/>
          <w:color w:val="auto"/>
        </w:rPr>
        <w:t>B</w:t>
      </w:r>
      <w:r w:rsidR="005D1334" w:rsidRPr="001B113B">
        <w:rPr>
          <w:rStyle w:val="fontstyle11"/>
          <w:color w:val="auto"/>
        </w:rPr>
        <w:t>超报告、靶肿块乳腺</w:t>
      </w:r>
      <w:r w:rsidR="005D1334" w:rsidRPr="001B113B">
        <w:rPr>
          <w:rStyle w:val="fontstyle11"/>
          <w:color w:val="auto"/>
        </w:rPr>
        <w:t>B</w:t>
      </w:r>
      <w:r w:rsidR="005D1334" w:rsidRPr="001B113B">
        <w:rPr>
          <w:rStyle w:val="fontstyle11"/>
          <w:color w:val="auto"/>
        </w:rPr>
        <w:t>超检查报告</w:t>
      </w:r>
      <w:r w:rsidR="00A871D9" w:rsidRPr="001B113B">
        <w:rPr>
          <w:rStyle w:val="fontstyle11"/>
          <w:color w:val="auto"/>
        </w:rPr>
        <w:t>）</w:t>
      </w:r>
      <w:r w:rsidR="002154FA" w:rsidRPr="001B113B">
        <w:rPr>
          <w:rStyle w:val="fontstyle11"/>
          <w:color w:val="auto"/>
        </w:rPr>
        <w:t>发送</w:t>
      </w:r>
      <w:r w:rsidR="002154FA" w:rsidRPr="005D1334">
        <w:rPr>
          <w:rStyle w:val="fontstyle11"/>
          <w:color w:val="auto"/>
        </w:rPr>
        <w:t>给</w:t>
      </w:r>
      <w:r w:rsidR="00BC0EB9" w:rsidRPr="005D1334">
        <w:rPr>
          <w:rStyle w:val="fontstyle11"/>
          <w:color w:val="auto"/>
        </w:rPr>
        <w:t>H</w:t>
      </w:r>
      <w:r w:rsidR="00BC0EB9" w:rsidRPr="00F06EBE">
        <w:rPr>
          <w:rStyle w:val="fontstyle11"/>
          <w:color w:val="auto"/>
        </w:rPr>
        <w:t>MM</w:t>
      </w:r>
      <w:r w:rsidR="00BC0EB9">
        <w:rPr>
          <w:rStyle w:val="fontstyle11"/>
          <w:rFonts w:hint="eastAsia"/>
          <w:color w:val="auto"/>
        </w:rPr>
        <w:t>和申办方</w:t>
      </w:r>
      <w:r w:rsidR="00BC0EB9">
        <w:rPr>
          <w:rStyle w:val="fontstyle11"/>
          <w:rFonts w:hint="eastAsia"/>
          <w:color w:val="auto"/>
        </w:rPr>
        <w:t>M</w:t>
      </w:r>
      <w:r w:rsidR="00BC0EB9">
        <w:rPr>
          <w:rStyle w:val="fontstyle11"/>
          <w:color w:val="auto"/>
        </w:rPr>
        <w:t>M</w:t>
      </w:r>
      <w:r w:rsidR="00BC0EB9">
        <w:rPr>
          <w:rStyle w:val="fontstyle11"/>
          <w:rFonts w:hint="eastAsia"/>
          <w:color w:val="auto"/>
        </w:rPr>
        <w:t>，并抄送双方</w:t>
      </w:r>
      <w:r w:rsidR="00BC0EB9">
        <w:rPr>
          <w:rStyle w:val="fontstyle11"/>
          <w:rFonts w:hint="eastAsia"/>
          <w:color w:val="auto"/>
        </w:rPr>
        <w:t>P</w:t>
      </w:r>
      <w:r w:rsidR="00BC0EB9">
        <w:rPr>
          <w:rStyle w:val="fontstyle11"/>
          <w:color w:val="auto"/>
        </w:rPr>
        <w:t>M</w:t>
      </w:r>
      <w:r w:rsidR="002154FA">
        <w:rPr>
          <w:rStyle w:val="fontstyle11"/>
          <w:rFonts w:hint="eastAsia"/>
          <w:color w:val="auto"/>
        </w:rPr>
        <w:t>，</w:t>
      </w:r>
      <w:r w:rsidR="0003039B">
        <w:rPr>
          <w:rStyle w:val="fontstyle11"/>
          <w:color w:val="auto"/>
        </w:rPr>
        <w:t>HMM</w:t>
      </w:r>
      <w:r w:rsidRPr="00F06EBE">
        <w:rPr>
          <w:rStyle w:val="fontstyle11"/>
          <w:color w:val="auto"/>
        </w:rPr>
        <w:t>在</w:t>
      </w:r>
      <w:r w:rsidR="002154FA">
        <w:rPr>
          <w:rStyle w:val="fontstyle11"/>
          <w:rFonts w:hint="eastAsia"/>
          <w:color w:val="auto"/>
        </w:rPr>
        <w:t>接收到邮件后</w:t>
      </w:r>
      <w:r w:rsidR="002154FA">
        <w:rPr>
          <w:rStyle w:val="fontstyle11"/>
          <w:rFonts w:hint="eastAsia"/>
          <w:color w:val="auto"/>
        </w:rPr>
        <w:t>2</w:t>
      </w:r>
      <w:r w:rsidR="002154FA">
        <w:rPr>
          <w:rStyle w:val="fontstyle11"/>
          <w:rFonts w:hint="eastAsia"/>
          <w:color w:val="auto"/>
        </w:rPr>
        <w:t>个工作日内</w:t>
      </w:r>
      <w:r w:rsidRPr="00F06EBE">
        <w:rPr>
          <w:rStyle w:val="fontstyle11"/>
          <w:color w:val="auto"/>
        </w:rPr>
        <w:t>完成对受试者</w:t>
      </w:r>
      <w:r w:rsidR="002143D9" w:rsidRPr="0028689A">
        <w:rPr>
          <w:rFonts w:ascii="Times New Roman" w:hAnsi="Times New Roman" w:cs="Times New Roman" w:hint="eastAsia"/>
        </w:rPr>
        <w:t>入组</w:t>
      </w:r>
      <w:r w:rsidR="002143D9">
        <w:rPr>
          <w:rFonts w:ascii="Times New Roman" w:hAnsi="Times New Roman" w:cs="Times New Roman" w:hint="eastAsia"/>
        </w:rPr>
        <w:t>关键数据</w:t>
      </w:r>
      <w:r w:rsidR="002143D9">
        <w:rPr>
          <w:rStyle w:val="fontstyle11"/>
          <w:rFonts w:hint="eastAsia"/>
          <w:color w:val="auto"/>
        </w:rPr>
        <w:t>的</w:t>
      </w:r>
      <w:r w:rsidRPr="00F06EBE">
        <w:rPr>
          <w:rStyle w:val="fontstyle11"/>
          <w:color w:val="auto"/>
        </w:rPr>
        <w:t>审查</w:t>
      </w:r>
      <w:r w:rsidR="00AD0584">
        <w:rPr>
          <w:rStyle w:val="fontstyle11"/>
          <w:rFonts w:hint="eastAsia"/>
          <w:color w:val="auto"/>
        </w:rPr>
        <w:t>，</w:t>
      </w:r>
      <w:r w:rsidR="00AD0584" w:rsidRPr="00A93206">
        <w:rPr>
          <w:rStyle w:val="fontstyle01"/>
          <w:rFonts w:ascii="Times New Roman" w:hAnsi="Times New Roman" w:cs="Times New Roman" w:hint="default"/>
          <w:color w:val="auto"/>
        </w:rPr>
        <w:t>并将审核结果反馈</w:t>
      </w:r>
      <w:r w:rsidR="00AD0584">
        <w:rPr>
          <w:rStyle w:val="fontstyle01"/>
          <w:rFonts w:ascii="Times New Roman" w:hAnsi="Times New Roman" w:cs="Times New Roman" w:hint="default"/>
          <w:color w:val="auto"/>
        </w:rPr>
        <w:t>至</w:t>
      </w:r>
      <w:r w:rsidR="00AD0584" w:rsidRPr="00A93206">
        <w:rPr>
          <w:rStyle w:val="fontstyle01"/>
          <w:rFonts w:ascii="Times New Roman" w:hAnsi="Times New Roman" w:cs="Times New Roman" w:hint="default"/>
          <w:color w:val="auto"/>
        </w:rPr>
        <w:t>申办方</w:t>
      </w:r>
      <w:r w:rsidR="00AD0584" w:rsidRPr="00A93206">
        <w:rPr>
          <w:rStyle w:val="fontstyle01"/>
          <w:rFonts w:ascii="Times New Roman" w:hAnsi="Times New Roman" w:cs="Times New Roman" w:hint="default"/>
          <w:color w:val="auto"/>
        </w:rPr>
        <w:t>MM</w:t>
      </w:r>
      <w:r w:rsidR="00AD0584" w:rsidRPr="00A93206">
        <w:rPr>
          <w:rStyle w:val="fontstyle01"/>
          <w:rFonts w:ascii="Times New Roman" w:hAnsi="Times New Roman" w:cs="Times New Roman" w:hint="default"/>
          <w:color w:val="auto"/>
        </w:rPr>
        <w:t>，申办方</w:t>
      </w:r>
      <w:r w:rsidR="00AD0584" w:rsidRPr="00A93206">
        <w:rPr>
          <w:rStyle w:val="fontstyle01"/>
          <w:rFonts w:ascii="Times New Roman" w:hAnsi="Times New Roman" w:cs="Times New Roman" w:hint="default"/>
          <w:color w:val="auto"/>
        </w:rPr>
        <w:t>MM</w:t>
      </w:r>
      <w:r w:rsidR="00AD0584" w:rsidRPr="00A93206">
        <w:rPr>
          <w:rStyle w:val="fontstyle01"/>
          <w:rFonts w:ascii="Times New Roman" w:hAnsi="Times New Roman" w:cs="Times New Roman" w:hint="default"/>
          <w:color w:val="auto"/>
        </w:rPr>
        <w:t>于</w:t>
      </w:r>
      <w:r w:rsidR="00AD0584" w:rsidRPr="00A93206">
        <w:rPr>
          <w:rStyle w:val="fontstyle01"/>
          <w:rFonts w:ascii="Times New Roman" w:hAnsi="Times New Roman" w:cs="Times New Roman" w:hint="default"/>
          <w:color w:val="auto"/>
        </w:rPr>
        <w:t>1</w:t>
      </w:r>
      <w:r w:rsidR="00AD0584" w:rsidRPr="00A93206">
        <w:rPr>
          <w:rStyle w:val="fontstyle01"/>
          <w:rFonts w:ascii="Times New Roman" w:hAnsi="Times New Roman" w:cs="Times New Roman" w:hint="default"/>
          <w:color w:val="auto"/>
        </w:rPr>
        <w:t>个工作日内审核上述信息，</w:t>
      </w:r>
      <w:r w:rsidR="00AD0584">
        <w:rPr>
          <w:rStyle w:val="fontstyle01"/>
          <w:rFonts w:ascii="Times New Roman" w:hAnsi="Times New Roman" w:cs="Times New Roman" w:hint="default"/>
          <w:color w:val="auto"/>
        </w:rPr>
        <w:t>确认后由</w:t>
      </w:r>
      <w:r w:rsidR="00AD0584">
        <w:rPr>
          <w:rStyle w:val="fontstyle01"/>
          <w:rFonts w:ascii="Times New Roman" w:hAnsi="Times New Roman" w:cs="Times New Roman" w:hint="default"/>
          <w:color w:val="auto"/>
        </w:rPr>
        <w:t>HMM</w:t>
      </w:r>
      <w:r w:rsidR="00AD0584" w:rsidRPr="00400A49">
        <w:rPr>
          <w:rStyle w:val="fontstyle01"/>
          <w:rFonts w:ascii="Times New Roman" w:hAnsi="Times New Roman" w:cs="Times New Roman" w:hint="default"/>
          <w:color w:val="auto"/>
        </w:rPr>
        <w:t>给予研究者答复：</w:t>
      </w:r>
      <w:r w:rsidR="00AD0584">
        <w:rPr>
          <w:rStyle w:val="fontstyle01"/>
          <w:rFonts w:ascii="Times New Roman" w:hAnsi="Times New Roman" w:cs="Times New Roman" w:hint="default"/>
          <w:color w:val="auto"/>
        </w:rPr>
        <w:t>是否建议该</w:t>
      </w:r>
      <w:r w:rsidR="00AD0584" w:rsidRPr="00400A49">
        <w:rPr>
          <w:rStyle w:val="fontstyle01"/>
          <w:rFonts w:ascii="Times New Roman" w:hAnsi="Times New Roman" w:cs="Times New Roman" w:hint="default"/>
          <w:color w:val="auto"/>
        </w:rPr>
        <w:t>受试者</w:t>
      </w:r>
      <w:r w:rsidR="00AD0584">
        <w:rPr>
          <w:rStyle w:val="fontstyle01"/>
          <w:rFonts w:ascii="Times New Roman" w:hAnsi="Times New Roman" w:cs="Times New Roman" w:hint="default"/>
          <w:color w:val="auto"/>
        </w:rPr>
        <w:t>进入</w:t>
      </w:r>
      <w:r w:rsidR="00AD0584" w:rsidRPr="00400A49">
        <w:rPr>
          <w:rStyle w:val="fontstyle01"/>
          <w:rFonts w:ascii="Times New Roman" w:hAnsi="Times New Roman" w:cs="Times New Roman" w:hint="default"/>
          <w:color w:val="auto"/>
        </w:rPr>
        <w:t>本临床研究。</w:t>
      </w:r>
    </w:p>
    <w:p w14:paraId="6651DFD3" w14:textId="00358871" w:rsidR="00D81F38" w:rsidRPr="00400A49" w:rsidRDefault="00622A80" w:rsidP="000C2508">
      <w:pPr>
        <w:pStyle w:val="af2"/>
        <w:spacing w:line="360" w:lineRule="auto"/>
        <w:ind w:firstLine="480"/>
        <w:rPr>
          <w:rStyle w:val="fontstyle01"/>
          <w:rFonts w:ascii="Times New Roman" w:hAnsi="Times New Roman" w:cs="Times New Roman" w:hint="default"/>
          <w:color w:val="auto"/>
        </w:rPr>
      </w:pPr>
      <w:r>
        <w:rPr>
          <w:rStyle w:val="fontstyle11"/>
          <w:rFonts w:eastAsia="宋体"/>
          <w:color w:val="auto"/>
        </w:rPr>
        <w:t>3</w:t>
      </w:r>
      <w:r w:rsidRPr="00F06EBE">
        <w:rPr>
          <w:rStyle w:val="fontstyle11"/>
          <w:rFonts w:eastAsia="宋体"/>
          <w:color w:val="auto"/>
        </w:rPr>
        <w:t>）</w:t>
      </w:r>
      <w:r w:rsidR="00C03279" w:rsidRPr="00400A49">
        <w:rPr>
          <w:rStyle w:val="fontstyle11"/>
          <w:rFonts w:eastAsia="宋体"/>
          <w:color w:val="auto"/>
        </w:rPr>
        <w:t>对于筛选时无法确认是否进入研究的受试者</w:t>
      </w:r>
      <w:r w:rsidR="00DA296C" w:rsidRPr="00400A49">
        <w:rPr>
          <w:rStyle w:val="fontstyle11"/>
          <w:rFonts w:eastAsia="宋体"/>
          <w:color w:val="auto"/>
        </w:rPr>
        <w:t>，</w:t>
      </w:r>
      <w:r w:rsidR="002F0C07">
        <w:rPr>
          <w:rStyle w:val="fontstyle11"/>
          <w:rFonts w:eastAsia="宋体" w:hint="eastAsia"/>
          <w:color w:val="auto"/>
        </w:rPr>
        <w:t>由</w:t>
      </w:r>
      <w:r w:rsidR="002F0C07">
        <w:rPr>
          <w:rStyle w:val="fontstyle11"/>
          <w:rFonts w:eastAsia="宋体" w:hint="eastAsia"/>
          <w:color w:val="auto"/>
        </w:rPr>
        <w:t>C</w:t>
      </w:r>
      <w:r w:rsidR="002F0C07">
        <w:rPr>
          <w:rStyle w:val="fontstyle11"/>
          <w:rFonts w:eastAsia="宋体"/>
          <w:color w:val="auto"/>
        </w:rPr>
        <w:t>RC</w:t>
      </w:r>
      <w:r w:rsidR="002F0C07">
        <w:rPr>
          <w:rStyle w:val="fontstyle11"/>
          <w:rFonts w:eastAsia="宋体" w:hint="eastAsia"/>
          <w:color w:val="auto"/>
        </w:rPr>
        <w:t>将《受试者入选资格表》</w:t>
      </w:r>
      <w:r w:rsidR="002F0C07" w:rsidRPr="00400A49">
        <w:rPr>
          <w:rStyle w:val="fontstyle01"/>
          <w:rFonts w:ascii="Times New Roman" w:hAnsi="Times New Roman" w:cs="Times New Roman" w:hint="default"/>
          <w:color w:val="auto"/>
        </w:rPr>
        <w:t>（</w:t>
      </w:r>
      <w:r w:rsidR="002F0C07">
        <w:rPr>
          <w:rStyle w:val="fontstyle01"/>
          <w:rFonts w:ascii="Times New Roman" w:hAnsi="Times New Roman" w:cs="Times New Roman" w:hint="default"/>
          <w:color w:val="auto"/>
        </w:rPr>
        <w:t>见</w:t>
      </w:r>
      <w:r w:rsidR="002F0C07" w:rsidRPr="00400A49">
        <w:rPr>
          <w:rStyle w:val="fontstyle01"/>
          <w:rFonts w:ascii="Times New Roman" w:hAnsi="Times New Roman" w:cs="Times New Roman" w:hint="default"/>
          <w:color w:val="auto"/>
          <w:u w:val="single"/>
        </w:rPr>
        <w:t>附件</w:t>
      </w:r>
      <w:r w:rsidR="00BE260B">
        <w:rPr>
          <w:rStyle w:val="fontstyle01"/>
          <w:rFonts w:ascii="Times New Roman" w:hAnsi="Times New Roman" w:cs="Times New Roman" w:hint="default"/>
          <w:color w:val="auto"/>
          <w:u w:val="single"/>
        </w:rPr>
        <w:t>2</w:t>
      </w:r>
      <w:r w:rsidR="00A2703A">
        <w:rPr>
          <w:rStyle w:val="fontstyle01"/>
          <w:rFonts w:ascii="Times New Roman" w:hAnsi="Times New Roman" w:cs="Times New Roman" w:hint="default"/>
          <w:color w:val="auto"/>
          <w:u w:val="single"/>
        </w:rPr>
        <w:t>.1</w:t>
      </w:r>
      <w:r w:rsidR="002F0C07" w:rsidRPr="00400A49">
        <w:rPr>
          <w:rStyle w:val="fontstyle11"/>
          <w:rFonts w:eastAsia="宋体"/>
          <w:color w:val="auto"/>
        </w:rPr>
        <w:t>）</w:t>
      </w:r>
      <w:r w:rsidR="002F0C07" w:rsidRPr="00F06EBE">
        <w:rPr>
          <w:rStyle w:val="fontstyle11"/>
          <w:rFonts w:eastAsia="宋体"/>
          <w:color w:val="auto"/>
        </w:rPr>
        <w:t>（屏蔽受试者姓名、联系方式等）</w:t>
      </w:r>
      <w:r w:rsidR="002F0C07" w:rsidRPr="002F0C07">
        <w:rPr>
          <w:rStyle w:val="fontstyle11"/>
          <w:rFonts w:eastAsia="宋体" w:hint="eastAsia"/>
          <w:color w:val="auto"/>
        </w:rPr>
        <w:t>和筛选期信息</w:t>
      </w:r>
      <w:r w:rsidR="00BC0EB9" w:rsidRPr="002F0C07">
        <w:rPr>
          <w:rStyle w:val="fontstyle11"/>
          <w:rFonts w:eastAsia="宋体" w:hint="eastAsia"/>
          <w:color w:val="auto"/>
        </w:rPr>
        <w:t>发送给</w:t>
      </w:r>
      <w:r w:rsidR="00BC0EB9">
        <w:rPr>
          <w:rStyle w:val="fontstyle11"/>
          <w:rFonts w:eastAsia="宋体" w:hint="eastAsia"/>
          <w:color w:val="auto"/>
        </w:rPr>
        <w:t>H</w:t>
      </w:r>
      <w:r w:rsidR="00BC0EB9" w:rsidRPr="00F06EBE">
        <w:rPr>
          <w:rStyle w:val="fontstyle11"/>
          <w:rFonts w:eastAsia="宋体"/>
          <w:color w:val="auto"/>
        </w:rPr>
        <w:t>MM</w:t>
      </w:r>
      <w:r w:rsidR="00BC0EB9">
        <w:rPr>
          <w:rStyle w:val="fontstyle11"/>
          <w:rFonts w:eastAsia="宋体" w:hint="eastAsia"/>
          <w:color w:val="auto"/>
        </w:rPr>
        <w:t>和申办方</w:t>
      </w:r>
      <w:r w:rsidR="00BC0EB9">
        <w:rPr>
          <w:rStyle w:val="fontstyle11"/>
          <w:rFonts w:eastAsia="宋体" w:hint="eastAsia"/>
          <w:color w:val="auto"/>
        </w:rPr>
        <w:t>M</w:t>
      </w:r>
      <w:r w:rsidR="00BC0EB9">
        <w:rPr>
          <w:rStyle w:val="fontstyle11"/>
          <w:rFonts w:eastAsia="宋体"/>
          <w:color w:val="auto"/>
        </w:rPr>
        <w:t>M</w:t>
      </w:r>
      <w:r w:rsidR="00BC0EB9">
        <w:rPr>
          <w:rStyle w:val="fontstyle11"/>
          <w:rFonts w:eastAsia="宋体" w:hint="eastAsia"/>
          <w:color w:val="auto"/>
        </w:rPr>
        <w:t>，并抄送双方</w:t>
      </w:r>
      <w:r w:rsidR="00BC0EB9">
        <w:rPr>
          <w:rStyle w:val="fontstyle11"/>
          <w:rFonts w:eastAsia="宋体" w:hint="eastAsia"/>
          <w:color w:val="auto"/>
        </w:rPr>
        <w:t>P</w:t>
      </w:r>
      <w:r w:rsidR="00BC0EB9">
        <w:rPr>
          <w:rStyle w:val="fontstyle11"/>
          <w:rFonts w:eastAsia="宋体"/>
          <w:color w:val="auto"/>
        </w:rPr>
        <w:t>M</w:t>
      </w:r>
      <w:r w:rsidR="002F0C07" w:rsidRPr="002F0C07">
        <w:rPr>
          <w:rStyle w:val="fontstyle11"/>
          <w:rFonts w:eastAsia="宋体"/>
          <w:color w:val="auto"/>
        </w:rPr>
        <w:t>，筛选期信息包括：病史、用药史、生命体征、实验室检查、病程记录、处方记录、合并用药等。</w:t>
      </w:r>
      <w:r w:rsidR="00C03279" w:rsidRPr="00400A49">
        <w:rPr>
          <w:rStyle w:val="fontstyle11"/>
          <w:rFonts w:eastAsia="宋体"/>
          <w:color w:val="auto"/>
        </w:rPr>
        <w:t>HMM</w:t>
      </w:r>
      <w:r w:rsidR="00A93206">
        <w:rPr>
          <w:rStyle w:val="fontstyle11"/>
          <w:rFonts w:eastAsia="宋体" w:hint="eastAsia"/>
          <w:color w:val="auto"/>
        </w:rPr>
        <w:t>于</w:t>
      </w:r>
      <w:r w:rsidR="00A93206">
        <w:rPr>
          <w:rStyle w:val="fontstyle11"/>
          <w:rFonts w:eastAsia="宋体" w:hint="eastAsia"/>
          <w:color w:val="auto"/>
        </w:rPr>
        <w:t>2</w:t>
      </w:r>
      <w:r w:rsidR="00A93206">
        <w:rPr>
          <w:rStyle w:val="fontstyle11"/>
          <w:rFonts w:eastAsia="宋体" w:hint="eastAsia"/>
          <w:color w:val="auto"/>
        </w:rPr>
        <w:t>个工作日内</w:t>
      </w:r>
      <w:r w:rsidR="00C03279" w:rsidRPr="00400A49">
        <w:rPr>
          <w:rStyle w:val="fontstyle01"/>
          <w:rFonts w:ascii="Times New Roman" w:hAnsi="Times New Roman" w:cs="Times New Roman" w:hint="default"/>
          <w:color w:val="auto"/>
        </w:rPr>
        <w:t>审核</w:t>
      </w:r>
      <w:r w:rsidR="002F0C07">
        <w:rPr>
          <w:rStyle w:val="fontstyle01"/>
          <w:rFonts w:ascii="Times New Roman" w:hAnsi="Times New Roman" w:cs="Times New Roman" w:hint="default"/>
          <w:color w:val="auto"/>
        </w:rPr>
        <w:t>《</w:t>
      </w:r>
      <w:r w:rsidR="00C03279" w:rsidRPr="00400A49">
        <w:rPr>
          <w:rStyle w:val="fontstyle01"/>
          <w:rFonts w:ascii="Times New Roman" w:hAnsi="Times New Roman" w:cs="Times New Roman" w:hint="default"/>
          <w:color w:val="auto"/>
        </w:rPr>
        <w:t>受试者入选资格表</w:t>
      </w:r>
      <w:r w:rsidR="002F0C07">
        <w:rPr>
          <w:rStyle w:val="fontstyle01"/>
          <w:rFonts w:ascii="Times New Roman" w:hAnsi="Times New Roman" w:cs="Times New Roman" w:hint="default"/>
          <w:color w:val="auto"/>
        </w:rPr>
        <w:t>》</w:t>
      </w:r>
      <w:r w:rsidR="00B82428" w:rsidRPr="00400A49">
        <w:rPr>
          <w:rStyle w:val="fontstyle01"/>
          <w:rFonts w:ascii="Times New Roman" w:hAnsi="Times New Roman" w:cs="Times New Roman" w:hint="default"/>
          <w:color w:val="auto"/>
        </w:rPr>
        <w:t>（</w:t>
      </w:r>
      <w:r w:rsidR="002F0C07">
        <w:rPr>
          <w:rStyle w:val="fontstyle01"/>
          <w:rFonts w:ascii="Times New Roman" w:hAnsi="Times New Roman" w:cs="Times New Roman" w:hint="default"/>
          <w:color w:val="auto"/>
        </w:rPr>
        <w:t>见</w:t>
      </w:r>
      <w:r w:rsidR="00C03279" w:rsidRPr="00400A49">
        <w:rPr>
          <w:rStyle w:val="fontstyle01"/>
          <w:rFonts w:ascii="Times New Roman" w:hAnsi="Times New Roman" w:cs="Times New Roman" w:hint="default"/>
          <w:color w:val="auto"/>
          <w:u w:val="single"/>
        </w:rPr>
        <w:t>附件</w:t>
      </w:r>
      <w:r w:rsidR="00BE260B">
        <w:rPr>
          <w:rStyle w:val="fontstyle11"/>
          <w:rFonts w:eastAsia="宋体" w:hint="eastAsia"/>
          <w:color w:val="auto"/>
          <w:u w:val="single"/>
        </w:rPr>
        <w:t>2.1</w:t>
      </w:r>
      <w:r w:rsidR="00B82428" w:rsidRPr="00400A49">
        <w:rPr>
          <w:rStyle w:val="fontstyle11"/>
          <w:rFonts w:eastAsia="宋体"/>
          <w:color w:val="auto"/>
        </w:rPr>
        <w:t>）</w:t>
      </w:r>
      <w:r w:rsidR="00C03279" w:rsidRPr="00400A49">
        <w:rPr>
          <w:rStyle w:val="fontstyle01"/>
          <w:rFonts w:ascii="Times New Roman" w:hAnsi="Times New Roman" w:cs="Times New Roman" w:hint="default"/>
          <w:color w:val="auto"/>
        </w:rPr>
        <w:t>确认受试者入选资格</w:t>
      </w:r>
      <w:r w:rsidR="00A93206">
        <w:rPr>
          <w:rStyle w:val="fontstyle01"/>
          <w:rFonts w:ascii="Times New Roman" w:hAnsi="Times New Roman" w:cs="Times New Roman" w:hint="default"/>
          <w:color w:val="auto"/>
        </w:rPr>
        <w:t>（必要时与申办方</w:t>
      </w:r>
      <w:r w:rsidR="00A93206">
        <w:rPr>
          <w:rStyle w:val="fontstyle01"/>
          <w:rFonts w:ascii="Times New Roman" w:hAnsi="Times New Roman" w:cs="Times New Roman" w:hint="default"/>
          <w:color w:val="auto"/>
        </w:rPr>
        <w:t>MM</w:t>
      </w:r>
      <w:r w:rsidR="00A93206">
        <w:rPr>
          <w:rStyle w:val="fontstyle01"/>
          <w:rFonts w:ascii="Times New Roman" w:hAnsi="Times New Roman" w:cs="Times New Roman" w:hint="default"/>
          <w:color w:val="auto"/>
        </w:rPr>
        <w:t>讨论），</w:t>
      </w:r>
      <w:r w:rsidR="00A93206" w:rsidRPr="00A93206">
        <w:rPr>
          <w:rStyle w:val="fontstyle01"/>
          <w:rFonts w:ascii="Times New Roman" w:hAnsi="Times New Roman" w:cs="Times New Roman" w:hint="default"/>
          <w:color w:val="auto"/>
        </w:rPr>
        <w:t>并将审核结果反馈</w:t>
      </w:r>
      <w:r w:rsidR="00A93206">
        <w:rPr>
          <w:rStyle w:val="fontstyle01"/>
          <w:rFonts w:ascii="Times New Roman" w:hAnsi="Times New Roman" w:cs="Times New Roman" w:hint="default"/>
          <w:color w:val="auto"/>
        </w:rPr>
        <w:t>至</w:t>
      </w:r>
      <w:r w:rsidR="00A93206" w:rsidRPr="00A93206">
        <w:rPr>
          <w:rStyle w:val="fontstyle01"/>
          <w:rFonts w:ascii="Times New Roman" w:hAnsi="Times New Roman" w:cs="Times New Roman" w:hint="default"/>
          <w:color w:val="auto"/>
        </w:rPr>
        <w:t>申办方</w:t>
      </w:r>
      <w:r w:rsidR="00A93206" w:rsidRPr="00A93206">
        <w:rPr>
          <w:rStyle w:val="fontstyle01"/>
          <w:rFonts w:ascii="Times New Roman" w:hAnsi="Times New Roman" w:cs="Times New Roman" w:hint="default"/>
          <w:color w:val="auto"/>
        </w:rPr>
        <w:t>MM</w:t>
      </w:r>
      <w:r w:rsidR="00A93206" w:rsidRPr="00A93206">
        <w:rPr>
          <w:rStyle w:val="fontstyle01"/>
          <w:rFonts w:ascii="Times New Roman" w:hAnsi="Times New Roman" w:cs="Times New Roman" w:hint="default"/>
          <w:color w:val="auto"/>
        </w:rPr>
        <w:t>，申办方</w:t>
      </w:r>
      <w:r w:rsidR="00A93206" w:rsidRPr="00A93206">
        <w:rPr>
          <w:rStyle w:val="fontstyle01"/>
          <w:rFonts w:ascii="Times New Roman" w:hAnsi="Times New Roman" w:cs="Times New Roman" w:hint="default"/>
          <w:color w:val="auto"/>
        </w:rPr>
        <w:t>MM</w:t>
      </w:r>
      <w:r w:rsidR="00A93206" w:rsidRPr="00A93206">
        <w:rPr>
          <w:rStyle w:val="fontstyle01"/>
          <w:rFonts w:ascii="Times New Roman" w:hAnsi="Times New Roman" w:cs="Times New Roman" w:hint="default"/>
          <w:color w:val="auto"/>
        </w:rPr>
        <w:t>于</w:t>
      </w:r>
      <w:r w:rsidR="00A93206" w:rsidRPr="00A93206">
        <w:rPr>
          <w:rStyle w:val="fontstyle01"/>
          <w:rFonts w:ascii="Times New Roman" w:hAnsi="Times New Roman" w:cs="Times New Roman" w:hint="default"/>
          <w:color w:val="auto"/>
        </w:rPr>
        <w:t>1</w:t>
      </w:r>
      <w:r w:rsidR="00A93206" w:rsidRPr="00A93206">
        <w:rPr>
          <w:rStyle w:val="fontstyle01"/>
          <w:rFonts w:ascii="Times New Roman" w:hAnsi="Times New Roman" w:cs="Times New Roman" w:hint="default"/>
          <w:color w:val="auto"/>
        </w:rPr>
        <w:t>个工作日内审核上述信息，</w:t>
      </w:r>
      <w:r w:rsidR="00A93206">
        <w:rPr>
          <w:rStyle w:val="fontstyle01"/>
          <w:rFonts w:ascii="Times New Roman" w:hAnsi="Times New Roman" w:cs="Times New Roman" w:hint="default"/>
          <w:color w:val="auto"/>
        </w:rPr>
        <w:t>确认后由</w:t>
      </w:r>
      <w:r w:rsidR="00A93206">
        <w:rPr>
          <w:rStyle w:val="fontstyle01"/>
          <w:rFonts w:ascii="Times New Roman" w:hAnsi="Times New Roman" w:cs="Times New Roman" w:hint="default"/>
          <w:color w:val="auto"/>
        </w:rPr>
        <w:t>HMM</w:t>
      </w:r>
      <w:r w:rsidR="00C03279" w:rsidRPr="00400A49">
        <w:rPr>
          <w:rStyle w:val="fontstyle01"/>
          <w:rFonts w:ascii="Times New Roman" w:hAnsi="Times New Roman" w:cs="Times New Roman" w:hint="default"/>
          <w:color w:val="auto"/>
        </w:rPr>
        <w:t>给予研究者答复：</w:t>
      </w:r>
      <w:r w:rsidR="002F0C07">
        <w:rPr>
          <w:rStyle w:val="fontstyle01"/>
          <w:rFonts w:ascii="Times New Roman" w:hAnsi="Times New Roman" w:cs="Times New Roman" w:hint="default"/>
          <w:color w:val="auto"/>
        </w:rPr>
        <w:t>是否建议该</w:t>
      </w:r>
      <w:r w:rsidR="00C03279" w:rsidRPr="00400A49">
        <w:rPr>
          <w:rStyle w:val="fontstyle01"/>
          <w:rFonts w:ascii="Times New Roman" w:hAnsi="Times New Roman" w:cs="Times New Roman" w:hint="default"/>
          <w:color w:val="auto"/>
        </w:rPr>
        <w:t>受试者</w:t>
      </w:r>
      <w:r w:rsidR="002F0C07">
        <w:rPr>
          <w:rStyle w:val="fontstyle01"/>
          <w:rFonts w:ascii="Times New Roman" w:hAnsi="Times New Roman" w:cs="Times New Roman" w:hint="default"/>
          <w:color w:val="auto"/>
        </w:rPr>
        <w:t>进入</w:t>
      </w:r>
      <w:r w:rsidR="00C03279" w:rsidRPr="00400A49">
        <w:rPr>
          <w:rStyle w:val="fontstyle01"/>
          <w:rFonts w:ascii="Times New Roman" w:hAnsi="Times New Roman" w:cs="Times New Roman" w:hint="default"/>
          <w:color w:val="auto"/>
        </w:rPr>
        <w:t>本临床研究。</w:t>
      </w:r>
      <w:r w:rsidR="00A93206" w:rsidRPr="00F06EBE">
        <w:rPr>
          <w:rStyle w:val="fontstyle11"/>
          <w:rFonts w:eastAsia="宋体"/>
          <w:color w:val="auto"/>
        </w:rPr>
        <w:t>具体流程同筛选合格性审查。</w:t>
      </w:r>
    </w:p>
    <w:p w14:paraId="0F5A1B2B" w14:textId="438E1AE6" w:rsidR="00D81F38" w:rsidRPr="001B3FA3" w:rsidRDefault="00C03279" w:rsidP="000C2508">
      <w:pPr>
        <w:pStyle w:val="2"/>
        <w:keepNext w:val="0"/>
        <w:keepLines w:val="0"/>
        <w:spacing w:before="0" w:after="0" w:line="360" w:lineRule="auto"/>
        <w:rPr>
          <w:rStyle w:val="fontstyle01"/>
          <w:rFonts w:ascii="Times New Roman" w:hAnsi="Times New Roman" w:cs="Times New Roman" w:hint="default"/>
          <w:b w:val="0"/>
          <w:bCs w:val="0"/>
          <w:color w:val="auto"/>
        </w:rPr>
      </w:pPr>
      <w:bookmarkStart w:id="22" w:name="_Toc36212960"/>
      <w:r w:rsidRPr="001B3FA3">
        <w:rPr>
          <w:rStyle w:val="fontstyle01"/>
          <w:rFonts w:ascii="Times New Roman" w:hAnsi="Times New Roman" w:cs="Times New Roman" w:hint="default"/>
          <w:color w:val="auto"/>
        </w:rPr>
        <w:t>6.</w:t>
      </w:r>
      <w:r w:rsidR="00596157">
        <w:rPr>
          <w:rStyle w:val="fontstyle01"/>
          <w:rFonts w:ascii="Times New Roman" w:hAnsi="Times New Roman" w:cs="Times New Roman" w:hint="default"/>
          <w:color w:val="auto"/>
        </w:rPr>
        <w:t>3</w:t>
      </w:r>
      <w:r w:rsidR="009961E4">
        <w:rPr>
          <w:rStyle w:val="fontstyle01"/>
          <w:rFonts w:ascii="Times New Roman" w:hAnsi="Times New Roman" w:cs="Times New Roman" w:hint="default"/>
          <w:color w:val="auto"/>
        </w:rPr>
        <w:t xml:space="preserve"> </w:t>
      </w:r>
      <w:r w:rsidRPr="001B3FA3">
        <w:rPr>
          <w:rStyle w:val="fontstyle01"/>
          <w:rFonts w:ascii="Times New Roman" w:hAnsi="Times New Roman" w:cs="Times New Roman" w:hint="default"/>
          <w:color w:val="auto"/>
        </w:rPr>
        <w:t>方案偏离</w:t>
      </w:r>
      <w:r w:rsidR="000C2508">
        <w:rPr>
          <w:rStyle w:val="fontstyle01"/>
          <w:rFonts w:ascii="Times New Roman" w:hAnsi="Times New Roman" w:cs="Times New Roman" w:hint="default"/>
          <w:color w:val="auto"/>
        </w:rPr>
        <w:t>的定义和医学审核</w:t>
      </w:r>
      <w:bookmarkEnd w:id="22"/>
    </w:p>
    <w:p w14:paraId="0ED0FDFE" w14:textId="2A3F7920" w:rsidR="00D81F38" w:rsidRDefault="00C03279" w:rsidP="000220AA">
      <w:pPr>
        <w:pStyle w:val="af2"/>
        <w:spacing w:line="360" w:lineRule="auto"/>
        <w:ind w:firstLine="480"/>
        <w:rPr>
          <w:rStyle w:val="fontstyle01"/>
          <w:rFonts w:ascii="Times New Roman" w:hAnsi="Times New Roman" w:cs="Times New Roman" w:hint="default"/>
        </w:rPr>
      </w:pPr>
      <w:r w:rsidRPr="001B3FA3">
        <w:rPr>
          <w:rStyle w:val="fontstyle01"/>
          <w:rFonts w:ascii="Times New Roman" w:hAnsi="Times New Roman" w:cs="Times New Roman" w:hint="default"/>
        </w:rPr>
        <w:t>方案偏离的分类及定义由</w:t>
      </w:r>
      <w:r w:rsidRPr="001B3FA3">
        <w:rPr>
          <w:rStyle w:val="fontstyle21"/>
          <w:rFonts w:eastAsia="宋体"/>
        </w:rPr>
        <w:t>HMM</w:t>
      </w:r>
      <w:r w:rsidRPr="001B3FA3">
        <w:rPr>
          <w:rStyle w:val="fontstyle01"/>
          <w:rFonts w:ascii="Times New Roman" w:hAnsi="Times New Roman" w:cs="Times New Roman" w:hint="default"/>
        </w:rPr>
        <w:t>将与申办方</w:t>
      </w:r>
      <w:r w:rsidR="000C2508">
        <w:rPr>
          <w:rStyle w:val="fontstyle01"/>
          <w:rFonts w:ascii="Times New Roman" w:hAnsi="Times New Roman" w:cs="Times New Roman" w:hint="default"/>
        </w:rPr>
        <w:t>PM</w:t>
      </w:r>
      <w:r w:rsidR="000C2508">
        <w:rPr>
          <w:rStyle w:val="fontstyle01"/>
          <w:rFonts w:ascii="Times New Roman" w:hAnsi="Times New Roman" w:cs="Times New Roman" w:hint="default"/>
        </w:rPr>
        <w:t>、</w:t>
      </w:r>
      <w:r w:rsidR="000C2508" w:rsidRPr="001B3FA3">
        <w:rPr>
          <w:rStyle w:val="fontstyle01"/>
          <w:rFonts w:ascii="Times New Roman" w:hAnsi="Times New Roman" w:cs="Times New Roman" w:hint="default"/>
        </w:rPr>
        <w:t>申办方</w:t>
      </w:r>
      <w:r w:rsidR="000C2508">
        <w:rPr>
          <w:rStyle w:val="fontstyle01"/>
          <w:rFonts w:ascii="Times New Roman" w:hAnsi="Times New Roman" w:cs="Times New Roman" w:hint="default"/>
        </w:rPr>
        <w:t>MM</w:t>
      </w:r>
      <w:r w:rsidR="000C2508">
        <w:rPr>
          <w:rStyle w:val="fontstyle01"/>
          <w:rFonts w:ascii="Times New Roman" w:hAnsi="Times New Roman" w:cs="Times New Roman" w:hint="default"/>
        </w:rPr>
        <w:t>和海金格</w:t>
      </w:r>
      <w:r w:rsidR="000C2508">
        <w:rPr>
          <w:rStyle w:val="fontstyle01"/>
          <w:rFonts w:ascii="Times New Roman" w:hAnsi="Times New Roman" w:cs="Times New Roman" w:hint="default"/>
        </w:rPr>
        <w:t>PM</w:t>
      </w:r>
      <w:r w:rsidRPr="001B3FA3">
        <w:rPr>
          <w:rStyle w:val="fontstyle01"/>
          <w:rFonts w:ascii="Times New Roman" w:hAnsi="Times New Roman" w:cs="Times New Roman" w:hint="default"/>
        </w:rPr>
        <w:t>一起根据定稿的方案确立。在本临床研究中，方案偏离分为严重方案偏离</w:t>
      </w:r>
      <w:r w:rsidR="00DA296C" w:rsidRPr="00F93622">
        <w:rPr>
          <w:rStyle w:val="fontstyle01"/>
          <w:rFonts w:ascii="Times New Roman" w:hAnsi="Times New Roman" w:cs="Times New Roman" w:hint="default"/>
        </w:rPr>
        <w:t>（</w:t>
      </w:r>
      <w:r w:rsidRPr="00F93622">
        <w:rPr>
          <w:rStyle w:val="fontstyle21"/>
          <w:rFonts w:eastAsia="宋体"/>
        </w:rPr>
        <w:t>Major PD</w:t>
      </w:r>
      <w:r w:rsidR="00DA296C" w:rsidRPr="00F93622">
        <w:rPr>
          <w:rStyle w:val="fontstyle21"/>
          <w:rFonts w:eastAsia="宋体" w:hint="eastAsia"/>
        </w:rPr>
        <w:t>）</w:t>
      </w:r>
      <w:r w:rsidRPr="00F93622">
        <w:rPr>
          <w:rStyle w:val="fontstyle01"/>
          <w:rFonts w:ascii="Times New Roman" w:hAnsi="Times New Roman" w:cs="Times New Roman" w:hint="default"/>
        </w:rPr>
        <w:t>和轻度方案偏离</w:t>
      </w:r>
      <w:r w:rsidR="00DA296C" w:rsidRPr="00F93622">
        <w:rPr>
          <w:rStyle w:val="fontstyle01"/>
          <w:rFonts w:ascii="Times New Roman" w:hAnsi="Times New Roman" w:cs="Times New Roman" w:hint="default"/>
        </w:rPr>
        <w:t>（</w:t>
      </w:r>
      <w:r w:rsidRPr="00F93622">
        <w:rPr>
          <w:rStyle w:val="fontstyle21"/>
          <w:rFonts w:eastAsia="宋体"/>
        </w:rPr>
        <w:t>Mino</w:t>
      </w:r>
      <w:r w:rsidRPr="00F93622">
        <w:rPr>
          <w:rStyle w:val="fontstyle01"/>
          <w:rFonts w:ascii="Times New Roman" w:hAnsi="Times New Roman" w:cs="Times New Roman" w:hint="default"/>
        </w:rPr>
        <w:t>r PD</w:t>
      </w:r>
      <w:r w:rsidR="00DA296C" w:rsidRPr="00F93622">
        <w:rPr>
          <w:rStyle w:val="fontstyle01"/>
          <w:rFonts w:ascii="Times New Roman" w:hAnsi="Times New Roman" w:cs="Times New Roman" w:hint="default"/>
        </w:rPr>
        <w:t>）</w:t>
      </w:r>
      <w:r w:rsidRPr="001B3FA3">
        <w:rPr>
          <w:rStyle w:val="fontstyle01"/>
          <w:rFonts w:ascii="Times New Roman" w:hAnsi="Times New Roman" w:cs="Times New Roman" w:hint="default"/>
        </w:rPr>
        <w:t>；相关定义分类</w:t>
      </w:r>
      <w:r w:rsidR="00FD1D10">
        <w:rPr>
          <w:rStyle w:val="fontstyle01"/>
          <w:rFonts w:ascii="Times New Roman" w:hAnsi="Times New Roman" w:cs="Times New Roman" w:hint="default"/>
        </w:rPr>
        <w:t>、</w:t>
      </w:r>
      <w:r w:rsidR="00FD1D10" w:rsidRPr="00CD254F">
        <w:rPr>
          <w:rStyle w:val="fontstyle01"/>
          <w:rFonts w:ascii="Times New Roman" w:hAnsi="Times New Roman" w:cs="Times New Roman" w:hint="default"/>
        </w:rPr>
        <w:t>列表</w:t>
      </w:r>
      <w:r w:rsidR="00BE260B" w:rsidRPr="00CD254F">
        <w:rPr>
          <w:rStyle w:val="fontstyle01"/>
          <w:rFonts w:ascii="Times New Roman" w:hAnsi="Times New Roman" w:cs="Times New Roman" w:hint="default"/>
          <w:u w:val="single"/>
        </w:rPr>
        <w:t>详见</w:t>
      </w:r>
      <w:r w:rsidR="00FD1D10" w:rsidRPr="00CD254F">
        <w:rPr>
          <w:rStyle w:val="fontstyle21"/>
          <w:rFonts w:eastAsia="宋体" w:hint="eastAsia"/>
          <w:u w:val="single"/>
        </w:rPr>
        <w:t>附件</w:t>
      </w:r>
      <w:r w:rsidR="00FD1D10" w:rsidRPr="00CD254F">
        <w:rPr>
          <w:rStyle w:val="fontstyle21"/>
          <w:rFonts w:eastAsia="宋体" w:hint="eastAsia"/>
          <w:u w:val="single"/>
        </w:rPr>
        <w:t>3</w:t>
      </w:r>
      <w:r w:rsidR="00BE260B" w:rsidRPr="00CD254F">
        <w:rPr>
          <w:rStyle w:val="fontstyle21"/>
          <w:rFonts w:eastAsia="宋体" w:hint="eastAsia"/>
          <w:u w:val="single"/>
        </w:rPr>
        <w:t>、附件</w:t>
      </w:r>
      <w:r w:rsidR="00BE260B" w:rsidRPr="00CD254F">
        <w:rPr>
          <w:rStyle w:val="fontstyle21"/>
          <w:rFonts w:eastAsia="宋体" w:hint="eastAsia"/>
          <w:u w:val="single"/>
        </w:rPr>
        <w:t>4</w:t>
      </w:r>
      <w:r w:rsidRPr="00CD254F">
        <w:rPr>
          <w:rStyle w:val="fontstyle01"/>
          <w:rFonts w:ascii="Times New Roman" w:hAnsi="Times New Roman" w:cs="Times New Roman" w:hint="default"/>
        </w:rPr>
        <w:t>。</w:t>
      </w:r>
    </w:p>
    <w:p w14:paraId="3337CB17" w14:textId="37C750E8" w:rsidR="00B97D58" w:rsidRPr="00BE260B" w:rsidRDefault="00B97D58" w:rsidP="00BE260B">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记录：</w:t>
      </w:r>
    </w:p>
    <w:p w14:paraId="411FD045" w14:textId="57A1702A" w:rsidR="00B97D58" w:rsidRPr="00BE260B" w:rsidRDefault="0095570E" w:rsidP="000220AA">
      <w:pPr>
        <w:pStyle w:val="af2"/>
        <w:spacing w:line="360" w:lineRule="auto"/>
        <w:ind w:firstLine="480"/>
        <w:rPr>
          <w:rStyle w:val="fontstyle01"/>
          <w:rFonts w:ascii="Times New Roman" w:hAnsi="Times New Roman" w:cs="Times New Roman" w:hint="default"/>
        </w:rPr>
      </w:pPr>
      <w:r w:rsidRPr="00BE260B">
        <w:rPr>
          <w:rStyle w:val="fontstyle21"/>
          <w:rFonts w:eastAsia="宋体" w:hint="eastAsia"/>
        </w:rPr>
        <w:t>一旦获知</w:t>
      </w:r>
      <w:r w:rsidRPr="00BE260B">
        <w:rPr>
          <w:rStyle w:val="fontstyle21"/>
          <w:rFonts w:eastAsia="宋体"/>
        </w:rPr>
        <w:t>任何方案偏离，不论是研究者</w:t>
      </w:r>
      <w:r w:rsidRPr="00BE260B">
        <w:rPr>
          <w:rStyle w:val="fontstyle21"/>
          <w:rFonts w:eastAsia="宋体" w:hint="eastAsia"/>
        </w:rPr>
        <w:t>上</w:t>
      </w:r>
      <w:r w:rsidRPr="00BE260B">
        <w:rPr>
          <w:rStyle w:val="fontstyle21"/>
          <w:rFonts w:eastAsia="宋体"/>
        </w:rPr>
        <w:t>报或</w:t>
      </w:r>
      <w:r w:rsidR="00C03279" w:rsidRPr="00BE260B">
        <w:rPr>
          <w:rStyle w:val="fontstyle01"/>
          <w:rFonts w:ascii="Times New Roman" w:hAnsi="Times New Roman" w:cs="Times New Roman" w:hint="default"/>
        </w:rPr>
        <w:t>监查中发现方案偏离</w:t>
      </w:r>
      <w:r w:rsidR="00C03279" w:rsidRPr="00BE260B">
        <w:rPr>
          <w:rStyle w:val="fontstyle01"/>
          <w:rFonts w:ascii="Times New Roman" w:hAnsi="Times New Roman" w:cs="Times New Roman" w:hint="default"/>
        </w:rPr>
        <w:t>/</w:t>
      </w:r>
      <w:r w:rsidR="00C03279" w:rsidRPr="00BE260B">
        <w:rPr>
          <w:rStyle w:val="fontstyle01"/>
          <w:rFonts w:ascii="Times New Roman" w:hAnsi="Times New Roman" w:cs="Times New Roman" w:hint="default"/>
        </w:rPr>
        <w:t>严重方案偏离时，</w:t>
      </w:r>
      <w:r w:rsidR="00665DC2" w:rsidRPr="00BE260B">
        <w:rPr>
          <w:rStyle w:val="fontstyle01"/>
          <w:rFonts w:ascii="Times New Roman" w:hAnsi="Times New Roman" w:cs="Times New Roman" w:hint="default"/>
        </w:rPr>
        <w:t>均需填写方案偏离记录表</w:t>
      </w:r>
      <w:r w:rsidR="00B97D58" w:rsidRPr="00BE260B">
        <w:rPr>
          <w:rStyle w:val="fontstyle01"/>
          <w:rFonts w:ascii="Times New Roman" w:hAnsi="Times New Roman" w:cs="Times New Roman" w:hint="default"/>
        </w:rPr>
        <w:t>。</w:t>
      </w:r>
    </w:p>
    <w:p w14:paraId="7477A307" w14:textId="6A86EFA0" w:rsidR="00B97D58" w:rsidRPr="00BE260B" w:rsidRDefault="00665DC2" w:rsidP="000220AA">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严重方案偏离</w:t>
      </w:r>
      <w:r w:rsidR="0095570E" w:rsidRPr="00BE260B">
        <w:rPr>
          <w:rStyle w:val="fontstyle01"/>
          <w:rFonts w:ascii="Times New Roman" w:hAnsi="Times New Roman" w:cs="Times New Roman" w:hint="default"/>
        </w:rPr>
        <w:t>需填写方案违背处理和报告，详细记录事件发生的时间及过程、原因及相应的处理措施</w:t>
      </w:r>
      <w:r w:rsidR="000F47B7">
        <w:rPr>
          <w:rStyle w:val="fontstyle01"/>
          <w:rFonts w:ascii="Times New Roman" w:hAnsi="Times New Roman" w:cs="Times New Roman" w:hint="default"/>
        </w:rPr>
        <w:t>等</w:t>
      </w:r>
      <w:r w:rsidR="0095570E" w:rsidRPr="00BE260B">
        <w:rPr>
          <w:rStyle w:val="fontstyle01"/>
          <w:rFonts w:ascii="Times New Roman" w:hAnsi="Times New Roman" w:cs="Times New Roman" w:hint="default"/>
        </w:rPr>
        <w:t>，由研究者签字。</w:t>
      </w:r>
    </w:p>
    <w:p w14:paraId="5859D126" w14:textId="77777777" w:rsidR="00B97D58" w:rsidRPr="00BE260B" w:rsidRDefault="00B97D58" w:rsidP="00BE260B">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审阅：</w:t>
      </w:r>
    </w:p>
    <w:p w14:paraId="5277F405" w14:textId="3A2C688C" w:rsidR="00B97D58" w:rsidRPr="00BE260B" w:rsidRDefault="00B97D58" w:rsidP="00B97D58">
      <w:pPr>
        <w:pStyle w:val="af2"/>
        <w:spacing w:line="360" w:lineRule="auto"/>
        <w:ind w:firstLine="480"/>
        <w:rPr>
          <w:rStyle w:val="fontstyle01"/>
          <w:rFonts w:ascii="Times New Roman" w:hAnsi="Times New Roman" w:cs="Times New Roman" w:hint="default"/>
        </w:rPr>
      </w:pPr>
      <w:r w:rsidRPr="00BE260B">
        <w:rPr>
          <w:rStyle w:val="fontstyle21"/>
          <w:rFonts w:eastAsia="宋体"/>
        </w:rPr>
        <w:t>Major PD</w:t>
      </w:r>
      <w:r w:rsidRPr="00BE260B">
        <w:rPr>
          <w:rStyle w:val="fontstyle21"/>
          <w:rFonts w:eastAsia="宋体" w:hint="eastAsia"/>
        </w:rPr>
        <w:t>：</w:t>
      </w:r>
      <w:r w:rsidRPr="00BE260B">
        <w:rPr>
          <w:rStyle w:val="fontstyle21"/>
          <w:rFonts w:eastAsia="宋体"/>
        </w:rPr>
        <w:t>HMM</w:t>
      </w:r>
      <w:r w:rsidRPr="00BE260B">
        <w:rPr>
          <w:rStyle w:val="fontstyle01"/>
          <w:rFonts w:ascii="Times New Roman" w:hAnsi="Times New Roman" w:cs="Times New Roman" w:hint="default"/>
        </w:rPr>
        <w:t>将在</w:t>
      </w:r>
      <w:r w:rsidRPr="00BE260B">
        <w:rPr>
          <w:rStyle w:val="fontstyle21"/>
          <w:rFonts w:eastAsia="宋体"/>
        </w:rPr>
        <w:t>3</w:t>
      </w:r>
      <w:r w:rsidRPr="00BE260B">
        <w:rPr>
          <w:rStyle w:val="fontstyle01"/>
          <w:rFonts w:ascii="Times New Roman" w:hAnsi="Times New Roman" w:cs="Times New Roman" w:hint="default"/>
        </w:rPr>
        <w:t>个工作日内审核并给予建议，</w:t>
      </w:r>
      <w:r w:rsidRPr="00BE260B">
        <w:rPr>
          <w:rStyle w:val="fontstyle01"/>
          <w:rFonts w:ascii="Times New Roman" w:hAnsi="Times New Roman" w:cs="Times New Roman" w:hint="default"/>
        </w:rPr>
        <w:t>HMM</w:t>
      </w:r>
      <w:r w:rsidRPr="00BE260B">
        <w:rPr>
          <w:rStyle w:val="fontstyle01"/>
          <w:rFonts w:ascii="Times New Roman" w:hAnsi="Times New Roman" w:cs="Times New Roman" w:hint="default"/>
        </w:rPr>
        <w:t>需将报告及建议抄送申办方</w:t>
      </w:r>
      <w:r w:rsidRPr="00BE260B">
        <w:rPr>
          <w:rStyle w:val="fontstyle01"/>
          <w:rFonts w:ascii="Times New Roman" w:hAnsi="Times New Roman" w:cs="Times New Roman" w:hint="default"/>
        </w:rPr>
        <w:t>MM</w:t>
      </w:r>
      <w:r w:rsidRPr="00BE260B">
        <w:rPr>
          <w:rStyle w:val="fontstyle01"/>
          <w:rFonts w:ascii="Times New Roman" w:hAnsi="Times New Roman" w:cs="Times New Roman" w:hint="default"/>
        </w:rPr>
        <w:t>。</w:t>
      </w:r>
      <w:r w:rsidRPr="00BE260B">
        <w:rPr>
          <w:rStyle w:val="fontstyle21"/>
          <w:rFonts w:eastAsia="宋体" w:hint="eastAsia"/>
        </w:rPr>
        <w:t>当</w:t>
      </w:r>
      <w:r w:rsidRPr="00BE260B">
        <w:rPr>
          <w:rStyle w:val="fontstyle21"/>
          <w:rFonts w:eastAsia="宋体"/>
        </w:rPr>
        <w:t>CRA/PM</w:t>
      </w:r>
      <w:r w:rsidRPr="00BE260B">
        <w:rPr>
          <w:rStyle w:val="fontstyle21"/>
          <w:rFonts w:eastAsia="宋体"/>
        </w:rPr>
        <w:t>怀疑</w:t>
      </w:r>
      <w:r w:rsidRPr="00BE260B">
        <w:rPr>
          <w:rStyle w:val="fontstyle21"/>
          <w:rFonts w:eastAsia="宋体" w:hint="eastAsia"/>
        </w:rPr>
        <w:t>或</w:t>
      </w:r>
      <w:r w:rsidRPr="00BE260B">
        <w:rPr>
          <w:rStyle w:val="fontstyle01"/>
          <w:rFonts w:ascii="Times New Roman" w:hAnsi="Times New Roman" w:cs="Times New Roman" w:hint="default"/>
        </w:rPr>
        <w:t>发现可能影响受试者安全</w:t>
      </w:r>
      <w:r w:rsidRPr="00BE260B">
        <w:rPr>
          <w:rStyle w:val="fontstyle21"/>
          <w:rFonts w:eastAsia="宋体"/>
        </w:rPr>
        <w:t>及受试者数据产生的</w:t>
      </w:r>
      <w:r w:rsidRPr="00BE260B">
        <w:rPr>
          <w:rStyle w:val="fontstyle21"/>
          <w:rFonts w:eastAsia="宋体" w:hint="eastAsia"/>
        </w:rPr>
        <w:t>重大</w:t>
      </w:r>
      <w:r w:rsidRPr="00BE260B">
        <w:rPr>
          <w:rStyle w:val="fontstyle21"/>
          <w:rFonts w:eastAsia="宋体"/>
        </w:rPr>
        <w:t>影响</w:t>
      </w:r>
      <w:r w:rsidRPr="00BE260B">
        <w:rPr>
          <w:rStyle w:val="fontstyle01"/>
          <w:rFonts w:ascii="Times New Roman" w:hAnsi="Times New Roman" w:cs="Times New Roman" w:hint="default"/>
        </w:rPr>
        <w:t>的</w:t>
      </w:r>
      <w:r w:rsidRPr="00BE260B">
        <w:rPr>
          <w:rStyle w:val="fontstyle01"/>
          <w:rFonts w:ascii="Times New Roman" w:hAnsi="Times New Roman" w:cs="Times New Roman" w:hint="default"/>
        </w:rPr>
        <w:t>Major PD</w:t>
      </w:r>
      <w:r w:rsidRPr="00BE260B">
        <w:rPr>
          <w:rStyle w:val="fontstyle01"/>
          <w:rFonts w:ascii="Times New Roman" w:hAnsi="Times New Roman" w:cs="Times New Roman" w:hint="default"/>
        </w:rPr>
        <w:t>时，</w:t>
      </w:r>
      <w:r w:rsidRPr="00BE260B">
        <w:rPr>
          <w:rStyle w:val="fontstyle21"/>
          <w:rFonts w:eastAsia="宋体"/>
        </w:rPr>
        <w:t>CRA</w:t>
      </w:r>
      <w:r w:rsidRPr="00BE260B">
        <w:rPr>
          <w:rStyle w:val="fontstyle01"/>
          <w:rFonts w:ascii="Times New Roman" w:hAnsi="Times New Roman" w:cs="Times New Roman" w:hint="default"/>
        </w:rPr>
        <w:t>应立即通过电话及邮件告知</w:t>
      </w:r>
      <w:r w:rsidRPr="00BE260B">
        <w:rPr>
          <w:rStyle w:val="fontstyle21"/>
          <w:rFonts w:eastAsia="宋体"/>
        </w:rPr>
        <w:t>HMM</w:t>
      </w:r>
      <w:r w:rsidR="000F47B7">
        <w:rPr>
          <w:rStyle w:val="fontstyle21"/>
          <w:rFonts w:eastAsia="宋体" w:hint="eastAsia"/>
        </w:rPr>
        <w:t>及海金格</w:t>
      </w:r>
      <w:r w:rsidR="000F47B7">
        <w:rPr>
          <w:rStyle w:val="fontstyle21"/>
          <w:rFonts w:eastAsia="宋体" w:hint="eastAsia"/>
        </w:rPr>
        <w:t>P</w:t>
      </w:r>
      <w:r w:rsidR="000F47B7">
        <w:rPr>
          <w:rStyle w:val="fontstyle21"/>
          <w:rFonts w:eastAsia="宋体"/>
        </w:rPr>
        <w:t>M</w:t>
      </w:r>
      <w:r w:rsidRPr="00BE260B">
        <w:rPr>
          <w:rStyle w:val="fontstyle01"/>
          <w:rFonts w:ascii="Times New Roman" w:hAnsi="Times New Roman" w:cs="Times New Roman" w:hint="default"/>
        </w:rPr>
        <w:t>，并抄送申办方</w:t>
      </w:r>
      <w:r w:rsidRPr="00BE260B">
        <w:rPr>
          <w:rStyle w:val="fontstyle01"/>
          <w:rFonts w:ascii="Times New Roman" w:hAnsi="Times New Roman" w:cs="Times New Roman" w:hint="default"/>
        </w:rPr>
        <w:t>PM/MM</w:t>
      </w:r>
      <w:r w:rsidR="00152D48" w:rsidRPr="00BE260B">
        <w:rPr>
          <w:rStyle w:val="fontstyle01"/>
          <w:rFonts w:ascii="Times New Roman" w:hAnsi="Times New Roman" w:cs="Times New Roman" w:hint="default"/>
        </w:rPr>
        <w:t>，</w:t>
      </w:r>
      <w:r w:rsidRPr="00BE260B">
        <w:rPr>
          <w:rStyle w:val="fontstyle21"/>
          <w:rFonts w:eastAsia="宋体"/>
        </w:rPr>
        <w:t>HMM</w:t>
      </w:r>
      <w:r w:rsidRPr="00BE260B">
        <w:rPr>
          <w:rStyle w:val="fontstyle01"/>
          <w:rFonts w:ascii="Times New Roman" w:hAnsi="Times New Roman" w:cs="Times New Roman" w:hint="default"/>
        </w:rPr>
        <w:t>将</w:t>
      </w:r>
      <w:r w:rsidR="00152D48" w:rsidRPr="00BE260B">
        <w:rPr>
          <w:rStyle w:val="fontstyle01"/>
          <w:rFonts w:ascii="Times New Roman" w:hAnsi="Times New Roman" w:cs="Times New Roman" w:hint="default"/>
        </w:rPr>
        <w:t>于</w:t>
      </w:r>
      <w:r w:rsidRPr="00BE260B">
        <w:rPr>
          <w:rStyle w:val="fontstyle01"/>
          <w:rFonts w:ascii="Times New Roman" w:hAnsi="Times New Roman" w:cs="Times New Roman" w:hint="default"/>
        </w:rPr>
        <w:t>当天</w:t>
      </w:r>
      <w:r w:rsidRPr="00BE260B">
        <w:rPr>
          <w:rStyle w:val="fontstyle21"/>
          <w:rFonts w:eastAsia="宋体"/>
        </w:rPr>
        <w:t>/</w:t>
      </w:r>
      <w:r w:rsidRPr="00BE260B">
        <w:rPr>
          <w:rStyle w:val="fontstyle01"/>
          <w:rFonts w:ascii="Times New Roman" w:hAnsi="Times New Roman" w:cs="Times New Roman" w:hint="default"/>
        </w:rPr>
        <w:t>次日反馈处理意见并抄送申办方</w:t>
      </w:r>
      <w:r w:rsidR="00152D48" w:rsidRPr="00BE260B">
        <w:rPr>
          <w:rStyle w:val="fontstyle01"/>
          <w:rFonts w:ascii="Times New Roman" w:hAnsi="Times New Roman" w:cs="Times New Roman" w:hint="default"/>
        </w:rPr>
        <w:t>，</w:t>
      </w:r>
      <w:r w:rsidRPr="00BE260B">
        <w:rPr>
          <w:rStyle w:val="fontstyle21"/>
          <w:rFonts w:eastAsia="宋体"/>
        </w:rPr>
        <w:t>必要时</w:t>
      </w:r>
      <w:r w:rsidR="00152D48" w:rsidRPr="00BE260B">
        <w:rPr>
          <w:rStyle w:val="fontstyle21"/>
          <w:rFonts w:eastAsia="宋体" w:hint="eastAsia"/>
        </w:rPr>
        <w:t>需</w:t>
      </w:r>
      <w:r w:rsidRPr="00BE260B">
        <w:rPr>
          <w:rStyle w:val="fontstyle21"/>
          <w:rFonts w:eastAsia="宋体"/>
        </w:rPr>
        <w:t>与研究者</w:t>
      </w:r>
      <w:r w:rsidR="00152D48" w:rsidRPr="00BE260B">
        <w:rPr>
          <w:rStyle w:val="fontstyle21"/>
          <w:rFonts w:eastAsia="宋体" w:hint="eastAsia"/>
        </w:rPr>
        <w:t>及申办方</w:t>
      </w:r>
      <w:r w:rsidRPr="00BE260B">
        <w:rPr>
          <w:rStyle w:val="fontstyle21"/>
          <w:rFonts w:eastAsia="宋体"/>
        </w:rPr>
        <w:t>共同讨论</w:t>
      </w:r>
      <w:r w:rsidRPr="00BE260B">
        <w:rPr>
          <w:rStyle w:val="fontstyle01"/>
          <w:rFonts w:ascii="Times New Roman" w:hAnsi="Times New Roman" w:cs="Times New Roman" w:hint="default"/>
        </w:rPr>
        <w:t>。</w:t>
      </w:r>
    </w:p>
    <w:p w14:paraId="01462192" w14:textId="15CAD080" w:rsidR="00B97D58" w:rsidRPr="00BE260B" w:rsidRDefault="00B97D58" w:rsidP="00B97D58">
      <w:pPr>
        <w:pStyle w:val="af2"/>
        <w:spacing w:line="360" w:lineRule="auto"/>
        <w:ind w:firstLine="480"/>
        <w:rPr>
          <w:rStyle w:val="fontstyle01"/>
          <w:rFonts w:ascii="Times New Roman" w:hAnsi="Times New Roman" w:cs="Times New Roman" w:hint="default"/>
        </w:rPr>
      </w:pPr>
      <w:r w:rsidRPr="00BE260B">
        <w:rPr>
          <w:rStyle w:val="fontstyle21"/>
          <w:rFonts w:eastAsia="宋体"/>
        </w:rPr>
        <w:t>Minor PD</w:t>
      </w:r>
      <w:r w:rsidRPr="00BE260B">
        <w:rPr>
          <w:rStyle w:val="fontstyle21"/>
          <w:rFonts w:eastAsia="宋体" w:hint="eastAsia"/>
        </w:rPr>
        <w:t>：</w:t>
      </w:r>
      <w:r w:rsidRPr="00BE260B">
        <w:rPr>
          <w:rStyle w:val="fontstyle21"/>
          <w:rFonts w:eastAsia="宋体"/>
        </w:rPr>
        <w:t>HMM</w:t>
      </w:r>
      <w:r w:rsidRPr="00BE260B">
        <w:rPr>
          <w:rStyle w:val="fontstyle01"/>
          <w:rFonts w:ascii="Times New Roman" w:hAnsi="Times New Roman" w:cs="Times New Roman" w:hint="default"/>
        </w:rPr>
        <w:t>将每月审核一次。如果需要与申办方</w:t>
      </w:r>
      <w:r w:rsidRPr="00BE260B">
        <w:rPr>
          <w:rStyle w:val="fontstyle21"/>
          <w:rFonts w:eastAsia="宋体"/>
        </w:rPr>
        <w:t>MM</w:t>
      </w:r>
      <w:r w:rsidRPr="00BE260B">
        <w:rPr>
          <w:rStyle w:val="fontstyle01"/>
          <w:rFonts w:ascii="Times New Roman" w:hAnsi="Times New Roman" w:cs="Times New Roman" w:hint="default"/>
        </w:rPr>
        <w:t>进一步讨论，</w:t>
      </w:r>
      <w:r w:rsidRPr="00BE260B">
        <w:rPr>
          <w:rStyle w:val="fontstyle21"/>
          <w:rFonts w:eastAsia="宋体"/>
        </w:rPr>
        <w:t>HMM</w:t>
      </w:r>
      <w:r w:rsidRPr="00BE260B">
        <w:rPr>
          <w:rStyle w:val="fontstyle01"/>
          <w:rFonts w:ascii="Times New Roman" w:hAnsi="Times New Roman" w:cs="Times New Roman" w:hint="default"/>
        </w:rPr>
        <w:t>将发送电子邮件给申办方</w:t>
      </w:r>
      <w:r w:rsidRPr="00BE260B">
        <w:rPr>
          <w:rStyle w:val="fontstyle21"/>
          <w:rFonts w:eastAsia="宋体"/>
        </w:rPr>
        <w:t>MM</w:t>
      </w:r>
      <w:r w:rsidRPr="00BE260B">
        <w:rPr>
          <w:rStyle w:val="fontstyle01"/>
          <w:rFonts w:ascii="Times New Roman" w:hAnsi="Times New Roman" w:cs="Times New Roman" w:hint="default"/>
        </w:rPr>
        <w:t>，请申办方</w:t>
      </w:r>
      <w:r w:rsidRPr="00BE260B">
        <w:rPr>
          <w:rStyle w:val="fontstyle21"/>
          <w:rFonts w:eastAsia="宋体"/>
        </w:rPr>
        <w:t>MM</w:t>
      </w:r>
      <w:r w:rsidRPr="00BE260B">
        <w:rPr>
          <w:rStyle w:val="fontstyle01"/>
          <w:rFonts w:ascii="Times New Roman" w:hAnsi="Times New Roman" w:cs="Times New Roman" w:hint="default"/>
        </w:rPr>
        <w:t>给予进一步的指示。</w:t>
      </w:r>
    </w:p>
    <w:p w14:paraId="2E033D1F" w14:textId="77777777" w:rsidR="00B97D58" w:rsidRPr="00BE260B" w:rsidRDefault="00B97D58" w:rsidP="0095577E">
      <w:pPr>
        <w:pStyle w:val="af2"/>
        <w:spacing w:line="360" w:lineRule="auto"/>
        <w:ind w:firstLine="480"/>
        <w:rPr>
          <w:rStyle w:val="fontstyle21"/>
          <w:rFonts w:eastAsia="宋体"/>
        </w:rPr>
      </w:pPr>
      <w:r w:rsidRPr="00BE260B">
        <w:rPr>
          <w:rStyle w:val="fontstyle21"/>
          <w:rFonts w:eastAsia="宋体" w:hint="eastAsia"/>
        </w:rPr>
        <w:t>上报</w:t>
      </w:r>
      <w:r w:rsidRPr="00BE260B">
        <w:rPr>
          <w:rStyle w:val="fontstyle21"/>
          <w:rFonts w:eastAsia="宋体"/>
        </w:rPr>
        <w:t>：</w:t>
      </w:r>
    </w:p>
    <w:p w14:paraId="6EDC573F" w14:textId="77777777" w:rsidR="00B97D58" w:rsidRPr="00BE260B" w:rsidRDefault="00B97D58" w:rsidP="00B97D58">
      <w:pPr>
        <w:pStyle w:val="af2"/>
        <w:spacing w:line="360" w:lineRule="auto"/>
        <w:ind w:firstLine="480"/>
        <w:rPr>
          <w:rStyle w:val="fontstyle21"/>
          <w:rFonts w:eastAsia="宋体"/>
        </w:rPr>
      </w:pPr>
      <w:r w:rsidRPr="00BE260B">
        <w:rPr>
          <w:rStyle w:val="fontstyle21"/>
          <w:rFonts w:eastAsia="宋体" w:hint="eastAsia"/>
        </w:rPr>
        <w:lastRenderedPageBreak/>
        <w:t>PD</w:t>
      </w:r>
      <w:r w:rsidRPr="00BE260B">
        <w:rPr>
          <w:rStyle w:val="fontstyle21"/>
          <w:rFonts w:eastAsia="宋体"/>
        </w:rPr>
        <w:t>列表</w:t>
      </w:r>
      <w:r w:rsidRPr="00BE260B">
        <w:rPr>
          <w:rStyle w:val="fontstyle21"/>
          <w:rFonts w:eastAsia="宋体" w:hint="eastAsia"/>
        </w:rPr>
        <w:t>经</w:t>
      </w:r>
      <w:r w:rsidRPr="00BE260B">
        <w:rPr>
          <w:rStyle w:val="fontstyle21"/>
          <w:rFonts w:eastAsia="宋体"/>
        </w:rPr>
        <w:t>HMM</w:t>
      </w:r>
      <w:r w:rsidRPr="00BE260B">
        <w:rPr>
          <w:rStyle w:val="fontstyle21"/>
          <w:rFonts w:eastAsia="宋体" w:hint="eastAsia"/>
        </w:rPr>
        <w:t>及</w:t>
      </w:r>
      <w:r w:rsidRPr="00BE260B">
        <w:rPr>
          <w:rStyle w:val="fontstyle21"/>
          <w:rFonts w:eastAsia="宋体"/>
        </w:rPr>
        <w:t>申办方</w:t>
      </w:r>
      <w:r w:rsidRPr="00BE260B">
        <w:rPr>
          <w:rStyle w:val="fontstyle21"/>
          <w:rFonts w:eastAsia="宋体"/>
        </w:rPr>
        <w:t>MM</w:t>
      </w:r>
      <w:r w:rsidRPr="00BE260B">
        <w:rPr>
          <w:rStyle w:val="fontstyle21"/>
          <w:rFonts w:eastAsia="宋体"/>
        </w:rPr>
        <w:t>审阅后每月递交伦理。</w:t>
      </w:r>
    </w:p>
    <w:p w14:paraId="3E7C9767" w14:textId="4C861CD1" w:rsidR="0095570E" w:rsidRPr="00BE260B" w:rsidRDefault="00B97D58" w:rsidP="00B97D58">
      <w:pPr>
        <w:pStyle w:val="af2"/>
        <w:spacing w:line="360" w:lineRule="auto"/>
        <w:ind w:firstLine="480"/>
        <w:rPr>
          <w:rStyle w:val="fontstyle21"/>
          <w:rFonts w:eastAsia="宋体"/>
        </w:rPr>
      </w:pPr>
      <w:r w:rsidRPr="00BE260B">
        <w:rPr>
          <w:rStyle w:val="fontstyle21"/>
          <w:rFonts w:eastAsia="宋体" w:hint="eastAsia"/>
        </w:rPr>
        <w:t>影响受试者</w:t>
      </w:r>
      <w:r w:rsidRPr="00BE260B">
        <w:rPr>
          <w:rStyle w:val="fontstyle21"/>
          <w:rFonts w:eastAsia="宋体"/>
        </w:rPr>
        <w:t>安全的</w:t>
      </w:r>
      <w:r w:rsidRPr="00BE260B">
        <w:rPr>
          <w:rStyle w:val="fontstyle21"/>
          <w:rFonts w:eastAsia="宋体"/>
        </w:rPr>
        <w:t>Major</w:t>
      </w:r>
      <w:r w:rsidR="001E1B5B" w:rsidRPr="00BE260B">
        <w:rPr>
          <w:rStyle w:val="fontstyle21"/>
          <w:rFonts w:eastAsia="宋体"/>
        </w:rPr>
        <w:t xml:space="preserve"> </w:t>
      </w:r>
      <w:r w:rsidR="0095570E" w:rsidRPr="00BE260B">
        <w:rPr>
          <w:rStyle w:val="fontstyle21"/>
          <w:rFonts w:eastAsia="宋体"/>
        </w:rPr>
        <w:t>PD</w:t>
      </w:r>
      <w:r w:rsidR="0095570E" w:rsidRPr="00BE260B">
        <w:rPr>
          <w:rStyle w:val="fontstyle21"/>
          <w:rFonts w:eastAsia="宋体"/>
        </w:rPr>
        <w:t>报告需在</w:t>
      </w:r>
      <w:r w:rsidR="0095570E" w:rsidRPr="00BE260B">
        <w:rPr>
          <w:rStyle w:val="fontstyle21"/>
          <w:rFonts w:eastAsia="宋体"/>
        </w:rPr>
        <w:t>15</w:t>
      </w:r>
      <w:r w:rsidR="0095570E" w:rsidRPr="00BE260B">
        <w:rPr>
          <w:rStyle w:val="fontstyle21"/>
          <w:rFonts w:eastAsia="宋体"/>
        </w:rPr>
        <w:t>日内报告伦理。</w:t>
      </w:r>
    </w:p>
    <w:p w14:paraId="1A4F7DD9" w14:textId="08CF7B95" w:rsidR="00477F42" w:rsidRPr="00EE2305" w:rsidRDefault="00477F42" w:rsidP="0095577E">
      <w:pPr>
        <w:pStyle w:val="af2"/>
        <w:spacing w:line="360" w:lineRule="auto"/>
        <w:ind w:firstLine="480"/>
        <w:rPr>
          <w:rStyle w:val="fontstyle21"/>
          <w:rFonts w:eastAsia="宋体"/>
        </w:rPr>
      </w:pPr>
      <w:r w:rsidRPr="00BE260B">
        <w:rPr>
          <w:rStyle w:val="fontstyle21"/>
          <w:rFonts w:eastAsia="宋体" w:hint="eastAsia"/>
        </w:rPr>
        <w:t>在数据审核会时，研究者与申办方一起对发生的方案偏离对最终数据和结论的影响进行分析、评估和报告。</w:t>
      </w:r>
    </w:p>
    <w:p w14:paraId="2510242F" w14:textId="18080E13" w:rsidR="00D627A1" w:rsidRPr="00D627A1" w:rsidRDefault="00596157" w:rsidP="00B97D58">
      <w:pPr>
        <w:pStyle w:val="af2"/>
        <w:spacing w:line="360" w:lineRule="auto"/>
        <w:ind w:firstLine="482"/>
        <w:rPr>
          <w:rStyle w:val="fontstyle01"/>
          <w:rFonts w:ascii="Times New Roman" w:hAnsi="Times New Roman" w:cs="Times New Roman" w:hint="default"/>
        </w:rPr>
      </w:pPr>
      <w:r w:rsidRPr="00BE260B">
        <w:rPr>
          <w:rStyle w:val="fontstyle21"/>
          <w:rFonts w:eastAsia="宋体"/>
          <w:b/>
        </w:rPr>
        <w:t>Major PD</w:t>
      </w:r>
      <w:r w:rsidR="00F66795">
        <w:rPr>
          <w:rStyle w:val="fontstyle21"/>
          <w:rFonts w:eastAsia="宋体" w:hint="eastAsia"/>
        </w:rPr>
        <w:t>：</w:t>
      </w:r>
      <w:r w:rsidR="00D627A1" w:rsidRPr="00D627A1">
        <w:rPr>
          <w:rStyle w:val="fontstyle21"/>
          <w:rFonts w:eastAsia="宋体"/>
        </w:rPr>
        <w:t>是指偏离了伦理委员会批准的方案，可能影响受试者的权利、安全或福祉，或研究数据的完整性、准确性和可靠性</w:t>
      </w:r>
      <w:r w:rsidR="00D627A1">
        <w:rPr>
          <w:rStyle w:val="fontstyle21"/>
          <w:rFonts w:eastAsia="宋体" w:hint="eastAsia"/>
        </w:rPr>
        <w:t>。</w:t>
      </w:r>
    </w:p>
    <w:p w14:paraId="74B2B31A" w14:textId="77777777" w:rsidR="00355197" w:rsidRDefault="00C03279" w:rsidP="00BE260B">
      <w:pPr>
        <w:pStyle w:val="af2"/>
        <w:spacing w:line="360" w:lineRule="auto"/>
        <w:ind w:firstLine="482"/>
        <w:rPr>
          <w:rStyle w:val="fontstyle21"/>
          <w:rFonts w:eastAsia="宋体"/>
        </w:rPr>
      </w:pPr>
      <w:r w:rsidRPr="00BE260B">
        <w:rPr>
          <w:rStyle w:val="fontstyle21"/>
          <w:rFonts w:eastAsia="宋体"/>
          <w:b/>
        </w:rPr>
        <w:t>Minor PD</w:t>
      </w:r>
      <w:r w:rsidR="00F66795">
        <w:rPr>
          <w:rStyle w:val="fontstyle21"/>
          <w:rFonts w:eastAsia="宋体" w:hint="eastAsia"/>
        </w:rPr>
        <w:t>：</w:t>
      </w:r>
      <w:r w:rsidR="00355197">
        <w:rPr>
          <w:rStyle w:val="fontstyle21"/>
          <w:rFonts w:eastAsia="宋体" w:hint="eastAsia"/>
        </w:rPr>
        <w:t>是指</w:t>
      </w:r>
      <w:r w:rsidR="00355197" w:rsidRPr="00BE260B">
        <w:rPr>
          <w:rStyle w:val="fontstyle21"/>
          <w:rFonts w:ascii="宋体" w:eastAsia="宋体" w:hAnsi="宋体"/>
        </w:rPr>
        <w:t>“</w:t>
      </w:r>
      <w:r w:rsidR="00355197">
        <w:rPr>
          <w:rStyle w:val="fontstyle21"/>
          <w:rFonts w:eastAsia="宋体" w:hint="eastAsia"/>
        </w:rPr>
        <w:t>可允许</w:t>
      </w:r>
      <w:r w:rsidR="00355197">
        <w:rPr>
          <w:rStyle w:val="fontstyle21"/>
          <w:rFonts w:eastAsia="宋体"/>
        </w:rPr>
        <w:t>的</w:t>
      </w:r>
      <w:r w:rsidR="00355197" w:rsidRPr="00BE260B">
        <w:rPr>
          <w:rStyle w:val="fontstyle21"/>
          <w:rFonts w:ascii="宋体" w:eastAsia="宋体" w:hAnsi="宋体"/>
        </w:rPr>
        <w:t>”</w:t>
      </w:r>
      <w:r w:rsidR="00355197">
        <w:rPr>
          <w:rStyle w:val="fontstyle21"/>
          <w:rFonts w:eastAsia="宋体" w:hint="eastAsia"/>
        </w:rPr>
        <w:t>方案</w:t>
      </w:r>
      <w:r w:rsidR="00355197">
        <w:rPr>
          <w:rStyle w:val="fontstyle21"/>
          <w:rFonts w:eastAsia="宋体"/>
        </w:rPr>
        <w:t>不</w:t>
      </w:r>
      <w:r w:rsidR="00355197">
        <w:rPr>
          <w:rStyle w:val="fontstyle21"/>
          <w:rFonts w:eastAsia="宋体" w:hint="eastAsia"/>
        </w:rPr>
        <w:t>依从</w:t>
      </w:r>
      <w:r w:rsidR="00355197">
        <w:rPr>
          <w:rStyle w:val="fontstyle21"/>
          <w:rFonts w:eastAsia="宋体"/>
        </w:rPr>
        <w:t>事件，对受试者安全性或者</w:t>
      </w:r>
      <w:r w:rsidR="00355197">
        <w:rPr>
          <w:rStyle w:val="fontstyle21"/>
          <w:rFonts w:eastAsia="宋体" w:hint="eastAsia"/>
        </w:rPr>
        <w:t>主要</w:t>
      </w:r>
      <w:r w:rsidR="00355197">
        <w:rPr>
          <w:rStyle w:val="fontstyle21"/>
          <w:rFonts w:eastAsia="宋体"/>
        </w:rPr>
        <w:t>终点</w:t>
      </w:r>
      <w:r w:rsidR="00355197">
        <w:rPr>
          <w:rStyle w:val="fontstyle21"/>
          <w:rFonts w:eastAsia="宋体" w:hint="eastAsia"/>
        </w:rPr>
        <w:t>数据</w:t>
      </w:r>
      <w:r w:rsidR="00355197">
        <w:rPr>
          <w:rStyle w:val="fontstyle21"/>
          <w:rFonts w:eastAsia="宋体"/>
        </w:rPr>
        <w:t>分析</w:t>
      </w:r>
      <w:r w:rsidR="00355197">
        <w:rPr>
          <w:rStyle w:val="fontstyle21"/>
          <w:rFonts w:eastAsia="宋体" w:hint="eastAsia"/>
        </w:rPr>
        <w:t>的</w:t>
      </w:r>
      <w:r w:rsidR="00355197">
        <w:rPr>
          <w:rStyle w:val="fontstyle21"/>
          <w:rFonts w:eastAsia="宋体"/>
        </w:rPr>
        <w:t>影响都较小。</w:t>
      </w:r>
    </w:p>
    <w:p w14:paraId="5BABAD73" w14:textId="77777777" w:rsidR="005B762C" w:rsidRPr="005B762C" w:rsidRDefault="005B762C" w:rsidP="00BE260B">
      <w:pPr>
        <w:pStyle w:val="af2"/>
        <w:spacing w:line="360" w:lineRule="auto"/>
        <w:ind w:firstLine="482"/>
        <w:rPr>
          <w:rStyle w:val="fontstyle01"/>
          <w:rFonts w:ascii="Times New Roman" w:hAnsi="Times New Roman" w:cs="Times New Roman" w:hint="default"/>
        </w:rPr>
      </w:pPr>
      <w:r w:rsidRPr="00BE260B">
        <w:rPr>
          <w:rStyle w:val="fontstyle01"/>
          <w:rFonts w:ascii="Times New Roman" w:hAnsi="Times New Roman" w:cs="Times New Roman" w:hint="default"/>
          <w:b/>
        </w:rPr>
        <w:t>持续性</w:t>
      </w:r>
      <w:r w:rsidRPr="00BE260B">
        <w:rPr>
          <w:rStyle w:val="fontstyle01"/>
          <w:rFonts w:ascii="Times New Roman" w:hAnsi="Times New Roman" w:cs="Times New Roman" w:hint="default"/>
          <w:b/>
        </w:rPr>
        <w:t>PD</w:t>
      </w:r>
      <w:r>
        <w:rPr>
          <w:rStyle w:val="fontstyle01"/>
          <w:rFonts w:ascii="Times New Roman" w:hAnsi="Times New Roman" w:cs="Times New Roman" w:hint="default"/>
        </w:rPr>
        <w:t>：</w:t>
      </w:r>
      <w:r w:rsidRPr="005B762C">
        <w:rPr>
          <w:rStyle w:val="fontstyle01"/>
          <w:rFonts w:ascii="Times New Roman" w:hAnsi="Times New Roman" w:cs="Times New Roman" w:hint="default"/>
        </w:rPr>
        <w:t>如果某个研究中心发生了大量的</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事件即便为轻微</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，可能表明有系统性不依从操作。</w:t>
      </w:r>
    </w:p>
    <w:p w14:paraId="642A08B1" w14:textId="2CC3C67A" w:rsidR="005B762C" w:rsidRPr="005B762C" w:rsidRDefault="005B762C" w:rsidP="005B762C">
      <w:pPr>
        <w:pStyle w:val="af2"/>
        <w:spacing w:line="360" w:lineRule="auto"/>
        <w:ind w:firstLine="480"/>
        <w:rPr>
          <w:rStyle w:val="fontstyle01"/>
          <w:rFonts w:ascii="Times New Roman" w:hAnsi="Times New Roman" w:cs="Times New Roman" w:hint="default"/>
        </w:rPr>
      </w:pPr>
      <w:r w:rsidRPr="005B762C">
        <w:rPr>
          <w:rStyle w:val="fontstyle01"/>
          <w:rFonts w:ascii="Times New Roman" w:hAnsi="Times New Roman" w:cs="Times New Roman" w:hint="default"/>
        </w:rPr>
        <w:t>当</w:t>
      </w:r>
      <w:r w:rsidR="00316D1A">
        <w:rPr>
          <w:rStyle w:val="fontstyle01"/>
          <w:rFonts w:ascii="Times New Roman" w:hAnsi="Times New Roman" w:cs="Times New Roman" w:hint="default"/>
        </w:rPr>
        <w:t>H</w:t>
      </w:r>
      <w:r w:rsidRPr="005B762C">
        <w:rPr>
          <w:rStyle w:val="fontstyle01"/>
          <w:rFonts w:ascii="Times New Roman" w:hAnsi="Times New Roman" w:cs="Times New Roman" w:hint="default"/>
        </w:rPr>
        <w:t>MM</w:t>
      </w:r>
      <w:r w:rsidRPr="005B762C">
        <w:rPr>
          <w:rStyle w:val="fontstyle01"/>
          <w:rFonts w:ascii="Times New Roman" w:hAnsi="Times New Roman" w:cs="Times New Roman" w:hint="default"/>
        </w:rPr>
        <w:t>获知持续性不依从方案的事件后，应该仔细分析，</w:t>
      </w:r>
      <w:r w:rsidR="00316D1A">
        <w:rPr>
          <w:rStyle w:val="fontstyle01"/>
          <w:rFonts w:ascii="Times New Roman" w:hAnsi="Times New Roman" w:cs="Times New Roman" w:hint="default"/>
        </w:rPr>
        <w:t>5</w:t>
      </w:r>
      <w:r w:rsidR="00316D1A">
        <w:rPr>
          <w:rStyle w:val="fontstyle01"/>
          <w:rFonts w:ascii="Times New Roman" w:hAnsi="Times New Roman" w:cs="Times New Roman" w:hint="default"/>
        </w:rPr>
        <w:t>个工作日内</w:t>
      </w:r>
      <w:r w:rsidRPr="005B762C">
        <w:rPr>
          <w:rStyle w:val="fontstyle01"/>
          <w:rFonts w:ascii="Times New Roman" w:hAnsi="Times New Roman" w:cs="Times New Roman" w:hint="default"/>
        </w:rPr>
        <w:t>从医学角度向</w:t>
      </w:r>
      <w:r w:rsidR="00316D1A">
        <w:rPr>
          <w:rStyle w:val="fontstyle01"/>
          <w:rFonts w:ascii="Times New Roman" w:hAnsi="Times New Roman" w:cs="Times New Roman" w:hint="default"/>
        </w:rPr>
        <w:t>临床运营团队</w:t>
      </w:r>
      <w:r w:rsidR="00316D1A">
        <w:rPr>
          <w:rStyle w:val="fontstyle01"/>
          <w:rFonts w:ascii="Times New Roman" w:hAnsi="Times New Roman" w:cs="Times New Roman" w:hint="default"/>
        </w:rPr>
        <w:t>/</w:t>
      </w:r>
      <w:r w:rsidRPr="005B762C">
        <w:rPr>
          <w:rStyle w:val="fontstyle01"/>
          <w:rFonts w:ascii="Times New Roman" w:hAnsi="Times New Roman" w:cs="Times New Roman" w:hint="default"/>
        </w:rPr>
        <w:t>申办方提供可能的根本原因及建议的更改措施。</w:t>
      </w:r>
    </w:p>
    <w:p w14:paraId="13FB9672" w14:textId="49542122" w:rsidR="005B762C" w:rsidRDefault="005B762C" w:rsidP="005B762C">
      <w:pPr>
        <w:pStyle w:val="af2"/>
        <w:spacing w:line="360" w:lineRule="auto"/>
        <w:ind w:firstLine="480"/>
        <w:rPr>
          <w:rStyle w:val="fontstyle01"/>
          <w:rFonts w:ascii="Times New Roman" w:hAnsi="Times New Roman" w:cs="Times New Roman" w:hint="default"/>
        </w:rPr>
      </w:pPr>
      <w:r w:rsidRPr="005B762C">
        <w:rPr>
          <w:rStyle w:val="fontstyle01"/>
          <w:rFonts w:ascii="Times New Roman" w:hAnsi="Times New Roman" w:cs="Times New Roman" w:hint="default"/>
        </w:rPr>
        <w:t>如果这些</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提示方案设计可能有缺陷，可能需要进行方案修订，</w:t>
      </w:r>
      <w:r w:rsidRPr="005B762C">
        <w:rPr>
          <w:rStyle w:val="fontstyle01"/>
          <w:rFonts w:ascii="Times New Roman" w:hAnsi="Times New Roman" w:cs="Times New Roman" w:hint="default"/>
        </w:rPr>
        <w:t>CRO</w:t>
      </w:r>
      <w:r w:rsidRPr="005B762C">
        <w:rPr>
          <w:rStyle w:val="fontstyle01"/>
          <w:rFonts w:ascii="Times New Roman" w:hAnsi="Times New Roman" w:cs="Times New Roman" w:hint="default"/>
        </w:rPr>
        <w:t>的</w:t>
      </w:r>
      <w:r w:rsidRPr="005B762C">
        <w:rPr>
          <w:rStyle w:val="fontstyle01"/>
          <w:rFonts w:ascii="Times New Roman" w:hAnsi="Times New Roman" w:cs="Times New Roman" w:hint="default"/>
        </w:rPr>
        <w:t>PM</w:t>
      </w:r>
      <w:r w:rsidRPr="005B762C">
        <w:rPr>
          <w:rStyle w:val="fontstyle01"/>
          <w:rFonts w:ascii="Times New Roman" w:hAnsi="Times New Roman" w:cs="Times New Roman" w:hint="default"/>
        </w:rPr>
        <w:t>和</w:t>
      </w:r>
      <w:r w:rsidR="00D92753">
        <w:rPr>
          <w:rStyle w:val="fontstyle01"/>
          <w:rFonts w:ascii="Times New Roman" w:hAnsi="Times New Roman" w:cs="Times New Roman" w:hint="default"/>
        </w:rPr>
        <w:t>H</w:t>
      </w:r>
      <w:r w:rsidRPr="005B762C">
        <w:rPr>
          <w:rStyle w:val="fontstyle01"/>
          <w:rFonts w:ascii="Times New Roman" w:hAnsi="Times New Roman" w:cs="Times New Roman" w:hint="default"/>
        </w:rPr>
        <w:t>MM</w:t>
      </w:r>
      <w:r w:rsidRPr="005B762C">
        <w:rPr>
          <w:rStyle w:val="fontstyle01"/>
          <w:rFonts w:ascii="Times New Roman" w:hAnsi="Times New Roman" w:cs="Times New Roman" w:hint="default"/>
        </w:rPr>
        <w:t>将与申办方进行探讨</w:t>
      </w:r>
      <w:r>
        <w:rPr>
          <w:rStyle w:val="fontstyle01"/>
          <w:rFonts w:ascii="Times New Roman" w:hAnsi="Times New Roman" w:cs="Times New Roman" w:hint="default"/>
        </w:rPr>
        <w:t>。</w:t>
      </w:r>
    </w:p>
    <w:p w14:paraId="1F0E1657" w14:textId="1B61DD94" w:rsidR="00D81F38" w:rsidRPr="00FD1D10" w:rsidRDefault="00C03279" w:rsidP="000F47B7">
      <w:pPr>
        <w:pStyle w:val="2"/>
        <w:keepNext w:val="0"/>
        <w:keepLines w:val="0"/>
        <w:spacing w:before="0" w:after="0" w:line="360" w:lineRule="auto"/>
        <w:ind w:firstLineChars="50" w:firstLine="120"/>
        <w:rPr>
          <w:rStyle w:val="fontstyle01"/>
          <w:rFonts w:ascii="Times New Roman" w:hAnsi="Times New Roman" w:cs="Times New Roman" w:hint="default"/>
          <w:b w:val="0"/>
          <w:bCs w:val="0"/>
          <w:color w:val="auto"/>
        </w:rPr>
      </w:pPr>
      <w:bookmarkStart w:id="23" w:name="_Toc36212961"/>
      <w:r w:rsidRPr="00FD1D10">
        <w:rPr>
          <w:rStyle w:val="fontstyle01"/>
          <w:rFonts w:ascii="Times New Roman" w:hAnsi="Times New Roman" w:cs="Times New Roman" w:hint="default"/>
          <w:color w:val="auto"/>
        </w:rPr>
        <w:t>6.</w:t>
      </w:r>
      <w:r w:rsidR="00E050F9" w:rsidRPr="00FD1D10">
        <w:rPr>
          <w:rStyle w:val="fontstyle01"/>
          <w:rFonts w:ascii="Times New Roman" w:hAnsi="Times New Roman" w:cs="Times New Roman" w:hint="default"/>
          <w:color w:val="auto"/>
        </w:rPr>
        <w:t>4 AE/SAE</w:t>
      </w:r>
      <w:r w:rsidRPr="00FD1D10">
        <w:rPr>
          <w:rStyle w:val="fontstyle01"/>
          <w:rFonts w:ascii="Times New Roman" w:hAnsi="Times New Roman" w:cs="Times New Roman" w:hint="default"/>
          <w:color w:val="auto"/>
        </w:rPr>
        <w:t>审核</w:t>
      </w:r>
      <w:bookmarkEnd w:id="23"/>
    </w:p>
    <w:p w14:paraId="6E202288" w14:textId="371C5DB5"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当发生</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后，</w:t>
      </w:r>
      <w:r w:rsidRPr="00D627A1">
        <w:rPr>
          <w:rStyle w:val="fontstyle01"/>
          <w:rFonts w:ascii="Times New Roman" w:hAnsi="Times New Roman" w:cs="Times New Roman" w:hint="default"/>
        </w:rPr>
        <w:t>CRC</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CRA</w:t>
      </w:r>
      <w:r w:rsidRPr="00D627A1">
        <w:rPr>
          <w:rStyle w:val="fontstyle01"/>
          <w:rFonts w:ascii="Times New Roman" w:hAnsi="Times New Roman" w:cs="Times New Roman" w:hint="default"/>
        </w:rPr>
        <w:t>应尽快完成</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的录入和</w:t>
      </w:r>
      <w:r w:rsidRPr="00D627A1">
        <w:rPr>
          <w:rStyle w:val="fontstyle01"/>
          <w:rFonts w:ascii="Times New Roman" w:hAnsi="Times New Roman" w:cs="Times New Roman" w:hint="default"/>
        </w:rPr>
        <w:t>SDV</w:t>
      </w:r>
      <w:r w:rsidRPr="00D627A1">
        <w:rPr>
          <w:rStyle w:val="fontstyle01"/>
          <w:rFonts w:ascii="Times New Roman" w:hAnsi="Times New Roman" w:cs="Times New Roman" w:hint="default"/>
        </w:rPr>
        <w:t>。</w:t>
      </w:r>
      <w:r>
        <w:rPr>
          <w:rStyle w:val="fontstyle01"/>
          <w:rFonts w:ascii="Times New Roman" w:hAnsi="Times New Roman" w:cs="Times New Roman" w:hint="default"/>
        </w:rPr>
        <w:t>H</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在</w:t>
      </w:r>
      <w:r w:rsidRPr="00D627A1">
        <w:rPr>
          <w:rStyle w:val="fontstyle01"/>
          <w:rFonts w:ascii="Times New Roman" w:hAnsi="Times New Roman" w:cs="Times New Roman" w:hint="default"/>
        </w:rPr>
        <w:t>EDC</w:t>
      </w:r>
      <w:r w:rsidRPr="00D627A1">
        <w:rPr>
          <w:rStyle w:val="fontstyle01"/>
          <w:rFonts w:ascii="Times New Roman" w:hAnsi="Times New Roman" w:cs="Times New Roman" w:hint="default"/>
        </w:rPr>
        <w:t>中进行审核，对于有疑义的</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线上发出质疑。</w:t>
      </w:r>
      <w:r w:rsidRPr="00D627A1">
        <w:rPr>
          <w:rStyle w:val="fontstyle01"/>
          <w:rFonts w:ascii="Times New Roman" w:hAnsi="Times New Roman" w:cs="Times New Roman" w:hint="default"/>
        </w:rPr>
        <w:t>CRC</w:t>
      </w:r>
      <w:r w:rsidRPr="00D627A1">
        <w:rPr>
          <w:rStyle w:val="fontstyle01"/>
          <w:rFonts w:ascii="Times New Roman" w:hAnsi="Times New Roman" w:cs="Times New Roman" w:hint="default"/>
        </w:rPr>
        <w:t>需协助研究者在收到质疑的一周内回复，</w:t>
      </w:r>
      <w:r>
        <w:rPr>
          <w:rStyle w:val="fontstyle01"/>
          <w:rFonts w:ascii="Times New Roman" w:hAnsi="Times New Roman" w:cs="Times New Roman" w:hint="default"/>
        </w:rPr>
        <w:t>H</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在收到回复后的</w:t>
      </w:r>
      <w:r w:rsidRPr="00D627A1">
        <w:rPr>
          <w:rStyle w:val="fontstyle01"/>
          <w:rFonts w:ascii="Times New Roman" w:hAnsi="Times New Roman" w:cs="Times New Roman" w:hint="default"/>
        </w:rPr>
        <w:t>3</w:t>
      </w:r>
      <w:r w:rsidRPr="00D627A1">
        <w:rPr>
          <w:rStyle w:val="fontstyle01"/>
          <w:rFonts w:ascii="Times New Roman" w:hAnsi="Times New Roman" w:cs="Times New Roman" w:hint="default"/>
        </w:rPr>
        <w:t>个工作日内确认质疑是否解决，申办方的</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可以同步线上登录、查看并审核所有的</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和质疑及回复情况，待申办方</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进行确认，再次发送质疑或关闭质疑。不良事件的审核要点包括但不限于以下：</w:t>
      </w:r>
    </w:p>
    <w:p w14:paraId="61D9BFBA"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1</w:t>
      </w:r>
      <w:r w:rsidRPr="00D627A1">
        <w:rPr>
          <w:rStyle w:val="fontstyle01"/>
          <w:rFonts w:ascii="Times New Roman" w:hAnsi="Times New Roman" w:cs="Times New Roman" w:hint="default"/>
        </w:rPr>
        <w:t>）事件名称与不良事件描述审核</w:t>
      </w:r>
    </w:p>
    <w:p w14:paraId="799D3A61" w14:textId="64033BC2"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审核不良事件描述内容是否与事件名称内涵一致，不良事件名称是否按照监管活动医学词典（</w:t>
      </w:r>
      <w:r w:rsidRPr="00D627A1">
        <w:rPr>
          <w:rStyle w:val="fontstyle01"/>
          <w:rFonts w:ascii="Times New Roman" w:hAnsi="Times New Roman" w:cs="Times New Roman" w:hint="default"/>
        </w:rPr>
        <w:t>MedDRA</w:t>
      </w: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v 2</w:t>
      </w:r>
      <w:r w:rsidR="00780C61">
        <w:rPr>
          <w:rStyle w:val="fontstyle01"/>
          <w:rFonts w:ascii="Times New Roman" w:hAnsi="Times New Roman" w:cs="Times New Roman" w:hint="default"/>
        </w:rPr>
        <w:t>2</w:t>
      </w:r>
      <w:r w:rsidRPr="00D627A1">
        <w:rPr>
          <w:rStyle w:val="fontstyle01"/>
          <w:rFonts w:ascii="Times New Roman" w:hAnsi="Times New Roman" w:cs="Times New Roman" w:hint="default"/>
        </w:rPr>
        <w:t>.0</w:t>
      </w:r>
      <w:r w:rsidRPr="00D627A1">
        <w:rPr>
          <w:rStyle w:val="fontstyle01"/>
          <w:rFonts w:ascii="Times New Roman" w:hAnsi="Times New Roman" w:cs="Times New Roman" w:hint="default"/>
        </w:rPr>
        <w:t>或以上版本）标准术语编码。</w:t>
      </w:r>
    </w:p>
    <w:p w14:paraId="1FD58617"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2</w:t>
      </w:r>
      <w:r w:rsidRPr="00D627A1">
        <w:rPr>
          <w:rStyle w:val="fontstyle01"/>
          <w:rFonts w:ascii="Times New Roman" w:hAnsi="Times New Roman" w:cs="Times New Roman" w:hint="default"/>
        </w:rPr>
        <w:t>）事件强度（严重程度）审核</w:t>
      </w:r>
    </w:p>
    <w:p w14:paraId="5D85D4BB"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审核不良事件强度分类是否合理，所有不良事件均依据不良事件通用术语标准（</w:t>
      </w:r>
      <w:r w:rsidRPr="00D627A1">
        <w:rPr>
          <w:rStyle w:val="fontstyle01"/>
          <w:rFonts w:ascii="Times New Roman" w:hAnsi="Times New Roman" w:cs="Times New Roman" w:hint="default"/>
        </w:rPr>
        <w:t>CTCAE</w:t>
      </w: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v 5.0</w:t>
      </w:r>
      <w:r w:rsidRPr="00D627A1">
        <w:rPr>
          <w:rStyle w:val="fontstyle01"/>
          <w:rFonts w:ascii="Times New Roman" w:hAnsi="Times New Roman" w:cs="Times New Roman" w:hint="default"/>
        </w:rPr>
        <w:t>进行严重程度判定。</w:t>
      </w:r>
    </w:p>
    <w:p w14:paraId="723EE27F"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3</w:t>
      </w:r>
      <w:r w:rsidRPr="00D627A1">
        <w:rPr>
          <w:rStyle w:val="fontstyle01"/>
          <w:rFonts w:ascii="Times New Roman" w:hAnsi="Times New Roman" w:cs="Times New Roman" w:hint="default"/>
        </w:rPr>
        <w:t>）与试验药物关系</w:t>
      </w:r>
    </w:p>
    <w:p w14:paraId="718416CC"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按照方案规定的不良事件与试验药物关系的判断标准，核对药物不良事件与试验药物的关系。</w:t>
      </w:r>
    </w:p>
    <w:p w14:paraId="736B8944" w14:textId="213CBF98"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lastRenderedPageBreak/>
        <w:t>（</w:t>
      </w:r>
      <w:r w:rsidRPr="00D627A1">
        <w:rPr>
          <w:rStyle w:val="fontstyle01"/>
          <w:rFonts w:ascii="Times New Roman" w:hAnsi="Times New Roman" w:cs="Times New Roman" w:hint="default"/>
        </w:rPr>
        <w:t>4</w:t>
      </w:r>
      <w:r w:rsidRPr="00D627A1">
        <w:rPr>
          <w:rStyle w:val="fontstyle01"/>
          <w:rFonts w:ascii="Times New Roman" w:hAnsi="Times New Roman" w:cs="Times New Roman" w:hint="default"/>
        </w:rPr>
        <w:t>）是否</w:t>
      </w:r>
      <w:r w:rsidR="00D92753">
        <w:rPr>
          <w:rStyle w:val="fontstyle01"/>
          <w:rFonts w:ascii="Times New Roman" w:hAnsi="Times New Roman" w:cs="Times New Roman" w:hint="default"/>
        </w:rPr>
        <w:t>为</w:t>
      </w:r>
      <w:r w:rsidRPr="00D627A1">
        <w:rPr>
          <w:rStyle w:val="fontstyle01"/>
          <w:rFonts w:ascii="Times New Roman" w:hAnsi="Times New Roman" w:cs="Times New Roman" w:hint="default"/>
        </w:rPr>
        <w:t>SAE</w:t>
      </w:r>
    </w:p>
    <w:p w14:paraId="7F7DEAF6" w14:textId="64527801" w:rsidR="00D627A1" w:rsidRPr="0074706F"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判断</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是否</w:t>
      </w:r>
      <w:r w:rsidRPr="0074706F">
        <w:rPr>
          <w:rStyle w:val="fontstyle01"/>
          <w:rFonts w:ascii="Times New Roman" w:hAnsi="Times New Roman" w:cs="Times New Roman" w:hint="default"/>
        </w:rPr>
        <w:t>为</w:t>
      </w:r>
      <w:r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，如果是</w:t>
      </w:r>
      <w:r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则</w:t>
      </w:r>
      <w:r w:rsidR="00EE2305" w:rsidRPr="0074706F">
        <w:rPr>
          <w:rStyle w:val="fontstyle01"/>
          <w:rFonts w:ascii="Times New Roman" w:hAnsi="Times New Roman" w:cs="Times New Roman" w:hint="default"/>
        </w:rPr>
        <w:t>按照申办方不良事件报告</w:t>
      </w:r>
      <w:r w:rsidR="00EE2305" w:rsidRPr="0074706F">
        <w:rPr>
          <w:rStyle w:val="fontstyle01"/>
          <w:rFonts w:ascii="Times New Roman" w:hAnsi="Times New Roman" w:cs="Times New Roman" w:hint="default"/>
        </w:rPr>
        <w:t>SOP</w:t>
      </w:r>
      <w:r w:rsidR="00EE2305" w:rsidRPr="0074706F">
        <w:rPr>
          <w:rStyle w:val="fontstyle01"/>
          <w:rFonts w:ascii="Times New Roman" w:hAnsi="Times New Roman" w:cs="Times New Roman" w:hint="default"/>
        </w:rPr>
        <w:t>进行上报</w:t>
      </w:r>
      <w:r w:rsidRPr="0074706F">
        <w:rPr>
          <w:rStyle w:val="fontstyle01"/>
          <w:rFonts w:ascii="Times New Roman" w:hAnsi="Times New Roman" w:cs="Times New Roman" w:hint="default"/>
        </w:rPr>
        <w:t>。</w:t>
      </w:r>
    </w:p>
    <w:p w14:paraId="068171F9" w14:textId="4D116F51" w:rsidR="00490800" w:rsidRPr="00FD1D10" w:rsidRDefault="00C03279" w:rsidP="00D627A1">
      <w:pPr>
        <w:pStyle w:val="af2"/>
        <w:spacing w:line="360" w:lineRule="auto"/>
        <w:ind w:firstLine="480"/>
        <w:rPr>
          <w:rStyle w:val="fontstyle01"/>
          <w:rFonts w:ascii="Times New Roman" w:hAnsi="Times New Roman" w:cs="Times New Roman" w:hint="default"/>
        </w:rPr>
      </w:pPr>
      <w:r w:rsidRPr="0074706F">
        <w:rPr>
          <w:rStyle w:val="fontstyle01"/>
          <w:rFonts w:ascii="Times New Roman" w:hAnsi="Times New Roman" w:cs="Times New Roman" w:hint="default"/>
        </w:rPr>
        <w:t>H</w:t>
      </w:r>
      <w:r w:rsidRPr="0074706F">
        <w:rPr>
          <w:rStyle w:val="fontstyle21"/>
          <w:rFonts w:eastAsia="宋体"/>
        </w:rPr>
        <w:t>MM</w:t>
      </w:r>
      <w:r w:rsidRPr="0074706F">
        <w:rPr>
          <w:rStyle w:val="fontstyle01"/>
          <w:rFonts w:ascii="Times New Roman" w:hAnsi="Times New Roman" w:cs="Times New Roman" w:hint="default"/>
        </w:rPr>
        <w:t>对本临床研究的</w:t>
      </w:r>
      <w:r w:rsidR="00E050F9" w:rsidRPr="0074706F">
        <w:rPr>
          <w:rStyle w:val="fontstyle01"/>
          <w:rFonts w:ascii="Times New Roman" w:hAnsi="Times New Roman" w:cs="Times New Roman" w:hint="default"/>
        </w:rPr>
        <w:t>AE</w:t>
      </w:r>
      <w:r w:rsidR="00E050F9" w:rsidRPr="0074706F">
        <w:rPr>
          <w:rStyle w:val="fontstyle01"/>
          <w:rFonts w:ascii="Times New Roman" w:hAnsi="Times New Roman" w:cs="Times New Roman" w:hint="default"/>
        </w:rPr>
        <w:t>和</w:t>
      </w:r>
      <w:r w:rsidR="00E050F9"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进行医学审核</w:t>
      </w:r>
      <w:r w:rsidR="00490800" w:rsidRPr="0074706F">
        <w:rPr>
          <w:rStyle w:val="fontstyle01"/>
          <w:rFonts w:ascii="Times New Roman" w:hAnsi="Times New Roman" w:cs="Times New Roman" w:hint="default"/>
        </w:rPr>
        <w:t>，</w:t>
      </w:r>
      <w:r w:rsidR="00490800" w:rsidRPr="0074706F">
        <w:rPr>
          <w:rStyle w:val="fontstyle11"/>
          <w:rFonts w:eastAsia="宋体"/>
          <w:color w:val="auto"/>
        </w:rPr>
        <w:t>并将审核结果反馈申办方</w:t>
      </w:r>
      <w:r w:rsidR="00490800" w:rsidRPr="0074706F">
        <w:rPr>
          <w:rStyle w:val="fontstyle11"/>
          <w:rFonts w:eastAsia="宋体"/>
          <w:color w:val="auto"/>
        </w:rPr>
        <w:t>MM</w:t>
      </w:r>
      <w:r w:rsidR="00490800" w:rsidRPr="0074706F">
        <w:rPr>
          <w:rStyle w:val="fontstyle11"/>
          <w:rFonts w:eastAsia="宋体"/>
          <w:color w:val="auto"/>
        </w:rPr>
        <w:t>，</w:t>
      </w:r>
      <w:r w:rsidR="00490800" w:rsidRPr="0074706F">
        <w:rPr>
          <w:rStyle w:val="fontstyle11"/>
          <w:rFonts w:eastAsia="宋体" w:hint="eastAsia"/>
          <w:color w:val="auto"/>
        </w:rPr>
        <w:t>经</w:t>
      </w:r>
      <w:r w:rsidR="00490800" w:rsidRPr="0074706F">
        <w:rPr>
          <w:rStyle w:val="fontstyle11"/>
          <w:rFonts w:eastAsia="宋体"/>
          <w:color w:val="auto"/>
        </w:rPr>
        <w:t>申办方</w:t>
      </w:r>
      <w:r w:rsidR="00490800" w:rsidRPr="0074706F">
        <w:rPr>
          <w:rStyle w:val="fontstyle11"/>
          <w:rFonts w:eastAsia="宋体"/>
          <w:color w:val="auto"/>
        </w:rPr>
        <w:t>MM</w:t>
      </w:r>
      <w:r w:rsidR="00490800" w:rsidRPr="0074706F">
        <w:rPr>
          <w:rStyle w:val="fontstyle11"/>
          <w:rFonts w:eastAsia="宋体"/>
          <w:color w:val="auto"/>
        </w:rPr>
        <w:t>于</w:t>
      </w:r>
      <w:r w:rsidR="00490800" w:rsidRPr="0074706F">
        <w:rPr>
          <w:rStyle w:val="fontstyle11"/>
          <w:rFonts w:eastAsia="宋体"/>
          <w:color w:val="auto"/>
        </w:rPr>
        <w:t>1</w:t>
      </w:r>
      <w:r w:rsidR="00490800" w:rsidRPr="0074706F">
        <w:rPr>
          <w:rStyle w:val="fontstyle11"/>
          <w:rFonts w:eastAsia="宋体"/>
          <w:color w:val="auto"/>
        </w:rPr>
        <w:t>个工作日内审核上述信息，确认后由</w:t>
      </w:r>
      <w:r w:rsidR="00490800" w:rsidRPr="0074706F">
        <w:rPr>
          <w:rStyle w:val="fontstyle11"/>
          <w:rFonts w:eastAsia="宋体"/>
          <w:color w:val="auto"/>
        </w:rPr>
        <w:t>HMM</w:t>
      </w:r>
      <w:r w:rsidR="00490800" w:rsidRPr="0074706F">
        <w:rPr>
          <w:rStyle w:val="fontstyle11"/>
          <w:rFonts w:eastAsia="宋体"/>
          <w:color w:val="auto"/>
        </w:rPr>
        <w:t>将审核意见发送</w:t>
      </w:r>
      <w:r w:rsidR="00490800" w:rsidRPr="0074706F">
        <w:rPr>
          <w:rStyle w:val="fontstyle11"/>
          <w:rFonts w:eastAsia="宋体" w:hint="eastAsia"/>
          <w:color w:val="auto"/>
        </w:rPr>
        <w:t>至研究者和</w:t>
      </w:r>
      <w:r w:rsidR="00490800" w:rsidRPr="0074706F">
        <w:rPr>
          <w:rStyle w:val="fontstyle11"/>
          <w:rFonts w:eastAsia="宋体"/>
          <w:color w:val="auto"/>
        </w:rPr>
        <w:t>CRC</w:t>
      </w:r>
      <w:r w:rsidR="00490800" w:rsidRPr="0074706F">
        <w:rPr>
          <w:rStyle w:val="fontstyle11"/>
          <w:rFonts w:eastAsia="宋体"/>
          <w:color w:val="auto"/>
        </w:rPr>
        <w:t>，并抄送申办方的</w:t>
      </w:r>
      <w:r w:rsidR="00490800" w:rsidRPr="0074706F">
        <w:rPr>
          <w:rStyle w:val="fontstyle11"/>
          <w:rFonts w:eastAsia="宋体"/>
          <w:color w:val="auto"/>
        </w:rPr>
        <w:t>MM</w:t>
      </w:r>
      <w:r w:rsidR="00490800" w:rsidRPr="0074706F">
        <w:rPr>
          <w:rStyle w:val="fontstyle11"/>
          <w:rFonts w:eastAsia="宋体"/>
          <w:color w:val="auto"/>
        </w:rPr>
        <w:t>和</w:t>
      </w:r>
      <w:r w:rsidR="00490800" w:rsidRPr="0074706F">
        <w:rPr>
          <w:rStyle w:val="fontstyle11"/>
          <w:rFonts w:eastAsia="宋体"/>
          <w:color w:val="auto"/>
        </w:rPr>
        <w:t>PM</w:t>
      </w:r>
      <w:r w:rsidR="00490800" w:rsidRPr="0074706F">
        <w:rPr>
          <w:rStyle w:val="fontstyle11"/>
          <w:rFonts w:eastAsia="宋体"/>
          <w:color w:val="auto"/>
        </w:rPr>
        <w:t>。</w:t>
      </w:r>
    </w:p>
    <w:p w14:paraId="605F9AA7" w14:textId="06C95820" w:rsidR="00E050F9" w:rsidRDefault="00E050F9" w:rsidP="00E050F9">
      <w:pPr>
        <w:pStyle w:val="af2"/>
        <w:spacing w:line="360" w:lineRule="auto"/>
        <w:ind w:firstLine="480"/>
        <w:rPr>
          <w:rFonts w:ascii="Times New Roman" w:eastAsia="宋体" w:hAnsi="Times New Roman" w:cs="Times New Roman"/>
          <w:sz w:val="24"/>
          <w:szCs w:val="24"/>
        </w:rPr>
      </w:pPr>
      <w:r w:rsidRPr="00BC0EB9">
        <w:rPr>
          <w:rFonts w:ascii="Times New Roman" w:eastAsia="宋体" w:hAnsi="Times New Roman" w:cs="Times New Roman"/>
          <w:sz w:val="24"/>
          <w:szCs w:val="24"/>
        </w:rPr>
        <w:t>AE</w:t>
      </w:r>
      <w:r w:rsidRPr="00BC0EB9">
        <w:rPr>
          <w:rFonts w:ascii="Times New Roman" w:eastAsia="宋体" w:hAnsi="Times New Roman" w:cs="Times New Roman"/>
          <w:sz w:val="24"/>
          <w:szCs w:val="24"/>
        </w:rPr>
        <w:t>审核每月一次，</w:t>
      </w:r>
      <w:r w:rsidRPr="00BC0EB9">
        <w:rPr>
          <w:rFonts w:ascii="Times New Roman" w:eastAsia="宋体" w:hAnsi="Times New Roman" w:cs="Times New Roman"/>
          <w:sz w:val="24"/>
          <w:szCs w:val="24"/>
        </w:rPr>
        <w:t>SAE</w:t>
      </w:r>
      <w:r w:rsidRPr="00D9091C">
        <w:rPr>
          <w:rFonts w:ascii="Times New Roman" w:eastAsia="宋体" w:hAnsi="Times New Roman" w:cs="Times New Roman"/>
          <w:sz w:val="24"/>
          <w:szCs w:val="24"/>
        </w:rPr>
        <w:t>报告医学审核及质疑解决</w:t>
      </w:r>
      <w:r w:rsidRPr="00D9091C">
        <w:rPr>
          <w:rFonts w:ascii="Times New Roman" w:eastAsia="宋体" w:hAnsi="Times New Roman" w:cs="Times New Roman" w:hint="eastAsia"/>
          <w:sz w:val="24"/>
          <w:szCs w:val="24"/>
        </w:rPr>
        <w:t>H</w:t>
      </w:r>
      <w:r w:rsidRPr="00D9091C">
        <w:rPr>
          <w:rFonts w:ascii="Times New Roman" w:eastAsia="宋体" w:hAnsi="Times New Roman" w:cs="Times New Roman"/>
          <w:sz w:val="24"/>
          <w:szCs w:val="24"/>
        </w:rPr>
        <w:t>MM</w:t>
      </w:r>
      <w:r w:rsidRPr="00D9091C">
        <w:rPr>
          <w:rFonts w:ascii="Times New Roman" w:eastAsia="宋体" w:hAnsi="Times New Roman" w:cs="Times New Roman" w:hint="eastAsia"/>
          <w:sz w:val="24"/>
          <w:szCs w:val="24"/>
        </w:rPr>
        <w:t>在</w:t>
      </w:r>
      <w:r w:rsidR="000F47B7">
        <w:rPr>
          <w:rFonts w:ascii="Times New Roman" w:eastAsia="宋体" w:hAnsi="Times New Roman" w:cs="Times New Roman" w:hint="eastAsia"/>
          <w:sz w:val="24"/>
          <w:szCs w:val="24"/>
        </w:rPr>
        <w:t>2</w:t>
      </w:r>
      <w:r w:rsidR="000F47B7">
        <w:rPr>
          <w:rFonts w:ascii="Times New Roman" w:eastAsia="宋体" w:hAnsi="Times New Roman" w:cs="Times New Roman"/>
          <w:sz w:val="24"/>
          <w:szCs w:val="24"/>
        </w:rPr>
        <w:t>4</w:t>
      </w:r>
      <w:r w:rsidR="000F47B7">
        <w:rPr>
          <w:rFonts w:ascii="Times New Roman" w:eastAsia="宋体" w:hAnsi="Times New Roman" w:cs="Times New Roman" w:hint="eastAsia"/>
          <w:sz w:val="24"/>
          <w:szCs w:val="24"/>
        </w:rPr>
        <w:t>小时内审核、确认，</w:t>
      </w:r>
      <w:r w:rsidR="000F47B7" w:rsidRPr="00CD254F">
        <w:rPr>
          <w:rFonts w:ascii="Times New Roman" w:eastAsia="宋体" w:hAnsi="Times New Roman" w:cs="Times New Roman"/>
          <w:sz w:val="24"/>
          <w:szCs w:val="24"/>
        </w:rPr>
        <w:t>待随访报告中进行</w:t>
      </w:r>
      <w:r w:rsidR="000F47B7" w:rsidRPr="00CD254F">
        <w:rPr>
          <w:rFonts w:ascii="Times New Roman" w:eastAsia="宋体" w:hAnsi="Times New Roman" w:cs="Times New Roman" w:hint="eastAsia"/>
          <w:sz w:val="24"/>
          <w:szCs w:val="24"/>
        </w:rPr>
        <w:t>更新</w:t>
      </w:r>
      <w:r w:rsidRPr="00D9091C">
        <w:rPr>
          <w:rFonts w:ascii="Times New Roman" w:eastAsia="宋体" w:hAnsi="Times New Roman" w:cs="Times New Roman" w:hint="eastAsia"/>
          <w:sz w:val="24"/>
          <w:szCs w:val="24"/>
        </w:rPr>
        <w:t>。</w:t>
      </w:r>
    </w:p>
    <w:p w14:paraId="06476ABE" w14:textId="6C01AA01" w:rsidR="00485AC9" w:rsidRPr="00BE260B" w:rsidRDefault="00485AC9" w:rsidP="00A53D6F">
      <w:pPr>
        <w:pStyle w:val="af2"/>
        <w:spacing w:line="360" w:lineRule="auto"/>
        <w:ind w:firstLine="480"/>
        <w:rPr>
          <w:rFonts w:ascii="Times New Roman" w:eastAsia="宋体" w:hAnsi="Times New Roman" w:cs="Times New Roman"/>
          <w:color w:val="000000"/>
          <w:sz w:val="24"/>
          <w:szCs w:val="24"/>
        </w:rPr>
      </w:pPr>
      <w:r w:rsidRPr="00D627A1">
        <w:rPr>
          <w:rStyle w:val="fontstyle01"/>
          <w:rFonts w:ascii="Times New Roman" w:hAnsi="Times New Roman" w:cs="Times New Roman" w:hint="default"/>
        </w:rPr>
        <w:t>数据审核会时，数据经理（</w:t>
      </w:r>
      <w:r w:rsidRPr="00D627A1">
        <w:rPr>
          <w:rStyle w:val="fontstyle01"/>
          <w:rFonts w:ascii="Times New Roman" w:hAnsi="Times New Roman" w:cs="Times New Roman" w:hint="default"/>
        </w:rPr>
        <w:t>DM</w:t>
      </w:r>
      <w:r w:rsidRPr="00D627A1">
        <w:rPr>
          <w:rStyle w:val="fontstyle01"/>
          <w:rFonts w:ascii="Times New Roman" w:hAnsi="Times New Roman" w:cs="Times New Roman" w:hint="default"/>
        </w:rPr>
        <w:t>）需汇总试验期间全部</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SAE</w:t>
      </w:r>
      <w:r w:rsidRPr="00D627A1">
        <w:rPr>
          <w:rStyle w:val="fontstyle01"/>
          <w:rFonts w:ascii="Times New Roman" w:hAnsi="Times New Roman" w:cs="Times New Roman" w:hint="default"/>
        </w:rPr>
        <w:t>，以便研究者、</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再次审阅</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SAE</w:t>
      </w:r>
      <w:r w:rsidRPr="00D627A1">
        <w:rPr>
          <w:rStyle w:val="fontstyle01"/>
          <w:rFonts w:ascii="Times New Roman" w:hAnsi="Times New Roman" w:cs="Times New Roman" w:hint="default"/>
        </w:rPr>
        <w:t>情况，评估药物的安全性。</w:t>
      </w:r>
    </w:p>
    <w:p w14:paraId="31496615" w14:textId="23775AF7" w:rsidR="00EE2305" w:rsidRPr="00A53D6F" w:rsidRDefault="00EE2305" w:rsidP="00BE260B">
      <w:pPr>
        <w:pStyle w:val="2"/>
        <w:keepNext w:val="0"/>
        <w:keepLines w:val="0"/>
        <w:spacing w:before="0" w:after="0" w:line="360" w:lineRule="auto"/>
        <w:rPr>
          <w:rStyle w:val="fontstyle01"/>
          <w:rFonts w:ascii="Times New Roman" w:hAnsi="Times New Roman" w:cs="Times New Roman" w:hint="default"/>
          <w:color w:val="auto"/>
        </w:rPr>
      </w:pPr>
      <w:bookmarkStart w:id="24" w:name="_Toc36212962"/>
      <w:r w:rsidRPr="00EE2305">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5</w:t>
      </w:r>
      <w:r w:rsidRPr="00EE2305">
        <w:rPr>
          <w:rStyle w:val="fontstyle01"/>
          <w:rFonts w:ascii="Times New Roman" w:hAnsi="Times New Roman" w:cs="Times New Roman" w:hint="default"/>
          <w:color w:val="auto"/>
        </w:rPr>
        <w:tab/>
      </w:r>
      <w:r w:rsidRPr="00EE2305">
        <w:rPr>
          <w:rStyle w:val="fontstyle01"/>
          <w:rFonts w:ascii="Times New Roman" w:hAnsi="Times New Roman" w:cs="Times New Roman" w:hint="default"/>
          <w:color w:val="auto"/>
        </w:rPr>
        <w:t>审核合并用药</w:t>
      </w:r>
      <w:bookmarkEnd w:id="24"/>
    </w:p>
    <w:p w14:paraId="67DE10EA" w14:textId="77777777" w:rsidR="00EE2305" w:rsidRPr="00EE2305" w:rsidRDefault="00EE2305" w:rsidP="00EE2305">
      <w:pPr>
        <w:pStyle w:val="af2"/>
        <w:spacing w:line="360" w:lineRule="auto"/>
        <w:ind w:firstLine="480"/>
        <w:rPr>
          <w:rStyle w:val="fontstyle01"/>
          <w:rFonts w:ascii="Times New Roman" w:hAnsi="Times New Roman" w:cs="Times New Roman" w:hint="default"/>
        </w:rPr>
      </w:pPr>
      <w:r w:rsidRPr="00EE2305">
        <w:rPr>
          <w:rStyle w:val="fontstyle01"/>
          <w:rFonts w:ascii="Times New Roman" w:hAnsi="Times New Roman" w:cs="Times New Roman" w:hint="default"/>
        </w:rPr>
        <w:t>受试者进入治疗期前，</w:t>
      </w:r>
      <w:r w:rsidRPr="00EE2305">
        <w:rPr>
          <w:rStyle w:val="fontstyle01"/>
          <w:rFonts w:ascii="Times New Roman" w:hAnsi="Times New Roman" w:cs="Times New Roman" w:hint="default"/>
        </w:rPr>
        <w:t>MM</w:t>
      </w:r>
      <w:r w:rsidRPr="00EE2305">
        <w:rPr>
          <w:rStyle w:val="fontstyle01"/>
          <w:rFonts w:ascii="Times New Roman" w:hAnsi="Times New Roman" w:cs="Times New Roman" w:hint="default"/>
        </w:rPr>
        <w:t>审核受试者合格性时，需审核受试者在筛选期和导入期的合并用药是否符合方案要求，是否会对试验药物疗效判断产生明显影响，以判断该受试者是否可以进入治疗期。</w:t>
      </w:r>
    </w:p>
    <w:p w14:paraId="4D3BC051" w14:textId="57F0E95F" w:rsidR="00EE2305" w:rsidRPr="000548BD" w:rsidRDefault="00EE2305" w:rsidP="00EE2305">
      <w:pPr>
        <w:pStyle w:val="af2"/>
        <w:spacing w:line="360" w:lineRule="auto"/>
        <w:ind w:firstLine="480"/>
        <w:rPr>
          <w:rStyle w:val="fontstyle01"/>
          <w:rFonts w:ascii="Times New Roman" w:hAnsi="Times New Roman" w:cs="Times New Roman" w:hint="default"/>
        </w:rPr>
      </w:pPr>
      <w:r w:rsidRPr="00EE2305">
        <w:rPr>
          <w:rStyle w:val="fontstyle01"/>
          <w:rFonts w:ascii="Times New Roman" w:hAnsi="Times New Roman" w:cs="Times New Roman" w:hint="default"/>
        </w:rPr>
        <w:t>进入治疗期的受试者，</w:t>
      </w:r>
      <w:r w:rsidRPr="00EE2305">
        <w:rPr>
          <w:rStyle w:val="fontstyle01"/>
          <w:rFonts w:ascii="Times New Roman" w:hAnsi="Times New Roman" w:cs="Times New Roman" w:hint="default"/>
        </w:rPr>
        <w:t>CRA</w:t>
      </w:r>
      <w:r w:rsidRPr="00EE2305">
        <w:rPr>
          <w:rStyle w:val="fontstyle01"/>
          <w:rFonts w:ascii="Times New Roman" w:hAnsi="Times New Roman" w:cs="Times New Roman" w:hint="default"/>
        </w:rPr>
        <w:t>于监查过程中发现受试者出现新的伴随用药，或原有的伴随用药的类别、剂量发生变化时，</w:t>
      </w:r>
      <w:r w:rsidR="00316D1A">
        <w:rPr>
          <w:rStyle w:val="fontstyle01"/>
          <w:rFonts w:ascii="Times New Roman" w:hAnsi="Times New Roman" w:cs="Times New Roman" w:hint="default"/>
        </w:rPr>
        <w:t>并核实是否有</w:t>
      </w:r>
      <w:r w:rsidR="00316D1A">
        <w:rPr>
          <w:rStyle w:val="fontstyle01"/>
          <w:rFonts w:ascii="Times New Roman" w:hAnsi="Times New Roman" w:cs="Times New Roman" w:hint="default"/>
        </w:rPr>
        <w:t>AE</w:t>
      </w:r>
      <w:r w:rsidR="00316D1A">
        <w:rPr>
          <w:rStyle w:val="fontstyle01"/>
          <w:rFonts w:ascii="Times New Roman" w:hAnsi="Times New Roman" w:cs="Times New Roman" w:hint="default"/>
        </w:rPr>
        <w:t>发生。</w:t>
      </w:r>
      <w:r w:rsidR="000548BD">
        <w:rPr>
          <w:rStyle w:val="fontstyle01"/>
          <w:rFonts w:ascii="Times New Roman" w:hAnsi="Times New Roman" w:cs="Times New Roman" w:hint="default"/>
        </w:rPr>
        <w:t>HMM</w:t>
      </w:r>
      <w:r w:rsidR="000548BD">
        <w:rPr>
          <w:rStyle w:val="fontstyle01"/>
          <w:rFonts w:ascii="Times New Roman" w:hAnsi="Times New Roman" w:cs="Times New Roman" w:hint="default"/>
        </w:rPr>
        <w:t>每月定期审核合并用药</w:t>
      </w:r>
      <w:r w:rsidR="000548BD">
        <w:rPr>
          <w:rStyle w:val="fontstyle01"/>
          <w:rFonts w:ascii="Times New Roman" w:hAnsi="Times New Roman" w:cs="Times New Roman" w:hint="default"/>
        </w:rPr>
        <w:t>AE</w:t>
      </w:r>
      <w:r w:rsidR="000548BD">
        <w:rPr>
          <w:rStyle w:val="fontstyle01"/>
          <w:rFonts w:ascii="Times New Roman" w:hAnsi="Times New Roman" w:cs="Times New Roman" w:hint="default"/>
        </w:rPr>
        <w:t>、</w:t>
      </w:r>
      <w:r w:rsidR="000548BD">
        <w:rPr>
          <w:rStyle w:val="fontstyle01"/>
          <w:rFonts w:ascii="Times New Roman" w:hAnsi="Times New Roman" w:cs="Times New Roman" w:hint="default"/>
        </w:rPr>
        <w:t>SAE</w:t>
      </w:r>
      <w:r w:rsidR="000548BD">
        <w:rPr>
          <w:rStyle w:val="fontstyle01"/>
          <w:rFonts w:ascii="Times New Roman" w:hAnsi="Times New Roman" w:cs="Times New Roman" w:hint="default"/>
        </w:rPr>
        <w:t>的关联性，保护受试者的安全。如果</w:t>
      </w:r>
      <w:r w:rsidR="000548BD">
        <w:rPr>
          <w:rStyle w:val="fontstyle01"/>
          <w:rFonts w:ascii="Times New Roman" w:hAnsi="Times New Roman" w:cs="Times New Roman" w:hint="default"/>
        </w:rPr>
        <w:t>CRA</w:t>
      </w:r>
      <w:r w:rsidR="000548BD">
        <w:rPr>
          <w:rStyle w:val="fontstyle01"/>
          <w:rFonts w:ascii="Times New Roman" w:hAnsi="Times New Roman" w:cs="Times New Roman" w:hint="default"/>
        </w:rPr>
        <w:t>于监查过程中发现违禁用药，</w:t>
      </w:r>
      <w:r w:rsidRPr="000548BD">
        <w:rPr>
          <w:rStyle w:val="fontstyle01"/>
          <w:rFonts w:ascii="Times New Roman" w:hAnsi="Times New Roman" w:cs="Times New Roman" w:hint="default"/>
        </w:rPr>
        <w:t>应及时上报</w:t>
      </w:r>
      <w:r w:rsidRPr="000548BD">
        <w:rPr>
          <w:rStyle w:val="fontstyle01"/>
          <w:rFonts w:ascii="Times New Roman" w:hAnsi="Times New Roman" w:cs="Times New Roman" w:hint="default"/>
        </w:rPr>
        <w:t>CRO</w:t>
      </w:r>
      <w:r w:rsidRPr="000548BD">
        <w:rPr>
          <w:rStyle w:val="fontstyle01"/>
          <w:rFonts w:ascii="Times New Roman" w:hAnsi="Times New Roman" w:cs="Times New Roman" w:hint="default"/>
        </w:rPr>
        <w:t>和申办方</w:t>
      </w:r>
      <w:r w:rsidRPr="000548BD">
        <w:rPr>
          <w:rStyle w:val="fontstyle01"/>
          <w:rFonts w:ascii="Times New Roman" w:hAnsi="Times New Roman" w:cs="Times New Roman" w:hint="default"/>
        </w:rPr>
        <w:t>MM</w:t>
      </w:r>
      <w:r w:rsidR="000548BD">
        <w:rPr>
          <w:rStyle w:val="fontstyle01"/>
          <w:rFonts w:ascii="Times New Roman" w:hAnsi="Times New Roman" w:cs="Times New Roman" w:hint="default"/>
        </w:rPr>
        <w:t>PM</w:t>
      </w:r>
      <w:r w:rsidR="000548BD">
        <w:rPr>
          <w:rStyle w:val="fontstyle01"/>
          <w:rFonts w:ascii="Times New Roman" w:hAnsi="Times New Roman" w:cs="Times New Roman" w:hint="default"/>
        </w:rPr>
        <w:t>，</w:t>
      </w:r>
      <w:r w:rsidR="000548BD">
        <w:rPr>
          <w:rStyle w:val="fontstyle01"/>
          <w:rFonts w:ascii="Times New Roman" w:hAnsi="Times New Roman" w:cs="Times New Roman" w:hint="default"/>
        </w:rPr>
        <w:t>H</w:t>
      </w:r>
      <w:r w:rsidRPr="000548BD">
        <w:rPr>
          <w:rStyle w:val="fontstyle01"/>
          <w:rFonts w:ascii="Times New Roman" w:hAnsi="Times New Roman" w:cs="Times New Roman" w:hint="default"/>
        </w:rPr>
        <w:t>MM</w:t>
      </w:r>
      <w:r w:rsidRPr="000548BD">
        <w:rPr>
          <w:rStyle w:val="fontstyle01"/>
          <w:rFonts w:ascii="Times New Roman" w:hAnsi="Times New Roman" w:cs="Times New Roman" w:hint="default"/>
        </w:rPr>
        <w:t>与</w:t>
      </w:r>
      <w:r w:rsidR="000548BD">
        <w:rPr>
          <w:rStyle w:val="fontstyle01"/>
          <w:rFonts w:ascii="Times New Roman" w:hAnsi="Times New Roman" w:cs="Times New Roman" w:hint="default"/>
        </w:rPr>
        <w:t>申办方</w:t>
      </w:r>
      <w:r w:rsidR="000548BD">
        <w:rPr>
          <w:rStyle w:val="fontstyle01"/>
          <w:rFonts w:ascii="Times New Roman" w:hAnsi="Times New Roman" w:cs="Times New Roman" w:hint="default"/>
        </w:rPr>
        <w:t>MM</w:t>
      </w:r>
      <w:r w:rsidR="000548BD">
        <w:rPr>
          <w:rStyle w:val="fontstyle01"/>
          <w:rFonts w:ascii="Times New Roman" w:hAnsi="Times New Roman" w:cs="Times New Roman" w:hint="default"/>
        </w:rPr>
        <w:t>评估</w:t>
      </w:r>
      <w:r w:rsidR="000F7410">
        <w:rPr>
          <w:rStyle w:val="fontstyle01"/>
          <w:rFonts w:ascii="Times New Roman" w:hAnsi="Times New Roman" w:cs="Times New Roman" w:hint="default"/>
        </w:rPr>
        <w:t>违禁用药对于试验用药疗效评估的影响</w:t>
      </w:r>
      <w:r w:rsidR="000548BD">
        <w:rPr>
          <w:rStyle w:val="fontstyle01"/>
          <w:rFonts w:ascii="Times New Roman" w:hAnsi="Times New Roman" w:cs="Times New Roman" w:hint="default"/>
        </w:rPr>
        <w:t>，并与</w:t>
      </w:r>
      <w:r w:rsidRPr="000548BD">
        <w:rPr>
          <w:rStyle w:val="fontstyle01"/>
          <w:rFonts w:ascii="Times New Roman" w:hAnsi="Times New Roman" w:cs="Times New Roman" w:hint="default"/>
        </w:rPr>
        <w:t>研究者共同讨论</w:t>
      </w:r>
      <w:r w:rsidR="000F7410">
        <w:rPr>
          <w:rStyle w:val="fontstyle01"/>
          <w:rFonts w:ascii="Times New Roman" w:hAnsi="Times New Roman" w:cs="Times New Roman" w:hint="default"/>
        </w:rPr>
        <w:t>后</w:t>
      </w:r>
      <w:r w:rsidRPr="000548BD">
        <w:rPr>
          <w:rStyle w:val="fontstyle01"/>
          <w:rFonts w:ascii="Times New Roman" w:hAnsi="Times New Roman" w:cs="Times New Roman" w:hint="default"/>
        </w:rPr>
        <w:t>，判断该受试者是否</w:t>
      </w:r>
      <w:r w:rsidR="000548BD">
        <w:rPr>
          <w:rStyle w:val="fontstyle01"/>
          <w:rFonts w:ascii="Times New Roman" w:hAnsi="Times New Roman" w:cs="Times New Roman" w:hint="default"/>
        </w:rPr>
        <w:t>退出研究或进行纠偏措施（停止服用违禁用药）</w:t>
      </w:r>
      <w:r w:rsidRPr="000548BD">
        <w:rPr>
          <w:rStyle w:val="fontstyle01"/>
          <w:rFonts w:ascii="Times New Roman" w:hAnsi="Times New Roman" w:cs="Times New Roman" w:hint="default"/>
        </w:rPr>
        <w:t>。</w:t>
      </w:r>
      <w:r w:rsidR="000548BD">
        <w:rPr>
          <w:rStyle w:val="fontstyle01"/>
          <w:rFonts w:ascii="Times New Roman" w:hAnsi="Times New Roman" w:cs="Times New Roman" w:hint="default"/>
        </w:rPr>
        <w:t>HMM</w:t>
      </w:r>
      <w:r w:rsidR="000548BD">
        <w:rPr>
          <w:rStyle w:val="fontstyle01"/>
          <w:rFonts w:ascii="Times New Roman" w:hAnsi="Times New Roman" w:cs="Times New Roman" w:hint="default"/>
        </w:rPr>
        <w:t>每月汇总合并用药审核情况（安全性、疗效评估），并提供纠偏措施建议，发送申办方审阅。</w:t>
      </w:r>
    </w:p>
    <w:p w14:paraId="35A35A9F" w14:textId="084DBF11" w:rsidR="00EE2305" w:rsidRPr="00FD1D10" w:rsidRDefault="00EE2305" w:rsidP="00EE2305">
      <w:pPr>
        <w:pStyle w:val="af2"/>
        <w:spacing w:line="360" w:lineRule="auto"/>
        <w:ind w:firstLine="480"/>
        <w:rPr>
          <w:rStyle w:val="fontstyle01"/>
          <w:rFonts w:ascii="Times New Roman" w:hAnsi="Times New Roman" w:cs="Times New Roman" w:hint="default"/>
        </w:rPr>
      </w:pPr>
      <w:r w:rsidRPr="000F7410">
        <w:rPr>
          <w:rStyle w:val="fontstyle01"/>
          <w:rFonts w:ascii="Times New Roman" w:hAnsi="Times New Roman" w:cs="Times New Roman" w:hint="default"/>
        </w:rPr>
        <w:t>数据审核会时，</w:t>
      </w:r>
      <w:r w:rsidRPr="000F7410">
        <w:rPr>
          <w:rStyle w:val="fontstyle01"/>
          <w:rFonts w:ascii="Times New Roman" w:hAnsi="Times New Roman" w:cs="Times New Roman" w:hint="default"/>
        </w:rPr>
        <w:t>DM</w:t>
      </w:r>
      <w:r w:rsidRPr="000F7410">
        <w:rPr>
          <w:rStyle w:val="fontstyle01"/>
          <w:rFonts w:ascii="Times New Roman" w:hAnsi="Times New Roman" w:cs="Times New Roman" w:hint="default"/>
        </w:rPr>
        <w:t>需汇总试验期间全部伴随用药，以便</w:t>
      </w:r>
      <w:r w:rsidRPr="00EE2305">
        <w:rPr>
          <w:rStyle w:val="fontstyle01"/>
          <w:rFonts w:ascii="Times New Roman" w:hAnsi="Times New Roman" w:cs="Times New Roman" w:hint="default"/>
        </w:rPr>
        <w:t>研究者、</w:t>
      </w:r>
      <w:r w:rsidRPr="00EE2305">
        <w:rPr>
          <w:rStyle w:val="fontstyle01"/>
          <w:rFonts w:ascii="Times New Roman" w:hAnsi="Times New Roman" w:cs="Times New Roman" w:hint="default"/>
        </w:rPr>
        <w:t>MM</w:t>
      </w:r>
      <w:r w:rsidRPr="00EE2305">
        <w:rPr>
          <w:rStyle w:val="fontstyle01"/>
          <w:rFonts w:ascii="Times New Roman" w:hAnsi="Times New Roman" w:cs="Times New Roman" w:hint="default"/>
        </w:rPr>
        <w:t>再次审阅伴随用药情况。</w:t>
      </w:r>
    </w:p>
    <w:p w14:paraId="26168AA6" w14:textId="1616241A" w:rsidR="00FE1893" w:rsidRPr="00FD1D10" w:rsidRDefault="00E050F9" w:rsidP="00E050F9">
      <w:pPr>
        <w:pStyle w:val="2"/>
        <w:keepNext w:val="0"/>
        <w:keepLines w:val="0"/>
        <w:spacing w:before="0" w:after="0" w:line="360" w:lineRule="auto"/>
        <w:rPr>
          <w:rStyle w:val="fontstyle01"/>
          <w:rFonts w:ascii="Times New Roman" w:hAnsi="Times New Roman" w:cs="Times New Roman" w:hint="default"/>
          <w:color w:val="auto"/>
        </w:rPr>
      </w:pPr>
      <w:bookmarkStart w:id="25" w:name="_Toc36212963"/>
      <w:r w:rsidRPr="00FD1D10">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6</w:t>
      </w:r>
      <w:r w:rsidR="009961E4">
        <w:rPr>
          <w:rStyle w:val="fontstyle01"/>
          <w:rFonts w:ascii="Times New Roman" w:hAnsi="Times New Roman" w:cs="Times New Roman" w:hint="default"/>
          <w:color w:val="auto"/>
        </w:rPr>
        <w:t xml:space="preserve"> </w:t>
      </w:r>
      <w:r w:rsidR="00FE1893" w:rsidRPr="00FD1D10">
        <w:rPr>
          <w:rStyle w:val="fontstyle01"/>
          <w:rFonts w:ascii="Times New Roman" w:hAnsi="Times New Roman" w:cs="Times New Roman" w:hint="default"/>
          <w:color w:val="auto"/>
        </w:rPr>
        <w:t>医学质疑（</w:t>
      </w:r>
      <w:r w:rsidR="00FE1893" w:rsidRPr="00FD1D10">
        <w:rPr>
          <w:rStyle w:val="fontstyle01"/>
          <w:rFonts w:ascii="Times New Roman" w:hAnsi="Times New Roman" w:cs="Times New Roman" w:hint="default"/>
          <w:color w:val="auto"/>
        </w:rPr>
        <w:t>query</w:t>
      </w:r>
      <w:r w:rsidR="00FE1893" w:rsidRPr="00FD1D10">
        <w:rPr>
          <w:rStyle w:val="fontstyle01"/>
          <w:rFonts w:ascii="Times New Roman" w:hAnsi="Times New Roman" w:cs="Times New Roman" w:hint="default"/>
          <w:color w:val="auto"/>
        </w:rPr>
        <w:t>）</w:t>
      </w:r>
      <w:r w:rsidRPr="00FD1D10">
        <w:rPr>
          <w:rStyle w:val="fontstyle01"/>
          <w:rFonts w:ascii="Times New Roman" w:hAnsi="Times New Roman" w:cs="Times New Roman" w:hint="default"/>
          <w:color w:val="auto"/>
        </w:rPr>
        <w:t>审核</w:t>
      </w:r>
      <w:bookmarkEnd w:id="25"/>
    </w:p>
    <w:p w14:paraId="4E8B8108" w14:textId="3C8C0A44" w:rsidR="00D953E6" w:rsidRPr="00FD1D10" w:rsidRDefault="00D953E6" w:rsidP="00FE1893">
      <w:pPr>
        <w:spacing w:line="360" w:lineRule="auto"/>
        <w:ind w:firstLineChars="200" w:firstLine="480"/>
        <w:rPr>
          <w:rStyle w:val="fontstyle01"/>
          <w:rFonts w:ascii="Times New Roman" w:hAnsi="Times New Roman" w:cs="Times New Roman" w:hint="default"/>
        </w:rPr>
      </w:pPr>
      <w:r w:rsidRPr="00FD1D10">
        <w:rPr>
          <w:rStyle w:val="fontstyle01"/>
          <w:rFonts w:ascii="Times New Roman" w:hAnsi="Times New Roman" w:cs="Times New Roman" w:hint="default"/>
        </w:rPr>
        <w:t>EDC query</w:t>
      </w:r>
      <w:r w:rsidRPr="00FD1D10">
        <w:rPr>
          <w:rStyle w:val="fontstyle01"/>
          <w:rFonts w:ascii="Times New Roman" w:hAnsi="Times New Roman" w:cs="Times New Roman" w:hint="default"/>
        </w:rPr>
        <w:t>发</w:t>
      </w:r>
      <w:r w:rsidRPr="00FD1D10">
        <w:rPr>
          <w:rStyle w:val="fontstyle01"/>
          <w:rFonts w:ascii="Times New Roman" w:hAnsi="Times New Roman" w:cs="Times New Roman" w:hint="default"/>
        </w:rPr>
        <w:t>HMM</w:t>
      </w:r>
      <w:r w:rsidRPr="00FD1D10">
        <w:rPr>
          <w:rStyle w:val="fontstyle01"/>
          <w:rFonts w:ascii="Times New Roman" w:hAnsi="Times New Roman" w:cs="Times New Roman" w:hint="default"/>
        </w:rPr>
        <w:t>：</w:t>
      </w:r>
      <w:r w:rsidR="00C03279" w:rsidRPr="00FD1D10">
        <w:rPr>
          <w:rStyle w:val="fontstyle01"/>
          <w:rFonts w:ascii="Times New Roman" w:hAnsi="Times New Roman" w:cs="Times New Roman" w:hint="default"/>
        </w:rPr>
        <w:t>HMM</w:t>
      </w:r>
      <w:r w:rsidR="00C03279" w:rsidRPr="00FD1D10">
        <w:rPr>
          <w:rStyle w:val="fontstyle01"/>
          <w:rFonts w:ascii="Times New Roman" w:hAnsi="Times New Roman" w:cs="Times New Roman" w:hint="default"/>
        </w:rPr>
        <w:t>将</w:t>
      </w:r>
      <w:r w:rsidRPr="00FD1D10">
        <w:rPr>
          <w:rStyle w:val="fontstyle01"/>
          <w:rFonts w:ascii="Times New Roman" w:hAnsi="Times New Roman" w:cs="Times New Roman" w:hint="default"/>
        </w:rPr>
        <w:t>在</w:t>
      </w:r>
      <w:r w:rsidRPr="00FD1D10">
        <w:rPr>
          <w:rStyle w:val="fontstyle01"/>
          <w:rFonts w:ascii="Times New Roman" w:hAnsi="Times New Roman" w:cs="Times New Roman" w:hint="default"/>
        </w:rPr>
        <w:t>3</w:t>
      </w:r>
      <w:r w:rsidRPr="00FD1D10">
        <w:rPr>
          <w:rStyle w:val="fontstyle01"/>
          <w:rFonts w:ascii="Times New Roman" w:hAnsi="Times New Roman" w:cs="Times New Roman" w:hint="default"/>
        </w:rPr>
        <w:t>个工作日内回复。</w:t>
      </w:r>
    </w:p>
    <w:p w14:paraId="7BB27B6F" w14:textId="4BCF8D95" w:rsidR="00D81F38" w:rsidRDefault="00D953E6" w:rsidP="00FE1893">
      <w:pPr>
        <w:spacing w:line="360" w:lineRule="auto"/>
        <w:ind w:firstLineChars="200" w:firstLine="480"/>
        <w:rPr>
          <w:rStyle w:val="fontstyle01"/>
          <w:rFonts w:ascii="Times New Roman" w:hAnsi="Times New Roman" w:cs="Times New Roman" w:hint="default"/>
        </w:rPr>
      </w:pPr>
      <w:r w:rsidRPr="00FD1D10">
        <w:rPr>
          <w:rStyle w:val="fontstyle01"/>
          <w:rFonts w:ascii="Times New Roman" w:hAnsi="Times New Roman" w:cs="Times New Roman" w:hint="default"/>
        </w:rPr>
        <w:t>HMM</w:t>
      </w:r>
      <w:r w:rsidRPr="00FD1D10">
        <w:rPr>
          <w:rStyle w:val="fontstyle01"/>
          <w:rFonts w:ascii="Times New Roman" w:hAnsi="Times New Roman" w:cs="Times New Roman" w:hint="default"/>
        </w:rPr>
        <w:t>发出的</w:t>
      </w:r>
      <w:r w:rsidRPr="00FD1D10">
        <w:rPr>
          <w:rStyle w:val="fontstyle01"/>
          <w:rFonts w:ascii="Times New Roman" w:hAnsi="Times New Roman" w:cs="Times New Roman" w:hint="default"/>
        </w:rPr>
        <w:t>query</w:t>
      </w:r>
      <w:r w:rsidRPr="00FD1D10">
        <w:rPr>
          <w:rStyle w:val="fontstyle01"/>
          <w:rFonts w:ascii="Times New Roman" w:hAnsi="Times New Roman" w:cs="Times New Roman" w:hint="default"/>
        </w:rPr>
        <w:t>：如</w:t>
      </w:r>
      <w:r w:rsidR="00C03279" w:rsidRPr="00FD1D10">
        <w:rPr>
          <w:rStyle w:val="fontstyle01"/>
          <w:rFonts w:ascii="Times New Roman" w:hAnsi="Times New Roman" w:cs="Times New Roman" w:hint="default"/>
        </w:rPr>
        <w:t>审核</w:t>
      </w:r>
      <w:r w:rsidRPr="00FD1D10">
        <w:rPr>
          <w:rStyle w:val="fontstyle01"/>
          <w:rFonts w:ascii="Times New Roman" w:hAnsi="Times New Roman" w:cs="Times New Roman" w:hint="default"/>
        </w:rPr>
        <w:t>中发现</w:t>
      </w:r>
      <w:r w:rsidR="00C03279" w:rsidRPr="00FD1D10">
        <w:rPr>
          <w:rStyle w:val="fontstyle01"/>
          <w:rFonts w:ascii="Times New Roman" w:hAnsi="Times New Roman" w:cs="Times New Roman" w:hint="default"/>
        </w:rPr>
        <w:t>问题</w:t>
      </w:r>
      <w:r w:rsidRPr="00FD1D10">
        <w:rPr>
          <w:rStyle w:val="fontstyle01"/>
          <w:rFonts w:ascii="Times New Roman" w:hAnsi="Times New Roman" w:cs="Times New Roman" w:hint="default"/>
        </w:rPr>
        <w:t>可提出</w:t>
      </w:r>
      <w:r w:rsidR="00C03279" w:rsidRPr="00FD1D10">
        <w:rPr>
          <w:rStyle w:val="fontstyle01"/>
          <w:rFonts w:ascii="Times New Roman" w:hAnsi="Times New Roman" w:cs="Times New Roman" w:hint="default"/>
        </w:rPr>
        <w:t>质疑，</w:t>
      </w:r>
      <w:r w:rsidRPr="00FD1D10">
        <w:rPr>
          <w:rStyle w:val="fontstyle01"/>
          <w:rFonts w:ascii="Times New Roman" w:hAnsi="Times New Roman" w:cs="Times New Roman" w:hint="default"/>
        </w:rPr>
        <w:t>在得到明确解答后</w:t>
      </w:r>
      <w:r w:rsidR="002D3ED3">
        <w:rPr>
          <w:rStyle w:val="fontstyle01"/>
          <w:rFonts w:ascii="Times New Roman" w:hAnsi="Times New Roman" w:cs="Times New Roman" w:hint="default"/>
        </w:rPr>
        <w:t>由</w:t>
      </w:r>
      <w:r w:rsidR="002D3ED3">
        <w:rPr>
          <w:rStyle w:val="fontstyle01"/>
          <w:rFonts w:ascii="Times New Roman" w:hAnsi="Times New Roman" w:cs="Times New Roman" w:hint="default"/>
        </w:rPr>
        <w:t>HMM</w:t>
      </w:r>
      <w:r w:rsidRPr="00FD1D10">
        <w:rPr>
          <w:rStyle w:val="fontstyle01"/>
          <w:rFonts w:ascii="Times New Roman" w:hAnsi="Times New Roman" w:cs="Times New Roman" w:hint="default"/>
        </w:rPr>
        <w:t>关闭质疑</w:t>
      </w:r>
      <w:r w:rsidR="00C03279" w:rsidRPr="00FD1D10">
        <w:rPr>
          <w:rStyle w:val="fontstyle01"/>
          <w:rFonts w:ascii="Times New Roman" w:hAnsi="Times New Roman" w:cs="Times New Roman" w:hint="default"/>
        </w:rPr>
        <w:t>。</w:t>
      </w:r>
    </w:p>
    <w:p w14:paraId="46A9C265" w14:textId="042D139C" w:rsidR="000548BD" w:rsidRPr="00FD1D10" w:rsidRDefault="000548BD" w:rsidP="00FE1893">
      <w:pPr>
        <w:spacing w:line="360" w:lineRule="auto"/>
        <w:ind w:firstLineChars="200" w:firstLine="480"/>
        <w:rPr>
          <w:rStyle w:val="fontstyle01"/>
          <w:rFonts w:ascii="Times New Roman" w:hAnsi="Times New Roman" w:cs="Times New Roman" w:hint="default"/>
        </w:rPr>
      </w:pPr>
      <w:r>
        <w:rPr>
          <w:rStyle w:val="fontstyle01"/>
          <w:rFonts w:ascii="Times New Roman" w:hAnsi="Times New Roman" w:cs="Times New Roman" w:hint="default"/>
        </w:rPr>
        <w:t>申办方</w:t>
      </w:r>
      <w:r>
        <w:rPr>
          <w:rStyle w:val="fontstyle01"/>
          <w:rFonts w:ascii="Times New Roman" w:hAnsi="Times New Roman" w:cs="Times New Roman" w:hint="default"/>
        </w:rPr>
        <w:t>MM</w:t>
      </w:r>
      <w:r>
        <w:rPr>
          <w:rStyle w:val="fontstyle01"/>
          <w:rFonts w:ascii="Times New Roman" w:hAnsi="Times New Roman" w:cs="Times New Roman" w:hint="default"/>
        </w:rPr>
        <w:t>发出的</w:t>
      </w:r>
      <w:r>
        <w:rPr>
          <w:rStyle w:val="fontstyle01"/>
          <w:rFonts w:ascii="Times New Roman" w:hAnsi="Times New Roman" w:cs="Times New Roman" w:hint="default"/>
        </w:rPr>
        <w:t>query</w:t>
      </w:r>
      <w:r>
        <w:rPr>
          <w:rStyle w:val="fontstyle01"/>
          <w:rFonts w:ascii="Times New Roman" w:hAnsi="Times New Roman" w:cs="Times New Roman" w:hint="default"/>
        </w:rPr>
        <w:t>：</w:t>
      </w:r>
      <w:r w:rsidRPr="00FD1D10">
        <w:rPr>
          <w:rStyle w:val="fontstyle01"/>
          <w:rFonts w:ascii="Times New Roman" w:hAnsi="Times New Roman" w:cs="Times New Roman" w:hint="default"/>
        </w:rPr>
        <w:t>如审核中发现问题可提出质疑，在得到明确解答后</w:t>
      </w:r>
      <w:r w:rsidR="002D3ED3">
        <w:rPr>
          <w:rStyle w:val="fontstyle01"/>
          <w:rFonts w:ascii="Times New Roman" w:hAnsi="Times New Roman" w:cs="Times New Roman" w:hint="default"/>
        </w:rPr>
        <w:t>由申办方</w:t>
      </w:r>
      <w:r w:rsidR="002D3ED3">
        <w:rPr>
          <w:rStyle w:val="fontstyle01"/>
          <w:rFonts w:ascii="Times New Roman" w:hAnsi="Times New Roman" w:cs="Times New Roman" w:hint="default"/>
        </w:rPr>
        <w:t>MM</w:t>
      </w:r>
      <w:r w:rsidRPr="00FD1D10">
        <w:rPr>
          <w:rStyle w:val="fontstyle01"/>
          <w:rFonts w:ascii="Times New Roman" w:hAnsi="Times New Roman" w:cs="Times New Roman" w:hint="default"/>
        </w:rPr>
        <w:t>关闭质疑。</w:t>
      </w:r>
    </w:p>
    <w:p w14:paraId="2EC6DA6A" w14:textId="0AC4D164" w:rsidR="00D953E6" w:rsidRPr="00FD1D10" w:rsidRDefault="00D953E6" w:rsidP="00D953E6">
      <w:pPr>
        <w:pStyle w:val="2"/>
        <w:keepNext w:val="0"/>
        <w:keepLines w:val="0"/>
        <w:spacing w:before="0" w:after="0" w:line="360" w:lineRule="auto"/>
        <w:rPr>
          <w:rStyle w:val="fontstyle01"/>
          <w:rFonts w:ascii="Times New Roman" w:hAnsi="Times New Roman" w:cs="Times New Roman" w:hint="default"/>
          <w:color w:val="auto"/>
        </w:rPr>
      </w:pPr>
      <w:bookmarkStart w:id="26" w:name="_Toc36212964"/>
      <w:r w:rsidRPr="00FD1D10">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7</w:t>
      </w:r>
      <w:r w:rsidR="00EE2305" w:rsidRPr="00FD1D10">
        <w:rPr>
          <w:rStyle w:val="fontstyle01"/>
          <w:rFonts w:ascii="Times New Roman" w:hAnsi="Times New Roman" w:cs="Times New Roman" w:hint="default"/>
          <w:color w:val="auto"/>
        </w:rPr>
        <w:t xml:space="preserve"> </w:t>
      </w:r>
      <w:r w:rsidRPr="00FD1D10">
        <w:rPr>
          <w:rStyle w:val="fontstyle01"/>
          <w:rFonts w:ascii="Times New Roman" w:hAnsi="Times New Roman" w:cs="Times New Roman" w:hint="default"/>
          <w:color w:val="auto"/>
        </w:rPr>
        <w:t>医学编码</w:t>
      </w:r>
      <w:bookmarkEnd w:id="26"/>
    </w:p>
    <w:p w14:paraId="044C357A" w14:textId="79963CB9" w:rsidR="00842696" w:rsidRDefault="009A1963" w:rsidP="009A1963">
      <w:pPr>
        <w:spacing w:line="360" w:lineRule="auto"/>
        <w:ind w:firstLineChars="200" w:firstLine="480"/>
        <w:rPr>
          <w:rStyle w:val="fontstyle01"/>
          <w:rFonts w:ascii="Times New Roman" w:hAnsi="Times New Roman" w:cs="Times New Roman" w:hint="default"/>
          <w:color w:val="auto"/>
        </w:rPr>
      </w:pPr>
      <w:r w:rsidRPr="000C2472">
        <w:rPr>
          <w:rStyle w:val="fontstyle01"/>
          <w:rFonts w:ascii="Times New Roman" w:hAnsi="Times New Roman" w:cs="Times New Roman" w:hint="default"/>
          <w:color w:val="auto"/>
        </w:rPr>
        <w:lastRenderedPageBreak/>
        <w:t>HMM</w:t>
      </w:r>
      <w:r w:rsidRPr="000C2472">
        <w:rPr>
          <w:rStyle w:val="fontstyle01"/>
          <w:rFonts w:ascii="Times New Roman" w:hAnsi="Times New Roman" w:cs="Times New Roman" w:hint="default"/>
          <w:color w:val="auto"/>
        </w:rPr>
        <w:t>将定期审核</w:t>
      </w:r>
      <w:r w:rsidR="00470EBA">
        <w:rPr>
          <w:rStyle w:val="fontstyle01"/>
          <w:rFonts w:ascii="Times New Roman" w:hAnsi="Times New Roman" w:cs="Times New Roman" w:hint="default"/>
          <w:color w:val="auto"/>
        </w:rPr>
        <w:t>不良事件和合并用药的</w:t>
      </w:r>
      <w:r w:rsidRPr="000C2472">
        <w:rPr>
          <w:rStyle w:val="fontstyle01"/>
          <w:rFonts w:ascii="Times New Roman" w:hAnsi="Times New Roman" w:cs="Times New Roman" w:hint="default"/>
          <w:color w:val="auto"/>
        </w:rPr>
        <w:t>医学编码</w:t>
      </w:r>
      <w:r w:rsidRPr="002D3ED3">
        <w:rPr>
          <w:rStyle w:val="fontstyle01"/>
          <w:rFonts w:ascii="Times New Roman" w:hAnsi="Times New Roman" w:cs="Times New Roman" w:hint="default"/>
          <w:color w:val="auto"/>
        </w:rPr>
        <w:t>，</w:t>
      </w:r>
      <w:r w:rsidRPr="000C2472">
        <w:rPr>
          <w:rStyle w:val="fontstyle01"/>
          <w:rFonts w:ascii="Times New Roman" w:hAnsi="Times New Roman" w:cs="Times New Roman" w:hint="default"/>
          <w:color w:val="auto"/>
        </w:rPr>
        <w:t>以确保</w:t>
      </w:r>
      <w:r w:rsidR="00470EBA">
        <w:rPr>
          <w:rStyle w:val="fontstyle01"/>
          <w:rFonts w:ascii="Times New Roman" w:hAnsi="Times New Roman" w:cs="Times New Roman" w:hint="default"/>
          <w:color w:val="auto"/>
        </w:rPr>
        <w:t>不良事件和合并用药的</w:t>
      </w:r>
      <w:r w:rsidRPr="000C2472">
        <w:rPr>
          <w:rStyle w:val="fontstyle01"/>
          <w:rFonts w:ascii="Times New Roman" w:hAnsi="Times New Roman" w:cs="Times New Roman" w:hint="default"/>
          <w:color w:val="auto"/>
        </w:rPr>
        <w:t>医学编码的正确和统一。</w:t>
      </w:r>
      <w:r w:rsidRPr="000C2472">
        <w:rPr>
          <w:rStyle w:val="fontstyle01"/>
          <w:rFonts w:ascii="Times New Roman" w:hAnsi="Times New Roman" w:cs="Times New Roman" w:hint="default"/>
          <w:color w:val="auto"/>
        </w:rPr>
        <w:t>HMM</w:t>
      </w:r>
      <w:r w:rsidRPr="000C2472">
        <w:rPr>
          <w:rStyle w:val="fontstyle01"/>
          <w:rFonts w:ascii="Times New Roman" w:hAnsi="Times New Roman" w:cs="Times New Roman" w:hint="default"/>
          <w:color w:val="auto"/>
        </w:rPr>
        <w:t>将根据</w:t>
      </w:r>
      <w:r w:rsidR="00842696">
        <w:rPr>
          <w:rStyle w:val="fontstyle01"/>
          <w:rFonts w:ascii="Times New Roman" w:hAnsi="Times New Roman" w:cs="Times New Roman" w:hint="default"/>
          <w:color w:val="auto"/>
        </w:rPr>
        <w:t>方案规定，</w:t>
      </w:r>
      <w:r w:rsidR="00842696" w:rsidRPr="00842696">
        <w:rPr>
          <w:rStyle w:val="fontstyle01"/>
          <w:rFonts w:ascii="Times New Roman" w:hAnsi="Times New Roman" w:cs="Times New Roman" w:hint="default"/>
          <w:color w:val="auto"/>
        </w:rPr>
        <w:t>不良事件采用</w:t>
      </w:r>
      <w:r w:rsidR="00842696" w:rsidRPr="00842696">
        <w:rPr>
          <w:rStyle w:val="fontstyle01"/>
          <w:rFonts w:ascii="Times New Roman" w:hAnsi="Times New Roman" w:cs="Times New Roman" w:hint="default"/>
          <w:color w:val="auto"/>
        </w:rPr>
        <w:t>MedDRA</w:t>
      </w:r>
      <w:r w:rsidR="00842696" w:rsidRPr="00842696">
        <w:rPr>
          <w:rStyle w:val="fontstyle01"/>
          <w:rFonts w:ascii="Times New Roman" w:hAnsi="Times New Roman" w:cs="Times New Roman" w:hint="default"/>
          <w:color w:val="auto"/>
        </w:rPr>
        <w:t>（</w:t>
      </w:r>
      <w:r w:rsidR="00842696" w:rsidRPr="00842696">
        <w:rPr>
          <w:rStyle w:val="fontstyle01"/>
          <w:rFonts w:ascii="Times New Roman" w:hAnsi="Times New Roman" w:cs="Times New Roman" w:hint="default"/>
          <w:color w:val="auto"/>
        </w:rPr>
        <w:t>22.0</w:t>
      </w:r>
      <w:r w:rsidR="00842696" w:rsidRPr="00842696">
        <w:rPr>
          <w:rStyle w:val="fontstyle01"/>
          <w:rFonts w:ascii="Times New Roman" w:hAnsi="Times New Roman" w:cs="Times New Roman" w:hint="default"/>
          <w:color w:val="auto"/>
        </w:rPr>
        <w:t>或以上版本）字典</w:t>
      </w:r>
      <w:r w:rsidR="007216AF" w:rsidRPr="000C2472">
        <w:rPr>
          <w:rStyle w:val="fontstyle01"/>
          <w:rFonts w:ascii="Times New Roman" w:hAnsi="Times New Roman" w:cs="Times New Roman" w:hint="default"/>
          <w:color w:val="auto"/>
        </w:rPr>
        <w:t>执行医学编码审核</w:t>
      </w:r>
      <w:r w:rsidR="00842696" w:rsidRPr="00842696">
        <w:rPr>
          <w:rStyle w:val="fontstyle01"/>
          <w:rFonts w:ascii="Times New Roman" w:hAnsi="Times New Roman" w:cs="Times New Roman" w:hint="default"/>
          <w:color w:val="auto"/>
        </w:rPr>
        <w:t>，合并用药采用</w:t>
      </w:r>
      <w:r w:rsidR="00842696" w:rsidRPr="00842696">
        <w:rPr>
          <w:rStyle w:val="fontstyle01"/>
          <w:rFonts w:ascii="Times New Roman" w:hAnsi="Times New Roman" w:cs="Times New Roman" w:hint="default"/>
          <w:color w:val="auto"/>
        </w:rPr>
        <w:t>WHO ATC</w:t>
      </w:r>
      <w:r w:rsidR="00842696" w:rsidRPr="000C2472">
        <w:rPr>
          <w:rStyle w:val="fontstyle01"/>
          <w:rFonts w:ascii="Times New Roman" w:hAnsi="Times New Roman" w:cs="Times New Roman" w:hint="default"/>
          <w:color w:val="auto"/>
        </w:rPr>
        <w:t>执行医学编码审核</w:t>
      </w:r>
      <w:r w:rsidR="00842696">
        <w:rPr>
          <w:rStyle w:val="fontstyle01"/>
          <w:rFonts w:ascii="Times New Roman" w:hAnsi="Times New Roman" w:cs="Times New Roman" w:hint="default"/>
          <w:color w:val="auto"/>
        </w:rPr>
        <w:t>。</w:t>
      </w:r>
    </w:p>
    <w:p w14:paraId="7EEA978F" w14:textId="10CD1CF6" w:rsidR="00FE1893" w:rsidRPr="00A83949" w:rsidRDefault="00A83949" w:rsidP="00E37BD4">
      <w:pPr>
        <w:pStyle w:val="2"/>
        <w:keepNext w:val="0"/>
        <w:keepLines w:val="0"/>
        <w:spacing w:before="0" w:after="0" w:line="360" w:lineRule="auto"/>
        <w:rPr>
          <w:rStyle w:val="fontstyle01"/>
          <w:rFonts w:ascii="Times New Roman" w:hAnsi="Times New Roman" w:cs="Times New Roman" w:hint="default"/>
        </w:rPr>
      </w:pPr>
      <w:bookmarkStart w:id="27" w:name="_Toc36212965"/>
      <w:r w:rsidRPr="00A83949">
        <w:rPr>
          <w:rStyle w:val="fontstyle01"/>
          <w:rFonts w:ascii="Times New Roman" w:hAnsi="Times New Roman" w:cs="Times New Roman" w:hint="default"/>
        </w:rPr>
        <w:t>6</w:t>
      </w:r>
      <w:r w:rsidRPr="00A53D6F">
        <w:rPr>
          <w:rStyle w:val="fontstyle01"/>
          <w:rFonts w:ascii="Times New Roman" w:hAnsi="Times New Roman" w:cs="Times New Roman" w:hint="default"/>
        </w:rPr>
        <w:t>.</w:t>
      </w:r>
      <w:r w:rsidR="009961E4" w:rsidRPr="00A53D6F">
        <w:rPr>
          <w:rStyle w:val="fontstyle01"/>
          <w:rFonts w:ascii="Times New Roman" w:hAnsi="Times New Roman" w:cs="Times New Roman" w:hint="default"/>
        </w:rPr>
        <w:t>8</w:t>
      </w:r>
      <w:r w:rsidR="00EE2305" w:rsidRPr="00A53D6F">
        <w:rPr>
          <w:rStyle w:val="fontstyle01"/>
          <w:rFonts w:ascii="Times New Roman" w:hAnsi="Times New Roman" w:cs="Times New Roman" w:hint="default"/>
        </w:rPr>
        <w:t xml:space="preserve"> </w:t>
      </w:r>
      <w:r w:rsidR="00FE1893" w:rsidRPr="00A83949">
        <w:rPr>
          <w:rStyle w:val="fontstyle01"/>
          <w:rFonts w:ascii="Times New Roman" w:hAnsi="Times New Roman" w:cs="Times New Roman" w:hint="default"/>
        </w:rPr>
        <w:t>医学</w:t>
      </w:r>
      <w:r w:rsidR="00FE1893" w:rsidRPr="00A53D6F">
        <w:rPr>
          <w:rStyle w:val="fontstyle01"/>
          <w:rFonts w:ascii="Times New Roman" w:hAnsi="Times New Roman" w:cs="Times New Roman" w:hint="default"/>
          <w:color w:val="auto"/>
        </w:rPr>
        <w:t>监查</w:t>
      </w:r>
      <w:r w:rsidR="00FE1893" w:rsidRPr="00A83949">
        <w:rPr>
          <w:rStyle w:val="fontstyle01"/>
          <w:rFonts w:ascii="Times New Roman" w:hAnsi="Times New Roman" w:cs="Times New Roman" w:hint="default"/>
        </w:rPr>
        <w:t>报告</w:t>
      </w:r>
      <w:bookmarkEnd w:id="27"/>
    </w:p>
    <w:p w14:paraId="51EB31E0" w14:textId="26FB4875" w:rsidR="009A1963" w:rsidRDefault="009A1963" w:rsidP="00FE1893">
      <w:pPr>
        <w:spacing w:line="360" w:lineRule="auto"/>
        <w:ind w:firstLineChars="200" w:firstLine="480"/>
        <w:rPr>
          <w:rStyle w:val="fontstyle01"/>
          <w:rFonts w:ascii="Times New Roman" w:hAnsi="Times New Roman" w:cs="Times New Roman" w:hint="default"/>
        </w:rPr>
      </w:pPr>
      <w:r>
        <w:rPr>
          <w:rFonts w:ascii="Times New Roman" w:eastAsia="宋体" w:hAnsi="Times New Roman" w:cs="Times New Roman" w:hint="eastAsia"/>
          <w:sz w:val="24"/>
          <w:szCs w:val="24"/>
        </w:rPr>
        <w:t>医学监查列表</w:t>
      </w:r>
      <w:r w:rsidR="0037493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将每月</w:t>
      </w:r>
      <w:r>
        <w:rPr>
          <w:rStyle w:val="fontstyle01"/>
          <w:rFonts w:ascii="Times New Roman" w:hAnsi="Times New Roman" w:cs="Times New Roman" w:hint="default"/>
        </w:rPr>
        <w:t>一次发送</w:t>
      </w:r>
      <w:r>
        <w:rPr>
          <w:rFonts w:ascii="Times New Roman" w:eastAsia="宋体" w:hAnsi="Times New Roman" w:cs="Times New Roman" w:hint="eastAsia"/>
          <w:sz w:val="24"/>
          <w:szCs w:val="24"/>
        </w:rPr>
        <w:t>医学监查列表</w:t>
      </w:r>
      <w:r w:rsidRPr="001B3FA3">
        <w:rPr>
          <w:rStyle w:val="fontstyle01"/>
          <w:rFonts w:ascii="Times New Roman" w:hAnsi="Times New Roman" w:cs="Times New Roman" w:hint="default"/>
        </w:rPr>
        <w:t>至申办方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，抄送申办方</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、海金格</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应及时给予指导意见。</w:t>
      </w:r>
    </w:p>
    <w:p w14:paraId="45BB40D1" w14:textId="7B3C9FBA" w:rsidR="00FE1893" w:rsidRPr="001B3FA3" w:rsidRDefault="00C03279" w:rsidP="00FE1893">
      <w:pPr>
        <w:spacing w:line="360" w:lineRule="auto"/>
        <w:ind w:firstLineChars="200" w:firstLine="480"/>
        <w:rPr>
          <w:rStyle w:val="fontstyle01"/>
          <w:rFonts w:ascii="Times New Roman" w:hAnsi="Times New Roman" w:cs="Times New Roman" w:hint="default"/>
          <w:color w:val="auto"/>
        </w:rPr>
      </w:pPr>
      <w:r w:rsidRPr="001B3FA3">
        <w:rPr>
          <w:rStyle w:val="fontstyle01"/>
          <w:rFonts w:ascii="Times New Roman" w:hAnsi="Times New Roman" w:cs="Times New Roman" w:hint="default"/>
        </w:rPr>
        <w:t>医学</w:t>
      </w:r>
      <w:r w:rsidR="00FE1893" w:rsidRPr="001B3FA3">
        <w:rPr>
          <w:rStyle w:val="fontstyle01"/>
          <w:rFonts w:ascii="Times New Roman" w:hAnsi="Times New Roman" w:cs="Times New Roman" w:hint="default"/>
        </w:rPr>
        <w:t>监查</w:t>
      </w:r>
      <w:r w:rsidRPr="001B3FA3">
        <w:rPr>
          <w:rStyle w:val="fontstyle01"/>
          <w:rFonts w:ascii="Times New Roman" w:hAnsi="Times New Roman" w:cs="Times New Roman" w:hint="default"/>
        </w:rPr>
        <w:t>报告</w:t>
      </w:r>
      <w:r w:rsidR="009A1963">
        <w:rPr>
          <w:rStyle w:val="fontstyle01"/>
          <w:rFonts w:ascii="Times New Roman" w:hAnsi="Times New Roman" w:cs="Times New Roman" w:hint="default"/>
        </w:rPr>
        <w:t>：</w:t>
      </w:r>
      <w:r w:rsidR="009A1963">
        <w:rPr>
          <w:rStyle w:val="fontstyle01"/>
          <w:rFonts w:ascii="Times New Roman" w:hAnsi="Times New Roman" w:cs="Times New Roman" w:hint="default"/>
        </w:rPr>
        <w:t>HMM</w:t>
      </w:r>
      <w:r w:rsidRPr="001B3FA3">
        <w:rPr>
          <w:rStyle w:val="fontstyle01"/>
          <w:rFonts w:ascii="Times New Roman" w:hAnsi="Times New Roman" w:cs="Times New Roman" w:hint="default"/>
        </w:rPr>
        <w:t>将</w:t>
      </w:r>
      <w:r w:rsidR="009A1963">
        <w:rPr>
          <w:rStyle w:val="fontstyle01"/>
          <w:rFonts w:ascii="Times New Roman" w:hAnsi="Times New Roman" w:cs="Times New Roman" w:hint="default"/>
        </w:rPr>
        <w:t>每季度一次</w:t>
      </w:r>
      <w:r w:rsidRPr="001B3FA3">
        <w:rPr>
          <w:rStyle w:val="fontstyle01"/>
          <w:rFonts w:ascii="Times New Roman" w:hAnsi="Times New Roman" w:cs="Times New Roman" w:hint="default"/>
        </w:rPr>
        <w:t>发送</w:t>
      </w:r>
      <w:r w:rsidR="009A1963" w:rsidRPr="001B3FA3">
        <w:rPr>
          <w:rStyle w:val="fontstyle01"/>
          <w:rFonts w:ascii="Times New Roman" w:hAnsi="Times New Roman" w:cs="Times New Roman" w:hint="default"/>
        </w:rPr>
        <w:t>医学监查报告</w:t>
      </w:r>
      <w:r w:rsidRPr="001B3FA3">
        <w:rPr>
          <w:rStyle w:val="fontstyle01"/>
          <w:rFonts w:ascii="Times New Roman" w:hAnsi="Times New Roman" w:cs="Times New Roman" w:hint="default"/>
        </w:rPr>
        <w:t>至申办方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，抄送申办方</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、海金格</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应及时给予指导意见。必要时组织会议讨论。</w:t>
      </w:r>
    </w:p>
    <w:p w14:paraId="352F4F62" w14:textId="2E1ECEED"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28" w:name="_Toc36212966"/>
      <w:r w:rsidRPr="001B3FA3">
        <w:rPr>
          <w:rStyle w:val="fontstyle01"/>
          <w:rFonts w:ascii="Times New Roman" w:hAnsi="Times New Roman" w:cs="Times New Roman" w:hint="default"/>
          <w:bCs w:val="0"/>
          <w:color w:val="auto"/>
        </w:rPr>
        <w:t>7.</w:t>
      </w:r>
      <w:r w:rsidR="009A1963">
        <w:rPr>
          <w:rStyle w:val="fontstyle01"/>
          <w:rFonts w:ascii="Times New Roman" w:hAnsi="Times New Roman" w:cs="Times New Roman" w:hint="default"/>
          <w:bCs w:val="0"/>
          <w:color w:val="auto"/>
        </w:rPr>
        <w:t xml:space="preserve"> </w:t>
      </w:r>
      <w:r w:rsidRPr="001B3FA3">
        <w:rPr>
          <w:rStyle w:val="fontstyle01"/>
          <w:rFonts w:ascii="Times New Roman" w:hAnsi="Times New Roman" w:cs="Times New Roman" w:hint="default"/>
          <w:bCs w:val="0"/>
          <w:color w:val="auto"/>
        </w:rPr>
        <w:t>参加项目会议</w:t>
      </w:r>
      <w:bookmarkEnd w:id="28"/>
    </w:p>
    <w:p w14:paraId="73054009" w14:textId="5ADF097D" w:rsidR="00D81F38" w:rsidRPr="001B3FA3" w:rsidRDefault="00C03279">
      <w:pPr>
        <w:spacing w:line="360" w:lineRule="auto"/>
        <w:ind w:firstLineChars="200" w:firstLine="480"/>
        <w:rPr>
          <w:rStyle w:val="fontstyle01"/>
          <w:rFonts w:ascii="Times New Roman" w:hAnsi="Times New Roman" w:cs="Times New Roman" w:hint="default"/>
        </w:rPr>
      </w:pPr>
      <w:r w:rsidRPr="001B3FA3">
        <w:rPr>
          <w:rStyle w:val="fontstyle01"/>
          <w:rFonts w:ascii="Times New Roman" w:hAnsi="Times New Roman" w:cs="Times New Roman" w:hint="default"/>
        </w:rPr>
        <w:t>HMM</w:t>
      </w:r>
      <w:r w:rsidRPr="001B3FA3">
        <w:rPr>
          <w:rStyle w:val="fontstyle01"/>
          <w:rFonts w:ascii="Times New Roman" w:hAnsi="Times New Roman" w:cs="Times New Roman" w:hint="default"/>
        </w:rPr>
        <w:t>将根据项目需要参加项目</w:t>
      </w:r>
      <w:r w:rsidR="009A1963">
        <w:rPr>
          <w:rStyle w:val="fontstyle01"/>
          <w:rFonts w:ascii="Times New Roman" w:hAnsi="Times New Roman" w:cs="Times New Roman" w:hint="default"/>
        </w:rPr>
        <w:t>医学相关</w:t>
      </w:r>
      <w:r w:rsidRPr="001B3FA3">
        <w:rPr>
          <w:rStyle w:val="fontstyle01"/>
          <w:rFonts w:ascii="Times New Roman" w:hAnsi="Times New Roman" w:cs="Times New Roman" w:hint="default"/>
        </w:rPr>
        <w:t>会议，更新医学监查工作进展。</w:t>
      </w:r>
    </w:p>
    <w:p w14:paraId="2B768684" w14:textId="01F9FF10"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 w:val="0"/>
          <w:bCs w:val="0"/>
          <w:color w:val="auto"/>
          <w:kern w:val="2"/>
        </w:rPr>
      </w:pPr>
      <w:bookmarkStart w:id="29" w:name="_Toc36212967"/>
      <w:r w:rsidRPr="001B3FA3">
        <w:rPr>
          <w:rStyle w:val="fontstyle01"/>
          <w:rFonts w:ascii="Times New Roman" w:hAnsi="Times New Roman" w:cs="Times New Roman" w:hint="default"/>
          <w:bCs w:val="0"/>
          <w:color w:val="auto"/>
        </w:rPr>
        <w:t>8.</w:t>
      </w:r>
      <w:r w:rsidR="009A1963">
        <w:rPr>
          <w:rStyle w:val="fontstyle01"/>
          <w:rFonts w:ascii="Times New Roman" w:hAnsi="Times New Roman" w:cs="Times New Roman" w:hint="default"/>
          <w:bCs w:val="0"/>
          <w:color w:val="auto"/>
        </w:rPr>
        <w:t xml:space="preserve"> </w:t>
      </w:r>
      <w:r w:rsidRPr="001B3FA3">
        <w:rPr>
          <w:rStyle w:val="fontstyle01"/>
          <w:rFonts w:ascii="Times New Roman" w:hAnsi="Times New Roman" w:cs="Times New Roman" w:hint="default"/>
          <w:bCs w:val="0"/>
          <w:color w:val="auto"/>
        </w:rPr>
        <w:t>附件</w:t>
      </w:r>
      <w:bookmarkEnd w:id="29"/>
    </w:p>
    <w:p w14:paraId="1E7DA2A1" w14:textId="77777777" w:rsidR="00E37BD4" w:rsidRDefault="00C03279"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30" w:name="_Toc36212968"/>
      <w:r w:rsidRPr="00FD1D10">
        <w:rPr>
          <w:rStyle w:val="fontstyle01"/>
          <w:rFonts w:ascii="Times New Roman" w:hAnsi="Times New Roman" w:cs="Times New Roman" w:hint="default"/>
          <w:b w:val="0"/>
          <w:color w:val="auto"/>
        </w:rPr>
        <w:t>附件</w:t>
      </w:r>
      <w:r w:rsidRPr="00FD1D10">
        <w:rPr>
          <w:rStyle w:val="fontstyle01"/>
          <w:rFonts w:ascii="Times New Roman" w:hAnsi="Times New Roman" w:cs="Times New Roman" w:hint="default"/>
          <w:b w:val="0"/>
          <w:color w:val="auto"/>
        </w:rPr>
        <w:t xml:space="preserve">1 </w:t>
      </w:r>
      <w:r w:rsidR="00E37BD4" w:rsidRPr="00E37BD4">
        <w:rPr>
          <w:rStyle w:val="fontstyle01"/>
          <w:rFonts w:ascii="Times New Roman" w:hAnsi="Times New Roman" w:cs="Times New Roman" w:hint="default"/>
          <w:b w:val="0"/>
          <w:color w:val="auto"/>
        </w:rPr>
        <w:t>医学监查邮件沟通联系方式</w:t>
      </w:r>
      <w:bookmarkEnd w:id="30"/>
    </w:p>
    <w:p w14:paraId="7D13497F" w14:textId="0B30EE4F" w:rsidR="00D81F38" w:rsidRPr="00C36369" w:rsidRDefault="00E37BD4"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31" w:name="_Toc36212969"/>
      <w:r>
        <w:rPr>
          <w:rStyle w:val="fontstyle01"/>
          <w:rFonts w:ascii="Times New Roman" w:hAnsi="Times New Roman" w:cs="Times New Roman" w:hint="default"/>
          <w:b w:val="0"/>
          <w:color w:val="auto"/>
        </w:rPr>
        <w:t>附</w:t>
      </w:r>
      <w:r w:rsidRPr="00C36369">
        <w:rPr>
          <w:rStyle w:val="fontstyle01"/>
          <w:rFonts w:ascii="Times New Roman" w:hAnsi="Times New Roman" w:cs="Times New Roman" w:hint="default"/>
          <w:b w:val="0"/>
          <w:color w:val="auto"/>
        </w:rPr>
        <w:t>件</w:t>
      </w:r>
      <w:r w:rsidRPr="00C36369">
        <w:rPr>
          <w:rStyle w:val="fontstyle01"/>
          <w:rFonts w:ascii="Times New Roman" w:hAnsi="Times New Roman" w:cs="Times New Roman" w:hint="default"/>
          <w:b w:val="0"/>
          <w:color w:val="auto"/>
        </w:rPr>
        <w:t xml:space="preserve">2.1 </w:t>
      </w:r>
      <w:r w:rsidR="00C03279" w:rsidRPr="00C36369">
        <w:rPr>
          <w:rStyle w:val="fontstyle01"/>
          <w:rFonts w:ascii="Times New Roman" w:hAnsi="Times New Roman" w:cs="Times New Roman" w:hint="default"/>
          <w:b w:val="0"/>
          <w:color w:val="auto"/>
        </w:rPr>
        <w:t>受试者入选资格表</w:t>
      </w:r>
      <w:bookmarkEnd w:id="31"/>
    </w:p>
    <w:p w14:paraId="2D28B1E9" w14:textId="57F7B717" w:rsidR="00E37BD4" w:rsidRPr="00C36369" w:rsidRDefault="00E37BD4"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32" w:name="_Toc36212970"/>
      <w:r w:rsidRPr="00C36369">
        <w:rPr>
          <w:rStyle w:val="fontstyle01"/>
          <w:rFonts w:ascii="Times New Roman" w:hAnsi="Times New Roman" w:cs="Times New Roman" w:hint="default"/>
          <w:b w:val="0"/>
          <w:color w:val="auto"/>
        </w:rPr>
        <w:t>附件</w:t>
      </w:r>
      <w:r w:rsidRPr="00C36369">
        <w:rPr>
          <w:rStyle w:val="fontstyle01"/>
          <w:rFonts w:ascii="Times New Roman" w:hAnsi="Times New Roman" w:cs="Times New Roman" w:hint="default"/>
          <w:b w:val="0"/>
          <w:color w:val="auto"/>
        </w:rPr>
        <w:t xml:space="preserve">2.2 </w:t>
      </w:r>
      <w:r w:rsidRPr="00C36369">
        <w:rPr>
          <w:rStyle w:val="fontstyle01"/>
          <w:rFonts w:ascii="Times New Roman" w:hAnsi="Times New Roman" w:cs="Times New Roman" w:hint="default"/>
          <w:b w:val="0"/>
          <w:color w:val="auto"/>
        </w:rPr>
        <w:t>受试者入选资格表（部分）</w:t>
      </w:r>
      <w:bookmarkEnd w:id="32"/>
    </w:p>
    <w:p w14:paraId="1C415399" w14:textId="08145DBC" w:rsidR="00D81F38" w:rsidRPr="00C36369" w:rsidRDefault="00C03279"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33" w:name="_Toc36212971"/>
      <w:r w:rsidRPr="00C36369">
        <w:rPr>
          <w:rStyle w:val="fontstyle01"/>
          <w:rFonts w:ascii="Times New Roman" w:hAnsi="Times New Roman" w:cs="Times New Roman" w:hint="default"/>
          <w:b w:val="0"/>
          <w:color w:val="auto"/>
        </w:rPr>
        <w:t>附件</w:t>
      </w:r>
      <w:r w:rsidR="00E37BD4" w:rsidRPr="00C36369">
        <w:rPr>
          <w:rStyle w:val="fontstyle01"/>
          <w:rFonts w:ascii="Times New Roman" w:hAnsi="Times New Roman" w:cs="Times New Roman" w:hint="default"/>
          <w:b w:val="0"/>
          <w:color w:val="auto"/>
        </w:rPr>
        <w:t>3</w:t>
      </w:r>
      <w:r w:rsidR="0037493C" w:rsidRPr="00C36369">
        <w:rPr>
          <w:rStyle w:val="fontstyle01"/>
          <w:rFonts w:ascii="Times New Roman" w:hAnsi="Times New Roman" w:cs="Times New Roman" w:hint="default"/>
          <w:b w:val="0"/>
          <w:color w:val="auto"/>
        </w:rPr>
        <w:t xml:space="preserve"> </w:t>
      </w:r>
      <w:r w:rsidRPr="00C36369">
        <w:rPr>
          <w:rStyle w:val="fontstyle01"/>
          <w:rFonts w:ascii="Times New Roman" w:hAnsi="Times New Roman" w:cs="Times New Roman" w:hint="default"/>
          <w:b w:val="0"/>
          <w:color w:val="auto"/>
        </w:rPr>
        <w:t>方案偏离的分类</w:t>
      </w:r>
      <w:bookmarkEnd w:id="33"/>
    </w:p>
    <w:p w14:paraId="2EACD836" w14:textId="7EBF98D9" w:rsidR="00D81F38" w:rsidRPr="00C36369" w:rsidRDefault="00FD1D10" w:rsidP="00CE176F">
      <w:pPr>
        <w:pStyle w:val="2"/>
        <w:keepNext w:val="0"/>
        <w:keepLines w:val="0"/>
        <w:spacing w:before="0" w:after="0" w:line="360" w:lineRule="auto"/>
        <w:rPr>
          <w:rStyle w:val="fontstyle01"/>
          <w:rFonts w:ascii="Times New Roman" w:hAnsi="Times New Roman" w:cs="Times New Roman" w:hint="default"/>
          <w:color w:val="auto"/>
          <w:sz w:val="28"/>
          <w:szCs w:val="28"/>
        </w:rPr>
      </w:pPr>
      <w:bookmarkStart w:id="34" w:name="_Toc36212972"/>
      <w:r w:rsidRPr="00C36369">
        <w:rPr>
          <w:rStyle w:val="fontstyle01"/>
          <w:rFonts w:ascii="Times New Roman" w:hAnsi="Times New Roman" w:cs="Times New Roman" w:hint="default"/>
          <w:b w:val="0"/>
          <w:color w:val="auto"/>
        </w:rPr>
        <w:t>附件</w:t>
      </w:r>
      <w:r w:rsidR="00E37BD4" w:rsidRPr="00C36369">
        <w:rPr>
          <w:rStyle w:val="fontstyle01"/>
          <w:rFonts w:ascii="Times New Roman" w:hAnsi="Times New Roman" w:cs="Times New Roman" w:hint="default"/>
          <w:b w:val="0"/>
          <w:color w:val="auto"/>
        </w:rPr>
        <w:t>4</w:t>
      </w:r>
      <w:r w:rsidRPr="00C36369">
        <w:rPr>
          <w:rStyle w:val="fontstyle01"/>
          <w:rFonts w:ascii="Times New Roman" w:hAnsi="Times New Roman" w:cs="Times New Roman" w:hint="default"/>
          <w:b w:val="0"/>
          <w:color w:val="auto"/>
        </w:rPr>
        <w:t xml:space="preserve"> </w:t>
      </w:r>
      <w:r w:rsidRPr="00C36369">
        <w:rPr>
          <w:rStyle w:val="fontstyle01"/>
          <w:rFonts w:ascii="Times New Roman" w:hAnsi="Times New Roman" w:cs="Times New Roman" w:hint="default"/>
          <w:b w:val="0"/>
          <w:color w:val="auto"/>
        </w:rPr>
        <w:t>方案偏离列表</w:t>
      </w:r>
      <w:bookmarkEnd w:id="34"/>
    </w:p>
    <w:sectPr w:rsidR="00D81F38" w:rsidRPr="00C36369">
      <w:footerReference w:type="default" r:id="rId11"/>
      <w:pgSz w:w="11906" w:h="16838"/>
      <w:pgMar w:top="1440" w:right="1418" w:bottom="1440"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0C262" w14:textId="77777777" w:rsidR="00EE6D0D" w:rsidRDefault="00EE6D0D">
      <w:r>
        <w:separator/>
      </w:r>
    </w:p>
  </w:endnote>
  <w:endnote w:type="continuationSeparator" w:id="0">
    <w:p w14:paraId="18168D02" w14:textId="77777777" w:rsidR="00EE6D0D" w:rsidRDefault="00EE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89E20" w14:textId="77777777" w:rsidR="002F0C07" w:rsidRDefault="002F0C0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Cs w:val="21"/>
      </w:rPr>
      <w:id w:val="-253054643"/>
      <w:docPartObj>
        <w:docPartGallery w:val="AutoText"/>
      </w:docPartObj>
    </w:sdtPr>
    <w:sdtEndPr/>
    <w:sdtContent>
      <w:p w14:paraId="7252315A" w14:textId="3BCC306A" w:rsidR="002F0C07" w:rsidRDefault="002F0C07">
        <w:pPr>
          <w:pStyle w:val="ab"/>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497949" w:rsidRPr="00497949">
          <w:rPr>
            <w:rFonts w:ascii="Times New Roman" w:hAnsi="Times New Roman" w:cs="Times New Roman"/>
            <w:noProof/>
            <w:sz w:val="21"/>
            <w:szCs w:val="21"/>
            <w:lang w:val="zh-CN"/>
          </w:rPr>
          <w:t>2</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68AFF" w14:textId="77777777" w:rsidR="00EE6D0D" w:rsidRDefault="00EE6D0D">
      <w:r>
        <w:separator/>
      </w:r>
    </w:p>
  </w:footnote>
  <w:footnote w:type="continuationSeparator" w:id="0">
    <w:p w14:paraId="3AEC1EBF" w14:textId="77777777" w:rsidR="00EE6D0D" w:rsidRDefault="00EE6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BED16" w14:textId="3B0C1069" w:rsidR="002F0C07" w:rsidRPr="008D31DD" w:rsidRDefault="002F0C07">
    <w:pPr>
      <w:pStyle w:val="ad"/>
      <w:jc w:val="left"/>
      <w:rPr>
        <w:sz w:val="21"/>
        <w:szCs w:val="21"/>
      </w:rPr>
    </w:pPr>
    <w:r>
      <w:rPr>
        <w:rFonts w:ascii="Times New Roman" w:eastAsia="宋体" w:hAnsi="Times New Roman" w:cs="Times New Roman" w:hint="eastAsia"/>
        <w:sz w:val="21"/>
        <w:szCs w:val="21"/>
      </w:rPr>
      <w:t>香橘乳癖宁胶囊</w:t>
    </w:r>
    <w:r w:rsidRPr="008D31DD">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                                            </w:t>
    </w:r>
    <w:r w:rsidRPr="008D31DD">
      <w:rPr>
        <w:rFonts w:ascii="Times New Roman" w:eastAsia="宋体" w:hAnsi="Times New Roman" w:cs="Times New Roman"/>
        <w:sz w:val="21"/>
        <w:szCs w:val="21"/>
      </w:rPr>
      <w:t>医学监查计划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A1E"/>
    <w:multiLevelType w:val="multilevel"/>
    <w:tmpl w:val="04A73A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CA226B7"/>
    <w:multiLevelType w:val="multilevel"/>
    <w:tmpl w:val="1CA226B7"/>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2" w15:restartNumberingAfterBreak="0">
    <w:nsid w:val="24E94A6C"/>
    <w:multiLevelType w:val="hybridMultilevel"/>
    <w:tmpl w:val="8F043198"/>
    <w:lvl w:ilvl="0" w:tplc="4C9EB6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22283"/>
    <w:multiLevelType w:val="multilevel"/>
    <w:tmpl w:val="25D22283"/>
    <w:lvl w:ilvl="0">
      <w:start w:val="1"/>
      <w:numFmt w:val="decimal"/>
      <w:lvlText w:val="%1)"/>
      <w:lvlJc w:val="left"/>
      <w:pPr>
        <w:ind w:left="630" w:hanging="420"/>
      </w:pPr>
      <w:rPr>
        <w:rFonts w:ascii="Times New Roman" w:hAnsi="Times New Roman" w:cs="Times New Roman" w:hint="default"/>
        <w:sz w:val="24"/>
        <w:szCs w:val="24"/>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15:restartNumberingAfterBreak="0">
    <w:nsid w:val="37C8249B"/>
    <w:multiLevelType w:val="hybridMultilevel"/>
    <w:tmpl w:val="D02EF0F4"/>
    <w:lvl w:ilvl="0" w:tplc="C938D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0A194E"/>
    <w:multiLevelType w:val="multilevel"/>
    <w:tmpl w:val="3C0A194E"/>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6" w15:restartNumberingAfterBreak="0">
    <w:nsid w:val="48EA0545"/>
    <w:multiLevelType w:val="multilevel"/>
    <w:tmpl w:val="48EA0545"/>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4E334B21"/>
    <w:multiLevelType w:val="multilevel"/>
    <w:tmpl w:val="4E334B21"/>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6A2E2F23"/>
    <w:multiLevelType w:val="multilevel"/>
    <w:tmpl w:val="37204732"/>
    <w:lvl w:ilvl="0">
      <w:start w:val="1"/>
      <w:numFmt w:val="decimal"/>
      <w:lvlText w:val="%1)"/>
      <w:lvlJc w:val="left"/>
      <w:pPr>
        <w:ind w:left="988" w:hanging="420"/>
      </w:pPr>
      <w:rPr>
        <w:rFonts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9" w15:restartNumberingAfterBreak="0">
    <w:nsid w:val="6BF3224A"/>
    <w:multiLevelType w:val="multilevel"/>
    <w:tmpl w:val="6BF3224A"/>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0" w15:restartNumberingAfterBreak="0">
    <w:nsid w:val="6DF93104"/>
    <w:multiLevelType w:val="multilevel"/>
    <w:tmpl w:val="6DF93104"/>
    <w:lvl w:ilvl="0">
      <w:start w:val="10"/>
      <w:numFmt w:val="bullet"/>
      <w:lvlText w:val="-"/>
      <w:lvlJc w:val="left"/>
      <w:pPr>
        <w:ind w:left="720" w:hanging="360"/>
      </w:pPr>
      <w:rPr>
        <w:rFonts w:ascii="Times New Roman" w:eastAsia="宋体"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1A765D9"/>
    <w:multiLevelType w:val="multilevel"/>
    <w:tmpl w:val="71A765D9"/>
    <w:lvl w:ilvl="0">
      <w:start w:val="1"/>
      <w:numFmt w:val="decimal"/>
      <w:lvlText w:val="%1)"/>
      <w:lvlJc w:val="left"/>
      <w:pPr>
        <w:ind w:left="630" w:hanging="420"/>
      </w:pPr>
      <w:rPr>
        <w:rFonts w:ascii="Times New Roman" w:hAnsi="Times New Roman" w:cs="Times New Roman" w:hint="default"/>
        <w:sz w:val="24"/>
        <w:szCs w:val="24"/>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2" w15:restartNumberingAfterBreak="0">
    <w:nsid w:val="7B4E2EE4"/>
    <w:multiLevelType w:val="hybridMultilevel"/>
    <w:tmpl w:val="8F043198"/>
    <w:lvl w:ilvl="0" w:tplc="4C9EB6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3"/>
  </w:num>
  <w:num w:numId="4">
    <w:abstractNumId w:val="6"/>
  </w:num>
  <w:num w:numId="5">
    <w:abstractNumId w:val="1"/>
  </w:num>
  <w:num w:numId="6">
    <w:abstractNumId w:val="7"/>
  </w:num>
  <w:num w:numId="7">
    <w:abstractNumId w:val="5"/>
  </w:num>
  <w:num w:numId="8">
    <w:abstractNumId w:val="9"/>
  </w:num>
  <w:num w:numId="9">
    <w:abstractNumId w:val="10"/>
  </w:num>
  <w:num w:numId="10">
    <w:abstractNumId w:val="2"/>
  </w:num>
  <w:num w:numId="11">
    <w:abstractNumId w:val="12"/>
  </w:num>
  <w:num w:numId="12">
    <w:abstractNumId w:val="8"/>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xh">
    <w15:presenceInfo w15:providerId="None" w15:userId="zx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71"/>
    <w:rsid w:val="00001CD5"/>
    <w:rsid w:val="00002F71"/>
    <w:rsid w:val="00007B8E"/>
    <w:rsid w:val="000150BC"/>
    <w:rsid w:val="000167D0"/>
    <w:rsid w:val="00016ED2"/>
    <w:rsid w:val="000220AA"/>
    <w:rsid w:val="00024F1A"/>
    <w:rsid w:val="0003039B"/>
    <w:rsid w:val="00036B6E"/>
    <w:rsid w:val="00043613"/>
    <w:rsid w:val="00043C20"/>
    <w:rsid w:val="00046905"/>
    <w:rsid w:val="00051AF0"/>
    <w:rsid w:val="000522E1"/>
    <w:rsid w:val="000548BD"/>
    <w:rsid w:val="00066CDB"/>
    <w:rsid w:val="00066DBE"/>
    <w:rsid w:val="00075C16"/>
    <w:rsid w:val="00081CF7"/>
    <w:rsid w:val="00083506"/>
    <w:rsid w:val="000849B9"/>
    <w:rsid w:val="000964EC"/>
    <w:rsid w:val="000A73D3"/>
    <w:rsid w:val="000B179B"/>
    <w:rsid w:val="000B1EC3"/>
    <w:rsid w:val="000B5E04"/>
    <w:rsid w:val="000B613E"/>
    <w:rsid w:val="000C057F"/>
    <w:rsid w:val="000C2472"/>
    <w:rsid w:val="000C2508"/>
    <w:rsid w:val="000C26EE"/>
    <w:rsid w:val="000E072B"/>
    <w:rsid w:val="000E2FD0"/>
    <w:rsid w:val="000E44DD"/>
    <w:rsid w:val="000F1166"/>
    <w:rsid w:val="000F47B7"/>
    <w:rsid w:val="000F7410"/>
    <w:rsid w:val="00105CA5"/>
    <w:rsid w:val="00106008"/>
    <w:rsid w:val="001066EF"/>
    <w:rsid w:val="00111A09"/>
    <w:rsid w:val="001238AA"/>
    <w:rsid w:val="001244B9"/>
    <w:rsid w:val="0014592C"/>
    <w:rsid w:val="001466B1"/>
    <w:rsid w:val="00147EC4"/>
    <w:rsid w:val="00152D48"/>
    <w:rsid w:val="00154FCA"/>
    <w:rsid w:val="0015629F"/>
    <w:rsid w:val="0016278F"/>
    <w:rsid w:val="00172ABB"/>
    <w:rsid w:val="00173491"/>
    <w:rsid w:val="00173CE6"/>
    <w:rsid w:val="00174E6D"/>
    <w:rsid w:val="00181CF5"/>
    <w:rsid w:val="001B113B"/>
    <w:rsid w:val="001B28CE"/>
    <w:rsid w:val="001B3FA3"/>
    <w:rsid w:val="001B5620"/>
    <w:rsid w:val="001C1196"/>
    <w:rsid w:val="001D687D"/>
    <w:rsid w:val="001D7EAF"/>
    <w:rsid w:val="001E1B5B"/>
    <w:rsid w:val="001E620C"/>
    <w:rsid w:val="001F7361"/>
    <w:rsid w:val="00204E23"/>
    <w:rsid w:val="002143D9"/>
    <w:rsid w:val="002154FA"/>
    <w:rsid w:val="002169EF"/>
    <w:rsid w:val="002207CC"/>
    <w:rsid w:val="002227B4"/>
    <w:rsid w:val="00224797"/>
    <w:rsid w:val="00240F43"/>
    <w:rsid w:val="00244C44"/>
    <w:rsid w:val="00250FDF"/>
    <w:rsid w:val="002534C9"/>
    <w:rsid w:val="0025604F"/>
    <w:rsid w:val="002656E7"/>
    <w:rsid w:val="002700F6"/>
    <w:rsid w:val="00270959"/>
    <w:rsid w:val="00281379"/>
    <w:rsid w:val="002820A6"/>
    <w:rsid w:val="002861D7"/>
    <w:rsid w:val="00286649"/>
    <w:rsid w:val="0028689A"/>
    <w:rsid w:val="0029101C"/>
    <w:rsid w:val="00291CC1"/>
    <w:rsid w:val="002A4B1F"/>
    <w:rsid w:val="002C2E55"/>
    <w:rsid w:val="002D0AA1"/>
    <w:rsid w:val="002D1160"/>
    <w:rsid w:val="002D29F8"/>
    <w:rsid w:val="002D3ED3"/>
    <w:rsid w:val="002E476C"/>
    <w:rsid w:val="002E6D8B"/>
    <w:rsid w:val="002F0C07"/>
    <w:rsid w:val="003053A3"/>
    <w:rsid w:val="003054F6"/>
    <w:rsid w:val="00307990"/>
    <w:rsid w:val="00316D1A"/>
    <w:rsid w:val="00317E1B"/>
    <w:rsid w:val="0033093B"/>
    <w:rsid w:val="00330A13"/>
    <w:rsid w:val="00330D0B"/>
    <w:rsid w:val="00342B11"/>
    <w:rsid w:val="00343309"/>
    <w:rsid w:val="00354B30"/>
    <w:rsid w:val="00355197"/>
    <w:rsid w:val="003655FC"/>
    <w:rsid w:val="0037493C"/>
    <w:rsid w:val="003811B4"/>
    <w:rsid w:val="00382AD7"/>
    <w:rsid w:val="003835B1"/>
    <w:rsid w:val="003873D6"/>
    <w:rsid w:val="003A6A52"/>
    <w:rsid w:val="003B6002"/>
    <w:rsid w:val="003D1CFB"/>
    <w:rsid w:val="003D253A"/>
    <w:rsid w:val="003D5A7B"/>
    <w:rsid w:val="003D74DB"/>
    <w:rsid w:val="003E6B48"/>
    <w:rsid w:val="003F7122"/>
    <w:rsid w:val="00400A49"/>
    <w:rsid w:val="00410BC0"/>
    <w:rsid w:val="00410CA3"/>
    <w:rsid w:val="00424989"/>
    <w:rsid w:val="00425A03"/>
    <w:rsid w:val="00427BE9"/>
    <w:rsid w:val="004351A6"/>
    <w:rsid w:val="00440E81"/>
    <w:rsid w:val="00443D69"/>
    <w:rsid w:val="00445711"/>
    <w:rsid w:val="00456791"/>
    <w:rsid w:val="00464B9B"/>
    <w:rsid w:val="004709CE"/>
    <w:rsid w:val="00470EBA"/>
    <w:rsid w:val="004734DF"/>
    <w:rsid w:val="00474B98"/>
    <w:rsid w:val="004762F0"/>
    <w:rsid w:val="00477F42"/>
    <w:rsid w:val="00485AC9"/>
    <w:rsid w:val="004868B5"/>
    <w:rsid w:val="00490800"/>
    <w:rsid w:val="00491CF1"/>
    <w:rsid w:val="00492670"/>
    <w:rsid w:val="00497949"/>
    <w:rsid w:val="004A7A48"/>
    <w:rsid w:val="004B3075"/>
    <w:rsid w:val="004B4354"/>
    <w:rsid w:val="004B458D"/>
    <w:rsid w:val="004B5AD1"/>
    <w:rsid w:val="004F05D0"/>
    <w:rsid w:val="004F4CBD"/>
    <w:rsid w:val="00500458"/>
    <w:rsid w:val="00503BBD"/>
    <w:rsid w:val="00517801"/>
    <w:rsid w:val="005178C5"/>
    <w:rsid w:val="00543998"/>
    <w:rsid w:val="005450D6"/>
    <w:rsid w:val="0054568D"/>
    <w:rsid w:val="00555E49"/>
    <w:rsid w:val="00567456"/>
    <w:rsid w:val="005851AF"/>
    <w:rsid w:val="00594656"/>
    <w:rsid w:val="00596157"/>
    <w:rsid w:val="005A19F7"/>
    <w:rsid w:val="005A4DAB"/>
    <w:rsid w:val="005B762C"/>
    <w:rsid w:val="005C7873"/>
    <w:rsid w:val="005D023E"/>
    <w:rsid w:val="005D1334"/>
    <w:rsid w:val="005E0A82"/>
    <w:rsid w:val="005E4BD5"/>
    <w:rsid w:val="005F2183"/>
    <w:rsid w:val="005F5A41"/>
    <w:rsid w:val="005F7A6D"/>
    <w:rsid w:val="006114BE"/>
    <w:rsid w:val="006175F8"/>
    <w:rsid w:val="0062298C"/>
    <w:rsid w:val="00622A80"/>
    <w:rsid w:val="00626AC9"/>
    <w:rsid w:val="00634A20"/>
    <w:rsid w:val="0063684B"/>
    <w:rsid w:val="0063759B"/>
    <w:rsid w:val="00662BBF"/>
    <w:rsid w:val="00665DC2"/>
    <w:rsid w:val="006714C5"/>
    <w:rsid w:val="006721F2"/>
    <w:rsid w:val="006725A2"/>
    <w:rsid w:val="00675C3E"/>
    <w:rsid w:val="00676B01"/>
    <w:rsid w:val="006832D3"/>
    <w:rsid w:val="006B38EA"/>
    <w:rsid w:val="006B55A1"/>
    <w:rsid w:val="006D38AB"/>
    <w:rsid w:val="006D47A4"/>
    <w:rsid w:val="006F1A7C"/>
    <w:rsid w:val="006F38E4"/>
    <w:rsid w:val="006F5743"/>
    <w:rsid w:val="007118F0"/>
    <w:rsid w:val="007216AF"/>
    <w:rsid w:val="00721E41"/>
    <w:rsid w:val="00722616"/>
    <w:rsid w:val="00730B06"/>
    <w:rsid w:val="00733712"/>
    <w:rsid w:val="007400D4"/>
    <w:rsid w:val="0074706F"/>
    <w:rsid w:val="007478E9"/>
    <w:rsid w:val="00752B24"/>
    <w:rsid w:val="0077308F"/>
    <w:rsid w:val="00780C61"/>
    <w:rsid w:val="00791237"/>
    <w:rsid w:val="00791ADE"/>
    <w:rsid w:val="00794916"/>
    <w:rsid w:val="007A6EB2"/>
    <w:rsid w:val="007A6F1C"/>
    <w:rsid w:val="007A7FCE"/>
    <w:rsid w:val="007B0B94"/>
    <w:rsid w:val="007C3B35"/>
    <w:rsid w:val="007C6572"/>
    <w:rsid w:val="007C6BB0"/>
    <w:rsid w:val="007D302F"/>
    <w:rsid w:val="007D47E7"/>
    <w:rsid w:val="007D7D59"/>
    <w:rsid w:val="007F2897"/>
    <w:rsid w:val="007F7D20"/>
    <w:rsid w:val="00813D4A"/>
    <w:rsid w:val="008259EE"/>
    <w:rsid w:val="00830238"/>
    <w:rsid w:val="00830617"/>
    <w:rsid w:val="00833BFE"/>
    <w:rsid w:val="0083445E"/>
    <w:rsid w:val="00842696"/>
    <w:rsid w:val="0085486A"/>
    <w:rsid w:val="00860613"/>
    <w:rsid w:val="00864249"/>
    <w:rsid w:val="008656B2"/>
    <w:rsid w:val="00870569"/>
    <w:rsid w:val="0089002F"/>
    <w:rsid w:val="00891318"/>
    <w:rsid w:val="008B33AB"/>
    <w:rsid w:val="008B6216"/>
    <w:rsid w:val="008B6F05"/>
    <w:rsid w:val="008B7839"/>
    <w:rsid w:val="008D31DD"/>
    <w:rsid w:val="008D3BAA"/>
    <w:rsid w:val="008D4815"/>
    <w:rsid w:val="008E1948"/>
    <w:rsid w:val="008F5DD4"/>
    <w:rsid w:val="009066EF"/>
    <w:rsid w:val="00906EC2"/>
    <w:rsid w:val="00912048"/>
    <w:rsid w:val="009258C1"/>
    <w:rsid w:val="00931BD0"/>
    <w:rsid w:val="00937ABF"/>
    <w:rsid w:val="00944351"/>
    <w:rsid w:val="009556F7"/>
    <w:rsid w:val="0095570E"/>
    <w:rsid w:val="0095577E"/>
    <w:rsid w:val="00963410"/>
    <w:rsid w:val="00965FC6"/>
    <w:rsid w:val="009675EC"/>
    <w:rsid w:val="00970499"/>
    <w:rsid w:val="009707F0"/>
    <w:rsid w:val="009741AE"/>
    <w:rsid w:val="00976BBD"/>
    <w:rsid w:val="0098769A"/>
    <w:rsid w:val="00990F8C"/>
    <w:rsid w:val="00992CB5"/>
    <w:rsid w:val="009944D1"/>
    <w:rsid w:val="009961E4"/>
    <w:rsid w:val="009A1963"/>
    <w:rsid w:val="009A5CD8"/>
    <w:rsid w:val="009A60CB"/>
    <w:rsid w:val="009A7430"/>
    <w:rsid w:val="009B0B01"/>
    <w:rsid w:val="009B504A"/>
    <w:rsid w:val="009B5661"/>
    <w:rsid w:val="009B5942"/>
    <w:rsid w:val="009D458B"/>
    <w:rsid w:val="009E7B8C"/>
    <w:rsid w:val="009F011A"/>
    <w:rsid w:val="009F51DA"/>
    <w:rsid w:val="009F526A"/>
    <w:rsid w:val="00A020EE"/>
    <w:rsid w:val="00A03BB6"/>
    <w:rsid w:val="00A03F2A"/>
    <w:rsid w:val="00A05A18"/>
    <w:rsid w:val="00A13523"/>
    <w:rsid w:val="00A14C62"/>
    <w:rsid w:val="00A2703A"/>
    <w:rsid w:val="00A5334C"/>
    <w:rsid w:val="00A53BE5"/>
    <w:rsid w:val="00A53D6F"/>
    <w:rsid w:val="00A60A16"/>
    <w:rsid w:val="00A622BA"/>
    <w:rsid w:val="00A82886"/>
    <w:rsid w:val="00A83949"/>
    <w:rsid w:val="00A862C5"/>
    <w:rsid w:val="00A871D9"/>
    <w:rsid w:val="00A93206"/>
    <w:rsid w:val="00AA4F9A"/>
    <w:rsid w:val="00AB08E2"/>
    <w:rsid w:val="00AB4291"/>
    <w:rsid w:val="00AC28DD"/>
    <w:rsid w:val="00AD0584"/>
    <w:rsid w:val="00AD5902"/>
    <w:rsid w:val="00AD6A84"/>
    <w:rsid w:val="00AE242B"/>
    <w:rsid w:val="00AE6B57"/>
    <w:rsid w:val="00AF0243"/>
    <w:rsid w:val="00AF0B6B"/>
    <w:rsid w:val="00B07063"/>
    <w:rsid w:val="00B112B8"/>
    <w:rsid w:val="00B12CD9"/>
    <w:rsid w:val="00B14256"/>
    <w:rsid w:val="00B16814"/>
    <w:rsid w:val="00B23582"/>
    <w:rsid w:val="00B26989"/>
    <w:rsid w:val="00B36731"/>
    <w:rsid w:val="00B4376C"/>
    <w:rsid w:val="00B43EDB"/>
    <w:rsid w:val="00B444C3"/>
    <w:rsid w:val="00B50251"/>
    <w:rsid w:val="00B50DDA"/>
    <w:rsid w:val="00B61352"/>
    <w:rsid w:val="00B6148C"/>
    <w:rsid w:val="00B6283A"/>
    <w:rsid w:val="00B82428"/>
    <w:rsid w:val="00B90604"/>
    <w:rsid w:val="00B97D58"/>
    <w:rsid w:val="00BA2CDC"/>
    <w:rsid w:val="00BC0EB9"/>
    <w:rsid w:val="00BC10B4"/>
    <w:rsid w:val="00BD115A"/>
    <w:rsid w:val="00BE118E"/>
    <w:rsid w:val="00BE260B"/>
    <w:rsid w:val="00BE349B"/>
    <w:rsid w:val="00BF04F1"/>
    <w:rsid w:val="00C01906"/>
    <w:rsid w:val="00C03279"/>
    <w:rsid w:val="00C10BC7"/>
    <w:rsid w:val="00C17256"/>
    <w:rsid w:val="00C24663"/>
    <w:rsid w:val="00C2672B"/>
    <w:rsid w:val="00C36369"/>
    <w:rsid w:val="00C4689C"/>
    <w:rsid w:val="00C47B49"/>
    <w:rsid w:val="00C512D4"/>
    <w:rsid w:val="00C614D8"/>
    <w:rsid w:val="00C63FFB"/>
    <w:rsid w:val="00C67A6B"/>
    <w:rsid w:val="00C739DA"/>
    <w:rsid w:val="00C74DFA"/>
    <w:rsid w:val="00C77883"/>
    <w:rsid w:val="00C86FE2"/>
    <w:rsid w:val="00C879BF"/>
    <w:rsid w:val="00C922B6"/>
    <w:rsid w:val="00C947B4"/>
    <w:rsid w:val="00C96025"/>
    <w:rsid w:val="00CB00E6"/>
    <w:rsid w:val="00CD254F"/>
    <w:rsid w:val="00CE176F"/>
    <w:rsid w:val="00CE2B5F"/>
    <w:rsid w:val="00CE6BA2"/>
    <w:rsid w:val="00CE7664"/>
    <w:rsid w:val="00CF7A5B"/>
    <w:rsid w:val="00D053F8"/>
    <w:rsid w:val="00D14A5A"/>
    <w:rsid w:val="00D25610"/>
    <w:rsid w:val="00D3045E"/>
    <w:rsid w:val="00D453ED"/>
    <w:rsid w:val="00D45B14"/>
    <w:rsid w:val="00D627A1"/>
    <w:rsid w:val="00D62E61"/>
    <w:rsid w:val="00D7176B"/>
    <w:rsid w:val="00D72677"/>
    <w:rsid w:val="00D759E8"/>
    <w:rsid w:val="00D81F38"/>
    <w:rsid w:val="00D8500C"/>
    <w:rsid w:val="00D9091C"/>
    <w:rsid w:val="00D912ED"/>
    <w:rsid w:val="00D92753"/>
    <w:rsid w:val="00D92BE0"/>
    <w:rsid w:val="00D953E6"/>
    <w:rsid w:val="00DA1E34"/>
    <w:rsid w:val="00DA296C"/>
    <w:rsid w:val="00DA2D71"/>
    <w:rsid w:val="00DB0AC8"/>
    <w:rsid w:val="00DC08F3"/>
    <w:rsid w:val="00DC6756"/>
    <w:rsid w:val="00DF73D7"/>
    <w:rsid w:val="00E050F9"/>
    <w:rsid w:val="00E06962"/>
    <w:rsid w:val="00E17992"/>
    <w:rsid w:val="00E27CB5"/>
    <w:rsid w:val="00E36A01"/>
    <w:rsid w:val="00E37BD4"/>
    <w:rsid w:val="00E40AE8"/>
    <w:rsid w:val="00E42367"/>
    <w:rsid w:val="00E43C21"/>
    <w:rsid w:val="00E45073"/>
    <w:rsid w:val="00E50BCC"/>
    <w:rsid w:val="00E55CB4"/>
    <w:rsid w:val="00E65D9C"/>
    <w:rsid w:val="00E74078"/>
    <w:rsid w:val="00E878B2"/>
    <w:rsid w:val="00EA30F9"/>
    <w:rsid w:val="00EA69DB"/>
    <w:rsid w:val="00EB0CA2"/>
    <w:rsid w:val="00EC1D25"/>
    <w:rsid w:val="00ED478C"/>
    <w:rsid w:val="00ED78D0"/>
    <w:rsid w:val="00EE0533"/>
    <w:rsid w:val="00EE2305"/>
    <w:rsid w:val="00EE6D0D"/>
    <w:rsid w:val="00F027DF"/>
    <w:rsid w:val="00F03343"/>
    <w:rsid w:val="00F06EBE"/>
    <w:rsid w:val="00F10073"/>
    <w:rsid w:val="00F13362"/>
    <w:rsid w:val="00F17AA2"/>
    <w:rsid w:val="00F21BA8"/>
    <w:rsid w:val="00F23F13"/>
    <w:rsid w:val="00F305FC"/>
    <w:rsid w:val="00F43A03"/>
    <w:rsid w:val="00F45093"/>
    <w:rsid w:val="00F614AC"/>
    <w:rsid w:val="00F62C6E"/>
    <w:rsid w:val="00F66795"/>
    <w:rsid w:val="00F70C38"/>
    <w:rsid w:val="00F76C13"/>
    <w:rsid w:val="00F87DA9"/>
    <w:rsid w:val="00F93622"/>
    <w:rsid w:val="00F942D4"/>
    <w:rsid w:val="00F954A8"/>
    <w:rsid w:val="00F9771A"/>
    <w:rsid w:val="00FA7907"/>
    <w:rsid w:val="00FB2232"/>
    <w:rsid w:val="00FD0E4C"/>
    <w:rsid w:val="00FD0FF0"/>
    <w:rsid w:val="00FD1D10"/>
    <w:rsid w:val="00FE1893"/>
    <w:rsid w:val="00FE2956"/>
    <w:rsid w:val="00FE30A7"/>
    <w:rsid w:val="00FF6780"/>
    <w:rsid w:val="5469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F5FA"/>
  <w15:docId w15:val="{2110F0B5-2C7D-4753-B4C0-920C2BC5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qFormat/>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pPr>
      <w:ind w:firstLineChars="200" w:firstLine="420"/>
    </w:pPr>
  </w:style>
  <w:style w:type="character" w:customStyle="1" w:styleId="fontstyle01">
    <w:name w:val="fontstyle01"/>
    <w:basedOn w:val="a0"/>
    <w:rPr>
      <w:rFonts w:ascii="宋体" w:eastAsia="宋体" w:hAnsi="宋体" w:hint="eastAsia"/>
      <w:color w:val="000000"/>
      <w:sz w:val="24"/>
      <w:szCs w:val="24"/>
    </w:rPr>
  </w:style>
  <w:style w:type="character" w:customStyle="1" w:styleId="fontstyle21">
    <w:name w:val="fontstyle21"/>
    <w:basedOn w:val="a0"/>
    <w:rPr>
      <w:rFonts w:ascii="Times New Roman" w:hAnsi="Times New Roman" w:cs="Times New Roman" w:hint="default"/>
      <w:color w:val="000000"/>
      <w:sz w:val="24"/>
      <w:szCs w:val="24"/>
    </w:rPr>
  </w:style>
  <w:style w:type="character" w:customStyle="1" w:styleId="fontstyle11">
    <w:name w:val="fontstyle11"/>
    <w:basedOn w:val="a0"/>
    <w:qFormat/>
    <w:rPr>
      <w:rFonts w:ascii="Times New Roman" w:hAnsi="Times New Roman" w:cs="Times New Roman" w:hint="default"/>
      <w:color w:val="000000"/>
      <w:sz w:val="24"/>
      <w:szCs w:val="24"/>
    </w:rPr>
  </w:style>
  <w:style w:type="character" w:customStyle="1" w:styleId="fontstyle31">
    <w:name w:val="fontstyle31"/>
    <w:basedOn w:val="a0"/>
    <w:rPr>
      <w:rFonts w:ascii="Times New Roman" w:hAnsi="Times New Roman" w:cs="Times New Roman" w:hint="default"/>
      <w:b/>
      <w:bCs/>
      <w:color w:val="000000"/>
      <w:sz w:val="24"/>
      <w:szCs w:val="24"/>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日期 字符"/>
    <w:basedOn w:val="a0"/>
    <w:link w:val="a7"/>
    <w:uiPriority w:val="99"/>
    <w:semiHidden/>
    <w:qFormat/>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aa">
    <w:name w:val="批注框文本 字符"/>
    <w:basedOn w:val="a0"/>
    <w:link w:val="a9"/>
    <w:uiPriority w:val="99"/>
    <w:semiHidden/>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paragraph" w:styleId="af3">
    <w:name w:val="Revision"/>
    <w:hidden/>
    <w:uiPriority w:val="99"/>
    <w:semiHidden/>
    <w:rsid w:val="004A7A48"/>
    <w:rPr>
      <w:kern w:val="2"/>
      <w:sz w:val="21"/>
      <w:szCs w:val="22"/>
    </w:rPr>
  </w:style>
  <w:style w:type="character" w:styleId="af4">
    <w:name w:val="Emphasis"/>
    <w:basedOn w:val="a0"/>
    <w:uiPriority w:val="20"/>
    <w:qFormat/>
    <w:rsid w:val="005F2183"/>
    <w:rPr>
      <w:i/>
      <w:iCs/>
    </w:rPr>
  </w:style>
  <w:style w:type="paragraph" w:customStyle="1" w:styleId="Default">
    <w:name w:val="Default"/>
    <w:rsid w:val="0062298C"/>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298B3-BBCE-448C-908C-629057D4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cp:lastModifiedBy>zxh</cp:lastModifiedBy>
  <cp:revision>69</cp:revision>
  <cp:lastPrinted>2019-08-14T07:10:00Z</cp:lastPrinted>
  <dcterms:created xsi:type="dcterms:W3CDTF">2019-10-31T03:50:00Z</dcterms:created>
  <dcterms:modified xsi:type="dcterms:W3CDTF">2020-03-27T08:18:00Z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