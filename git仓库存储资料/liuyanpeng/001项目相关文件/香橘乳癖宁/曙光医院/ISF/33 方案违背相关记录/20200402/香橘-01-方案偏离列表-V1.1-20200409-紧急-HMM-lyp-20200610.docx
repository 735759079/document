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5B6B6" w14:textId="77777777" w:rsidR="00BA6A95" w:rsidRPr="004C52E7" w:rsidRDefault="001C6034" w:rsidP="00076C45">
      <w:pPr>
        <w:spacing w:line="360" w:lineRule="auto"/>
        <w:jc w:val="center"/>
        <w:rPr>
          <w:rFonts w:ascii="Times New Roman" w:eastAsiaTheme="majorEastAsia" w:hAnsi="Times New Roman" w:cs="Times New Roman"/>
          <w:b/>
          <w:color w:val="auto"/>
          <w:sz w:val="36"/>
          <w:szCs w:val="36"/>
        </w:rPr>
      </w:pPr>
      <w:r w:rsidRPr="004C52E7">
        <w:rPr>
          <w:rFonts w:ascii="Times New Roman" w:eastAsiaTheme="majorEastAsia" w:hAnsi="Times New Roman" w:cs="Times New Roman"/>
          <w:b/>
          <w:color w:val="auto"/>
          <w:sz w:val="36"/>
          <w:szCs w:val="36"/>
        </w:rPr>
        <w:t>附件</w:t>
      </w:r>
      <w:r w:rsidRPr="004C52E7">
        <w:rPr>
          <w:rFonts w:ascii="Times New Roman" w:eastAsiaTheme="majorEastAsia" w:hAnsi="Times New Roman" w:cs="Times New Roman"/>
          <w:b/>
          <w:color w:val="auto"/>
          <w:sz w:val="36"/>
          <w:szCs w:val="36"/>
        </w:rPr>
        <w:t xml:space="preserve">4 </w:t>
      </w:r>
      <w:r w:rsidR="00083BCE" w:rsidRPr="004C52E7">
        <w:rPr>
          <w:rFonts w:ascii="Times New Roman" w:eastAsiaTheme="majorEastAsia" w:hAnsi="Times New Roman" w:cs="Times New Roman"/>
          <w:b/>
          <w:color w:val="auto"/>
          <w:sz w:val="36"/>
          <w:szCs w:val="36"/>
        </w:rPr>
        <w:t>方案偏离列表</w:t>
      </w:r>
    </w:p>
    <w:tbl>
      <w:tblPr>
        <w:tblW w:w="141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43"/>
        <w:gridCol w:w="3489"/>
        <w:gridCol w:w="1384"/>
        <w:gridCol w:w="1710"/>
        <w:gridCol w:w="1752"/>
        <w:gridCol w:w="3833"/>
      </w:tblGrid>
      <w:tr w:rsidR="00347BB1" w:rsidRPr="004C52E7" w14:paraId="6535B90D" w14:textId="77777777" w:rsidTr="00347BB1">
        <w:trPr>
          <w:trHeight w:val="573"/>
          <w:jc w:val="center"/>
        </w:trPr>
        <w:tc>
          <w:tcPr>
            <w:tcW w:w="1943" w:type="dxa"/>
            <w:vAlign w:val="center"/>
          </w:tcPr>
          <w:p w14:paraId="12DF096F" w14:textId="77777777" w:rsidR="00347BB1" w:rsidRPr="004C52E7" w:rsidRDefault="00347BB1" w:rsidP="004E67AB">
            <w:pPr>
              <w:rPr>
                <w:rFonts w:ascii="Times New Roman" w:eastAsia="宋体" w:hAnsi="Times New Roman" w:cs="Times New Roman"/>
                <w:b/>
                <w:bCs/>
                <w:color w:val="auto"/>
                <w:sz w:val="21"/>
                <w:szCs w:val="21"/>
              </w:rPr>
            </w:pPr>
            <w:r w:rsidRPr="004C52E7">
              <w:rPr>
                <w:rFonts w:ascii="Times New Roman" w:eastAsia="宋体" w:hAnsi="宋体" w:cs="Times New Roman"/>
                <w:b/>
                <w:bCs/>
                <w:color w:val="auto"/>
                <w:sz w:val="21"/>
                <w:szCs w:val="21"/>
              </w:rPr>
              <w:t>方案编号</w:t>
            </w:r>
          </w:p>
        </w:tc>
        <w:tc>
          <w:tcPr>
            <w:tcW w:w="3489" w:type="dxa"/>
            <w:vAlign w:val="center"/>
          </w:tcPr>
          <w:p w14:paraId="1179AC56" w14:textId="77777777" w:rsidR="00347BB1" w:rsidRPr="004C52E7" w:rsidRDefault="008D4CB8" w:rsidP="004E67AB">
            <w:pPr>
              <w:rPr>
                <w:rFonts w:asciiTheme="minorEastAsia" w:hAnsiTheme="minorEastAsia" w:cs="Times New Roman"/>
                <w:bCs/>
                <w:color w:val="auto"/>
                <w:sz w:val="21"/>
                <w:szCs w:val="21"/>
              </w:rPr>
            </w:pPr>
            <w:r w:rsidRPr="004C52E7">
              <w:rPr>
                <w:rFonts w:asciiTheme="minorEastAsia" w:hAnsiTheme="minorEastAsia" w:cs="Times New Roman"/>
                <w:bCs/>
                <w:color w:val="auto"/>
                <w:sz w:val="21"/>
                <w:szCs w:val="21"/>
              </w:rPr>
              <w:t>TSL-TCM-XJRPNJN-Ⅱ</w:t>
            </w:r>
          </w:p>
        </w:tc>
        <w:tc>
          <w:tcPr>
            <w:tcW w:w="1384" w:type="dxa"/>
            <w:vAlign w:val="center"/>
          </w:tcPr>
          <w:p w14:paraId="03D51DE3" w14:textId="77777777" w:rsidR="00347BB1" w:rsidRPr="004C52E7" w:rsidRDefault="00347BB1" w:rsidP="004E67AB">
            <w:pPr>
              <w:jc w:val="left"/>
              <w:rPr>
                <w:rFonts w:asciiTheme="minorEastAsia" w:hAnsiTheme="minorEastAsia" w:cs="Times New Roman"/>
                <w:b/>
                <w:bCs/>
                <w:color w:val="auto"/>
                <w:sz w:val="21"/>
                <w:szCs w:val="21"/>
              </w:rPr>
            </w:pPr>
            <w:r w:rsidRPr="004C52E7">
              <w:rPr>
                <w:rFonts w:asciiTheme="minorEastAsia" w:hAnsiTheme="minorEastAsia" w:cs="Times New Roman"/>
                <w:b/>
                <w:bCs/>
                <w:color w:val="auto"/>
                <w:sz w:val="21"/>
                <w:szCs w:val="21"/>
              </w:rPr>
              <w:t>研究名称</w:t>
            </w:r>
          </w:p>
        </w:tc>
        <w:tc>
          <w:tcPr>
            <w:tcW w:w="7295" w:type="dxa"/>
            <w:gridSpan w:val="3"/>
            <w:vAlign w:val="center"/>
          </w:tcPr>
          <w:p w14:paraId="21E83B40" w14:textId="77777777" w:rsidR="00347BB1" w:rsidRPr="004C52E7" w:rsidRDefault="008D4CB8" w:rsidP="00BE6695">
            <w:pPr>
              <w:rPr>
                <w:rFonts w:asciiTheme="minorEastAsia" w:hAnsiTheme="minorEastAsia" w:cs="Times New Roman"/>
                <w:bCs/>
                <w:color w:val="auto"/>
                <w:sz w:val="21"/>
                <w:szCs w:val="21"/>
              </w:rPr>
            </w:pPr>
            <w:r w:rsidRPr="004C52E7">
              <w:rPr>
                <w:rFonts w:asciiTheme="minorEastAsia" w:hAnsiTheme="minorEastAsia" w:cs="Times New Roman"/>
                <w:bCs/>
                <w:color w:val="auto"/>
                <w:sz w:val="21"/>
                <w:szCs w:val="21"/>
              </w:rPr>
              <w:t>香橘乳癖宁胶囊治疗乳腺增生病（肝郁痰凝证）有效性和安全性的随机、双盲、安慰剂平行对照、多中心Ⅱ期临床研究</w:t>
            </w:r>
          </w:p>
        </w:tc>
      </w:tr>
      <w:tr w:rsidR="00347BB1" w:rsidRPr="004C52E7" w14:paraId="1BA88F4A" w14:textId="77777777" w:rsidTr="00347BB1">
        <w:trPr>
          <w:trHeight w:val="526"/>
          <w:jc w:val="center"/>
        </w:trPr>
        <w:tc>
          <w:tcPr>
            <w:tcW w:w="1943" w:type="dxa"/>
            <w:vAlign w:val="center"/>
          </w:tcPr>
          <w:p w14:paraId="59090768" w14:textId="77777777" w:rsidR="00347BB1" w:rsidRPr="004C52E7" w:rsidRDefault="00347BB1" w:rsidP="004E67AB">
            <w:pPr>
              <w:rPr>
                <w:b/>
                <w:bCs/>
                <w:color w:val="auto"/>
                <w:sz w:val="21"/>
                <w:szCs w:val="21"/>
              </w:rPr>
            </w:pPr>
            <w:r w:rsidRPr="004C52E7">
              <w:rPr>
                <w:rFonts w:hint="eastAsia"/>
                <w:b/>
                <w:bCs/>
                <w:color w:val="auto"/>
                <w:sz w:val="21"/>
                <w:szCs w:val="21"/>
              </w:rPr>
              <w:t>中心名称</w:t>
            </w:r>
          </w:p>
        </w:tc>
        <w:tc>
          <w:tcPr>
            <w:tcW w:w="3489" w:type="dxa"/>
            <w:vAlign w:val="center"/>
          </w:tcPr>
          <w:p w14:paraId="4A6DF8E6" w14:textId="77777777" w:rsidR="00347BB1" w:rsidRPr="004C52E7" w:rsidRDefault="00AC6A90" w:rsidP="004E67AB">
            <w:pPr>
              <w:rPr>
                <w:rFonts w:asciiTheme="minorEastAsia" w:hAnsiTheme="minorEastAsia" w:cs="Times New Roman"/>
                <w:color w:val="auto"/>
                <w:sz w:val="24"/>
              </w:rPr>
            </w:pPr>
            <w:r w:rsidRPr="004C52E7">
              <w:rPr>
                <w:rFonts w:asciiTheme="minorEastAsia" w:hAnsiTheme="minorEastAsia" w:cs="Times New Roman"/>
                <w:bCs/>
                <w:color w:val="000000" w:themeColor="text1"/>
                <w:sz w:val="21"/>
                <w:szCs w:val="21"/>
              </w:rPr>
              <w:t>上海中医药大学附属曙光医院</w:t>
            </w:r>
          </w:p>
        </w:tc>
        <w:tc>
          <w:tcPr>
            <w:tcW w:w="1384" w:type="dxa"/>
            <w:vAlign w:val="center"/>
          </w:tcPr>
          <w:p w14:paraId="77F25A68" w14:textId="77777777" w:rsidR="00347BB1" w:rsidRPr="004C52E7" w:rsidRDefault="00347BB1" w:rsidP="004E67AB">
            <w:pPr>
              <w:jc w:val="left"/>
              <w:rPr>
                <w:rFonts w:asciiTheme="minorEastAsia" w:hAnsiTheme="minorEastAsia" w:cs="Times New Roman"/>
                <w:b/>
                <w:bCs/>
                <w:color w:val="auto"/>
                <w:sz w:val="21"/>
              </w:rPr>
            </w:pPr>
            <w:r w:rsidRPr="004C52E7">
              <w:rPr>
                <w:rFonts w:asciiTheme="minorEastAsia" w:hAnsiTheme="minorEastAsia" w:cs="Times New Roman"/>
                <w:b/>
                <w:bCs/>
                <w:color w:val="auto"/>
                <w:sz w:val="21"/>
              </w:rPr>
              <w:t>中心号</w:t>
            </w:r>
          </w:p>
        </w:tc>
        <w:tc>
          <w:tcPr>
            <w:tcW w:w="1710" w:type="dxa"/>
            <w:vAlign w:val="center"/>
          </w:tcPr>
          <w:p w14:paraId="2783333B" w14:textId="77777777" w:rsidR="00347BB1" w:rsidRPr="004C52E7" w:rsidRDefault="00AC6A90" w:rsidP="004E67AB">
            <w:pPr>
              <w:rPr>
                <w:rFonts w:asciiTheme="minorEastAsia" w:hAnsiTheme="minorEastAsia" w:cs="Times New Roman"/>
                <w:color w:val="auto"/>
                <w:sz w:val="24"/>
              </w:rPr>
            </w:pPr>
            <w:r w:rsidRPr="004C52E7">
              <w:rPr>
                <w:rFonts w:asciiTheme="minorEastAsia" w:hAnsiTheme="minorEastAsia" w:cs="Times New Roman"/>
                <w:bCs/>
                <w:color w:val="auto"/>
                <w:sz w:val="21"/>
                <w:szCs w:val="21"/>
              </w:rPr>
              <w:t>01</w:t>
            </w:r>
          </w:p>
        </w:tc>
        <w:tc>
          <w:tcPr>
            <w:tcW w:w="1752" w:type="dxa"/>
            <w:vAlign w:val="center"/>
          </w:tcPr>
          <w:p w14:paraId="6F512430" w14:textId="77777777" w:rsidR="00347BB1" w:rsidRPr="004C52E7" w:rsidRDefault="00347BB1" w:rsidP="004E67AB">
            <w:pPr>
              <w:jc w:val="left"/>
              <w:rPr>
                <w:rFonts w:asciiTheme="minorEastAsia" w:hAnsiTheme="minorEastAsia" w:cs="Times New Roman"/>
                <w:b/>
                <w:bCs/>
                <w:color w:val="auto"/>
                <w:sz w:val="24"/>
              </w:rPr>
            </w:pPr>
            <w:r w:rsidRPr="004C52E7">
              <w:rPr>
                <w:rFonts w:asciiTheme="minorEastAsia" w:hAnsiTheme="minorEastAsia" w:cs="Times New Roman"/>
                <w:b/>
                <w:bCs/>
                <w:color w:val="auto"/>
                <w:sz w:val="21"/>
              </w:rPr>
              <w:t>主要研究者</w:t>
            </w:r>
          </w:p>
        </w:tc>
        <w:tc>
          <w:tcPr>
            <w:tcW w:w="3833" w:type="dxa"/>
            <w:vAlign w:val="center"/>
          </w:tcPr>
          <w:p w14:paraId="16E649C4" w14:textId="77777777" w:rsidR="00347BB1" w:rsidRPr="004C52E7" w:rsidRDefault="00AC6A90" w:rsidP="004E67AB">
            <w:pPr>
              <w:rPr>
                <w:rFonts w:asciiTheme="minorEastAsia" w:hAnsiTheme="minorEastAsia" w:cs="Times New Roman"/>
                <w:color w:val="auto"/>
                <w:sz w:val="24"/>
              </w:rPr>
            </w:pPr>
            <w:r w:rsidRPr="004C52E7">
              <w:rPr>
                <w:rFonts w:asciiTheme="minorEastAsia" w:hAnsiTheme="minorEastAsia" w:cs="Times New Roman"/>
                <w:bCs/>
                <w:color w:val="auto"/>
                <w:sz w:val="21"/>
                <w:szCs w:val="21"/>
              </w:rPr>
              <w:t>万华</w:t>
            </w:r>
          </w:p>
        </w:tc>
      </w:tr>
    </w:tbl>
    <w:p w14:paraId="2C8DCE5E" w14:textId="77777777" w:rsidR="00AD7DBA" w:rsidRPr="004C52E7" w:rsidRDefault="00AD7DBA" w:rsidP="00AD7DBA">
      <w:pPr>
        <w:widowControl/>
        <w:jc w:val="left"/>
        <w:rPr>
          <w:rFonts w:ascii="Times New Roman" w:hAnsiTheme="minorEastAsia" w:cs="Times New Roman"/>
          <w:color w:val="auto"/>
          <w:sz w:val="18"/>
          <w:szCs w:val="18"/>
        </w:rPr>
      </w:pP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93"/>
        <w:gridCol w:w="1351"/>
        <w:gridCol w:w="4252"/>
        <w:gridCol w:w="3261"/>
        <w:gridCol w:w="1275"/>
        <w:gridCol w:w="1134"/>
        <w:gridCol w:w="1576"/>
      </w:tblGrid>
      <w:tr w:rsidR="00AD7DBA" w:rsidRPr="004C52E7" w14:paraId="079CBA85" w14:textId="77777777" w:rsidTr="008D5ECE">
        <w:trPr>
          <w:trHeight w:val="771"/>
          <w:tblHeader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32C6BC" w14:textId="77777777" w:rsidR="00AD7DBA" w:rsidRPr="004C52E7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受试者编号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FF0B4A" w14:textId="77777777" w:rsidR="00AD7DBA" w:rsidRPr="004C52E7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发生日期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60EC6D" w14:textId="77777777" w:rsidR="00AD7DBA" w:rsidRPr="004C52E7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偏离描述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D926EF" w14:textId="50002771" w:rsidR="00AD7DBA" w:rsidRPr="004C52E7" w:rsidRDefault="00AD7DBA" w:rsidP="00214F60">
            <w:pPr>
              <w:jc w:val="center"/>
              <w:rPr>
                <w:rFonts w:asciiTheme="majorEastAsia" w:eastAsiaTheme="majorEastAsia" w:hAnsiTheme="majorEastAsia" w:cs="Arial Unicode MS"/>
                <w:i/>
                <w:color w:val="auto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采取措施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B7A94C" w14:textId="77777777" w:rsidR="00AD7DBA" w:rsidRPr="004C52E7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偏离的分类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E66F7F" w14:textId="77777777" w:rsidR="00AD7DBA" w:rsidRPr="004C52E7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  <w:t>偏离程度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503F65" w14:textId="77777777" w:rsidR="00AD7DBA" w:rsidRPr="004C52E7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备注</w:t>
            </w:r>
            <w:r w:rsidRPr="004C52E7"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  <w:t>说明</w:t>
            </w:r>
          </w:p>
        </w:tc>
      </w:tr>
      <w:tr w:rsidR="00AC6A90" w:rsidRPr="004C52E7" w14:paraId="6123A73A" w14:textId="77777777" w:rsidTr="008D5ECE">
        <w:trPr>
          <w:trHeight w:val="627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C35F8" w14:textId="77777777" w:rsidR="00AC6A90" w:rsidRPr="004C52E7" w:rsidRDefault="00AC6A90" w:rsidP="00AC6A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F20AB" w14:textId="77777777" w:rsidR="00AC6A90" w:rsidRPr="004C52E7" w:rsidRDefault="00AC6A90" w:rsidP="00AC6A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51517" w14:textId="7A523C8B" w:rsidR="00AC6A90" w:rsidRPr="004C52E7" w:rsidRDefault="00AC6A90" w:rsidP="00AC6A9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LYXI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2019/12/6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。受试者第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次月经开始日期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2020/3/6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，结束日期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。按照方案要求受试者需在第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次月经结束后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3±2</w:t>
            </w:r>
            <w:r w:rsidR="006803A5"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天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访视。实际受试者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访视（电话随访后申请药品）日期为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（即月经结束当天），超出方案规定的时间窗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天，属于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6EC73" w14:textId="77777777" w:rsidR="00AC6A90" w:rsidRPr="004C52E7" w:rsidRDefault="00CE1FAB" w:rsidP="00AC6A90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1、报告本中心伦理委员会；</w:t>
            </w:r>
          </w:p>
          <w:p w14:paraId="59EEFF95" w14:textId="4120DBEE" w:rsidR="00A93EC8" w:rsidRDefault="00CE1FAB" w:rsidP="00AC6A90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2、</w:t>
            </w:r>
            <w:r w:rsidR="00A93EC8" w:rsidRPr="004C52E7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监查员发现后已提醒研究者随访时间窗中月经结束后第1天指的是月经结束后面1天，非月经结束当天。</w:t>
            </w:r>
          </w:p>
          <w:p w14:paraId="5ED9AA21" w14:textId="3CB62756" w:rsidR="00CE1FAB" w:rsidRPr="004C52E7" w:rsidRDefault="00A93EC8" w:rsidP="00AC6A90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3、</w:t>
            </w:r>
            <w:r w:rsidR="00CE1FAB" w:rsidRPr="004C52E7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后续</w:t>
            </w:r>
            <w:r w:rsidR="00F46E19" w:rsidRPr="004C52E7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尽量联系受试者在时间窗内进行访视。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09039" w14:textId="77777777" w:rsidR="00AC6A90" w:rsidRPr="004C52E7" w:rsidRDefault="00347271" w:rsidP="00AC6A90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9CB8D" w14:textId="77777777" w:rsidR="00AC6A90" w:rsidRPr="004C52E7" w:rsidRDefault="00F46E19" w:rsidP="00AC6A90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2A8D4" w14:textId="7960ACEA" w:rsidR="00AC6A90" w:rsidRPr="004C52E7" w:rsidRDefault="00AC6A90" w:rsidP="00E440E4">
            <w:pPr>
              <w:jc w:val="left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</w:p>
        </w:tc>
      </w:tr>
      <w:tr w:rsidR="009C0488" w:rsidRPr="004C52E7" w14:paraId="41857E28" w14:textId="77777777" w:rsidTr="008D5ECE">
        <w:trPr>
          <w:trHeight w:val="627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1996" w14:textId="58EB8B6E" w:rsidR="009C0488" w:rsidRPr="004C52E7" w:rsidRDefault="009C0488" w:rsidP="009C04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5E64" w14:textId="5F50DBFE" w:rsidR="009C0488" w:rsidRPr="004C52E7" w:rsidRDefault="009C0488" w:rsidP="009C04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60670" w14:textId="3C1481BB" w:rsidR="009C0488" w:rsidRPr="004C52E7" w:rsidRDefault="009C0488" w:rsidP="009C048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LYXI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2019/12/6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V3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访视，因受疫情影响，未进行现场访视，采取电话远程随访，导致体重、生命体征（腋下体温、坐位心率、血压）、乳腺触诊检查、中医证候评分数据缺失。心电图、血常规、肝功能、肾功能、尿常规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+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镜检、便常规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+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潜血检查未做。属于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19D92" w14:textId="79C1B055" w:rsidR="009C0488" w:rsidRPr="004C52E7" w:rsidRDefault="009C0488" w:rsidP="009C0488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1、报告本中心伦理委员会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6F4A8" w14:textId="16969F13" w:rsidR="009C0488" w:rsidRPr="004C52E7" w:rsidRDefault="009C0488" w:rsidP="009C0488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4B7C3" w14:textId="42302812" w:rsidR="009C0488" w:rsidRPr="004C52E7" w:rsidRDefault="009C0488" w:rsidP="009C0488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ins w:id="0" w:author="liu yanpeng" w:date="2020-06-08T18:30:00Z">
              <w:r>
                <w:rPr>
                  <w:rFonts w:asciiTheme="majorEastAsia" w:eastAsiaTheme="majorEastAsia" w:hAnsiTheme="majorEastAsia" w:cs="Arial Unicode MS"/>
                  <w:i/>
                  <w:color w:val="000000" w:themeColor="text1"/>
                  <w:sz w:val="21"/>
                  <w:szCs w:val="21"/>
                </w:rPr>
                <w:t>2</w:t>
              </w:r>
            </w:ins>
            <w:commentRangeStart w:id="1"/>
            <w:del w:id="2" w:author="liu yanpeng" w:date="2020-06-08T18:30:00Z">
              <w:r w:rsidRPr="004C52E7" w:rsidDel="009C0488">
                <w:rPr>
                  <w:rFonts w:asciiTheme="majorEastAsia" w:eastAsiaTheme="majorEastAsia" w:hAnsiTheme="majorEastAsia" w:cs="Arial Unicode MS" w:hint="eastAsia"/>
                  <w:i/>
                  <w:color w:val="000000" w:themeColor="text1"/>
                  <w:sz w:val="21"/>
                  <w:szCs w:val="21"/>
                </w:rPr>
                <w:delText>3</w:delText>
              </w:r>
              <w:commentRangeEnd w:id="1"/>
              <w:r w:rsidRPr="004C52E7" w:rsidDel="009C0488">
                <w:rPr>
                  <w:rStyle w:val="ab"/>
                </w:rPr>
                <w:commentReference w:id="1"/>
              </w:r>
            </w:del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A6871" w14:textId="39E76F18" w:rsidR="009C0488" w:rsidRPr="004C52E7" w:rsidRDefault="009C0488" w:rsidP="009C0488">
            <w:pPr>
              <w:jc w:val="left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受疫情影响，为无法避免的P</w:t>
            </w:r>
            <w:r w:rsidRPr="004C52E7"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  <w:t>D</w:t>
            </w:r>
          </w:p>
        </w:tc>
      </w:tr>
      <w:tr w:rsidR="009C0488" w:rsidRPr="004C52E7" w14:paraId="22818406" w14:textId="77777777" w:rsidTr="008D5ECE">
        <w:trPr>
          <w:trHeight w:val="627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9E9CB" w14:textId="4B80D7FD" w:rsidR="009C0488" w:rsidRPr="004C52E7" w:rsidRDefault="009C0488" w:rsidP="009C04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0109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B9F4" w14:textId="28EADBD4" w:rsidR="009C0488" w:rsidRPr="004C52E7" w:rsidRDefault="009C0488" w:rsidP="009C04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CC219" w14:textId="55002277" w:rsidR="009C0488" w:rsidRPr="004C52E7" w:rsidRDefault="009C0488" w:rsidP="009C0488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LYXI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2019/12/6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访视，因受疫情影响，未进行现场访视，采取电话远程随访，导致体重、生命体征（腋下体温、坐位心率、血压）、乳腺触诊检查、中医证候评分数据缺失。属于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F07AF" w14:textId="01370FE4" w:rsidR="009C0488" w:rsidRPr="004C52E7" w:rsidRDefault="009C0488" w:rsidP="009C0488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1、报告本中心伦理委员会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68CCF" w14:textId="38695D71" w:rsidR="009C0488" w:rsidRPr="004C52E7" w:rsidRDefault="009C0488" w:rsidP="009C0488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9892" w14:textId="3D329A0F" w:rsidR="009C0488" w:rsidRDefault="009C0488" w:rsidP="009C0488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FBCC" w14:textId="594D06DE" w:rsidR="009C0488" w:rsidRPr="004C52E7" w:rsidRDefault="009C0488" w:rsidP="009C0488">
            <w:pPr>
              <w:jc w:val="left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受疫情影响，为无法避免的P</w:t>
            </w:r>
            <w:r w:rsidRPr="004C52E7"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  <w:t>D</w:t>
            </w:r>
          </w:p>
        </w:tc>
      </w:tr>
      <w:tr w:rsidR="009C0488" w:rsidRPr="004C52E7" w14:paraId="3A9A58EE" w14:textId="77777777" w:rsidTr="008D5ECE">
        <w:trPr>
          <w:trHeight w:val="627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C46C0" w14:textId="74D5F0DD" w:rsidR="009C0488" w:rsidRPr="004C52E7" w:rsidRDefault="009C0488" w:rsidP="009C04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1C0C" w14:textId="77777777" w:rsidR="000C218C" w:rsidRDefault="009C0488" w:rsidP="000C21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2020/12/31</w:t>
            </w:r>
            <w:r w:rsidR="000C218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-</w:t>
            </w:r>
          </w:p>
          <w:p w14:paraId="12A315F8" w14:textId="128A1D98" w:rsidR="009C0488" w:rsidRPr="004C52E7" w:rsidRDefault="000C218C" w:rsidP="000C21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2020/2/4</w:t>
            </w:r>
          </w:p>
          <w:p w14:paraId="158E86BD" w14:textId="77777777" w:rsidR="009C0488" w:rsidRPr="004C52E7" w:rsidRDefault="009C0488" w:rsidP="009C04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2020/2/15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</w:p>
          <w:p w14:paraId="6D63262A" w14:textId="17D3CA9E" w:rsidR="009C0488" w:rsidRPr="004C52E7" w:rsidRDefault="009C0488" w:rsidP="009C04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C0130" w14:textId="45219E74" w:rsidR="009C0488" w:rsidRPr="004C52E7" w:rsidRDefault="009C0488" w:rsidP="00EE247D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LYXI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2019/12/6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commentRangeStart w:id="3"/>
            <w:commentRangeStart w:id="4"/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因换药早、中两次共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16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粒药未服</w:t>
            </w:r>
            <w:commentRangeEnd w:id="3"/>
            <w:r w:rsidRPr="004C52E7">
              <w:rPr>
                <w:rStyle w:val="ab"/>
              </w:rPr>
              <w:commentReference w:id="3"/>
            </w:r>
            <w:commentRangeEnd w:id="4"/>
            <w:r w:rsidR="00DB71D6">
              <w:rPr>
                <w:rStyle w:val="ab"/>
              </w:rPr>
              <w:commentReference w:id="4"/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commentRangeStart w:id="5"/>
            <w:del w:id="6" w:author="liu yanpeng" w:date="2020-06-08T18:38:00Z">
              <w:r w:rsidRPr="004C52E7" w:rsidDel="00EE247D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2020/2/4</w:delText>
              </w:r>
              <w:r w:rsidRPr="004C52E7" w:rsidDel="00EE247D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晚至</w:delText>
              </w:r>
              <w:r w:rsidRPr="004C52E7" w:rsidDel="00EE247D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2020/2/14</w:delText>
              </w:r>
              <w:r w:rsidRPr="004C52E7" w:rsidDel="00EE247D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早</w:delText>
              </w:r>
              <w:r w:rsidRPr="004C52E7" w:rsidDel="00EE247D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V3</w:delText>
              </w:r>
              <w:r w:rsidRPr="004C52E7" w:rsidDel="00EE247D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电话随访前共</w:delText>
              </w:r>
              <w:r w:rsidRPr="004C52E7" w:rsidDel="00EE247D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29</w:delText>
              </w:r>
              <w:r w:rsidRPr="004C52E7" w:rsidDel="00EE247D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次</w:delText>
              </w:r>
              <w:r w:rsidRPr="004C52E7" w:rsidDel="00EE247D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232</w:delText>
              </w:r>
              <w:r w:rsidRPr="004C52E7" w:rsidDel="00EE247D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粒药因月经周期延长药物用完未服。</w:delText>
              </w:r>
              <w:commentRangeEnd w:id="5"/>
              <w:r w:rsidRPr="004C52E7" w:rsidDel="00EE247D">
                <w:rPr>
                  <w:rStyle w:val="ab"/>
                </w:rPr>
                <w:commentReference w:id="5"/>
              </w:r>
            </w:del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ins w:id="7" w:author="liu yanpeng" w:date="2020-06-08T18:40:00Z">
              <w:r w:rsidR="000C218C">
                <w:rPr>
                  <w:rFonts w:ascii="Times New Roman" w:hAnsi="Times New Roman" w:cs="Times New Roman" w:hint="eastAsia"/>
                  <w:color w:val="000000" w:themeColor="text1"/>
                  <w:sz w:val="21"/>
                  <w:szCs w:val="21"/>
                </w:rPr>
                <w:t>2019/12/31-20200204</w:t>
              </w:r>
              <w:r w:rsidR="000C218C">
                <w:rPr>
                  <w:rFonts w:ascii="Times New Roman" w:hAnsi="Times New Roman" w:cs="Times New Roman" w:hint="eastAsia"/>
                  <w:color w:val="000000" w:themeColor="text1"/>
                  <w:sz w:val="21"/>
                  <w:szCs w:val="21"/>
                </w:rPr>
                <w:t>期间按照日记卡记录和理论服用量应为</w:t>
              </w:r>
              <w:r w:rsidR="000C218C">
                <w:rPr>
                  <w:rFonts w:ascii="Times New Roman" w:hAnsi="Times New Roman" w:cs="Times New Roman" w:hint="eastAsia"/>
                  <w:color w:val="000000" w:themeColor="text1"/>
                  <w:sz w:val="21"/>
                  <w:szCs w:val="21"/>
                </w:rPr>
                <w:t>840</w:t>
              </w:r>
              <w:r w:rsidR="000C218C">
                <w:rPr>
                  <w:rFonts w:ascii="Times New Roman" w:hAnsi="Times New Roman" w:cs="Times New Roman" w:hint="eastAsia"/>
                  <w:color w:val="000000" w:themeColor="text1"/>
                  <w:sz w:val="21"/>
                  <w:szCs w:val="21"/>
                </w:rPr>
                <w:t>，实际回收清点发现剩余</w:t>
              </w:r>
              <w:r w:rsidR="000C218C">
                <w:rPr>
                  <w:rFonts w:ascii="Times New Roman" w:hAnsi="Times New Roman" w:cs="Times New Roman" w:hint="eastAsia"/>
                  <w:color w:val="000000" w:themeColor="text1"/>
                  <w:sz w:val="21"/>
                  <w:szCs w:val="21"/>
                </w:rPr>
                <w:t>88</w:t>
              </w:r>
              <w:r w:rsidR="000C218C">
                <w:rPr>
                  <w:rFonts w:ascii="Times New Roman" w:hAnsi="Times New Roman" w:cs="Times New Roman" w:hint="eastAsia"/>
                  <w:color w:val="000000" w:themeColor="text1"/>
                  <w:sz w:val="21"/>
                  <w:szCs w:val="21"/>
                </w:rPr>
                <w:t>粒，此期间漏服</w:t>
              </w:r>
              <w:r w:rsidR="000C218C">
                <w:rPr>
                  <w:rFonts w:ascii="Times New Roman" w:hAnsi="Times New Roman" w:cs="Times New Roman" w:hint="eastAsia"/>
                  <w:color w:val="000000" w:themeColor="text1"/>
                  <w:sz w:val="21"/>
                  <w:szCs w:val="21"/>
                </w:rPr>
                <w:t>88</w:t>
              </w:r>
              <w:r w:rsidR="000C218C">
                <w:rPr>
                  <w:rFonts w:ascii="Times New Roman" w:hAnsi="Times New Roman" w:cs="Times New Roman" w:hint="eastAsia"/>
                  <w:color w:val="000000" w:themeColor="text1"/>
                  <w:sz w:val="21"/>
                  <w:szCs w:val="21"/>
                </w:rPr>
                <w:t>粒。</w:t>
              </w:r>
            </w:ins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020/2/14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中午至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2020/2/15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上午共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粒药因疫情期间快递药品</w:t>
            </w: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未收到未服。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2020/2/15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粒漏服。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中午未服药。按照方案要求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“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每次服用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粒胶囊，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每日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次，餐后口服，</w:t>
            </w:r>
            <w:r w:rsidRPr="004C52E7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连续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服用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个月经周期（含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个月经周期的导入）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”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。受试者未连续服用药物，属于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8F6F" w14:textId="77777777" w:rsidR="009C0488" w:rsidRDefault="009C0488" w:rsidP="009C0488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1、报告本中心伦理委员会</w:t>
            </w:r>
          </w:p>
          <w:p w14:paraId="3A863F84" w14:textId="60B9C69D" w:rsidR="006E3A3F" w:rsidRPr="004C52E7" w:rsidRDefault="006E3A3F" w:rsidP="009C0488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2、加强对受试者教育</w:t>
            </w:r>
            <w:r w:rsidR="00DB71D6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，提高受试者依从性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F83D1" w14:textId="0F43D558" w:rsidR="009C0488" w:rsidRPr="004C52E7" w:rsidRDefault="009C0488" w:rsidP="009C0488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0D319" w14:textId="385C3E00" w:rsidR="009C0488" w:rsidRPr="004C52E7" w:rsidRDefault="009C0488" w:rsidP="009C0488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4EAF" w14:textId="2D1BC0D7" w:rsidR="009C0488" w:rsidRPr="004C52E7" w:rsidRDefault="009C0488" w:rsidP="009C0488">
            <w:pPr>
              <w:jc w:val="left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</w:p>
        </w:tc>
      </w:tr>
      <w:tr w:rsidR="006E3A3F" w:rsidRPr="004C52E7" w14:paraId="6616C4DD" w14:textId="77777777" w:rsidTr="008D5ECE">
        <w:trPr>
          <w:trHeight w:val="627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56C8E" w14:textId="5DD5BCE9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lastRenderedPageBreak/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109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B56D3" w14:textId="77777777" w:rsidR="006E3A3F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020/2/4-</w:t>
            </w:r>
          </w:p>
          <w:p w14:paraId="293263B8" w14:textId="7BE1EE99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6569" w14:textId="17CA227E" w:rsidR="006E3A3F" w:rsidRPr="00EE247D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0109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LYXI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2019/12/6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commentRangeStart w:id="8"/>
            <w:ins w:id="9" w:author="liu yanpeng" w:date="2020-06-08T18:39:00Z"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2020/2/4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晚至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2020/2/14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早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V3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电话随访前共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29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次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232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粒药因月经周期延长药物用完未服。</w:t>
              </w:r>
              <w:commentRangeEnd w:id="8"/>
              <w:r w:rsidRPr="004C52E7">
                <w:rPr>
                  <w:rStyle w:val="ab"/>
                </w:rPr>
                <w:commentReference w:id="8"/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按照方案要求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“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每次服用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8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粒胶囊，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 xml:space="preserve"> 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每日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3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次，餐后口服，</w:t>
              </w:r>
              <w:r w:rsidRPr="004C52E7">
                <w:rPr>
                  <w:rFonts w:ascii="Times New Roman" w:hAnsi="Times New Roman" w:cs="Times New Roman"/>
                  <w:b/>
                  <w:color w:val="000000" w:themeColor="text1"/>
                  <w:sz w:val="21"/>
                  <w:szCs w:val="21"/>
                </w:rPr>
                <w:t>连续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服用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 xml:space="preserve"> 4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个月经周期（含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1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个月经周期的导入）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”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。受试者未连续服用药物，属于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PD</w:t>
              </w:r>
              <w:r w:rsidRPr="004C52E7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t>。</w:t>
              </w:r>
            </w:ins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71F45" w14:textId="30828F8E" w:rsidR="006E3A3F" w:rsidRPr="004C52E7" w:rsidRDefault="006E3A3F" w:rsidP="006E3A3F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1、报告本中心伦理委员会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787C3" w14:textId="699A6047" w:rsidR="006E3A3F" w:rsidRPr="004C52E7" w:rsidRDefault="006E3A3F" w:rsidP="006E3A3F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01AAE" w14:textId="626C66B2" w:rsidR="006E3A3F" w:rsidRPr="004C52E7" w:rsidRDefault="006E3A3F" w:rsidP="006E3A3F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C730E" w14:textId="79A871C7" w:rsidR="006E3A3F" w:rsidRPr="004C52E7" w:rsidRDefault="006E3A3F" w:rsidP="006E3A3F">
            <w:pPr>
              <w:jc w:val="left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每次访视仅提供35天的研究产品，受试者月经周期延长，为不可避免的P</w:t>
            </w:r>
            <w:r w:rsidRPr="004C52E7"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  <w:t>D</w:t>
            </w:r>
          </w:p>
        </w:tc>
      </w:tr>
      <w:tr w:rsidR="006E3A3F" w:rsidRPr="004C52E7" w14:paraId="0D8CD3FD" w14:textId="77777777" w:rsidTr="008D5ECE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35096" w14:textId="77777777" w:rsidR="006E3A3F" w:rsidRPr="00A93EC8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74F46" w14:textId="77777777" w:rsidR="006E3A3F" w:rsidRPr="00A93EC8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926E3" w14:textId="408818FF" w:rsidR="006E3A3F" w:rsidRPr="00A93EC8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MIYU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2019/12/7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2019/12/10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002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。受试者第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次月经开始日期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2020/1/16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，结束日期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2020/1/20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。按照方案要求受试者需在第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次月经结束后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3±2</w:t>
            </w:r>
            <w:r w:rsidRPr="00A93EC8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天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V3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访视。实际受试者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V3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访视日期为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2020/1/20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（即月经结束当天），超出方案规定的时间窗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天，属于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A93EC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5D956" w14:textId="77777777" w:rsidR="006E3A3F" w:rsidRPr="00A93EC8" w:rsidRDefault="006E3A3F" w:rsidP="006E3A3F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 w:rsidRPr="00A93EC8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1、报告本中心伦理委员会；</w:t>
            </w:r>
          </w:p>
          <w:p w14:paraId="3967766B" w14:textId="676DF84B" w:rsidR="006E3A3F" w:rsidRDefault="006E3A3F" w:rsidP="006E3A3F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 w:rsidRPr="00A93EC8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2、监查员发现后已提醒研究者随访时间窗中月经结束后第</w:t>
            </w:r>
            <w:r w:rsidRPr="00A93EC8"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  <w:t>1天指的是月经结束后面1天，非月经结束当天。</w:t>
            </w:r>
          </w:p>
          <w:p w14:paraId="67BF9048" w14:textId="7B87D2D1" w:rsidR="006E3A3F" w:rsidRPr="00A93EC8" w:rsidRDefault="006E3A3F" w:rsidP="006E3A3F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3、</w:t>
            </w:r>
            <w:r w:rsidRPr="00A93EC8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后续尽量联系受试者在时间窗内进行访视。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F0468" w14:textId="77777777" w:rsidR="006E3A3F" w:rsidRPr="00A93EC8" w:rsidRDefault="006E3A3F" w:rsidP="006E3A3F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A93EC8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8D2FC" w14:textId="77777777" w:rsidR="006E3A3F" w:rsidRPr="00A93EC8" w:rsidRDefault="006E3A3F" w:rsidP="006E3A3F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A93EC8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2F925" w14:textId="2A87E7F1" w:rsidR="006E3A3F" w:rsidRPr="0035068D" w:rsidRDefault="006E3A3F" w:rsidP="006E3A3F">
            <w:pPr>
              <w:jc w:val="left"/>
              <w:rPr>
                <w:rFonts w:asciiTheme="majorEastAsia" w:eastAsiaTheme="majorEastAsia" w:hAnsiTheme="majorEastAsia" w:cs="Arial Unicode MS"/>
                <w:color w:val="FF0000"/>
                <w:sz w:val="21"/>
                <w:szCs w:val="21"/>
              </w:rPr>
            </w:pPr>
          </w:p>
        </w:tc>
      </w:tr>
      <w:tr w:rsidR="006E3A3F" w:rsidRPr="004C52E7" w14:paraId="38770E8B" w14:textId="77777777" w:rsidTr="008D5ECE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BC0B4" w14:textId="2EF6DCE8" w:rsidR="006E3A3F" w:rsidRPr="00A93EC8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9686" w14:textId="4F857254" w:rsidR="006E3A3F" w:rsidRPr="00A93EC8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78A6A" w14:textId="4D7FF1FE" w:rsidR="006E3A3F" w:rsidRPr="00A93EC8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MIYU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2019/12/7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2019/12/10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002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V4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访视，因受疫情影响，未进行现场访视，采取电话远程随访，导致体重、生命体征（腋下体温、坐位心率、血压）、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乳腺触诊检查、中医证候评分数据缺失。属于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5E88A" w14:textId="40738DF7" w:rsidR="006E3A3F" w:rsidRPr="00A46C5C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6C5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lastRenderedPageBreak/>
              <w:t>1</w:t>
            </w:r>
            <w:r w:rsidRPr="00A46C5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、报告本中心伦理委员会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6BC6B" w14:textId="2C1A1DC4" w:rsidR="006E3A3F" w:rsidRPr="00A46C5C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6C5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716E2" w14:textId="00F4A44D" w:rsidR="006E3A3F" w:rsidRPr="00A46C5C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6C5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5B6EA" w14:textId="444FC503" w:rsidR="006E3A3F" w:rsidRPr="00A46C5C" w:rsidRDefault="006E3A3F" w:rsidP="006E3A3F">
            <w:pPr>
              <w:jc w:val="lef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6C5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受疫情影响，为无法避免的</w:t>
            </w:r>
            <w:r w:rsidRPr="00A46C5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P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</w:t>
            </w:r>
          </w:p>
        </w:tc>
      </w:tr>
      <w:tr w:rsidR="006E3A3F" w:rsidRPr="004C52E7" w14:paraId="338CC73C" w14:textId="77777777" w:rsidTr="008D5ECE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179F6" w14:textId="294D8443" w:rsidR="006E3A3F" w:rsidRPr="00A46C5C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0110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0BAAA" w14:textId="1DD7CD9E" w:rsidR="006E3A3F" w:rsidRPr="00A46C5C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605F8" w14:textId="7AF7E09D" w:rsidR="006E3A3F" w:rsidRPr="00A46C5C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MIYU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2019/12/7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2019/12/10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002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2020/3/12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V5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访视，因受疫情影响，无法进入住院部测量坐位心率、血压，导致数据缺失。属于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FB863" w14:textId="1270EC69" w:rsidR="006E3A3F" w:rsidRPr="00A46C5C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6C5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1</w:t>
            </w:r>
            <w:r w:rsidRPr="00A46C5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、报告本中心伦理委员会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177C6" w14:textId="112A37E9" w:rsidR="006E3A3F" w:rsidRPr="00A46C5C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6C5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C9730" w14:textId="1BAFAF3A" w:rsidR="006E3A3F" w:rsidRPr="00A46C5C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6C5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0BF03" w14:textId="3DE205C8" w:rsidR="006E3A3F" w:rsidRPr="00A46C5C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A46C5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受疫情影响，无法进入住院部测量生命体征。监查员已申请相关设备，后续可避免此类</w:t>
            </w:r>
            <w:r w:rsidRPr="00A46C5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P</w:t>
            </w:r>
            <w:r w:rsidRPr="00A46C5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</w:t>
            </w:r>
          </w:p>
        </w:tc>
      </w:tr>
      <w:tr w:rsidR="006E3A3F" w:rsidRPr="004C52E7" w14:paraId="28634C36" w14:textId="77777777" w:rsidTr="008D5ECE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A2FC1" w14:textId="0D568D52" w:rsidR="006E3A3F" w:rsidRPr="00A46C5C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84207" w14:textId="77777777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2019/12/30-</w:t>
            </w:r>
          </w:p>
          <w:p w14:paraId="3C89EC12" w14:textId="77777777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</w:p>
          <w:p w14:paraId="12324D1A" w14:textId="77777777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2020/1/16-</w:t>
            </w:r>
          </w:p>
          <w:p w14:paraId="2EC49AC4" w14:textId="77777777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2020/1/18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</w:p>
          <w:p w14:paraId="47720D25" w14:textId="77777777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2020/2/14-</w:t>
            </w:r>
          </w:p>
          <w:p w14:paraId="4AE6C3AC" w14:textId="7D6F2A44" w:rsidR="006E3A3F" w:rsidRPr="00A46C5C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2020/2/15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D7F0B" w14:textId="2CB56D23" w:rsidR="006E3A3F" w:rsidRPr="00A46C5C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MIYU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2019/12/7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2019/12/10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2019/12/30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中午至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上午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因药品回收共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12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96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粒药品未服用。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2020/1/16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至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2020/1/18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受试者因月经期共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9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72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粒药品未服用。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中午至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2020/2/15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中午共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粒未服。按照方案要求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“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每次服用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粒胶囊，每日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次，餐后口服，</w:t>
            </w:r>
            <w:r w:rsidRPr="004C52E7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连续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服用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个月经周期（含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个月经周期的导入）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”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。受试者未连续服用药物，属于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8AA10" w14:textId="77777777" w:rsidR="006E3A3F" w:rsidRPr="004C52E7" w:rsidRDefault="006E3A3F" w:rsidP="006E3A3F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1、报告本中心伦理委员会；</w:t>
            </w:r>
          </w:p>
          <w:p w14:paraId="5F2F8F81" w14:textId="7E10F330" w:rsidR="006E3A3F" w:rsidRPr="00A46C5C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2、每次发放研究产品时嘱咐受试者经期不停服，连续服用研究产品。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11EC8" w14:textId="6B4E6E4C" w:rsidR="006E3A3F" w:rsidRPr="00A46C5C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6AD1B" w14:textId="3AEA4F2C" w:rsidR="006E3A3F" w:rsidRPr="00A46C5C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BC577" w14:textId="49EC24AC" w:rsidR="006E3A3F" w:rsidRPr="00A46C5C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1、监查员发现后已提醒研究者嘱咐受试者经期不停服，在有药品的情况下要持续服用。</w:t>
            </w:r>
          </w:p>
        </w:tc>
      </w:tr>
      <w:tr w:rsidR="006E3A3F" w:rsidRPr="004C52E7" w14:paraId="79AC2D69" w14:textId="77777777" w:rsidTr="008D5ECE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73406" w14:textId="3BEBC464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0110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3AC1D" w14:textId="5EDA0645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2020-04-11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E9786" w14:textId="6D2F6C04" w:rsidR="006E3A3F" w:rsidRPr="004C52E7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MIYU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2019/12/7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2019/12/10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随机入组，随机号为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002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。受试者第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次月经开始日期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，结束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日期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5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。按照方案要求受试者需在第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次月经结束后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3±2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天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进行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6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访视。实际受试者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6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访视日期为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4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11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，超出方案规定的时间窗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天，属于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B5E5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81662" w14:textId="77777777" w:rsidR="006E3A3F" w:rsidRPr="00A93EC8" w:rsidRDefault="006E3A3F" w:rsidP="006E3A3F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 w:rsidRPr="00A93EC8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lastRenderedPageBreak/>
              <w:t>1、报告本中心伦理委员会；</w:t>
            </w:r>
          </w:p>
          <w:p w14:paraId="335F705D" w14:textId="0056AEE4" w:rsidR="006E3A3F" w:rsidRDefault="006E3A3F" w:rsidP="006E3A3F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 w:rsidRPr="00A93EC8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2、监查员发现后</w:t>
            </w:r>
            <w:r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再次</w:t>
            </w:r>
            <w:r w:rsidRPr="00A93EC8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提醒研究者随访时间窗中月经结束后第</w:t>
            </w:r>
            <w:r w:rsidRPr="00A93EC8"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  <w:t>1天指的是月经结束后面1天，非月经</w:t>
            </w:r>
            <w:r w:rsidRPr="00A93EC8"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  <w:lastRenderedPageBreak/>
              <w:t>结束当天。</w:t>
            </w:r>
          </w:p>
          <w:p w14:paraId="4A17B1FE" w14:textId="6F66738D" w:rsidR="006E3A3F" w:rsidRPr="004C52E7" w:rsidRDefault="006E3A3F" w:rsidP="006E3A3F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3、</w:t>
            </w:r>
            <w:r w:rsidRPr="00A93EC8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后续尽量联系受试者在时间窗内进行访视。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42D9A" w14:textId="0E322ADD" w:rsidR="006E3A3F" w:rsidRPr="004C52E7" w:rsidRDefault="006E3A3F" w:rsidP="006E3A3F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lastRenderedPageBreak/>
              <w:t>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615A2" w14:textId="35A328AB" w:rsidR="006E3A3F" w:rsidRPr="004C52E7" w:rsidRDefault="006E3A3F" w:rsidP="006E3A3F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8B388" w14:textId="77777777" w:rsidR="006E3A3F" w:rsidRPr="004C52E7" w:rsidRDefault="006E3A3F" w:rsidP="006E3A3F">
            <w:pPr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</w:p>
        </w:tc>
      </w:tr>
      <w:tr w:rsidR="006E3A3F" w:rsidRPr="004C52E7" w14:paraId="438D520D" w14:textId="77777777" w:rsidTr="008D5ECE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D58B0" w14:textId="77777777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0111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05898" w14:textId="77777777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2020/1/8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36E0C" w14:textId="0CC73045" w:rsidR="006E3A3F" w:rsidRPr="004C52E7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C52E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YMLI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2019/12/9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签署知情同意书，受试者第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次月经开始日期</w:t>
            </w:r>
            <w:r w:rsidRPr="004C52E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2019/12/27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，结束日期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。按照方案要求受试者需在第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次月经结束后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3±2</w:t>
            </w: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天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进入导入期。实际受试者导入日期为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2020/1/8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，超出方案规定的时间窗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天，属于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1B05A" w14:textId="77777777" w:rsidR="006E3A3F" w:rsidRPr="004C52E7" w:rsidRDefault="006E3A3F" w:rsidP="006E3A3F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1、报告本中心伦理委员会；</w:t>
            </w:r>
          </w:p>
          <w:p w14:paraId="5CE3E5F4" w14:textId="77777777" w:rsidR="000F4B34" w:rsidRDefault="006E3A3F" w:rsidP="006E3A3F">
            <w:pPr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2、</w:t>
            </w:r>
            <w:r w:rsidR="000F4B34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3、</w:t>
            </w:r>
            <w:r w:rsidR="000F4B34" w:rsidRPr="004C52E7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提醒研究者加强受试者教育，提高受试者依从性</w:t>
            </w:r>
          </w:p>
          <w:p w14:paraId="2AB75F6A" w14:textId="19E68414" w:rsidR="000F4B34" w:rsidRPr="000F4B34" w:rsidRDefault="000F4B34" w:rsidP="006E3A3F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、</w:t>
            </w:r>
            <w:r w:rsidR="006E3A3F" w:rsidRPr="004C52E7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后续尽量联系受试者在时间窗内进行访视。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41C81" w14:textId="77777777" w:rsidR="006E3A3F" w:rsidRPr="004C52E7" w:rsidRDefault="006E3A3F" w:rsidP="006E3A3F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6723" w14:textId="77777777" w:rsidR="006E3A3F" w:rsidRPr="004C52E7" w:rsidRDefault="006E3A3F" w:rsidP="006E3A3F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FA798" w14:textId="1C68A9C9" w:rsidR="006E3A3F" w:rsidRPr="004C52E7" w:rsidRDefault="006E3A3F" w:rsidP="006E3A3F">
            <w:pPr>
              <w:jc w:val="left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</w:p>
        </w:tc>
      </w:tr>
      <w:tr w:rsidR="006E3A3F" w:rsidRPr="004C52E7" w14:paraId="049F61E4" w14:textId="77777777" w:rsidTr="008D5ECE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1A2C7" w14:textId="14BBB54E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0111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72112" w14:textId="77777777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2020/1/9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</w:p>
          <w:p w14:paraId="782C57B3" w14:textId="77777777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2020/1/11-</w:t>
            </w:r>
          </w:p>
          <w:p w14:paraId="582D55A7" w14:textId="77777777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2020/1/13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2020/1/15-</w:t>
            </w:r>
          </w:p>
          <w:p w14:paraId="5E3BD7FC" w14:textId="77777777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</w:p>
          <w:p w14:paraId="38D9C31A" w14:textId="77777777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2020/1/24-</w:t>
            </w:r>
          </w:p>
          <w:p w14:paraId="151E8D25" w14:textId="77777777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2020/2/8</w:t>
            </w:r>
          </w:p>
          <w:p w14:paraId="50198FF8" w14:textId="77777777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2020/2/10-</w:t>
            </w:r>
          </w:p>
          <w:p w14:paraId="311E6EE8" w14:textId="7FB4FA87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1801D" w14:textId="5CFBFA49" w:rsidR="006E3A3F" w:rsidRPr="004C52E7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C52E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YMLI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2019/12/9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2020/1/8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进入导入期。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2020/1/9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漏服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次导入期药物，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2020/1/12-2020/1/13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2020/1/15-20200122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2020/1/25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2020/1/30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2020/2/4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2020/2/6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2020/2/10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每天漏服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次导入期药物；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2020/1/11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2020/1/26-2020/1/29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2020/1/31-2020/2/3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2020/2/5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2020/2/7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2020/2/8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2020/2/12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每天漏服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次导入期药物，共漏服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47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376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粒。按照方案要求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“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导入期每次服用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粒胶囊，每日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次，餐后口服，连续服用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”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，受试者未连续服用，属于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97AC3" w14:textId="77777777" w:rsidR="006E3A3F" w:rsidRDefault="006E3A3F" w:rsidP="006E3A3F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1、报告本中心伦理委员会</w:t>
            </w:r>
          </w:p>
          <w:p w14:paraId="23ECBD77" w14:textId="2A0AA45C" w:rsidR="000F4B34" w:rsidRPr="004C52E7" w:rsidRDefault="000F4B34" w:rsidP="006E3A3F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2、监查员已提醒研究者后续可选择依从性好的受试者参加研究。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D4B7B" w14:textId="0EF28FBF" w:rsidR="006E3A3F" w:rsidRPr="004C52E7" w:rsidRDefault="006E3A3F" w:rsidP="006E3A3F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591F1" w14:textId="0A814651" w:rsidR="006E3A3F" w:rsidRPr="004C52E7" w:rsidRDefault="006E3A3F" w:rsidP="006E3A3F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C7F60" w14:textId="65DDF722" w:rsidR="006E3A3F" w:rsidRPr="004C52E7" w:rsidRDefault="006E3A3F" w:rsidP="006E3A3F">
            <w:pPr>
              <w:jc w:val="left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1</w:t>
            </w:r>
            <w:r w:rsidR="000732D9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、该受试者导入失败</w:t>
            </w:r>
          </w:p>
        </w:tc>
      </w:tr>
      <w:tr w:rsidR="006E3A3F" w:rsidRPr="004C52E7" w14:paraId="07981A68" w14:textId="77777777" w:rsidTr="008D5ECE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431FB" w14:textId="4DC0DA49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0111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E52DC" w14:textId="7A8302B9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2020/2/9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D9252" w14:textId="0C408325" w:rsidR="006E3A3F" w:rsidRPr="004C52E7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bookmarkStart w:id="10" w:name="_GoBack"/>
            <w:bookmarkEnd w:id="10"/>
            <w:del w:id="11" w:author="liu yanpeng" w:date="2020-06-10T12:27:00Z"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筛选号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0111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受试者，姓名缩写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</w:rPr>
                <w:delText xml:space="preserve"> 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YMLI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，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2019/12/9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签署知情同意书，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2020/1/8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进入导入期。</w:delText>
              </w:r>
              <w:commentRangeStart w:id="12"/>
              <w:commentRangeStart w:id="13"/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2020/2/9NRS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评分漏填。</w:delText>
              </w:r>
              <w:commentRangeEnd w:id="12"/>
              <w:r w:rsidDel="000732D9">
                <w:rPr>
                  <w:rStyle w:val="ab"/>
                </w:rPr>
                <w:commentReference w:id="12"/>
              </w:r>
              <w:commentRangeEnd w:id="13"/>
              <w:r w:rsidDel="000732D9">
                <w:rPr>
                  <w:rStyle w:val="ab"/>
                </w:rPr>
                <w:commentReference w:id="13"/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按照方案要求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“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进入导期后，受试者每日自评，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 xml:space="preserve"> 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记录当天疼痛最严重程度（大值）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 xml:space="preserve"> 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最严重程度（大值），属于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PD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。</w:delText>
              </w:r>
            </w:del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B5212" w14:textId="77777777" w:rsidR="006E3A3F" w:rsidRDefault="006E3A3F" w:rsidP="006E3A3F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1、报告本中心伦理委员会</w:t>
            </w:r>
          </w:p>
          <w:p w14:paraId="010329D0" w14:textId="04B1CD36" w:rsidR="000F4B34" w:rsidRPr="004C52E7" w:rsidRDefault="000F4B34" w:rsidP="006E3A3F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2、</w:t>
            </w:r>
            <w:r w:rsidRPr="004C52E7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监查员已提醒C</w:t>
            </w:r>
            <w:r w:rsidRPr="004C52E7"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  <w:t>RC</w:t>
            </w:r>
            <w:r w:rsidRPr="004C52E7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每日查看受试者填写情况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7B1C1" w14:textId="69C16D3E" w:rsidR="006E3A3F" w:rsidRPr="004C52E7" w:rsidRDefault="006E3A3F" w:rsidP="006E3A3F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  <w:t>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B24DD" w14:textId="3C88C561" w:rsidR="006E3A3F" w:rsidRPr="004C52E7" w:rsidRDefault="006E3A3F" w:rsidP="006E3A3F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1F8F1" w14:textId="1490128D" w:rsidR="006E3A3F" w:rsidRPr="004C52E7" w:rsidRDefault="006E3A3F" w:rsidP="006E3A3F">
            <w:pPr>
              <w:jc w:val="left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</w:p>
        </w:tc>
      </w:tr>
      <w:tr w:rsidR="006E3A3F" w:rsidRPr="004C52E7" w14:paraId="25F202CB" w14:textId="77777777" w:rsidTr="008D5ECE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B28DD" w14:textId="17A3B590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0113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91213" w14:textId="77777777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2019/12/19</w:t>
            </w: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、</w:t>
            </w: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2019/12/21</w:t>
            </w: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、</w:t>
            </w:r>
          </w:p>
          <w:p w14:paraId="05B76F06" w14:textId="77777777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2019/12/22</w:t>
            </w: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、</w:t>
            </w:r>
          </w:p>
          <w:p w14:paraId="1CDB999A" w14:textId="692AE011" w:rsidR="006E3A3F" w:rsidRPr="004C52E7" w:rsidRDefault="006E3A3F" w:rsidP="006E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2020/1/1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07167" w14:textId="2CE2D06E" w:rsidR="006E3A3F" w:rsidRPr="004C52E7" w:rsidRDefault="006E3A3F" w:rsidP="006E3A3F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筛选号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0113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受试者，姓名缩写</w:t>
            </w:r>
            <w:r w:rsidRPr="004C52E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LJRU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2019/12/9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签署知情同意书，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进入导入期。</w:t>
            </w:r>
            <w:r w:rsidRPr="004C52E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2019/12/19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2019</w:t>
            </w: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/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12</w:t>
            </w: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/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、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2020/1/1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漏服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次导入期药物；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2019</w:t>
            </w: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/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12</w:t>
            </w: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/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22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漏服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次导入期药物，共漏服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6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</w:t>
            </w:r>
            <w:ins w:id="14" w:author="zxh" w:date="2020-04-10T16:41:00Z">
              <w:r>
                <w:rPr>
                  <w:rFonts w:ascii="Times New Roman" w:hAnsi="Times New Roman" w:cs="Times New Roman" w:hint="eastAsia"/>
                  <w:color w:val="000000" w:themeColor="text1"/>
                  <w:sz w:val="21"/>
                  <w:szCs w:val="21"/>
                </w:rPr>
                <w:t>。</w:t>
              </w:r>
            </w:ins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按照方案要求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“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导入期每次服用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8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粒胶囊，每日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次，餐后口服，连续服用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个月经周期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”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，受试者未连续服用，属于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PD</w:t>
            </w: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7A419" w14:textId="77777777" w:rsidR="006E3A3F" w:rsidRDefault="006E3A3F" w:rsidP="006E3A3F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1、报告本中心伦理委员会</w:t>
            </w:r>
          </w:p>
          <w:p w14:paraId="392B48B2" w14:textId="273118F3" w:rsidR="000F4B34" w:rsidRPr="004C52E7" w:rsidRDefault="000F4B34" w:rsidP="006E3A3F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2、监查员已提醒研究者后续可选择依从性好的受试者参加研究。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AB0E" w14:textId="314A78D1" w:rsidR="006E3A3F" w:rsidRPr="004C52E7" w:rsidRDefault="006E3A3F" w:rsidP="006E3A3F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F227B" w14:textId="1109C5DE" w:rsidR="006E3A3F" w:rsidRPr="004C52E7" w:rsidRDefault="006E3A3F" w:rsidP="006E3A3F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88441" w14:textId="7B4B97F1" w:rsidR="006E3A3F" w:rsidRPr="004C52E7" w:rsidRDefault="006E3A3F" w:rsidP="006E3A3F">
            <w:pPr>
              <w:jc w:val="left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1</w:t>
            </w:r>
            <w:r w:rsidR="000732D9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、该受试者导入失败</w:t>
            </w:r>
          </w:p>
          <w:p w14:paraId="2ADAC631" w14:textId="40E9AF57" w:rsidR="006E3A3F" w:rsidRPr="004C52E7" w:rsidRDefault="006E3A3F" w:rsidP="006E3A3F">
            <w:pPr>
              <w:jc w:val="left"/>
              <w:rPr>
                <w:rFonts w:asciiTheme="majorEastAsia" w:eastAsiaTheme="majorEastAsia" w:hAnsiTheme="majorEastAsia" w:cs="Arial Unicode MS"/>
                <w:sz w:val="21"/>
                <w:szCs w:val="21"/>
              </w:rPr>
            </w:pPr>
          </w:p>
        </w:tc>
      </w:tr>
      <w:tr w:rsidR="006E3A3F" w:rsidRPr="004C52E7" w14:paraId="4E517266" w14:textId="77777777" w:rsidTr="008D5ECE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1FA0A" w14:textId="35E59199" w:rsidR="006E3A3F" w:rsidRPr="007F3256" w:rsidRDefault="006E3A3F" w:rsidP="006E3A3F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0108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238BC" w14:textId="430F6FB4" w:rsidR="006E3A3F" w:rsidRPr="007F3256" w:rsidRDefault="006E3A3F" w:rsidP="006E3A3F">
            <w:pPr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4C52E7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2019/12/31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75BBE" w14:textId="467564DE" w:rsidR="006E3A3F" w:rsidRPr="007F3256" w:rsidRDefault="006E3A3F" w:rsidP="006E3A3F">
            <w:pPr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del w:id="15" w:author="liu yanpeng" w:date="2020-06-10T12:27:00Z"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筛选号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0108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受试者，姓名缩写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</w:rPr>
                <w:delText xml:space="preserve"> 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WSHU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，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2019/12/4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签署知情同意书，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2019/12/19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进入导入期。</w:delText>
              </w:r>
              <w:commentRangeStart w:id="16"/>
              <w:commentRangeStart w:id="17"/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2019/12/31NRS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评分漏填。</w:delText>
              </w:r>
              <w:commentRangeEnd w:id="16"/>
              <w:r w:rsidDel="000732D9">
                <w:rPr>
                  <w:rStyle w:val="ab"/>
                </w:rPr>
                <w:commentReference w:id="16"/>
              </w:r>
              <w:commentRangeEnd w:id="17"/>
              <w:r w:rsidDel="000732D9">
                <w:rPr>
                  <w:rStyle w:val="ab"/>
                </w:rPr>
                <w:commentReference w:id="17"/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照方案要求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“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进入导期后，受试者每日自评，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 xml:space="preserve"> 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记录当天疼痛最严重程度（大值）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 xml:space="preserve"> 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最严重程度（大值），属于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PD</w:delText>
              </w:r>
              <w:r w:rsidRPr="004C52E7" w:rsidDel="000732D9">
                <w:rPr>
                  <w:rFonts w:ascii="Times New Roman" w:hAnsi="Times New Roman" w:cs="Times New Roman"/>
                  <w:color w:val="000000" w:themeColor="text1"/>
                  <w:sz w:val="21"/>
                  <w:szCs w:val="21"/>
                </w:rPr>
                <w:delText>。</w:delText>
              </w:r>
            </w:del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AD6F6" w14:textId="77777777" w:rsidR="006E3A3F" w:rsidRDefault="006E3A3F" w:rsidP="006E3A3F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1、报告本中心伦理委员会</w:t>
            </w:r>
          </w:p>
          <w:p w14:paraId="34573A87" w14:textId="5DCCCAE2" w:rsidR="000F4B34" w:rsidRPr="007F3256" w:rsidRDefault="000F4B34" w:rsidP="006E3A3F">
            <w:pPr>
              <w:rPr>
                <w:rFonts w:asciiTheme="majorEastAsia" w:eastAsiaTheme="majorEastAsia" w:hAnsiTheme="majorEastAsia" w:cs="Arial"/>
                <w:color w:val="FF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2、</w:t>
            </w:r>
            <w:r w:rsidRPr="004C52E7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监查员已提醒C</w:t>
            </w:r>
            <w:r w:rsidRPr="004C52E7"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  <w:t>RC</w:t>
            </w:r>
            <w:r w:rsidRPr="004C52E7">
              <w:rPr>
                <w:rFonts w:asciiTheme="majorEastAsia" w:eastAsiaTheme="majorEastAsia" w:hAnsiTheme="majorEastAsia" w:cs="Arial Unicode MS" w:hint="eastAsia"/>
                <w:color w:val="000000" w:themeColor="text1"/>
                <w:sz w:val="21"/>
                <w:szCs w:val="21"/>
              </w:rPr>
              <w:t>每日查看受试者填写情况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D10DB" w14:textId="4E0BD9BF" w:rsidR="006E3A3F" w:rsidRPr="007F3256" w:rsidRDefault="006E3A3F" w:rsidP="006E3A3F">
            <w:pPr>
              <w:jc w:val="center"/>
              <w:rPr>
                <w:rFonts w:asciiTheme="majorEastAsia" w:eastAsiaTheme="majorEastAsia" w:hAnsiTheme="majorEastAsia" w:cs="Arial Unicode MS"/>
                <w:i/>
                <w:color w:val="FF0000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  <w:t>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C63CC" w14:textId="37AD57D1" w:rsidR="006E3A3F" w:rsidRPr="007F3256" w:rsidRDefault="006E3A3F" w:rsidP="006E3A3F">
            <w:pPr>
              <w:jc w:val="center"/>
              <w:rPr>
                <w:rFonts w:asciiTheme="majorEastAsia" w:eastAsiaTheme="majorEastAsia" w:hAnsiTheme="majorEastAsia" w:cs="Arial Unicode MS"/>
                <w:i/>
                <w:color w:val="FF0000"/>
                <w:sz w:val="21"/>
                <w:szCs w:val="21"/>
              </w:rPr>
            </w:pPr>
            <w:r w:rsidRPr="004C52E7">
              <w:rPr>
                <w:rFonts w:asciiTheme="majorEastAsia" w:eastAsiaTheme="majorEastAsia" w:hAnsiTheme="majorEastAsia" w:cs="Arial Unicode MS" w:hint="eastAsia"/>
                <w:i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D5276" w14:textId="3049B647" w:rsidR="006E3A3F" w:rsidRPr="007F3256" w:rsidRDefault="006E3A3F" w:rsidP="006E3A3F">
            <w:pPr>
              <w:jc w:val="left"/>
              <w:rPr>
                <w:rFonts w:asciiTheme="majorEastAsia" w:eastAsiaTheme="majorEastAsia" w:hAnsiTheme="majorEastAsia" w:cs="Arial Unicode MS"/>
                <w:color w:val="FF0000"/>
                <w:sz w:val="21"/>
                <w:szCs w:val="21"/>
              </w:rPr>
            </w:pPr>
          </w:p>
        </w:tc>
      </w:tr>
    </w:tbl>
    <w:p w14:paraId="6536739D" w14:textId="047D18BD" w:rsidR="004C52E7" w:rsidRDefault="00440FC4" w:rsidP="004C52E7">
      <w:pPr>
        <w:pStyle w:val="a7"/>
        <w:widowControl/>
        <w:numPr>
          <w:ilvl w:val="0"/>
          <w:numId w:val="6"/>
        </w:numPr>
        <w:ind w:firstLineChars="0"/>
        <w:jc w:val="left"/>
        <w:rPr>
          <w:ins w:id="18" w:author="zxh" w:date="2020-04-10T15:52:00Z"/>
          <w:rFonts w:ascii="Times New Roman" w:hAnsiTheme="minorEastAsia" w:cs="Times New Roman"/>
          <w:color w:val="auto"/>
          <w:sz w:val="18"/>
          <w:szCs w:val="18"/>
        </w:rPr>
      </w:pPr>
      <w:ins w:id="19" w:author="zxh" w:date="2020-04-10T16:22:00Z">
        <w:r>
          <w:rPr>
            <w:rFonts w:ascii="Times New Roman" w:hAnsiTheme="minorEastAsia" w:cs="Times New Roman" w:hint="eastAsia"/>
            <w:color w:val="auto"/>
            <w:sz w:val="18"/>
            <w:szCs w:val="18"/>
          </w:rPr>
          <w:t>偏离的分类：</w:t>
        </w:r>
      </w:ins>
      <w:ins w:id="20" w:author="zxh" w:date="2020-04-10T15:53:00Z">
        <w:r w:rsidR="004C52E7" w:rsidRPr="004C52E7">
          <w:rPr>
            <w:rFonts w:ascii="Times New Roman" w:hAnsiTheme="minorEastAsia" w:cs="Times New Roman"/>
            <w:color w:val="auto"/>
            <w:sz w:val="18"/>
            <w:szCs w:val="18"/>
          </w:rPr>
          <w:t>A</w:t>
        </w:r>
        <w:r w:rsidR="004C52E7" w:rsidRPr="004C52E7">
          <w:rPr>
            <w:rFonts w:ascii="Times New Roman" w:hAnsiTheme="minorEastAsia" w:cs="Times New Roman"/>
            <w:color w:val="auto"/>
            <w:sz w:val="18"/>
            <w:szCs w:val="18"/>
          </w:rPr>
          <w:t>知情同意</w:t>
        </w:r>
        <w:r w:rsidR="004C52E7">
          <w:rPr>
            <w:rFonts w:ascii="Times New Roman" w:hAnsiTheme="minorEastAsia" w:cs="Times New Roman" w:hint="eastAsia"/>
            <w:color w:val="auto"/>
            <w:sz w:val="18"/>
            <w:szCs w:val="18"/>
          </w:rPr>
          <w:t>、</w:t>
        </w:r>
        <w:r w:rsidR="004C52E7">
          <w:rPr>
            <w:rFonts w:ascii="Times New Roman" w:hAnsiTheme="minorEastAsia" w:cs="Times New Roman" w:hint="eastAsia"/>
            <w:color w:val="auto"/>
            <w:sz w:val="18"/>
            <w:szCs w:val="18"/>
          </w:rPr>
          <w:t>B</w:t>
        </w:r>
      </w:ins>
      <w:ins w:id="21" w:author="zxh" w:date="2020-04-10T15:54:00Z">
        <w:r w:rsidR="004C52E7" w:rsidRPr="004C52E7">
          <w:rPr>
            <w:rFonts w:ascii="Times New Roman" w:hAnsiTheme="minorEastAsia" w:cs="Times New Roman" w:hint="eastAsia"/>
            <w:color w:val="auto"/>
            <w:sz w:val="18"/>
            <w:szCs w:val="18"/>
          </w:rPr>
          <w:t>入排标准、</w:t>
        </w:r>
        <w:r w:rsidR="004C52E7" w:rsidRPr="004C52E7">
          <w:rPr>
            <w:rFonts w:ascii="Times New Roman" w:hAnsiTheme="minorEastAsia" w:cs="Times New Roman"/>
            <w:color w:val="auto"/>
            <w:sz w:val="18"/>
            <w:szCs w:val="18"/>
          </w:rPr>
          <w:t>C</w:t>
        </w:r>
        <w:r w:rsidR="004C52E7" w:rsidRPr="004C52E7">
          <w:rPr>
            <w:rFonts w:ascii="Times New Roman" w:hAnsiTheme="minorEastAsia" w:cs="Times New Roman" w:hint="eastAsia"/>
            <w:color w:val="auto"/>
            <w:sz w:val="18"/>
            <w:szCs w:val="18"/>
          </w:rPr>
          <w:t>脱落</w:t>
        </w:r>
        <w:r w:rsidR="004C52E7" w:rsidRPr="004C52E7">
          <w:rPr>
            <w:rFonts w:ascii="Times New Roman" w:hAnsiTheme="minorEastAsia" w:cs="Times New Roman" w:hint="eastAsia"/>
            <w:color w:val="auto"/>
            <w:sz w:val="18"/>
            <w:szCs w:val="18"/>
          </w:rPr>
          <w:t>/</w:t>
        </w:r>
        <w:r w:rsidR="004C52E7" w:rsidRPr="004C52E7">
          <w:rPr>
            <w:rFonts w:ascii="Times New Roman" w:hAnsiTheme="minorEastAsia" w:cs="Times New Roman" w:hint="eastAsia"/>
            <w:color w:val="auto"/>
            <w:sz w:val="18"/>
            <w:szCs w:val="18"/>
          </w:rPr>
          <w:t>退出标准、</w:t>
        </w:r>
        <w:r w:rsidR="004C52E7" w:rsidRPr="004C52E7">
          <w:rPr>
            <w:rFonts w:ascii="Times New Roman" w:hAnsiTheme="minorEastAsia" w:cs="Times New Roman"/>
            <w:color w:val="auto"/>
            <w:sz w:val="18"/>
            <w:szCs w:val="18"/>
          </w:rPr>
          <w:t>D</w:t>
        </w:r>
        <w:r w:rsidR="004C52E7" w:rsidRPr="004C52E7">
          <w:rPr>
            <w:rFonts w:ascii="Times New Roman" w:hAnsiTheme="minorEastAsia" w:cs="Times New Roman" w:hint="eastAsia"/>
            <w:color w:val="auto"/>
            <w:sz w:val="18"/>
            <w:szCs w:val="18"/>
          </w:rPr>
          <w:t>研究药物、</w:t>
        </w:r>
        <w:r w:rsidR="004C52E7" w:rsidRPr="004C52E7">
          <w:rPr>
            <w:rFonts w:ascii="Times New Roman" w:hAnsiTheme="minorEastAsia" w:cs="Times New Roman"/>
            <w:color w:val="auto"/>
            <w:sz w:val="18"/>
            <w:szCs w:val="18"/>
          </w:rPr>
          <w:t>E</w:t>
        </w:r>
        <w:r w:rsidR="004C52E7" w:rsidRPr="004C52E7">
          <w:rPr>
            <w:rFonts w:ascii="Times New Roman" w:hAnsiTheme="minorEastAsia" w:cs="Times New Roman" w:hint="eastAsia"/>
            <w:color w:val="auto"/>
            <w:sz w:val="18"/>
            <w:szCs w:val="18"/>
          </w:rPr>
          <w:t>禁用药物</w:t>
        </w:r>
        <w:r w:rsidR="004C52E7" w:rsidRPr="004C52E7">
          <w:rPr>
            <w:rFonts w:ascii="Times New Roman" w:hAnsiTheme="minorEastAsia" w:cs="Times New Roman"/>
            <w:color w:val="auto"/>
            <w:sz w:val="18"/>
            <w:szCs w:val="18"/>
          </w:rPr>
          <w:t>/</w:t>
        </w:r>
        <w:r w:rsidR="004C52E7" w:rsidRPr="004C52E7">
          <w:rPr>
            <w:rFonts w:ascii="Times New Roman" w:hAnsiTheme="minorEastAsia" w:cs="Times New Roman" w:hint="eastAsia"/>
            <w:color w:val="auto"/>
            <w:sz w:val="18"/>
            <w:szCs w:val="18"/>
          </w:rPr>
          <w:t>非药物治疗、</w:t>
        </w:r>
        <w:r w:rsidR="004C52E7" w:rsidRPr="004C52E7">
          <w:rPr>
            <w:rFonts w:ascii="Times New Roman" w:hAnsiTheme="minorEastAsia" w:cs="Times New Roman"/>
            <w:color w:val="auto"/>
            <w:sz w:val="18"/>
            <w:szCs w:val="18"/>
          </w:rPr>
          <w:t>F</w:t>
        </w:r>
        <w:r w:rsidR="004C52E7" w:rsidRPr="004C52E7">
          <w:rPr>
            <w:rFonts w:ascii="Times New Roman" w:hAnsiTheme="minorEastAsia" w:cs="Times New Roman" w:hint="eastAsia"/>
            <w:color w:val="auto"/>
            <w:sz w:val="18"/>
            <w:szCs w:val="18"/>
          </w:rPr>
          <w:t>安全性报告、</w:t>
        </w:r>
        <w:r w:rsidR="004C52E7" w:rsidRPr="004C52E7">
          <w:rPr>
            <w:rFonts w:ascii="Times New Roman" w:hAnsiTheme="minorEastAsia" w:cs="Times New Roman"/>
            <w:color w:val="auto"/>
            <w:sz w:val="18"/>
            <w:szCs w:val="18"/>
          </w:rPr>
          <w:t>G</w:t>
        </w:r>
        <w:r w:rsidR="004C52E7" w:rsidRPr="004C52E7">
          <w:rPr>
            <w:rFonts w:ascii="Times New Roman" w:hAnsiTheme="minorEastAsia" w:cs="Times New Roman" w:hint="eastAsia"/>
            <w:color w:val="auto"/>
            <w:sz w:val="18"/>
            <w:szCs w:val="18"/>
          </w:rPr>
          <w:t>实验室检查</w:t>
        </w:r>
        <w:r w:rsidR="004C52E7" w:rsidRPr="004C52E7">
          <w:rPr>
            <w:rFonts w:ascii="Times New Roman" w:hAnsiTheme="minorEastAsia" w:cs="Times New Roman"/>
            <w:color w:val="auto"/>
            <w:sz w:val="18"/>
            <w:szCs w:val="18"/>
          </w:rPr>
          <w:t>/</w:t>
        </w:r>
        <w:r w:rsidR="004C52E7" w:rsidRPr="004C52E7">
          <w:rPr>
            <w:rFonts w:ascii="Times New Roman" w:hAnsiTheme="minorEastAsia" w:cs="Times New Roman" w:hint="eastAsia"/>
            <w:color w:val="auto"/>
            <w:sz w:val="18"/>
            <w:szCs w:val="18"/>
          </w:rPr>
          <w:t>其他辅助检查</w:t>
        </w:r>
        <w:r w:rsidR="004C52E7" w:rsidRPr="004C52E7">
          <w:rPr>
            <w:rFonts w:ascii="Times New Roman" w:hAnsiTheme="minorEastAsia" w:cs="Times New Roman"/>
            <w:color w:val="auto"/>
            <w:sz w:val="18"/>
            <w:szCs w:val="18"/>
          </w:rPr>
          <w:t>/</w:t>
        </w:r>
        <w:r w:rsidR="004C52E7" w:rsidRPr="004C52E7">
          <w:rPr>
            <w:rFonts w:ascii="Times New Roman" w:hAnsiTheme="minorEastAsia" w:cs="Times New Roman" w:hint="eastAsia"/>
            <w:color w:val="auto"/>
            <w:sz w:val="18"/>
            <w:szCs w:val="18"/>
          </w:rPr>
          <w:t>方案操作程序、</w:t>
        </w:r>
        <w:r w:rsidR="004C52E7" w:rsidRPr="004C52E7">
          <w:rPr>
            <w:rFonts w:ascii="Times New Roman" w:hAnsiTheme="minorEastAsia" w:cs="Times New Roman"/>
            <w:color w:val="auto"/>
            <w:sz w:val="18"/>
            <w:szCs w:val="18"/>
          </w:rPr>
          <w:t>H</w:t>
        </w:r>
        <w:r w:rsidR="004C52E7" w:rsidRPr="004C52E7">
          <w:rPr>
            <w:rFonts w:ascii="Times New Roman" w:hAnsiTheme="minorEastAsia" w:cs="Times New Roman" w:hint="eastAsia"/>
            <w:color w:val="auto"/>
            <w:sz w:val="18"/>
            <w:szCs w:val="18"/>
          </w:rPr>
          <w:t>访视窗、</w:t>
        </w:r>
        <w:r w:rsidR="004C52E7" w:rsidRPr="004C52E7">
          <w:rPr>
            <w:rFonts w:ascii="Times New Roman" w:hAnsiTheme="minorEastAsia" w:cs="Times New Roman" w:hint="eastAsia"/>
            <w:color w:val="auto"/>
            <w:sz w:val="18"/>
            <w:szCs w:val="18"/>
          </w:rPr>
          <w:t>I</w:t>
        </w:r>
        <w:r w:rsidR="004C52E7" w:rsidRPr="004C52E7">
          <w:rPr>
            <w:rFonts w:ascii="Times New Roman" w:hAnsiTheme="minorEastAsia" w:cs="Times New Roman" w:hint="eastAsia"/>
            <w:color w:val="auto"/>
            <w:sz w:val="18"/>
            <w:szCs w:val="18"/>
          </w:rPr>
          <w:t>其他</w:t>
        </w:r>
      </w:ins>
      <w:ins w:id="22" w:author="zxh" w:date="2020-04-10T15:55:00Z">
        <w:r w:rsidR="004C52E7">
          <w:rPr>
            <w:rFonts w:ascii="Times New Roman" w:hAnsiTheme="minorEastAsia" w:cs="Times New Roman" w:hint="eastAsia"/>
            <w:color w:val="auto"/>
            <w:sz w:val="18"/>
            <w:szCs w:val="18"/>
          </w:rPr>
          <w:t>；</w:t>
        </w:r>
      </w:ins>
    </w:p>
    <w:p w14:paraId="1F955204" w14:textId="3C38AC4A" w:rsidR="00FA16A1" w:rsidRPr="004C52E7" w:rsidRDefault="00FA16A1" w:rsidP="00060187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Times New Roman" w:hAnsiTheme="minorEastAsia" w:cs="Times New Roman"/>
          <w:color w:val="auto"/>
          <w:sz w:val="18"/>
          <w:szCs w:val="18"/>
        </w:rPr>
      </w:pPr>
      <w:commentRangeStart w:id="23"/>
      <w:r w:rsidRPr="004C52E7">
        <w:rPr>
          <w:rFonts w:ascii="Times New Roman" w:hAnsiTheme="minorEastAsia" w:cs="Times New Roman"/>
          <w:color w:val="auto"/>
          <w:sz w:val="18"/>
          <w:szCs w:val="18"/>
        </w:rPr>
        <w:t>偏离程度</w:t>
      </w:r>
      <w:commentRangeEnd w:id="23"/>
      <w:r w:rsidR="004818B9" w:rsidRPr="004C52E7">
        <w:rPr>
          <w:rStyle w:val="ab"/>
        </w:rPr>
        <w:commentReference w:id="23"/>
      </w:r>
      <w:r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：</w:t>
      </w:r>
      <w:commentRangeStart w:id="24"/>
      <w:r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1</w:t>
      </w:r>
      <w:r w:rsidRPr="004C52E7">
        <w:rPr>
          <w:rFonts w:ascii="Times New Roman" w:hAnsiTheme="minorEastAsia" w:cs="Times New Roman"/>
          <w:color w:val="auto"/>
          <w:sz w:val="18"/>
          <w:szCs w:val="18"/>
        </w:rPr>
        <w:t>.</w:t>
      </w:r>
      <w:r w:rsidR="008F4008"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严重方案</w:t>
      </w:r>
      <w:r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偏离，</w:t>
      </w:r>
      <w:r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M</w:t>
      </w:r>
      <w:r w:rsidRPr="004C52E7">
        <w:rPr>
          <w:rFonts w:ascii="Times New Roman" w:hAnsiTheme="minorEastAsia" w:cs="Times New Roman"/>
          <w:color w:val="auto"/>
          <w:sz w:val="18"/>
          <w:szCs w:val="18"/>
        </w:rPr>
        <w:t>ajor</w:t>
      </w:r>
      <w:r w:rsidR="008F4008" w:rsidRPr="004C52E7">
        <w:rPr>
          <w:rFonts w:ascii="Times New Roman" w:hAnsiTheme="minorEastAsia" w:cs="Times New Roman"/>
          <w:color w:val="auto"/>
          <w:sz w:val="18"/>
          <w:szCs w:val="18"/>
        </w:rPr>
        <w:t xml:space="preserve"> PD</w:t>
      </w:r>
      <w:r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；</w:t>
      </w:r>
      <w:r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2</w:t>
      </w:r>
      <w:r w:rsidRPr="004C52E7">
        <w:rPr>
          <w:rFonts w:ascii="Times New Roman" w:hAnsiTheme="minorEastAsia" w:cs="Times New Roman"/>
          <w:color w:val="auto"/>
          <w:sz w:val="18"/>
          <w:szCs w:val="18"/>
        </w:rPr>
        <w:t>.</w:t>
      </w:r>
      <w:r w:rsidRPr="004C52E7">
        <w:rPr>
          <w:rFonts w:ascii="Times New Roman" w:hAnsiTheme="minorEastAsia" w:cs="Times New Roman"/>
          <w:color w:val="auto"/>
          <w:sz w:val="18"/>
          <w:szCs w:val="18"/>
        </w:rPr>
        <w:t>轻度</w:t>
      </w:r>
      <w:r w:rsidR="008F4008" w:rsidRPr="004C52E7">
        <w:rPr>
          <w:rFonts w:ascii="Times New Roman" w:hAnsiTheme="minorEastAsia" w:cs="Times New Roman"/>
          <w:color w:val="auto"/>
          <w:sz w:val="18"/>
          <w:szCs w:val="18"/>
        </w:rPr>
        <w:t>方案</w:t>
      </w:r>
      <w:r w:rsidRPr="004C52E7">
        <w:rPr>
          <w:rFonts w:ascii="Times New Roman" w:hAnsiTheme="minorEastAsia" w:cs="Times New Roman"/>
          <w:color w:val="auto"/>
          <w:sz w:val="18"/>
          <w:szCs w:val="18"/>
        </w:rPr>
        <w:t>偏离</w:t>
      </w:r>
      <w:r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，</w:t>
      </w:r>
      <w:r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Minor</w:t>
      </w:r>
      <w:r w:rsidR="008F4008" w:rsidRPr="004C52E7">
        <w:rPr>
          <w:rFonts w:ascii="Times New Roman" w:hAnsiTheme="minorEastAsia" w:cs="Times New Roman"/>
          <w:color w:val="auto"/>
          <w:sz w:val="18"/>
          <w:szCs w:val="18"/>
        </w:rPr>
        <w:t xml:space="preserve"> PD</w:t>
      </w:r>
      <w:r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；</w:t>
      </w:r>
      <w:r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3</w:t>
      </w:r>
      <w:r w:rsidRPr="004C52E7">
        <w:rPr>
          <w:rFonts w:ascii="Times New Roman" w:hAnsiTheme="minorEastAsia" w:cs="Times New Roman"/>
          <w:color w:val="auto"/>
          <w:sz w:val="18"/>
          <w:szCs w:val="18"/>
        </w:rPr>
        <w:t>.TBD</w:t>
      </w:r>
      <w:r w:rsidR="00821584"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（</w:t>
      </w:r>
      <w:r w:rsidR="00821584"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To</w:t>
      </w:r>
      <w:r w:rsidR="00821584" w:rsidRPr="004C52E7">
        <w:rPr>
          <w:rFonts w:ascii="Times New Roman" w:hAnsiTheme="minorEastAsia" w:cs="Times New Roman"/>
          <w:color w:val="auto"/>
          <w:sz w:val="18"/>
          <w:szCs w:val="18"/>
        </w:rPr>
        <w:t xml:space="preserve"> </w:t>
      </w:r>
      <w:r w:rsidR="00821584"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be</w:t>
      </w:r>
      <w:r w:rsidR="00821584" w:rsidRPr="004C52E7">
        <w:rPr>
          <w:rFonts w:ascii="Times New Roman" w:hAnsiTheme="minorEastAsia" w:cs="Times New Roman"/>
          <w:color w:val="auto"/>
          <w:sz w:val="18"/>
          <w:szCs w:val="18"/>
        </w:rPr>
        <w:t xml:space="preserve"> </w:t>
      </w:r>
      <w:r w:rsidR="00821584"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discuss</w:t>
      </w:r>
      <w:r w:rsidR="00821584"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），</w:t>
      </w:r>
      <w:r w:rsidR="00821584" w:rsidRPr="004C52E7">
        <w:rPr>
          <w:rFonts w:ascii="Times New Roman" w:hAnsiTheme="minorEastAsia" w:cs="Times New Roman"/>
          <w:color w:val="auto"/>
          <w:sz w:val="18"/>
          <w:szCs w:val="18"/>
        </w:rPr>
        <w:t>待决定</w:t>
      </w:r>
      <w:r w:rsidR="00797A7A"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>。</w:t>
      </w:r>
      <w:commentRangeEnd w:id="24"/>
      <w:r w:rsidR="00A478E7" w:rsidRPr="004C52E7">
        <w:rPr>
          <w:rStyle w:val="ab"/>
        </w:rPr>
        <w:commentReference w:id="24"/>
      </w:r>
    </w:p>
    <w:p w14:paraId="3E78350D" w14:textId="77777777" w:rsidR="00060187" w:rsidRPr="004C52E7" w:rsidRDefault="00060187" w:rsidP="00060187">
      <w:pPr>
        <w:spacing w:line="360" w:lineRule="auto"/>
        <w:jc w:val="center"/>
        <w:rPr>
          <w:rFonts w:ascii="Times New Roman" w:hAnsiTheme="minorEastAsia" w:cs="Times New Roman"/>
          <w:color w:val="auto"/>
          <w:sz w:val="18"/>
          <w:szCs w:val="18"/>
        </w:rPr>
      </w:pPr>
      <w:r w:rsidRPr="004C52E7">
        <w:rPr>
          <w:rFonts w:ascii="Times New Roman" w:hAnsiTheme="minorEastAsia" w:cs="Times New Roman" w:hint="eastAsia"/>
          <w:color w:val="auto"/>
          <w:sz w:val="18"/>
          <w:szCs w:val="18"/>
        </w:rPr>
        <w:t xml:space="preserve">      </w:t>
      </w:r>
    </w:p>
    <w:p w14:paraId="24980625" w14:textId="77777777" w:rsidR="00BF19BE" w:rsidRPr="008D4CB8" w:rsidRDefault="00060187" w:rsidP="00060187">
      <w:pPr>
        <w:spacing w:line="360" w:lineRule="auto"/>
        <w:rPr>
          <w:color w:val="auto"/>
          <w:sz w:val="24"/>
          <w:u w:val="single"/>
        </w:rPr>
      </w:pPr>
      <w:r w:rsidRPr="004C52E7">
        <w:rPr>
          <w:color w:val="auto"/>
          <w:sz w:val="24"/>
        </w:rPr>
        <w:lastRenderedPageBreak/>
        <w:t>主要研究者签名</w:t>
      </w:r>
      <w:r w:rsidRPr="004C52E7">
        <w:rPr>
          <w:rFonts w:hint="eastAsia"/>
          <w:color w:val="auto"/>
          <w:sz w:val="24"/>
        </w:rPr>
        <w:t>：</w:t>
      </w:r>
      <w:r w:rsidRPr="004C52E7">
        <w:rPr>
          <w:rFonts w:hint="eastAsia"/>
          <w:color w:val="auto"/>
          <w:sz w:val="24"/>
          <w:u w:val="single"/>
        </w:rPr>
        <w:t xml:space="preserve">                      </w:t>
      </w:r>
      <w:r w:rsidRPr="004C52E7">
        <w:rPr>
          <w:rFonts w:hint="eastAsia"/>
          <w:color w:val="auto"/>
          <w:sz w:val="24"/>
        </w:rPr>
        <w:t xml:space="preserve">     </w:t>
      </w:r>
      <w:r w:rsidR="00BF19BE" w:rsidRPr="004C52E7">
        <w:rPr>
          <w:rFonts w:hint="eastAsia"/>
          <w:color w:val="auto"/>
          <w:sz w:val="24"/>
        </w:rPr>
        <w:t>日期：</w:t>
      </w:r>
      <w:r>
        <w:rPr>
          <w:rFonts w:hint="eastAsia"/>
          <w:color w:val="auto"/>
          <w:sz w:val="24"/>
          <w:u w:val="single"/>
        </w:rPr>
        <w:t xml:space="preserve">                       </w:t>
      </w:r>
    </w:p>
    <w:sectPr w:rsidR="00BF19BE" w:rsidRPr="008D4CB8" w:rsidSect="0062234D">
      <w:headerReference w:type="default" r:id="rId10"/>
      <w:footerReference w:type="default" r:id="rId11"/>
      <w:pgSz w:w="16838" w:h="11906" w:orient="landscape"/>
      <w:pgMar w:top="1560" w:right="1440" w:bottom="1800" w:left="1440" w:header="850" w:footer="850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zxh" w:date="2020-04-10T13:22:00Z" w:initials="zxh">
    <w:p w14:paraId="4E2699CF" w14:textId="77777777" w:rsidR="009C0488" w:rsidRPr="00335F40" w:rsidRDefault="009C0488">
      <w:pPr>
        <w:pStyle w:val="ac"/>
        <w:rPr>
          <w:rFonts w:asciiTheme="minorEastAsia" w:hAnsiTheme="minorEastAsia"/>
          <w:color w:val="auto"/>
        </w:rPr>
      </w:pPr>
      <w:r w:rsidRPr="00335F40">
        <w:rPr>
          <w:rStyle w:val="ab"/>
          <w:rFonts w:asciiTheme="minorEastAsia" w:hAnsiTheme="minorEastAsia"/>
          <w:color w:val="auto"/>
        </w:rPr>
        <w:annotationRef/>
      </w:r>
      <w:r w:rsidRPr="00F4742D">
        <w:rPr>
          <w:rFonts w:asciiTheme="minorEastAsia" w:hAnsiTheme="minorEastAsia" w:hint="eastAsia"/>
          <w:color w:val="auto"/>
        </w:rPr>
        <w:t>中间访视的缺失</w:t>
      </w:r>
      <w:r>
        <w:rPr>
          <w:rFonts w:asciiTheme="minorEastAsia" w:hAnsiTheme="minorEastAsia" w:hint="eastAsia"/>
          <w:color w:val="auto"/>
        </w:rPr>
        <w:t>，H</w:t>
      </w:r>
      <w:r>
        <w:rPr>
          <w:rFonts w:asciiTheme="minorEastAsia" w:hAnsiTheme="minorEastAsia"/>
          <w:color w:val="auto"/>
        </w:rPr>
        <w:t>MM</w:t>
      </w:r>
      <w:r>
        <w:rPr>
          <w:rFonts w:asciiTheme="minorEastAsia" w:hAnsiTheme="minorEastAsia" w:hint="eastAsia"/>
          <w:color w:val="auto"/>
        </w:rPr>
        <w:t>建议为2</w:t>
      </w:r>
    </w:p>
  </w:comment>
  <w:comment w:id="3" w:author="zxh" w:date="2020-04-10T13:26:00Z" w:initials="zxh">
    <w:p w14:paraId="26ABEA8E" w14:textId="77777777" w:rsidR="009C0488" w:rsidRPr="00335F40" w:rsidRDefault="009C0488">
      <w:pPr>
        <w:pStyle w:val="ac"/>
        <w:rPr>
          <w:rFonts w:ascii="宋体" w:eastAsia="宋体" w:hAnsi="宋体"/>
          <w:color w:val="auto"/>
        </w:rPr>
      </w:pPr>
      <w:r>
        <w:rPr>
          <w:rStyle w:val="ab"/>
        </w:rPr>
        <w:annotationRef/>
      </w:r>
      <w:r w:rsidRPr="00D97444">
        <w:rPr>
          <w:rFonts w:asciiTheme="minorEastAsia" w:hAnsiTheme="minorEastAsia" w:hint="eastAsia"/>
          <w:color w:val="auto"/>
        </w:rPr>
        <w:t>访视当天漏服药物是否单独报</w:t>
      </w:r>
      <w:r w:rsidRPr="00D97444">
        <w:rPr>
          <w:rFonts w:asciiTheme="minorEastAsia" w:hAnsiTheme="minorEastAsia"/>
          <w:color w:val="auto"/>
        </w:rPr>
        <w:t>PD</w:t>
      </w:r>
    </w:p>
  </w:comment>
  <w:comment w:id="4" w:author="liu yanpeng" w:date="2020-06-10T12:26:00Z" w:initials="ly">
    <w:p w14:paraId="3E6F41F1" w14:textId="624F2F06" w:rsidR="00DB71D6" w:rsidRDefault="00DB71D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原因是？</w:t>
      </w:r>
    </w:p>
  </w:comment>
  <w:comment w:id="5" w:author="zxh" w:date="2020-04-10T13:27:00Z" w:initials="zxh">
    <w:p w14:paraId="2C52151D" w14:textId="77777777" w:rsidR="009C0488" w:rsidRDefault="009C0488">
      <w:pPr>
        <w:pStyle w:val="ac"/>
      </w:pPr>
      <w:r>
        <w:rPr>
          <w:rStyle w:val="ab"/>
        </w:rPr>
        <w:annotationRef/>
      </w:r>
      <w:r w:rsidRPr="00335F40">
        <w:rPr>
          <w:rFonts w:asciiTheme="minorEastAsia" w:hAnsiTheme="minorEastAsia" w:cs="Times New Roman" w:hint="eastAsia"/>
          <w:color w:val="auto"/>
          <w:szCs w:val="21"/>
        </w:rPr>
        <w:t>因经期延长漏服次数较多</w:t>
      </w:r>
      <w:r>
        <w:rPr>
          <w:rFonts w:asciiTheme="minorEastAsia" w:hAnsiTheme="minorEastAsia" w:cs="Times New Roman" w:hint="eastAsia"/>
          <w:color w:val="auto"/>
          <w:szCs w:val="21"/>
        </w:rPr>
        <w:t>（2</w:t>
      </w:r>
      <w:r>
        <w:rPr>
          <w:rFonts w:asciiTheme="minorEastAsia" w:hAnsiTheme="minorEastAsia" w:cs="Times New Roman"/>
          <w:color w:val="auto"/>
          <w:szCs w:val="21"/>
        </w:rPr>
        <w:t>9</w:t>
      </w:r>
      <w:r>
        <w:rPr>
          <w:rFonts w:asciiTheme="minorEastAsia" w:hAnsiTheme="minorEastAsia" w:cs="Times New Roman" w:hint="eastAsia"/>
          <w:color w:val="auto"/>
          <w:szCs w:val="21"/>
        </w:rPr>
        <w:t>次约1</w:t>
      </w:r>
      <w:r>
        <w:rPr>
          <w:rFonts w:asciiTheme="minorEastAsia" w:hAnsiTheme="minorEastAsia" w:cs="Times New Roman"/>
          <w:color w:val="auto"/>
          <w:szCs w:val="21"/>
        </w:rPr>
        <w:t>0</w:t>
      </w:r>
      <w:r>
        <w:rPr>
          <w:rFonts w:asciiTheme="minorEastAsia" w:hAnsiTheme="minorEastAsia" w:cs="Times New Roman" w:hint="eastAsia"/>
          <w:color w:val="auto"/>
          <w:szCs w:val="21"/>
        </w:rPr>
        <w:t>天未服用）</w:t>
      </w:r>
      <w:r w:rsidRPr="00335F40">
        <w:rPr>
          <w:rFonts w:asciiTheme="minorEastAsia" w:hAnsiTheme="minorEastAsia" w:cs="Times New Roman" w:hint="eastAsia"/>
          <w:color w:val="auto"/>
          <w:szCs w:val="21"/>
        </w:rPr>
        <w:t>，是否与常规漏服药物区分？</w:t>
      </w:r>
      <w:r>
        <w:rPr>
          <w:rFonts w:asciiTheme="minorEastAsia" w:hAnsiTheme="minorEastAsia" w:cs="Times New Roman" w:hint="eastAsia"/>
          <w:color w:val="auto"/>
          <w:szCs w:val="21"/>
        </w:rPr>
        <w:t>该阶段未服用研究药物，是否影响N</w:t>
      </w:r>
      <w:r>
        <w:rPr>
          <w:rFonts w:asciiTheme="minorEastAsia" w:hAnsiTheme="minorEastAsia" w:cs="Times New Roman"/>
          <w:color w:val="auto"/>
          <w:szCs w:val="21"/>
        </w:rPr>
        <w:t>RS</w:t>
      </w:r>
      <w:r>
        <w:rPr>
          <w:rFonts w:asciiTheme="minorEastAsia" w:hAnsiTheme="minorEastAsia" w:cs="Times New Roman" w:hint="eastAsia"/>
          <w:color w:val="auto"/>
          <w:szCs w:val="21"/>
        </w:rPr>
        <w:t>评分？方案偏离程度是否考虑下？</w:t>
      </w:r>
    </w:p>
  </w:comment>
  <w:comment w:id="8" w:author="zxh" w:date="2020-04-10T13:27:00Z" w:initials="zxh">
    <w:p w14:paraId="0AE31582" w14:textId="77777777" w:rsidR="006E3A3F" w:rsidRDefault="006E3A3F" w:rsidP="00EE247D">
      <w:pPr>
        <w:pStyle w:val="ac"/>
      </w:pPr>
      <w:r>
        <w:rPr>
          <w:rStyle w:val="ab"/>
        </w:rPr>
        <w:annotationRef/>
      </w:r>
      <w:r w:rsidRPr="00335F40">
        <w:rPr>
          <w:rFonts w:asciiTheme="minorEastAsia" w:hAnsiTheme="minorEastAsia" w:cs="Times New Roman" w:hint="eastAsia"/>
          <w:color w:val="auto"/>
          <w:szCs w:val="21"/>
        </w:rPr>
        <w:t>因经期延长漏服次数较多</w:t>
      </w:r>
      <w:r>
        <w:rPr>
          <w:rFonts w:asciiTheme="minorEastAsia" w:hAnsiTheme="minorEastAsia" w:cs="Times New Roman" w:hint="eastAsia"/>
          <w:color w:val="auto"/>
          <w:szCs w:val="21"/>
        </w:rPr>
        <w:t>（2</w:t>
      </w:r>
      <w:r>
        <w:rPr>
          <w:rFonts w:asciiTheme="minorEastAsia" w:hAnsiTheme="minorEastAsia" w:cs="Times New Roman"/>
          <w:color w:val="auto"/>
          <w:szCs w:val="21"/>
        </w:rPr>
        <w:t>9</w:t>
      </w:r>
      <w:r>
        <w:rPr>
          <w:rFonts w:asciiTheme="minorEastAsia" w:hAnsiTheme="minorEastAsia" w:cs="Times New Roman" w:hint="eastAsia"/>
          <w:color w:val="auto"/>
          <w:szCs w:val="21"/>
        </w:rPr>
        <w:t>次约1</w:t>
      </w:r>
      <w:r>
        <w:rPr>
          <w:rFonts w:asciiTheme="minorEastAsia" w:hAnsiTheme="minorEastAsia" w:cs="Times New Roman"/>
          <w:color w:val="auto"/>
          <w:szCs w:val="21"/>
        </w:rPr>
        <w:t>0</w:t>
      </w:r>
      <w:r>
        <w:rPr>
          <w:rFonts w:asciiTheme="minorEastAsia" w:hAnsiTheme="minorEastAsia" w:cs="Times New Roman" w:hint="eastAsia"/>
          <w:color w:val="auto"/>
          <w:szCs w:val="21"/>
        </w:rPr>
        <w:t>天未服用）</w:t>
      </w:r>
      <w:r w:rsidRPr="00335F40">
        <w:rPr>
          <w:rFonts w:asciiTheme="minorEastAsia" w:hAnsiTheme="minorEastAsia" w:cs="Times New Roman" w:hint="eastAsia"/>
          <w:color w:val="auto"/>
          <w:szCs w:val="21"/>
        </w:rPr>
        <w:t>，是否与常规漏服药物区分？</w:t>
      </w:r>
      <w:r>
        <w:rPr>
          <w:rFonts w:asciiTheme="minorEastAsia" w:hAnsiTheme="minorEastAsia" w:cs="Times New Roman" w:hint="eastAsia"/>
          <w:color w:val="auto"/>
          <w:szCs w:val="21"/>
        </w:rPr>
        <w:t>该阶段未服用研究药物，是否影响N</w:t>
      </w:r>
      <w:r>
        <w:rPr>
          <w:rFonts w:asciiTheme="minorEastAsia" w:hAnsiTheme="minorEastAsia" w:cs="Times New Roman"/>
          <w:color w:val="auto"/>
          <w:szCs w:val="21"/>
        </w:rPr>
        <w:t>RS</w:t>
      </w:r>
      <w:r>
        <w:rPr>
          <w:rFonts w:asciiTheme="minorEastAsia" w:hAnsiTheme="minorEastAsia" w:cs="Times New Roman" w:hint="eastAsia"/>
          <w:color w:val="auto"/>
          <w:szCs w:val="21"/>
        </w:rPr>
        <w:t>评分？方案偏离程度是否考虑下？</w:t>
      </w:r>
    </w:p>
  </w:comment>
  <w:comment w:id="12" w:author="zxh" w:date="2020-04-10T15:51:00Z" w:initials="zxh">
    <w:p w14:paraId="6D01C5E3" w14:textId="77777777" w:rsidR="006E3A3F" w:rsidRPr="004C52E7" w:rsidRDefault="006E3A3F">
      <w:pPr>
        <w:pStyle w:val="ac"/>
        <w:rPr>
          <w:rFonts w:asciiTheme="minorEastAsia" w:hAnsiTheme="minorEastAsia"/>
          <w:color w:val="auto"/>
        </w:rPr>
      </w:pPr>
      <w:r>
        <w:rPr>
          <w:rStyle w:val="ab"/>
        </w:rPr>
        <w:annotationRef/>
      </w:r>
      <w:r w:rsidRPr="004C52E7">
        <w:rPr>
          <w:rFonts w:asciiTheme="minorEastAsia" w:hAnsiTheme="minorEastAsia" w:hint="eastAsia"/>
          <w:color w:val="auto"/>
        </w:rPr>
        <w:t>受试者导入失败</w:t>
      </w:r>
    </w:p>
    <w:p w14:paraId="78118A80" w14:textId="77777777" w:rsidR="006E3A3F" w:rsidRDefault="006E3A3F">
      <w:pPr>
        <w:pStyle w:val="ac"/>
      </w:pPr>
      <w:r w:rsidRPr="004C52E7">
        <w:rPr>
          <w:rFonts w:asciiTheme="minorEastAsia" w:hAnsiTheme="minorEastAsia" w:hint="eastAsia"/>
          <w:color w:val="auto"/>
        </w:rPr>
        <w:t>如后期出现N</w:t>
      </w:r>
      <w:r w:rsidRPr="004C52E7">
        <w:rPr>
          <w:rFonts w:asciiTheme="minorEastAsia" w:hAnsiTheme="minorEastAsia"/>
          <w:color w:val="auto"/>
        </w:rPr>
        <w:t>RS</w:t>
      </w:r>
      <w:r w:rsidRPr="004C52E7">
        <w:rPr>
          <w:rFonts w:asciiTheme="minorEastAsia" w:hAnsiTheme="minorEastAsia" w:hint="eastAsia"/>
          <w:color w:val="auto"/>
        </w:rPr>
        <w:t>未评分</w:t>
      </w:r>
      <w:r>
        <w:rPr>
          <w:rFonts w:asciiTheme="minorEastAsia" w:hAnsiTheme="minorEastAsia" w:hint="eastAsia"/>
          <w:color w:val="auto"/>
        </w:rPr>
        <w:t>，是否接受一定天数的漏填？建议制定规则</w:t>
      </w:r>
    </w:p>
  </w:comment>
  <w:comment w:id="13" w:author="liu yanpeng" w:date="2020-06-08T18:35:00Z" w:initials="ly">
    <w:p w14:paraId="6EC103D6" w14:textId="7007FF3F" w:rsidR="006E3A3F" w:rsidRDefault="006E3A3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请问规则是否已制定好？</w:t>
      </w:r>
    </w:p>
  </w:comment>
  <w:comment w:id="16" w:author="zxh" w:date="2020-04-10T15:52:00Z" w:initials="zxh">
    <w:p w14:paraId="55C06E35" w14:textId="77777777" w:rsidR="006E3A3F" w:rsidRPr="004C52E7" w:rsidRDefault="006E3A3F" w:rsidP="004C52E7">
      <w:pPr>
        <w:pStyle w:val="ac"/>
        <w:rPr>
          <w:rFonts w:asciiTheme="minorEastAsia" w:hAnsiTheme="minorEastAsia"/>
          <w:color w:val="auto"/>
        </w:rPr>
      </w:pPr>
      <w:r>
        <w:rPr>
          <w:rStyle w:val="ab"/>
        </w:rPr>
        <w:annotationRef/>
      </w:r>
      <w:r w:rsidRPr="004C52E7">
        <w:rPr>
          <w:rFonts w:asciiTheme="minorEastAsia" w:hAnsiTheme="minorEastAsia" w:hint="eastAsia"/>
          <w:color w:val="auto"/>
        </w:rPr>
        <w:t>受试者导入失败</w:t>
      </w:r>
    </w:p>
    <w:p w14:paraId="5250BDA5" w14:textId="77777777" w:rsidR="006E3A3F" w:rsidRDefault="006E3A3F" w:rsidP="004C52E7">
      <w:pPr>
        <w:pStyle w:val="ac"/>
      </w:pPr>
      <w:r w:rsidRPr="004C52E7">
        <w:rPr>
          <w:rFonts w:asciiTheme="minorEastAsia" w:hAnsiTheme="minorEastAsia" w:hint="eastAsia"/>
          <w:color w:val="auto"/>
        </w:rPr>
        <w:t>如后期出现N</w:t>
      </w:r>
      <w:r w:rsidRPr="004C52E7">
        <w:rPr>
          <w:rFonts w:asciiTheme="minorEastAsia" w:hAnsiTheme="minorEastAsia"/>
          <w:color w:val="auto"/>
        </w:rPr>
        <w:t>RS</w:t>
      </w:r>
      <w:r w:rsidRPr="004C52E7">
        <w:rPr>
          <w:rFonts w:asciiTheme="minorEastAsia" w:hAnsiTheme="minorEastAsia" w:hint="eastAsia"/>
          <w:color w:val="auto"/>
        </w:rPr>
        <w:t>未评分</w:t>
      </w:r>
      <w:r>
        <w:rPr>
          <w:rFonts w:asciiTheme="minorEastAsia" w:hAnsiTheme="minorEastAsia" w:hint="eastAsia"/>
          <w:color w:val="auto"/>
        </w:rPr>
        <w:t>，是否接受一定天数的漏填？建议制定规则</w:t>
      </w:r>
    </w:p>
  </w:comment>
  <w:comment w:id="17" w:author="liu yanpeng" w:date="2020-06-08T18:36:00Z" w:initials="ly">
    <w:p w14:paraId="616AE911" w14:textId="280EE3A0" w:rsidR="006E3A3F" w:rsidRDefault="006E3A3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请问规则是否已制定好？</w:t>
      </w:r>
    </w:p>
  </w:comment>
  <w:comment w:id="23" w:author="zxh" w:date="2020-04-10T14:35:00Z" w:initials="zxh">
    <w:p w14:paraId="7BB1601C" w14:textId="481C5DC6" w:rsidR="004818B9" w:rsidRPr="004818B9" w:rsidRDefault="004818B9">
      <w:pPr>
        <w:pStyle w:val="ac"/>
        <w:rPr>
          <w:rFonts w:ascii="Times New Roman" w:hAnsi="Times New Roman" w:cs="Times New Roman"/>
          <w:color w:val="auto"/>
          <w:sz w:val="21"/>
          <w:szCs w:val="21"/>
        </w:rPr>
      </w:pPr>
      <w:r w:rsidRPr="004818B9">
        <w:rPr>
          <w:rStyle w:val="ab"/>
          <w:color w:val="auto"/>
        </w:rPr>
        <w:annotationRef/>
      </w:r>
      <w:r w:rsidRPr="004818B9">
        <w:rPr>
          <w:rFonts w:hint="eastAsia"/>
          <w:color w:val="auto"/>
        </w:rPr>
        <w:t>问题：</w:t>
      </w:r>
      <w:r w:rsidRPr="004818B9">
        <w:rPr>
          <w:rFonts w:hint="eastAsia"/>
          <w:color w:val="auto"/>
          <w:sz w:val="21"/>
          <w:szCs w:val="21"/>
        </w:rPr>
        <w:t>此方案偏离列表是需要递交到中心伦理的，但是表格中未列出偏离分类的字母分别代表什么项，会给老师审核造</w:t>
      </w:r>
      <w:r w:rsidRPr="004818B9">
        <w:rPr>
          <w:rFonts w:ascii="Times New Roman" w:hAnsi="Times New Roman" w:cs="Times New Roman"/>
          <w:color w:val="auto"/>
          <w:sz w:val="21"/>
          <w:szCs w:val="21"/>
        </w:rPr>
        <w:t>成不便，希望可在偏离程度下方进行添加。</w:t>
      </w:r>
    </w:p>
    <w:p w14:paraId="034658F7" w14:textId="4FA09781" w:rsidR="004818B9" w:rsidRPr="004818B9" w:rsidRDefault="004818B9">
      <w:pPr>
        <w:pStyle w:val="ac"/>
        <w:rPr>
          <w:color w:val="auto"/>
        </w:rPr>
      </w:pPr>
      <w:r w:rsidRPr="004818B9">
        <w:rPr>
          <w:rFonts w:ascii="Times New Roman" w:hAnsi="Times New Roman" w:cs="Times New Roman"/>
          <w:color w:val="auto"/>
          <w:sz w:val="21"/>
          <w:szCs w:val="21"/>
        </w:rPr>
        <w:t>回复：</w:t>
      </w:r>
      <w:r w:rsidR="004C52E7">
        <w:rPr>
          <w:rFonts w:ascii="Times New Roman" w:hAnsi="Times New Roman" w:cs="Times New Roman" w:hint="eastAsia"/>
          <w:color w:val="auto"/>
          <w:sz w:val="21"/>
          <w:szCs w:val="21"/>
        </w:rPr>
        <w:t>暂按照大分类进行</w:t>
      </w:r>
      <w:r>
        <w:rPr>
          <w:rFonts w:ascii="Times New Roman" w:hAnsi="Times New Roman" w:cs="Times New Roman" w:hint="eastAsia"/>
          <w:color w:val="auto"/>
          <w:sz w:val="21"/>
          <w:szCs w:val="21"/>
        </w:rPr>
        <w:t>。</w:t>
      </w:r>
    </w:p>
  </w:comment>
  <w:comment w:id="24" w:author="zxh" w:date="2020-04-10T14:33:00Z" w:initials="zxh">
    <w:p w14:paraId="68DD0BF3" w14:textId="77777777" w:rsidR="00A478E7" w:rsidRDefault="00A478E7">
      <w:pPr>
        <w:pStyle w:val="ac"/>
        <w:rPr>
          <w:color w:val="333333"/>
          <w:sz w:val="21"/>
          <w:szCs w:val="21"/>
        </w:rPr>
      </w:pPr>
      <w:r>
        <w:rPr>
          <w:rStyle w:val="ab"/>
        </w:rPr>
        <w:annotationRef/>
      </w:r>
      <w:r>
        <w:rPr>
          <w:rFonts w:hint="eastAsia"/>
          <w:color w:val="333333"/>
          <w:sz w:val="21"/>
          <w:szCs w:val="21"/>
        </w:rPr>
        <w:t>问题：严重偏离和轻度偏离之间是否可添加中度偏离？可更好的进行分类。</w:t>
      </w:r>
    </w:p>
    <w:p w14:paraId="3DC2B4CC" w14:textId="1F17CABC" w:rsidR="00A478E7" w:rsidRPr="00A478E7" w:rsidRDefault="00A478E7" w:rsidP="00A478E7">
      <w:pPr>
        <w:adjustRightInd w:val="0"/>
        <w:snapToGrid w:val="0"/>
        <w:spacing w:line="360" w:lineRule="auto"/>
        <w:ind w:firstLineChars="200" w:firstLine="420"/>
        <w:rPr>
          <w:bCs/>
          <w:color w:val="000000" w:themeColor="text1"/>
          <w:sz w:val="24"/>
        </w:rPr>
      </w:pPr>
      <w:r>
        <w:rPr>
          <w:rFonts w:hint="eastAsia"/>
          <w:color w:val="333333"/>
          <w:sz w:val="21"/>
          <w:szCs w:val="21"/>
        </w:rPr>
        <w:t>回复：方案规定：</w:t>
      </w:r>
      <w:r w:rsidRPr="00E91C34">
        <w:rPr>
          <w:bCs/>
          <w:color w:val="000000" w:themeColor="text1"/>
          <w:sz w:val="24"/>
        </w:rPr>
        <w:t>方案违背可分为严重方案违背和轻微方案违背。严重方案违背的判断原则是：（</w:t>
      </w:r>
      <w:r w:rsidRPr="00E91C34">
        <w:rPr>
          <w:bCs/>
          <w:color w:val="000000" w:themeColor="text1"/>
          <w:sz w:val="24"/>
        </w:rPr>
        <w:t>1</w:t>
      </w:r>
      <w:r w:rsidRPr="00E91C34">
        <w:rPr>
          <w:bCs/>
          <w:color w:val="000000" w:themeColor="text1"/>
          <w:sz w:val="24"/>
        </w:rPr>
        <w:t>）影响受试者安全与权益；（</w:t>
      </w:r>
      <w:r w:rsidRPr="00E91C34">
        <w:rPr>
          <w:bCs/>
          <w:color w:val="000000" w:themeColor="text1"/>
          <w:sz w:val="24"/>
        </w:rPr>
        <w:t>2</w:t>
      </w:r>
      <w:r w:rsidRPr="00E91C34">
        <w:rPr>
          <w:bCs/>
          <w:color w:val="000000" w:themeColor="text1"/>
          <w:sz w:val="24"/>
        </w:rPr>
        <w:t>）影响受试者继续参加试验的意愿；（</w:t>
      </w:r>
      <w:r w:rsidRPr="00E91C34">
        <w:rPr>
          <w:bCs/>
          <w:color w:val="000000" w:themeColor="text1"/>
          <w:sz w:val="24"/>
        </w:rPr>
        <w:t>3</w:t>
      </w:r>
      <w:r w:rsidRPr="00E91C34">
        <w:rPr>
          <w:bCs/>
          <w:color w:val="000000" w:themeColor="text1"/>
          <w:sz w:val="24"/>
        </w:rPr>
        <w:t>）显著影响数据的质量与完整性及准确性。不满足以上标准的情况，为轻微方案违背。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2699CF" w15:done="0"/>
  <w15:commentEx w15:paraId="26ABEA8E" w15:done="0"/>
  <w15:commentEx w15:paraId="3E6F41F1" w15:paraIdParent="26ABEA8E" w15:done="0"/>
  <w15:commentEx w15:paraId="2C52151D" w15:done="0"/>
  <w15:commentEx w15:paraId="0AE31582" w15:done="0"/>
  <w15:commentEx w15:paraId="78118A80" w15:done="0"/>
  <w15:commentEx w15:paraId="6EC103D6" w15:paraIdParent="78118A80" w15:done="0"/>
  <w15:commentEx w15:paraId="5250BDA5" w15:done="0"/>
  <w15:commentEx w15:paraId="616AE911" w15:paraIdParent="5250BDA5" w15:done="0"/>
  <w15:commentEx w15:paraId="034658F7" w15:done="0"/>
  <w15:commentEx w15:paraId="3DC2B4C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9334D" w14:textId="77777777" w:rsidR="00042E69" w:rsidRDefault="00042E69" w:rsidP="00BB3A31">
      <w:r>
        <w:separator/>
      </w:r>
    </w:p>
  </w:endnote>
  <w:endnote w:type="continuationSeparator" w:id="0">
    <w:p w14:paraId="2DFB2381" w14:textId="77777777" w:rsidR="00042E69" w:rsidRDefault="00042E69" w:rsidP="00BB3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502847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4604156" w14:textId="1EFE0BE3" w:rsidR="00AD7DBA" w:rsidRDefault="00AD7DBA">
            <w:pPr>
              <w:pStyle w:val="a5"/>
              <w:jc w:val="center"/>
            </w:pPr>
            <w:r w:rsidRPr="005A68F6">
              <w:rPr>
                <w:rFonts w:ascii="Times New Roman" w:hAnsi="Times New Roman" w:cs="Times New Roman"/>
                <w:color w:val="auto"/>
                <w:lang w:val="zh-CN"/>
              </w:rPr>
              <w:t xml:space="preserve"> </w:t>
            </w:r>
            <w:r w:rsidRPr="00625B2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begin"/>
            </w:r>
            <w:r w:rsidRPr="00625B25">
              <w:rPr>
                <w:rFonts w:ascii="Times New Roman" w:hAnsi="Times New Roman" w:cs="Times New Roman"/>
                <w:bCs/>
                <w:color w:val="auto"/>
              </w:rPr>
              <w:instrText>PAGE</w:instrText>
            </w:r>
            <w:r w:rsidRPr="00625B2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separate"/>
            </w:r>
            <w:r w:rsidR="000732D9">
              <w:rPr>
                <w:rFonts w:ascii="Times New Roman" w:hAnsi="Times New Roman" w:cs="Times New Roman"/>
                <w:bCs/>
                <w:noProof/>
                <w:color w:val="auto"/>
              </w:rPr>
              <w:t>2</w:t>
            </w:r>
            <w:r w:rsidRPr="00625B2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end"/>
            </w:r>
            <w:r w:rsidRPr="005A68F6">
              <w:rPr>
                <w:rFonts w:ascii="Times New Roman" w:hAnsi="Times New Roman" w:cs="Times New Roman"/>
                <w:color w:val="auto"/>
                <w:lang w:val="zh-CN"/>
              </w:rPr>
              <w:t xml:space="preserve"> / </w:t>
            </w:r>
            <w:r w:rsidRPr="00625B2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begin"/>
            </w:r>
            <w:r w:rsidRPr="00625B25">
              <w:rPr>
                <w:rFonts w:ascii="Times New Roman" w:hAnsi="Times New Roman" w:cs="Times New Roman"/>
                <w:bCs/>
                <w:color w:val="auto"/>
              </w:rPr>
              <w:instrText>NUMPAGES</w:instrText>
            </w:r>
            <w:r w:rsidRPr="00625B2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separate"/>
            </w:r>
            <w:r w:rsidR="000732D9">
              <w:rPr>
                <w:rFonts w:ascii="Times New Roman" w:hAnsi="Times New Roman" w:cs="Times New Roman"/>
                <w:bCs/>
                <w:noProof/>
                <w:color w:val="auto"/>
              </w:rPr>
              <w:t>7</w:t>
            </w:r>
            <w:r w:rsidRPr="00625B2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end"/>
            </w:r>
          </w:p>
        </w:sdtContent>
      </w:sdt>
    </w:sdtContent>
  </w:sdt>
  <w:p w14:paraId="0BB758A9" w14:textId="77777777" w:rsidR="00AD7DBA" w:rsidRDefault="00AD7D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F7795" w14:textId="77777777" w:rsidR="00042E69" w:rsidRDefault="00042E69" w:rsidP="00BB3A31">
      <w:r>
        <w:separator/>
      </w:r>
    </w:p>
  </w:footnote>
  <w:footnote w:type="continuationSeparator" w:id="0">
    <w:p w14:paraId="4F928FDD" w14:textId="77777777" w:rsidR="00042E69" w:rsidRDefault="00042E69" w:rsidP="00BB3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A49A6" w14:textId="77777777" w:rsidR="00BB3A31" w:rsidRPr="005A68F6" w:rsidRDefault="00046174" w:rsidP="00046174">
    <w:pPr>
      <w:jc w:val="left"/>
      <w:rPr>
        <w:rFonts w:ascii="Times New Roman" w:eastAsia="宋体" w:hAnsi="Times New Roman" w:cs="Times New Roman"/>
        <w:bCs/>
        <w:color w:val="auto"/>
        <w:u w:val="single"/>
      </w:rPr>
    </w:pPr>
    <w:r w:rsidRPr="00046174">
      <w:rPr>
        <w:rFonts w:ascii="Times New Roman" w:eastAsia="宋体" w:hAnsi="Times New Roman" w:cs="Times New Roman"/>
        <w:bCs/>
        <w:color w:val="000000" w:themeColor="text1"/>
        <w:u w:val="single"/>
      </w:rPr>
      <w:t>项目名称：</w:t>
    </w:r>
    <w:r w:rsidR="008D4CB8" w:rsidRPr="008D4CB8">
      <w:rPr>
        <w:rFonts w:ascii="Times New Roman" w:eastAsia="宋体" w:hAnsi="Times New Roman" w:cs="Times New Roman" w:hint="eastAsia"/>
        <w:bCs/>
        <w:color w:val="000000" w:themeColor="text1"/>
        <w:u w:val="single"/>
      </w:rPr>
      <w:t>香橘乳癖宁胶囊</w:t>
    </w:r>
    <w:r w:rsidRPr="00046174">
      <w:rPr>
        <w:rFonts w:ascii="Times New Roman" w:eastAsia="宋体" w:hAnsi="Times New Roman" w:cs="Times New Roman"/>
        <w:bCs/>
        <w:color w:val="000000" w:themeColor="text1"/>
        <w:u w:val="single"/>
      </w:rPr>
      <w:t xml:space="preserve">   </w:t>
    </w:r>
    <w:r>
      <w:rPr>
        <w:rFonts w:ascii="Times New Roman" w:eastAsia="宋体" w:hAnsi="Times New Roman" w:cs="Times New Roman"/>
        <w:bCs/>
        <w:color w:val="000000" w:themeColor="text1"/>
        <w:u w:val="single"/>
      </w:rPr>
      <w:t xml:space="preserve">                                      </w:t>
    </w:r>
    <w:r w:rsidRPr="005A68F6">
      <w:rPr>
        <w:rFonts w:ascii="Times New Roman" w:eastAsia="宋体" w:hAnsi="Times New Roman" w:cs="Times New Roman"/>
        <w:bCs/>
        <w:color w:val="auto"/>
        <w:u w:val="single"/>
      </w:rPr>
      <w:t xml:space="preserve">                                      </w:t>
    </w:r>
    <w:r w:rsidRPr="00AD7DBA">
      <w:rPr>
        <w:rFonts w:ascii="Times New Roman" w:eastAsia="宋体" w:hAnsi="Times New Roman" w:cs="Times New Roman"/>
        <w:bCs/>
        <w:color w:val="auto"/>
        <w:u w:val="single"/>
      </w:rPr>
      <w:t xml:space="preserve">      </w:t>
    </w:r>
    <w:r w:rsidRPr="00AD7DBA">
      <w:rPr>
        <w:rFonts w:ascii="Times New Roman" w:eastAsia="宋体" w:hAnsi="Times New Roman" w:cs="Times New Roman" w:hint="eastAsia"/>
        <w:bCs/>
        <w:color w:val="auto"/>
        <w:u w:val="single"/>
      </w:rPr>
      <w:t>方案编号：</w:t>
    </w:r>
    <w:r w:rsidR="008D4CB8" w:rsidRPr="00AD7DBA">
      <w:rPr>
        <w:rFonts w:ascii="Times New Roman" w:eastAsia="宋体" w:hAnsi="Times New Roman" w:cs="Times New Roman" w:hint="eastAsia"/>
        <w:color w:val="auto"/>
        <w:szCs w:val="21"/>
        <w:u w:val="single"/>
      </w:rPr>
      <w:t>TSL-TCM-XJRPNJN-</w:t>
    </w:r>
    <w:r w:rsidR="008D4CB8" w:rsidRPr="00AD7DBA">
      <w:rPr>
        <w:rFonts w:ascii="Times New Roman" w:eastAsia="宋体" w:hAnsi="Times New Roman" w:cs="Times New Roman" w:hint="eastAsia"/>
        <w:color w:val="auto"/>
        <w:szCs w:val="21"/>
        <w:u w:val="single"/>
      </w:rPr>
      <w:t>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EA6"/>
    <w:multiLevelType w:val="hybridMultilevel"/>
    <w:tmpl w:val="6BEE10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E3263B"/>
    <w:multiLevelType w:val="hybridMultilevel"/>
    <w:tmpl w:val="458465D6"/>
    <w:lvl w:ilvl="0" w:tplc="FCCA6126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928FE"/>
    <w:multiLevelType w:val="multilevel"/>
    <w:tmpl w:val="8182E58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 w15:restartNumberingAfterBreak="0">
    <w:nsid w:val="29391A4D"/>
    <w:multiLevelType w:val="hybridMultilevel"/>
    <w:tmpl w:val="1B8414C6"/>
    <w:lvl w:ilvl="0" w:tplc="DC483C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6B6421"/>
    <w:multiLevelType w:val="hybridMultilevel"/>
    <w:tmpl w:val="29FADE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BF208A"/>
    <w:multiLevelType w:val="multilevel"/>
    <w:tmpl w:val="E3222FF2"/>
    <w:lvl w:ilvl="0">
      <w:start w:val="1"/>
      <w:numFmt w:val="decimal"/>
      <w:lvlText w:val="%1.0"/>
      <w:lvlJc w:val="left"/>
      <w:pPr>
        <w:ind w:left="735" w:hanging="360"/>
      </w:pPr>
      <w:rPr>
        <w:rFonts w:hint="default"/>
      </w:rPr>
    </w:lvl>
    <w:lvl w:ilvl="1">
      <w:numFmt w:val="decimal"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7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75" w:hanging="1440"/>
      </w:pPr>
      <w:rPr>
        <w:rFonts w:hint="default"/>
      </w:rPr>
    </w:lvl>
  </w:abstractNum>
  <w:abstractNum w:abstractNumId="6" w15:restartNumberingAfterBreak="0">
    <w:nsid w:val="586017E6"/>
    <w:multiLevelType w:val="multilevel"/>
    <w:tmpl w:val="31888170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u yanpeng">
    <w15:presenceInfo w15:providerId="Windows Live" w15:userId="d74d599db259fc45"/>
  </w15:person>
  <w15:person w15:author="zxh">
    <w15:presenceInfo w15:providerId="None" w15:userId="zx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272A"/>
    <w:rsid w:val="0001071C"/>
    <w:rsid w:val="00032E05"/>
    <w:rsid w:val="00042E69"/>
    <w:rsid w:val="00046174"/>
    <w:rsid w:val="000517F0"/>
    <w:rsid w:val="00060187"/>
    <w:rsid w:val="0006561D"/>
    <w:rsid w:val="00067493"/>
    <w:rsid w:val="000732D9"/>
    <w:rsid w:val="00076C45"/>
    <w:rsid w:val="00083BCE"/>
    <w:rsid w:val="00084145"/>
    <w:rsid w:val="000C218C"/>
    <w:rsid w:val="000D2896"/>
    <w:rsid w:val="000D31B8"/>
    <w:rsid w:val="000D354C"/>
    <w:rsid w:val="000D5C9F"/>
    <w:rsid w:val="000F4B34"/>
    <w:rsid w:val="001024D1"/>
    <w:rsid w:val="001053D1"/>
    <w:rsid w:val="00110FA0"/>
    <w:rsid w:val="00112857"/>
    <w:rsid w:val="001365EA"/>
    <w:rsid w:val="0014279B"/>
    <w:rsid w:val="001446FC"/>
    <w:rsid w:val="00163191"/>
    <w:rsid w:val="001640FD"/>
    <w:rsid w:val="00186F7B"/>
    <w:rsid w:val="001A0A77"/>
    <w:rsid w:val="001C20F1"/>
    <w:rsid w:val="001C59FD"/>
    <w:rsid w:val="001C6034"/>
    <w:rsid w:val="001F4AE0"/>
    <w:rsid w:val="00214F60"/>
    <w:rsid w:val="002671EA"/>
    <w:rsid w:val="00283507"/>
    <w:rsid w:val="002A4E7B"/>
    <w:rsid w:val="002B3737"/>
    <w:rsid w:val="002B38BD"/>
    <w:rsid w:val="002D30FC"/>
    <w:rsid w:val="002E051C"/>
    <w:rsid w:val="00303E8E"/>
    <w:rsid w:val="00314EC6"/>
    <w:rsid w:val="00316CF9"/>
    <w:rsid w:val="00335F40"/>
    <w:rsid w:val="00341AF7"/>
    <w:rsid w:val="00347271"/>
    <w:rsid w:val="00347BB1"/>
    <w:rsid w:val="0035068D"/>
    <w:rsid w:val="00353196"/>
    <w:rsid w:val="003544CD"/>
    <w:rsid w:val="00376A02"/>
    <w:rsid w:val="003A1F0C"/>
    <w:rsid w:val="003F1B01"/>
    <w:rsid w:val="00403F28"/>
    <w:rsid w:val="00404D09"/>
    <w:rsid w:val="0041258B"/>
    <w:rsid w:val="004127E4"/>
    <w:rsid w:val="004175F0"/>
    <w:rsid w:val="00433F48"/>
    <w:rsid w:val="004354D6"/>
    <w:rsid w:val="004370DD"/>
    <w:rsid w:val="0044060B"/>
    <w:rsid w:val="00440FC4"/>
    <w:rsid w:val="00441E6C"/>
    <w:rsid w:val="00443909"/>
    <w:rsid w:val="004544F3"/>
    <w:rsid w:val="00464C88"/>
    <w:rsid w:val="00470FB8"/>
    <w:rsid w:val="004818B9"/>
    <w:rsid w:val="004A7295"/>
    <w:rsid w:val="004C52E7"/>
    <w:rsid w:val="004D0FD1"/>
    <w:rsid w:val="004E3258"/>
    <w:rsid w:val="004F26A4"/>
    <w:rsid w:val="00537F0C"/>
    <w:rsid w:val="00556259"/>
    <w:rsid w:val="005662CE"/>
    <w:rsid w:val="00566550"/>
    <w:rsid w:val="00572E55"/>
    <w:rsid w:val="0057426C"/>
    <w:rsid w:val="00580563"/>
    <w:rsid w:val="00582497"/>
    <w:rsid w:val="00586AB4"/>
    <w:rsid w:val="00597080"/>
    <w:rsid w:val="005A229E"/>
    <w:rsid w:val="005A265C"/>
    <w:rsid w:val="005A68F6"/>
    <w:rsid w:val="005D0754"/>
    <w:rsid w:val="005D2BCC"/>
    <w:rsid w:val="005E0555"/>
    <w:rsid w:val="005E436C"/>
    <w:rsid w:val="0062234D"/>
    <w:rsid w:val="00625B25"/>
    <w:rsid w:val="0062723A"/>
    <w:rsid w:val="00640AC0"/>
    <w:rsid w:val="00661A21"/>
    <w:rsid w:val="006672E4"/>
    <w:rsid w:val="00670E1F"/>
    <w:rsid w:val="006803A5"/>
    <w:rsid w:val="00681155"/>
    <w:rsid w:val="00685416"/>
    <w:rsid w:val="0069287F"/>
    <w:rsid w:val="006A3F12"/>
    <w:rsid w:val="006C6767"/>
    <w:rsid w:val="006E3A3F"/>
    <w:rsid w:val="007131FF"/>
    <w:rsid w:val="0072258B"/>
    <w:rsid w:val="00740AF1"/>
    <w:rsid w:val="00746576"/>
    <w:rsid w:val="0077331C"/>
    <w:rsid w:val="007851F2"/>
    <w:rsid w:val="00797A7A"/>
    <w:rsid w:val="007A0496"/>
    <w:rsid w:val="007B261F"/>
    <w:rsid w:val="007B30B3"/>
    <w:rsid w:val="007C2658"/>
    <w:rsid w:val="007D0D41"/>
    <w:rsid w:val="007D6108"/>
    <w:rsid w:val="007D6580"/>
    <w:rsid w:val="007E297D"/>
    <w:rsid w:val="007F3256"/>
    <w:rsid w:val="008048F4"/>
    <w:rsid w:val="00816520"/>
    <w:rsid w:val="00821584"/>
    <w:rsid w:val="008252DD"/>
    <w:rsid w:val="0083215A"/>
    <w:rsid w:val="00842FCC"/>
    <w:rsid w:val="00850447"/>
    <w:rsid w:val="00857726"/>
    <w:rsid w:val="0086076B"/>
    <w:rsid w:val="00863563"/>
    <w:rsid w:val="00863ED2"/>
    <w:rsid w:val="00865CA4"/>
    <w:rsid w:val="008660C7"/>
    <w:rsid w:val="0088021C"/>
    <w:rsid w:val="00881246"/>
    <w:rsid w:val="00885657"/>
    <w:rsid w:val="00891C07"/>
    <w:rsid w:val="00894CB1"/>
    <w:rsid w:val="008B04A1"/>
    <w:rsid w:val="008D4CB8"/>
    <w:rsid w:val="008D5ECE"/>
    <w:rsid w:val="008D651B"/>
    <w:rsid w:val="008D659E"/>
    <w:rsid w:val="008E414A"/>
    <w:rsid w:val="008E6017"/>
    <w:rsid w:val="008F2E2B"/>
    <w:rsid w:val="008F4008"/>
    <w:rsid w:val="009052F9"/>
    <w:rsid w:val="0092364C"/>
    <w:rsid w:val="00944800"/>
    <w:rsid w:val="00954FF9"/>
    <w:rsid w:val="009821D4"/>
    <w:rsid w:val="00984726"/>
    <w:rsid w:val="009A77A1"/>
    <w:rsid w:val="009B6EAB"/>
    <w:rsid w:val="009C0488"/>
    <w:rsid w:val="009C5226"/>
    <w:rsid w:val="009D4225"/>
    <w:rsid w:val="009E39D2"/>
    <w:rsid w:val="009F099A"/>
    <w:rsid w:val="00A153A0"/>
    <w:rsid w:val="00A4272A"/>
    <w:rsid w:val="00A431D7"/>
    <w:rsid w:val="00A45D0D"/>
    <w:rsid w:val="00A46C5C"/>
    <w:rsid w:val="00A478E7"/>
    <w:rsid w:val="00A501AC"/>
    <w:rsid w:val="00A522F6"/>
    <w:rsid w:val="00A54B6F"/>
    <w:rsid w:val="00A825A8"/>
    <w:rsid w:val="00A8638F"/>
    <w:rsid w:val="00A93873"/>
    <w:rsid w:val="00A93EC8"/>
    <w:rsid w:val="00AA22DC"/>
    <w:rsid w:val="00AB41F4"/>
    <w:rsid w:val="00AB65DE"/>
    <w:rsid w:val="00AC6A90"/>
    <w:rsid w:val="00AD132D"/>
    <w:rsid w:val="00AD193A"/>
    <w:rsid w:val="00AD7467"/>
    <w:rsid w:val="00AD7DBA"/>
    <w:rsid w:val="00B12B41"/>
    <w:rsid w:val="00B2115C"/>
    <w:rsid w:val="00B31C7A"/>
    <w:rsid w:val="00B36F26"/>
    <w:rsid w:val="00B5537F"/>
    <w:rsid w:val="00B710E0"/>
    <w:rsid w:val="00B73AC8"/>
    <w:rsid w:val="00B90B1C"/>
    <w:rsid w:val="00B97D6E"/>
    <w:rsid w:val="00BA6A95"/>
    <w:rsid w:val="00BB3A31"/>
    <w:rsid w:val="00BE6695"/>
    <w:rsid w:val="00BF19BE"/>
    <w:rsid w:val="00C434EF"/>
    <w:rsid w:val="00C61D1C"/>
    <w:rsid w:val="00C97FD3"/>
    <w:rsid w:val="00CD79F8"/>
    <w:rsid w:val="00CD7E35"/>
    <w:rsid w:val="00CE1FAB"/>
    <w:rsid w:val="00CF0311"/>
    <w:rsid w:val="00D07FB0"/>
    <w:rsid w:val="00D31501"/>
    <w:rsid w:val="00D45E3E"/>
    <w:rsid w:val="00D56AC7"/>
    <w:rsid w:val="00D75D9B"/>
    <w:rsid w:val="00D84E5E"/>
    <w:rsid w:val="00D935FF"/>
    <w:rsid w:val="00D97444"/>
    <w:rsid w:val="00DB71D6"/>
    <w:rsid w:val="00DC2BA6"/>
    <w:rsid w:val="00DC388E"/>
    <w:rsid w:val="00DC725B"/>
    <w:rsid w:val="00DE68AB"/>
    <w:rsid w:val="00DE7C5C"/>
    <w:rsid w:val="00E037BA"/>
    <w:rsid w:val="00E26254"/>
    <w:rsid w:val="00E2782D"/>
    <w:rsid w:val="00E440E4"/>
    <w:rsid w:val="00E458C8"/>
    <w:rsid w:val="00E469DC"/>
    <w:rsid w:val="00E476CA"/>
    <w:rsid w:val="00E566B6"/>
    <w:rsid w:val="00E66003"/>
    <w:rsid w:val="00E853CC"/>
    <w:rsid w:val="00E952D1"/>
    <w:rsid w:val="00EA07EA"/>
    <w:rsid w:val="00EA3130"/>
    <w:rsid w:val="00EB0C9E"/>
    <w:rsid w:val="00EE247D"/>
    <w:rsid w:val="00EE3C5D"/>
    <w:rsid w:val="00EE4AC7"/>
    <w:rsid w:val="00EF2850"/>
    <w:rsid w:val="00F27840"/>
    <w:rsid w:val="00F423D9"/>
    <w:rsid w:val="00F46E19"/>
    <w:rsid w:val="00F4742D"/>
    <w:rsid w:val="00F747B2"/>
    <w:rsid w:val="00F757EB"/>
    <w:rsid w:val="00F81209"/>
    <w:rsid w:val="00F910F7"/>
    <w:rsid w:val="00F952F7"/>
    <w:rsid w:val="00F97775"/>
    <w:rsid w:val="00FA0EB4"/>
    <w:rsid w:val="00FA16A1"/>
    <w:rsid w:val="00FA2C22"/>
    <w:rsid w:val="00FA331A"/>
    <w:rsid w:val="00FC1BD1"/>
    <w:rsid w:val="00FC2467"/>
    <w:rsid w:val="00FD451A"/>
    <w:rsid w:val="00FE022C"/>
    <w:rsid w:val="00FF3F35"/>
    <w:rsid w:val="00FF6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350D5"/>
  <w15:docId w15:val="{3563F3B2-FC75-46B3-937E-A56B69BF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Theme="minorEastAsia" w:hAnsi="Arial Unicode MS" w:cstheme="minorBidi"/>
        <w:color w:val="4472C4" w:themeColor="accent5"/>
        <w:kern w:val="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A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A31"/>
    <w:rPr>
      <w:sz w:val="18"/>
      <w:szCs w:val="18"/>
    </w:rPr>
  </w:style>
  <w:style w:type="paragraph" w:styleId="a7">
    <w:name w:val="List Paragraph"/>
    <w:basedOn w:val="a"/>
    <w:uiPriority w:val="34"/>
    <w:qFormat/>
    <w:rsid w:val="00112857"/>
    <w:pPr>
      <w:ind w:firstLineChars="200" w:firstLine="420"/>
    </w:pPr>
  </w:style>
  <w:style w:type="table" w:styleId="a8">
    <w:name w:val="Table Grid"/>
    <w:basedOn w:val="a1"/>
    <w:uiPriority w:val="39"/>
    <w:rsid w:val="00464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935F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935FF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72258B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72258B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72258B"/>
  </w:style>
  <w:style w:type="paragraph" w:styleId="ae">
    <w:name w:val="annotation subject"/>
    <w:basedOn w:val="ac"/>
    <w:next w:val="ac"/>
    <w:link w:val="af"/>
    <w:uiPriority w:val="99"/>
    <w:semiHidden/>
    <w:unhideWhenUsed/>
    <w:rsid w:val="0072258B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225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14D63-29C6-42EE-8608-AAD3DDE74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7</Pages>
  <Words>697</Words>
  <Characters>3978</Characters>
  <Application>Microsoft Office Word</Application>
  <DocSecurity>0</DocSecurity>
  <Lines>33</Lines>
  <Paragraphs>9</Paragraphs>
  <ScaleCrop>false</ScaleCrop>
  <Company>江苏礼华生物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高明</dc:creator>
  <cp:keywords/>
  <dc:description/>
  <cp:lastModifiedBy>liu yanpeng</cp:lastModifiedBy>
  <cp:revision>112</cp:revision>
  <cp:lastPrinted>2019-02-27T03:28:00Z</cp:lastPrinted>
  <dcterms:created xsi:type="dcterms:W3CDTF">2015-07-23T08:59:00Z</dcterms:created>
  <dcterms:modified xsi:type="dcterms:W3CDTF">2020-06-10T04:28:00Z</dcterms:modified>
</cp:coreProperties>
</file>