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87" w:rsidRDefault="00DA7ED1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香</w:t>
      </w:r>
      <w:proofErr w:type="gramStart"/>
      <w:r>
        <w:rPr>
          <w:rFonts w:ascii="Times New Roman" w:eastAsia="宋体" w:hAnsi="Times New Roman" w:cs="Times New Roman" w:hint="eastAsia"/>
          <w:b/>
          <w:sz w:val="30"/>
          <w:szCs w:val="30"/>
        </w:rPr>
        <w:t>橘乳癖宁胶囊</w:t>
      </w:r>
      <w:proofErr w:type="gramEnd"/>
      <w:r>
        <w:rPr>
          <w:rFonts w:ascii="Times New Roman" w:eastAsia="宋体" w:hAnsi="Times New Roman" w:cs="Times New Roman" w:hint="eastAsia"/>
          <w:b/>
          <w:sz w:val="30"/>
          <w:szCs w:val="30"/>
        </w:rPr>
        <w:t>治疗乳腺增生病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（</w:t>
      </w:r>
      <w:r w:rsidR="0048411B" w:rsidRPr="0048411B">
        <w:rPr>
          <w:rFonts w:ascii="Times New Roman" w:eastAsia="宋体" w:hAnsi="Times New Roman" w:cs="Times New Roman" w:hint="eastAsia"/>
          <w:b/>
          <w:sz w:val="30"/>
          <w:szCs w:val="30"/>
        </w:rPr>
        <w:t>肝郁痰凝证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）有效性和安全性的随机、双盲、安慰剂平行对照、多中心Ⅱ期临床研究</w:t>
      </w:r>
    </w:p>
    <w:p w:rsidR="00E46C9D" w:rsidRDefault="00343387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受试者招募启事</w:t>
      </w:r>
    </w:p>
    <w:p w:rsidR="00B76E15" w:rsidRDefault="00B76E15" w:rsidP="00B76E15">
      <w:pPr>
        <w:rPr>
          <w:rFonts w:ascii="Times New Roman" w:eastAsia="宋体" w:hAnsi="Times New Roman" w:cs="Times New Roman"/>
          <w:sz w:val="24"/>
          <w:szCs w:val="24"/>
        </w:rPr>
      </w:pPr>
    </w:p>
    <w:p w:rsidR="00343387" w:rsidRDefault="00B76E15" w:rsidP="00B76E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 w:hint="eastAsia"/>
          <w:sz w:val="24"/>
          <w:szCs w:val="24"/>
        </w:rPr>
        <w:t>尊敬</w:t>
      </w:r>
      <w:r w:rsidRPr="00B76E15">
        <w:rPr>
          <w:rFonts w:ascii="Times New Roman" w:eastAsia="宋体" w:hAnsi="Times New Roman" w:cs="Times New Roman"/>
          <w:sz w:val="24"/>
          <w:szCs w:val="24"/>
        </w:rPr>
        <w:t>的患者，您好：</w:t>
      </w:r>
    </w:p>
    <w:p w:rsidR="00B76E15" w:rsidRDefault="00B76E15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香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橘乳癖宁</w:t>
      </w:r>
      <w:r w:rsidR="00ED6FDF">
        <w:rPr>
          <w:rFonts w:ascii="Times New Roman" w:eastAsia="宋体" w:hAnsi="Times New Roman" w:cs="Times New Roman"/>
          <w:sz w:val="24"/>
          <w:szCs w:val="24"/>
        </w:rPr>
        <w:t>胶囊</w:t>
      </w:r>
      <w:proofErr w:type="gramEnd"/>
      <w:r w:rsidR="00ED6FD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B76E15">
        <w:rPr>
          <w:rFonts w:ascii="Times New Roman" w:eastAsia="宋体" w:hAnsi="Times New Roman" w:cs="Times New Roman" w:hint="eastAsia"/>
          <w:sz w:val="24"/>
          <w:szCs w:val="24"/>
        </w:rPr>
        <w:t>天士力医药集团股份有限公司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ED6FDF">
        <w:rPr>
          <w:rFonts w:ascii="Times New Roman" w:eastAsia="宋体" w:hAnsi="Times New Roman" w:cs="Times New Roman"/>
          <w:sz w:val="24"/>
          <w:szCs w:val="24"/>
        </w:rPr>
        <w:t>的</w:t>
      </w:r>
      <w:r w:rsidRPr="00B76E15">
        <w:rPr>
          <w:rFonts w:ascii="Times New Roman" w:eastAsia="宋体" w:hAnsi="Times New Roman" w:cs="Times New Roman" w:hint="eastAsia"/>
          <w:sz w:val="24"/>
          <w:szCs w:val="24"/>
        </w:rPr>
        <w:t>中药六类新药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处方为醋香附、</w:t>
      </w:r>
      <w:r>
        <w:rPr>
          <w:rFonts w:ascii="Times New Roman" w:eastAsia="宋体" w:hAnsi="Times New Roman" w:cs="Times New Roman"/>
          <w:sz w:val="24"/>
          <w:szCs w:val="24"/>
        </w:rPr>
        <w:t>橘叶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土贝母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B02A8">
        <w:rPr>
          <w:rFonts w:ascii="Times New Roman" w:eastAsia="宋体" w:hAnsi="Times New Roman" w:cs="Times New Roman"/>
          <w:sz w:val="24"/>
          <w:szCs w:val="24"/>
        </w:rPr>
        <w:t>夏枯草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丹参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延胡索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月季花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具有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疏肝行气</w:t>
      </w:r>
      <w:r w:rsidR="00124ADE">
        <w:rPr>
          <w:rFonts w:ascii="Times New Roman" w:eastAsia="宋体" w:hAnsi="Times New Roman" w:cs="Times New Roman"/>
          <w:sz w:val="24"/>
          <w:szCs w:val="24"/>
        </w:rPr>
        <w:t>、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活血化瘀</w:t>
      </w:r>
      <w:r w:rsidR="00124ADE">
        <w:rPr>
          <w:rFonts w:ascii="Times New Roman" w:eastAsia="宋体" w:hAnsi="Times New Roman" w:cs="Times New Roman"/>
          <w:sz w:val="24"/>
          <w:szCs w:val="24"/>
        </w:rPr>
        <w:t>的功效。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="00124ADE">
        <w:rPr>
          <w:rFonts w:ascii="Times New Roman" w:eastAsia="宋体" w:hAnsi="Times New Roman" w:cs="Times New Roman"/>
          <w:sz w:val="24"/>
          <w:szCs w:val="24"/>
        </w:rPr>
        <w:t>处于新药开发的临床研究阶段，拟定的适应症为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乳腺增生病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肝郁痰凝证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。已取得</w:t>
      </w:r>
      <w:r w:rsidR="00D232A5" w:rsidRPr="00D232A5">
        <w:rPr>
          <w:rFonts w:ascii="Times New Roman" w:eastAsia="宋体" w:hAnsi="Times New Roman" w:cs="Times New Roman" w:hint="eastAsia"/>
          <w:sz w:val="24"/>
          <w:szCs w:val="24"/>
        </w:rPr>
        <w:t>国家市场监督管理总局</w:t>
      </w:r>
      <w:r w:rsidR="00124ADE">
        <w:rPr>
          <w:rFonts w:ascii="Times New Roman" w:eastAsia="宋体" w:hAnsi="Times New Roman" w:cs="Times New Roman"/>
          <w:sz w:val="24"/>
          <w:szCs w:val="24"/>
        </w:rPr>
        <w:t>（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24ADE">
        <w:rPr>
          <w:rFonts w:ascii="Times New Roman" w:eastAsia="宋体" w:hAnsi="Times New Roman" w:cs="Times New Roman"/>
          <w:sz w:val="24"/>
          <w:szCs w:val="24"/>
        </w:rPr>
        <w:t>国家食品药品监督管理总局）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药物</w:t>
      </w:r>
      <w:r w:rsidR="00124ADE">
        <w:rPr>
          <w:rFonts w:ascii="Times New Roman" w:eastAsia="宋体" w:hAnsi="Times New Roman" w:cs="Times New Roman"/>
          <w:sz w:val="24"/>
          <w:szCs w:val="24"/>
        </w:rPr>
        <w:t>临床试验批件，批件号为</w:t>
      </w:r>
      <w:r w:rsidR="00124ADE" w:rsidRPr="00124ADE">
        <w:rPr>
          <w:rFonts w:ascii="Times New Roman" w:eastAsia="宋体" w:hAnsi="Times New Roman" w:cs="Times New Roman"/>
          <w:sz w:val="24"/>
          <w:szCs w:val="24"/>
        </w:rPr>
        <w:t>2016L03756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。现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6355CE">
        <w:rPr>
          <w:rFonts w:ascii="Times New Roman" w:eastAsia="宋体" w:hAnsi="Times New Roman" w:cs="Times New Roman" w:hint="eastAsia"/>
          <w:sz w:val="24"/>
          <w:szCs w:val="24"/>
        </w:rPr>
        <w:t>我院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开展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Ⅱ期临床研究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，邀请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</w:t>
      </w:r>
      <w:proofErr w:type="gramStart"/>
      <w:r w:rsidR="00DB02A8">
        <w:rPr>
          <w:rFonts w:ascii="Times New Roman" w:eastAsia="宋体" w:hAnsi="Times New Roman" w:cs="Times New Roman" w:hint="eastAsia"/>
          <w:sz w:val="24"/>
          <w:szCs w:val="24"/>
        </w:rPr>
        <w:t>病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女性</w:t>
      </w:r>
      <w:proofErr w:type="gramEnd"/>
      <w:r w:rsidR="00ED6FDF">
        <w:rPr>
          <w:rFonts w:ascii="Times New Roman" w:eastAsia="宋体" w:hAnsi="Times New Roman" w:cs="Times New Roman"/>
          <w:sz w:val="24"/>
          <w:szCs w:val="24"/>
        </w:rPr>
        <w:t>患者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="00ED6FDF">
        <w:rPr>
          <w:rFonts w:ascii="Times New Roman" w:eastAsia="宋体" w:hAnsi="Times New Roman" w:cs="Times New Roman"/>
          <w:sz w:val="24"/>
          <w:szCs w:val="24"/>
        </w:rPr>
        <w:t>本研究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。加入的基本</w:t>
      </w:r>
      <w:r w:rsidR="00ED6FDF">
        <w:rPr>
          <w:rFonts w:ascii="Times New Roman" w:eastAsia="宋体" w:hAnsi="Times New Roman" w:cs="Times New Roman"/>
          <w:sz w:val="24"/>
          <w:szCs w:val="24"/>
        </w:rPr>
        <w:t>条件为：</w:t>
      </w:r>
    </w:p>
    <w:p w:rsidR="00124ADE" w:rsidRDefault="00F70F48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周岁（含边界值）女性患者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B02A8" w:rsidRPr="00DB02A8" w:rsidRDefault="00DB02A8" w:rsidP="00DB0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02A8">
        <w:rPr>
          <w:rFonts w:ascii="Times New Roman" w:eastAsia="宋体" w:hAnsi="Times New Roman" w:cs="Times New Roman" w:hint="eastAsia"/>
          <w:sz w:val="24"/>
          <w:szCs w:val="24"/>
        </w:rPr>
        <w:t>符合西医乳腺增生病诊断标准者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，且病程超过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个月者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70F48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符合中医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</w:t>
      </w:r>
      <w:proofErr w:type="gramStart"/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痰凝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证辨证</w:t>
      </w:r>
      <w:proofErr w:type="gramEnd"/>
      <w:r w:rsidRPr="00ED6FDF">
        <w:rPr>
          <w:rFonts w:ascii="Times New Roman" w:eastAsia="宋体" w:hAnsi="Times New Roman" w:cs="Times New Roman" w:hint="eastAsia"/>
          <w:sz w:val="24"/>
          <w:szCs w:val="24"/>
        </w:rPr>
        <w:t>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Default="008F086B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有基本规律的月经周期（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21~35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天）与经期（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3~7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乳腺彩超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BI-RADS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（乳腺影像报告和数据系统）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分级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2~3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筛选期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（数字评定量表）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评分≥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导入期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疼痛累及天内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平均分≥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proofErr w:type="gramStart"/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且触诊仍有</w:t>
      </w:r>
      <w:ins w:id="0" w:author="崔慧慧" w:date="2019-08-05T12:20:00Z">
        <w:r w:rsidR="00A95DE0">
          <w:rPr>
            <w:rFonts w:ascii="Times New Roman" w:eastAsia="宋体" w:hAnsi="Times New Roman" w:cs="Times New Roman" w:hint="eastAsia"/>
            <w:sz w:val="24"/>
            <w:szCs w:val="24"/>
          </w:rPr>
          <w:t>靶</w:t>
        </w:r>
      </w:ins>
      <w:proofErr w:type="gramEnd"/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肿块存在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P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ins w:id="1" w:author="崔慧慧" w:date="2019-08-05T14:05:00Z">
        <w:r w:rsidR="00C762B8">
          <w:rPr>
            <w:rFonts w:ascii="Times New Roman" w:eastAsia="宋体" w:hAnsi="Times New Roman" w:cs="Times New Roman" w:hint="eastAsia"/>
            <w:sz w:val="24"/>
            <w:szCs w:val="24"/>
          </w:rPr>
          <w:t>8</w:t>
        </w:r>
      </w:ins>
      <w:bookmarkStart w:id="2" w:name="_GoBack"/>
      <w:bookmarkEnd w:id="2"/>
      <w:del w:id="3" w:author="崔慧慧" w:date="2019-08-05T14:05:00Z">
        <w:r w:rsidR="008F086B" w:rsidDel="00C762B8">
          <w:rPr>
            <w:rFonts w:ascii="Times New Roman" w:eastAsia="宋体" w:hAnsi="Times New Roman" w:cs="Times New Roman" w:hint="eastAsia"/>
            <w:sz w:val="24"/>
            <w:szCs w:val="24"/>
          </w:rPr>
          <w:delText>7</w:delText>
        </w:r>
      </w:del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经知情同意，志愿参加试验并签署知情同意书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24ADE" w:rsidRDefault="00124ADE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您符合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以上</w:t>
      </w:r>
      <w:r>
        <w:rPr>
          <w:rFonts w:ascii="Times New Roman" w:eastAsia="宋体" w:hAnsi="Times New Roman" w:cs="Times New Roman" w:hint="eastAsia"/>
          <w:sz w:val="24"/>
          <w:szCs w:val="24"/>
        </w:rPr>
        <w:t>条件</w:t>
      </w:r>
      <w:r>
        <w:rPr>
          <w:rFonts w:ascii="Times New Roman" w:eastAsia="宋体" w:hAnsi="Times New Roman" w:cs="Times New Roman"/>
          <w:sz w:val="24"/>
          <w:szCs w:val="24"/>
        </w:rPr>
        <w:t>，请及时与我们联系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ED6FDF">
        <w:rPr>
          <w:rFonts w:ascii="Times New Roman" w:eastAsia="宋体" w:hAnsi="Times New Roman" w:cs="Times New Roman"/>
          <w:sz w:val="24"/>
          <w:szCs w:val="24"/>
        </w:rPr>
        <w:t>进一步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检查，</w:t>
      </w:r>
      <w:r w:rsidR="00ED6FDF">
        <w:rPr>
          <w:rFonts w:ascii="Times New Roman" w:eastAsia="宋体" w:hAnsi="Times New Roman" w:cs="Times New Roman"/>
          <w:sz w:val="24"/>
          <w:szCs w:val="24"/>
        </w:rPr>
        <w:t>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最终</w:t>
      </w:r>
      <w:proofErr w:type="gramStart"/>
      <w:r w:rsidR="00ED6FDF">
        <w:rPr>
          <w:rFonts w:ascii="Times New Roman" w:eastAsia="宋体" w:hAnsi="Times New Roman" w:cs="Times New Roman"/>
          <w:sz w:val="24"/>
          <w:szCs w:val="24"/>
        </w:rPr>
        <w:t>确认您</w:t>
      </w:r>
      <w:proofErr w:type="gramEnd"/>
      <w:r w:rsidR="00ED6FDF">
        <w:rPr>
          <w:rFonts w:ascii="Times New Roman" w:eastAsia="宋体" w:hAnsi="Times New Roman" w:cs="Times New Roman"/>
          <w:sz w:val="24"/>
          <w:szCs w:val="24"/>
        </w:rPr>
        <w:t>是否可参加本研究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您将</w:t>
      </w:r>
      <w:r>
        <w:rPr>
          <w:rFonts w:ascii="Times New Roman" w:eastAsia="宋体" w:hAnsi="Times New Roman" w:cs="Times New Roman" w:hint="eastAsia"/>
          <w:sz w:val="24"/>
          <w:szCs w:val="24"/>
        </w:rPr>
        <w:t>进一步</w:t>
      </w:r>
      <w:r w:rsidR="00F70F48"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="00F70F48">
        <w:rPr>
          <w:rFonts w:ascii="Times New Roman" w:eastAsia="宋体" w:hAnsi="Times New Roman" w:cs="Times New Roman"/>
          <w:sz w:val="24"/>
          <w:szCs w:val="24"/>
        </w:rPr>
        <w:t>到</w:t>
      </w:r>
      <w:r w:rsidR="00F70F48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F70F48">
        <w:rPr>
          <w:rFonts w:ascii="Times New Roman" w:eastAsia="宋体" w:hAnsi="Times New Roman" w:cs="Times New Roman"/>
          <w:sz w:val="24"/>
          <w:szCs w:val="24"/>
        </w:rPr>
        <w:t>研究的相关事宜，包括研究</w:t>
      </w:r>
      <w:r w:rsidR="00F70F4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70F48">
        <w:rPr>
          <w:rFonts w:ascii="Times New Roman" w:eastAsia="宋体" w:hAnsi="Times New Roman" w:cs="Times New Roman"/>
          <w:sz w:val="24"/>
          <w:szCs w:val="24"/>
        </w:rPr>
        <w:t>细节、可能的</w:t>
      </w:r>
      <w:r w:rsidR="00F70F48">
        <w:rPr>
          <w:rFonts w:ascii="Times New Roman" w:eastAsia="宋体" w:hAnsi="Times New Roman" w:cs="Times New Roman" w:hint="eastAsia"/>
          <w:sz w:val="24"/>
          <w:szCs w:val="24"/>
        </w:rPr>
        <w:t>获益</w:t>
      </w:r>
      <w:r w:rsidR="00F70F48">
        <w:rPr>
          <w:rFonts w:ascii="Times New Roman" w:eastAsia="宋体" w:hAnsi="Times New Roman" w:cs="Times New Roman"/>
          <w:sz w:val="24"/>
          <w:szCs w:val="24"/>
        </w:rPr>
        <w:t>及风险等。</w:t>
      </w: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</w:t>
      </w:r>
      <w:r>
        <w:rPr>
          <w:rFonts w:ascii="Times New Roman" w:eastAsia="宋体" w:hAnsi="Times New Roman" w:cs="Times New Roman"/>
          <w:sz w:val="24"/>
          <w:szCs w:val="24"/>
        </w:rPr>
        <w:t>的联系方式：</w:t>
      </w: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医生</w:t>
      </w:r>
      <w:r>
        <w:rPr>
          <w:rFonts w:ascii="Times New Roman" w:eastAsia="宋体" w:hAnsi="Times New Roman" w:cs="Times New Roman"/>
          <w:sz w:val="24"/>
          <w:szCs w:val="24"/>
        </w:rPr>
        <w:t>，联系电话：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医生</w:t>
      </w:r>
      <w:r>
        <w:rPr>
          <w:rFonts w:ascii="Times New Roman" w:eastAsia="宋体" w:hAnsi="Times New Roman" w:cs="Times New Roman"/>
          <w:sz w:val="24"/>
          <w:szCs w:val="24"/>
        </w:rPr>
        <w:t>，联系电话：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</w:p>
    <w:p w:rsidR="00F70F48" w:rsidRDefault="00D232A5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>
        <w:rPr>
          <w:rFonts w:ascii="Times New Roman" w:eastAsia="宋体" w:hAnsi="Times New Roman" w:cs="Times New Roman"/>
          <w:sz w:val="24"/>
          <w:szCs w:val="24"/>
        </w:rPr>
        <w:t>时间：</w:t>
      </w:r>
    </w:p>
    <w:p w:rsidR="00D232A5" w:rsidRPr="00F70F48" w:rsidRDefault="00D232A5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9:00</w:t>
      </w:r>
      <w:r>
        <w:rPr>
          <w:rFonts w:ascii="Times New Roman" w:eastAsia="宋体" w:hAnsi="Times New Roman" w:cs="Times New Roman"/>
          <w:sz w:val="24"/>
          <w:szCs w:val="24"/>
        </w:rPr>
        <w:t>-12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14:00</w:t>
      </w:r>
      <w:r>
        <w:rPr>
          <w:rFonts w:ascii="Times New Roman" w:eastAsia="宋体" w:hAnsi="Times New Roman" w:cs="Times New Roman"/>
          <w:sz w:val="24"/>
          <w:szCs w:val="24"/>
        </w:rPr>
        <w:t>-17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</w:p>
    <w:sectPr w:rsidR="00D232A5" w:rsidRPr="00F70F48" w:rsidSect="00343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9C" w:rsidRDefault="00A55F9C" w:rsidP="00343387">
      <w:r>
        <w:separator/>
      </w:r>
    </w:p>
  </w:endnote>
  <w:endnote w:type="continuationSeparator" w:id="0">
    <w:p w:rsidR="00A55F9C" w:rsidRDefault="00A55F9C" w:rsidP="0034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88" w:rsidRDefault="004F738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228427"/>
      <w:docPartObj>
        <w:docPartGallery w:val="Page Numbers (Bottom of Page)"/>
        <w:docPartUnique/>
      </w:docPartObj>
    </w:sdtPr>
    <w:sdtEndPr/>
    <w:sdtContent>
      <w:p w:rsidR="00D232A5" w:rsidRDefault="00D232A5" w:rsidP="00D232A5">
        <w:pPr>
          <w:pStyle w:val="a4"/>
          <w:pBdr>
            <w:top w:val="single" w:sz="4" w:space="1" w:color="auto"/>
          </w:pBdr>
          <w:jc w:val="center"/>
        </w:pPr>
        <w:r w:rsidRPr="00C7778F">
          <w:rPr>
            <w:rFonts w:ascii="Times New Roman" w:hAnsi="Times New Roman" w:cs="Times New Roman"/>
            <w:sz w:val="21"/>
            <w:szCs w:val="21"/>
          </w:rPr>
          <w:t>版本号：</w:t>
        </w:r>
        <w:r w:rsidR="00ED3953">
          <w:rPr>
            <w:rFonts w:ascii="Times New Roman" w:hAnsi="Times New Roman" w:cs="Times New Roman" w:hint="eastAsia"/>
            <w:sz w:val="21"/>
            <w:szCs w:val="21"/>
          </w:rPr>
          <w:t>2</w:t>
        </w:r>
        <w:r w:rsidR="006355CE">
          <w:rPr>
            <w:rFonts w:ascii="Times New Roman" w:hAnsi="Times New Roman" w:cs="Times New Roman"/>
            <w:sz w:val="21"/>
            <w:szCs w:val="21"/>
          </w:rPr>
          <w:t>.</w:t>
        </w:r>
        <w:ins w:id="4" w:author="崔慧慧" w:date="2019-08-05T12:20:00Z">
          <w:r w:rsidR="004F7388">
            <w:rPr>
              <w:rFonts w:ascii="Times New Roman" w:hAnsi="Times New Roman" w:cs="Times New Roman" w:hint="eastAsia"/>
              <w:sz w:val="21"/>
              <w:szCs w:val="21"/>
            </w:rPr>
            <w:t>1</w:t>
          </w:r>
        </w:ins>
        <w:del w:id="5" w:author="崔慧慧" w:date="2019-08-05T12:20:00Z">
          <w:r w:rsidR="00ED3953" w:rsidDel="004F7388">
            <w:rPr>
              <w:rFonts w:ascii="Times New Roman" w:hAnsi="Times New Roman" w:cs="Times New Roman" w:hint="eastAsia"/>
              <w:sz w:val="21"/>
              <w:szCs w:val="21"/>
            </w:rPr>
            <w:delText>0</w:delText>
          </w:r>
        </w:del>
        <w:r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D232A5">
          <w:rPr>
            <w:sz w:val="21"/>
            <w:szCs w:val="21"/>
          </w:rPr>
          <w:fldChar w:fldCharType="begin"/>
        </w:r>
        <w:r w:rsidRPr="00D232A5">
          <w:rPr>
            <w:sz w:val="21"/>
            <w:szCs w:val="21"/>
          </w:rPr>
          <w:instrText>PAGE   \* MERGEFORMAT</w:instrText>
        </w:r>
        <w:r w:rsidRPr="00D232A5">
          <w:rPr>
            <w:sz w:val="21"/>
            <w:szCs w:val="21"/>
          </w:rPr>
          <w:fldChar w:fldCharType="separate"/>
        </w:r>
        <w:r w:rsidR="00C762B8" w:rsidRPr="00C762B8">
          <w:rPr>
            <w:noProof/>
            <w:sz w:val="21"/>
            <w:szCs w:val="21"/>
            <w:lang w:val="zh-CN"/>
          </w:rPr>
          <w:t>1</w:t>
        </w:r>
        <w:r w:rsidRPr="00D232A5"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>版本日期：</w:t>
        </w:r>
        <w:r w:rsidR="006355CE">
          <w:rPr>
            <w:rFonts w:ascii="Times New Roman" w:hAnsi="Times New Roman" w:cs="Times New Roman"/>
            <w:sz w:val="21"/>
            <w:szCs w:val="21"/>
          </w:rPr>
          <w:t>201</w:t>
        </w:r>
        <w:r w:rsidR="000F3055">
          <w:rPr>
            <w:rFonts w:ascii="Times New Roman" w:hAnsi="Times New Roman" w:cs="Times New Roman" w:hint="eastAsia"/>
            <w:sz w:val="21"/>
            <w:szCs w:val="21"/>
          </w:rPr>
          <w:t>90</w:t>
        </w:r>
        <w:ins w:id="6" w:author="崔慧慧" w:date="2019-08-05T12:20:00Z">
          <w:r w:rsidR="004F7388">
            <w:rPr>
              <w:rFonts w:ascii="Times New Roman" w:hAnsi="Times New Roman" w:cs="Times New Roman" w:hint="eastAsia"/>
              <w:sz w:val="21"/>
              <w:szCs w:val="21"/>
            </w:rPr>
            <w:t>805</w:t>
          </w:r>
        </w:ins>
        <w:del w:id="7" w:author="崔慧慧" w:date="2019-08-05T12:20:00Z">
          <w:r w:rsidR="009A403A" w:rsidDel="004F7388">
            <w:rPr>
              <w:rFonts w:ascii="Times New Roman" w:hAnsi="Times New Roman" w:cs="Times New Roman" w:hint="eastAsia"/>
              <w:sz w:val="21"/>
              <w:szCs w:val="21"/>
            </w:rPr>
            <w:delText>6</w:delText>
          </w:r>
          <w:r w:rsidR="00ED3953" w:rsidDel="004F7388">
            <w:rPr>
              <w:rFonts w:ascii="Times New Roman" w:hAnsi="Times New Roman" w:cs="Times New Roman" w:hint="eastAsia"/>
              <w:sz w:val="21"/>
              <w:szCs w:val="21"/>
            </w:rPr>
            <w:delText>12</w:delText>
          </w:r>
        </w:del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88" w:rsidRDefault="004F73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9C" w:rsidRDefault="00A55F9C" w:rsidP="00343387">
      <w:r>
        <w:separator/>
      </w:r>
    </w:p>
  </w:footnote>
  <w:footnote w:type="continuationSeparator" w:id="0">
    <w:p w:rsidR="00A55F9C" w:rsidRDefault="00A55F9C" w:rsidP="00343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88" w:rsidRDefault="004F738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387" w:rsidRPr="00343387" w:rsidRDefault="00343387">
    <w:pPr>
      <w:pStyle w:val="a3"/>
      <w:rPr>
        <w:sz w:val="21"/>
        <w:szCs w:val="21"/>
      </w:rPr>
    </w:pPr>
    <w:r w:rsidRPr="00343387">
      <w:rPr>
        <w:rFonts w:hint="eastAsia"/>
        <w:sz w:val="21"/>
        <w:szCs w:val="21"/>
      </w:rPr>
      <w:t>天士力</w:t>
    </w:r>
    <w:r w:rsidRPr="00343387">
      <w:rPr>
        <w:sz w:val="21"/>
        <w:szCs w:val="21"/>
      </w:rPr>
      <w:t>医药</w:t>
    </w:r>
    <w:r w:rsidRPr="00343387">
      <w:rPr>
        <w:rFonts w:hint="eastAsia"/>
        <w:sz w:val="21"/>
        <w:szCs w:val="21"/>
      </w:rPr>
      <w:t>集团</w:t>
    </w:r>
    <w:r w:rsidRPr="00343387">
      <w:rPr>
        <w:sz w:val="21"/>
        <w:szCs w:val="21"/>
      </w:rPr>
      <w:t>股份有限公司</w:t>
    </w:r>
    <w:r w:rsidRPr="00343387"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>招募广告</w:t>
    </w:r>
    <w:r w:rsidRPr="00343387">
      <w:rPr>
        <w:sz w:val="21"/>
        <w:szCs w:val="21"/>
      </w:rPr>
      <w:ptab w:relativeTo="margin" w:alignment="right" w:leader="none"/>
    </w:r>
    <w:r w:rsidRPr="00343387">
      <w:rPr>
        <w:rFonts w:ascii="Times New Roman" w:hAnsi="Times New Roman" w:cs="Times New Roman"/>
        <w:kern w:val="0"/>
        <w:sz w:val="21"/>
        <w:szCs w:val="21"/>
        <w:lang w:val="x-none"/>
      </w:rPr>
      <w:t xml:space="preserve"> </w:t>
    </w:r>
    <w:r w:rsidRPr="00C7778F">
      <w:rPr>
        <w:rFonts w:ascii="Times New Roman" w:hAnsi="Times New Roman" w:cs="Times New Roman"/>
        <w:kern w:val="0"/>
        <w:sz w:val="21"/>
        <w:szCs w:val="21"/>
        <w:lang w:val="x-none"/>
      </w:rPr>
      <w:t>TSL-TCM-XJRPNJN-</w:t>
    </w:r>
    <w:r w:rsidRPr="00C7778F">
      <w:rPr>
        <w:rFonts w:ascii="宋体" w:eastAsia="宋体" w:hAnsi="宋体" w:cs="宋体" w:hint="eastAsia"/>
        <w:bCs/>
        <w:sz w:val="21"/>
        <w:szCs w:val="21"/>
        <w:lang w:eastAsia="ja-JP"/>
      </w:rPr>
      <w:t>Ⅱ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88" w:rsidRDefault="004F73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2F"/>
    <w:rsid w:val="00063CE2"/>
    <w:rsid w:val="000F3055"/>
    <w:rsid w:val="00124ADE"/>
    <w:rsid w:val="00343387"/>
    <w:rsid w:val="0048411B"/>
    <w:rsid w:val="004F7388"/>
    <w:rsid w:val="006355CE"/>
    <w:rsid w:val="006B684B"/>
    <w:rsid w:val="0070468A"/>
    <w:rsid w:val="00715DEC"/>
    <w:rsid w:val="00792134"/>
    <w:rsid w:val="008F086B"/>
    <w:rsid w:val="009A403A"/>
    <w:rsid w:val="00A55F9C"/>
    <w:rsid w:val="00A95DE0"/>
    <w:rsid w:val="00B76E15"/>
    <w:rsid w:val="00BB7C42"/>
    <w:rsid w:val="00C4082F"/>
    <w:rsid w:val="00C762B8"/>
    <w:rsid w:val="00CD497A"/>
    <w:rsid w:val="00D232A5"/>
    <w:rsid w:val="00DA5FF9"/>
    <w:rsid w:val="00DA7ED1"/>
    <w:rsid w:val="00DB02A8"/>
    <w:rsid w:val="00DD2333"/>
    <w:rsid w:val="00E46C9D"/>
    <w:rsid w:val="00ED3953"/>
    <w:rsid w:val="00ED6FDF"/>
    <w:rsid w:val="00F676F6"/>
    <w:rsid w:val="00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3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3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3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邢永发</dc:creator>
  <cp:keywords/>
  <dc:description/>
  <cp:lastModifiedBy>崔慧慧</cp:lastModifiedBy>
  <cp:revision>20</cp:revision>
  <dcterms:created xsi:type="dcterms:W3CDTF">2018-11-21T02:47:00Z</dcterms:created>
  <dcterms:modified xsi:type="dcterms:W3CDTF">2019-08-05T06:05:00Z</dcterms:modified>
</cp:coreProperties>
</file>