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香橘乳癖宁胶囊治疗乳腺增生病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Pr="00B76E15">
        <w:rPr>
          <w:rFonts w:ascii="Times New Roman" w:eastAsia="宋体" w:hAnsi="Times New Roman" w:cs="Times New Roman"/>
          <w:sz w:val="24"/>
          <w:szCs w:val="24"/>
        </w:rPr>
        <w:t>的患者</w:t>
      </w:r>
      <w:del w:id="0" w:author="liu yanpeng" w:date="2019-11-28T22:03:00Z">
        <w:r w:rsidRPr="00B76E15" w:rsidDel="00111F4B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</w:del>
      <w:del w:id="1" w:author="liu yanpeng" w:date="2019-11-28T22:04:00Z">
        <w:r w:rsidRPr="00B76E15" w:rsidDel="00296319">
          <w:rPr>
            <w:rFonts w:ascii="Times New Roman" w:eastAsia="宋体" w:hAnsi="Times New Roman" w:cs="Times New Roman"/>
            <w:sz w:val="24"/>
            <w:szCs w:val="24"/>
          </w:rPr>
          <w:delText>您好</w:delText>
        </w:r>
      </w:del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76E15" w:rsidDel="005D7B94" w:rsidRDefault="00296319" w:rsidP="00B76E15">
      <w:pPr>
        <w:spacing w:line="360" w:lineRule="auto"/>
        <w:ind w:firstLineChars="200" w:firstLine="480"/>
        <w:rPr>
          <w:del w:id="2" w:author="liu yanpeng" w:date="2019-11-28T22:07:00Z"/>
          <w:rFonts w:ascii="Times New Roman" w:eastAsia="宋体" w:hAnsi="Times New Roman" w:cs="Times New Roman"/>
          <w:sz w:val="24"/>
          <w:szCs w:val="24"/>
        </w:rPr>
      </w:pPr>
      <w:ins w:id="3" w:author="liu yanpeng" w:date="2019-11-28T22:04:00Z">
        <w:r w:rsidRPr="00B76E15">
          <w:rPr>
            <w:rFonts w:ascii="Times New Roman" w:eastAsia="宋体" w:hAnsi="Times New Roman" w:cs="Times New Roman"/>
            <w:sz w:val="24"/>
            <w:szCs w:val="24"/>
          </w:rPr>
          <w:t>您好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！</w:t>
        </w:r>
      </w:ins>
      <w:r w:rsidR="00B76E15">
        <w:rPr>
          <w:rFonts w:ascii="Times New Roman" w:eastAsia="宋体" w:hAnsi="Times New Roman" w:cs="Times New Roman" w:hint="eastAsia"/>
          <w:sz w:val="24"/>
          <w:szCs w:val="24"/>
        </w:rPr>
        <w:t>香橘乳癖宁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4" w:author="liu yanpeng" w:date="2019-11-28T22:05:00Z"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处方为醋香附、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橘叶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土贝母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DB02A8" w:rsidDel="00296319">
          <w:rPr>
            <w:rFonts w:ascii="Times New Roman" w:eastAsia="宋体" w:hAnsi="Times New Roman" w:cs="Times New Roman"/>
            <w:sz w:val="24"/>
            <w:szCs w:val="24"/>
          </w:rPr>
          <w:delText>夏枯草</w:delText>
        </w:r>
        <w:r w:rsidR="00DB02A8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丹参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延胡索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月季花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具有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疏肝行气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、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活血化瘀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的功效。</w:delText>
        </w:r>
      </w:del>
      <w:r w:rsidR="00124ADE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124ADE"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del w:id="5" w:author="liu yanpeng" w:date="2019-11-28T22:05:00Z"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拟定的</w:delText>
        </w:r>
      </w:del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6" w:author="liu yanpeng" w:date="2019-11-28T22:06:00Z"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已取得</w:delText>
        </w:r>
        <w:r w:rsidR="00D232A5" w:rsidRPr="00D232A5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国家市场监督管理总局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（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原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国家食品药品监督管理总局）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ED6FDF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药物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临床试验批件，</w:delText>
        </w:r>
      </w:del>
      <w:ins w:id="7" w:author="liu yanpeng" w:date="2019-11-28T22:07:00Z">
        <w:r w:rsidR="00836799">
          <w:rPr>
            <w:rFonts w:ascii="Times New Roman" w:eastAsia="宋体" w:hAnsi="Times New Roman" w:cs="Times New Roman"/>
            <w:sz w:val="24"/>
            <w:szCs w:val="24"/>
          </w:rPr>
          <w:t>国家药品监督管理总局</w:t>
        </w:r>
        <w:r w:rsidR="00836799">
          <w:rPr>
            <w:rFonts w:ascii="Times New Roman" w:eastAsia="宋体" w:hAnsi="Times New Roman" w:cs="Times New Roman" w:hint="eastAsia"/>
            <w:sz w:val="24"/>
            <w:szCs w:val="24"/>
          </w:rPr>
          <w:t>的药物</w:t>
        </w:r>
        <w:r w:rsidR="00836799">
          <w:rPr>
            <w:rFonts w:ascii="Times New Roman" w:eastAsia="宋体" w:hAnsi="Times New Roman" w:cs="Times New Roman"/>
            <w:sz w:val="24"/>
            <w:szCs w:val="24"/>
          </w:rPr>
          <w:t>临床试验</w:t>
        </w:r>
      </w:ins>
      <w:r w:rsidR="00124ADE">
        <w:rPr>
          <w:rFonts w:ascii="Times New Roman" w:eastAsia="宋体" w:hAnsi="Times New Roman" w:cs="Times New Roman"/>
          <w:sz w:val="24"/>
          <w:szCs w:val="24"/>
        </w:rPr>
        <w:t>批件号为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6355CE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del w:id="8" w:author="liu yanpeng" w:date="2019-11-28T22:07:00Z"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邀请</w:delText>
        </w:r>
        <w:r w:rsidR="00DB02A8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乳腺增生病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女性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患者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本研究</w:delText>
        </w:r>
      </w:del>
      <w:ins w:id="9" w:author="liu yanpeng" w:date="2019-11-28T22:07:00Z">
        <w:r w:rsidR="005D7B94">
          <w:rPr>
            <w:rFonts w:ascii="Times New Roman" w:eastAsia="宋体" w:hAnsi="Times New Roman" w:cs="Times New Roman" w:hint="eastAsia"/>
            <w:sz w:val="24"/>
            <w:szCs w:val="24"/>
          </w:rPr>
          <w:t>招募志愿受试者</w:t>
        </w:r>
      </w:ins>
      <w:r w:rsidR="00ED6FDF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10" w:author="liu yanpeng" w:date="2019-11-28T22:07:00Z"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加入的基本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条件为：</w:delText>
        </w:r>
      </w:del>
    </w:p>
    <w:p w:rsidR="005D7B94" w:rsidRPr="005A1E1F" w:rsidRDefault="005D7B94" w:rsidP="005A1E1F">
      <w:pPr>
        <w:spacing w:line="360" w:lineRule="auto"/>
        <w:rPr>
          <w:ins w:id="11" w:author="liu yanpeng" w:date="2019-11-28T22:08:00Z"/>
          <w:rFonts w:ascii="Times New Roman" w:eastAsia="宋体" w:hAnsi="Times New Roman" w:cs="Times New Roman"/>
          <w:b/>
          <w:sz w:val="24"/>
          <w:szCs w:val="24"/>
        </w:rPr>
      </w:pPr>
      <w:ins w:id="12" w:author="liu yanpeng" w:date="2019-11-28T22:08:00Z">
        <w:r w:rsidRPr="005E184D">
          <w:rPr>
            <w:rFonts w:ascii="Times New Roman" w:eastAsia="宋体" w:hAnsi="Times New Roman" w:cs="Times New Roman" w:hint="eastAsia"/>
            <w:b/>
            <w:sz w:val="24"/>
            <w:szCs w:val="24"/>
          </w:rPr>
          <w:t>招募对象</w:t>
        </w:r>
      </w:ins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ins w:id="13" w:author="liu yanpeng" w:date="2019-11-28T22:08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03E6B" w:rsidRPr="005A1E1F" w:rsidRDefault="00903E6B" w:rsidP="005A1E1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ins w:id="14" w:author="liu yanpeng" w:date="2019-11-28T22:08:00Z">
        <w:r w:rsidRPr="005A1E1F">
          <w:rPr>
            <w:rFonts w:ascii="Times New Roman" w:eastAsia="宋体" w:hAnsi="Times New Roman" w:cs="Times New Roman" w:hint="eastAsia"/>
            <w:b/>
            <w:sz w:val="24"/>
            <w:szCs w:val="24"/>
          </w:rPr>
          <w:t>可能受益</w:t>
        </w:r>
      </w:ins>
    </w:p>
    <w:p w:rsidR="00903E6B" w:rsidRDefault="00903E6B" w:rsidP="00903E6B">
      <w:pPr>
        <w:spacing w:line="360" w:lineRule="auto"/>
        <w:ind w:firstLineChars="200" w:firstLine="480"/>
        <w:rPr>
          <w:ins w:id="15" w:author="liu yanpeng" w:date="2019-11-28T22:09:00Z"/>
          <w:rFonts w:ascii="Times New Roman" w:eastAsia="宋体" w:hAnsi="Times New Roman" w:cs="Times New Roman"/>
          <w:sz w:val="24"/>
          <w:szCs w:val="24"/>
        </w:rPr>
      </w:pPr>
      <w:ins w:id="16" w:author="liu yanpeng" w:date="2019-11-28T22:09:00Z">
        <w:r>
          <w:rPr>
            <w:rFonts w:ascii="Times New Roman" w:eastAsia="宋体" w:hAnsi="Times New Roman" w:cs="Times New Roman" w:hint="eastAsia"/>
            <w:sz w:val="24"/>
            <w:szCs w:val="24"/>
          </w:rPr>
          <w:t>研究期间免费为您提供研究药物，免费进行相关的检查（血尿便常规、肝肾功能、乳腺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B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超等）</w:t>
        </w:r>
        <w:r>
          <w:rPr>
            <w:rFonts w:ascii="Times New Roman" w:eastAsia="宋体" w:hAnsi="Times New Roman" w:cs="Times New Roman"/>
            <w:sz w:val="24"/>
            <w:szCs w:val="24"/>
          </w:rPr>
          <w:t>，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并将为您提供一定的交通补贴。</w:t>
        </w:r>
      </w:ins>
    </w:p>
    <w:p w:rsidR="00124ADE" w:rsidDel="00DF718B" w:rsidRDefault="00124ADE" w:rsidP="00B76E15">
      <w:pPr>
        <w:spacing w:line="360" w:lineRule="auto"/>
        <w:ind w:firstLineChars="200" w:firstLine="480"/>
        <w:rPr>
          <w:del w:id="17" w:author="liu yanpeng" w:date="2019-11-28T22:10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您符合以上</w:t>
      </w: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，请及时与我们联系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ED6FDF">
        <w:rPr>
          <w:rFonts w:ascii="Times New Roman" w:eastAsia="宋体" w:hAnsi="Times New Roman" w:cs="Times New Roman"/>
          <w:sz w:val="24"/>
          <w:szCs w:val="24"/>
        </w:rPr>
        <w:t>进一步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检查，</w:t>
      </w:r>
      <w:r w:rsidR="00ED6FDF">
        <w:rPr>
          <w:rFonts w:ascii="Times New Roman" w:eastAsia="宋体" w:hAnsi="Times New Roman" w:cs="Times New Roman"/>
          <w:sz w:val="24"/>
          <w:szCs w:val="24"/>
        </w:rPr>
        <w:t>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ED6FDF">
        <w:rPr>
          <w:rFonts w:ascii="Times New Roman" w:eastAsia="宋体" w:hAnsi="Times New Roman" w:cs="Times New Roman"/>
          <w:sz w:val="24"/>
          <w:szCs w:val="24"/>
        </w:rPr>
        <w:t>确认您是否可参加本研究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18" w:author="liu yanpeng" w:date="2019-11-28T22:10:00Z">
        <w:r w:rsidDel="00DF718B">
          <w:rPr>
            <w:rFonts w:ascii="Times New Roman" w:eastAsia="宋体" w:hAnsi="Times New Roman" w:cs="Times New Roman"/>
            <w:sz w:val="24"/>
            <w:szCs w:val="24"/>
          </w:rPr>
          <w:delText>您将</w:delText>
        </w:r>
        <w:r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进一步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了解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到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本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研究的相关事宜，包括研究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细节、可能的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获益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及风险等。</w:delText>
        </w:r>
      </w:del>
    </w:p>
    <w:p w:rsidR="00F70F48" w:rsidDel="00DF718B" w:rsidRDefault="00F70F48" w:rsidP="005A1E1F">
      <w:pPr>
        <w:spacing w:line="360" w:lineRule="auto"/>
        <w:rPr>
          <w:del w:id="19" w:author="liu yanpeng" w:date="2019-11-28T22:10:00Z"/>
          <w:rFonts w:ascii="Times New Roman" w:eastAsia="宋体" w:hAnsi="Times New Roman" w:cs="Times New Roman"/>
          <w:sz w:val="24"/>
          <w:szCs w:val="24"/>
        </w:rPr>
      </w:pPr>
    </w:p>
    <w:p w:rsidR="00F70F48" w:rsidRDefault="00F70F48" w:rsidP="005A1E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del w:id="20" w:author="liu yanpeng" w:date="2019-11-28T22:13:00Z"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我们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的</w:delText>
        </w:r>
      </w:del>
      <w:r w:rsidRPr="005A1E1F">
        <w:rPr>
          <w:rFonts w:ascii="Times New Roman" w:eastAsia="宋体" w:hAnsi="Times New Roman" w:cs="Times New Roman"/>
          <w:b/>
          <w:sz w:val="24"/>
          <w:szCs w:val="24"/>
        </w:rPr>
        <w:t>联系方式</w:t>
      </w:r>
      <w:del w:id="21" w:author="liu yanpeng" w:date="2019-11-28T22:13:00Z">
        <w:r w:rsidRPr="005A1E1F" w:rsidDel="005A1E1F">
          <w:rPr>
            <w:rFonts w:ascii="Times New Roman" w:eastAsia="宋体" w:hAnsi="Times New Roman" w:cs="Times New Roman"/>
            <w:b/>
            <w:sz w:val="24"/>
            <w:szCs w:val="24"/>
          </w:rPr>
          <w:delText>：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22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23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24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25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5A1E1F" w:rsidRDefault="005A1E1F" w:rsidP="005A1E1F">
      <w:pPr>
        <w:spacing w:line="360" w:lineRule="auto"/>
        <w:ind w:firstLineChars="200" w:firstLine="480"/>
        <w:rPr>
          <w:ins w:id="26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27" w:author="liu yanpeng" w:date="2019-11-28T22:11:00Z">
        <w:r>
          <w:rPr>
            <w:rFonts w:ascii="Times New Roman" w:eastAsia="宋体" w:hAnsi="Times New Roman" w:cs="Times New Roman"/>
            <w:noProof/>
            <w:sz w:val="24"/>
            <w:szCs w:val="24"/>
          </w:rPr>
          <w:lastRenderedPageBreak/>
          <w:drawing>
            <wp:anchor distT="0" distB="0" distL="114300" distR="114300" simplePos="0" relativeHeight="251658240" behindDoc="0" locked="0" layoutInCell="1" allowOverlap="1" wp14:anchorId="560980AC" wp14:editId="459A1DDA">
              <wp:simplePos x="0" y="0"/>
              <wp:positionH relativeFrom="column">
                <wp:posOffset>4255770</wp:posOffset>
              </wp:positionH>
              <wp:positionV relativeFrom="paragraph">
                <wp:posOffset>90170</wp:posOffset>
              </wp:positionV>
              <wp:extent cx="1460500" cy="1406649"/>
              <wp:effectExtent l="0" t="0" r="6350" b="3175"/>
              <wp:wrapNone/>
              <wp:docPr id="1" name="图片 1" descr="C:\Users\hjg\AppData\Local\Temp\WeChat Files\8416b6209d0f0fa07d60161e0f95fd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jg\AppData\Local\Temp\WeChat Files\8416b6209d0f0fa07d60161e0f95fde.jpg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0500" cy="1406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主要研究者：万华主任</w:t>
        </w:r>
      </w:ins>
    </w:p>
    <w:p w:rsidR="005A1E1F" w:rsidRDefault="005A1E1F" w:rsidP="005A1E1F">
      <w:pPr>
        <w:spacing w:line="360" w:lineRule="auto"/>
        <w:ind w:firstLineChars="200" w:firstLine="480"/>
        <w:rPr>
          <w:ins w:id="28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29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冯医生、高医生：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021-</w:t>
        </w:r>
        <w:r w:rsidRPr="00F64862">
          <w:rPr>
            <w:rFonts w:ascii="Times New Roman" w:eastAsia="宋体" w:hAnsi="Times New Roman" w:cs="Times New Roman"/>
            <w:sz w:val="24"/>
            <w:szCs w:val="24"/>
          </w:rPr>
          <w:t>53827363</w:t>
        </w:r>
      </w:ins>
    </w:p>
    <w:p w:rsidR="005A1E1F" w:rsidRPr="005A1E1F" w:rsidRDefault="005A1E1F" w:rsidP="005A1E1F">
      <w:pPr>
        <w:spacing w:line="360" w:lineRule="auto"/>
        <w:ind w:firstLineChars="200" w:firstLine="480"/>
        <w:rPr>
          <w:ins w:id="30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31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许助理：</w:t>
        </w:r>
        <w:r w:rsidRPr="00F21F87">
          <w:rPr>
            <w:rFonts w:ascii="Times New Roman" w:eastAsia="宋体" w:hAnsi="Times New Roman" w:cs="Times New Roman"/>
            <w:sz w:val="24"/>
            <w:szCs w:val="24"/>
          </w:rPr>
          <w:t>13962192467</w:t>
        </w:r>
      </w:ins>
    </w:p>
    <w:p w:rsidR="00F70F48" w:rsidRDefault="00D232A5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</w:p>
    <w:p w:rsidR="00D232A5" w:rsidRDefault="00D232A5" w:rsidP="00F70F48">
      <w:pPr>
        <w:spacing w:line="360" w:lineRule="auto"/>
        <w:ind w:firstLineChars="200" w:firstLine="480"/>
        <w:rPr>
          <w:ins w:id="32" w:author="liu yanpeng" w:date="2019-11-28T22:12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p w:rsidR="005A1E1F" w:rsidRPr="00F70F48" w:rsidRDefault="005A1E1F" w:rsidP="005A1E1F">
      <w:pPr>
        <w:spacing w:line="360" w:lineRule="auto"/>
        <w:ind w:firstLineChars="2100" w:firstLine="5040"/>
        <w:rPr>
          <w:ins w:id="33" w:author="liu yanpeng" w:date="2019-11-28T22:12:00Z"/>
          <w:rFonts w:ascii="Times New Roman" w:eastAsia="宋体" w:hAnsi="Times New Roman" w:cs="Times New Roman"/>
          <w:sz w:val="24"/>
          <w:szCs w:val="24"/>
        </w:rPr>
      </w:pPr>
      <w:ins w:id="34" w:author="liu yanpeng" w:date="2019-11-28T22:12:00Z">
        <w:r>
          <w:rPr>
            <w:rFonts w:ascii="Times New Roman" w:eastAsia="宋体" w:hAnsi="Times New Roman" w:cs="Times New Roman" w:hint="eastAsia"/>
            <w:sz w:val="24"/>
            <w:szCs w:val="24"/>
          </w:rPr>
          <w:t>上海中医药大学附属曙光医院乳腺科</w:t>
        </w:r>
      </w:ins>
    </w:p>
    <w:p w:rsidR="005A1E1F" w:rsidRPr="005A1E1F" w:rsidRDefault="005A1E1F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A1E1F" w:rsidRPr="005A1E1F" w:rsidSect="00343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3E6" w:rsidRDefault="00DF23E6" w:rsidP="00343387">
      <w:r>
        <w:separator/>
      </w:r>
    </w:p>
  </w:endnote>
  <w:endnote w:type="continuationSeparator" w:id="0">
    <w:p w:rsidR="00DF23E6" w:rsidRDefault="00DF23E6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B1" w:rsidRDefault="00803B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5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ins w:id="35" w:author="liu yanpeng" w:date="2019-11-28T22:24:00Z">
          <w:r w:rsidR="00803BB1">
            <w:rPr>
              <w:rFonts w:ascii="Times New Roman" w:hAnsi="Times New Roman" w:cs="Times New Roman" w:hint="eastAsia"/>
              <w:sz w:val="21"/>
              <w:szCs w:val="21"/>
            </w:rPr>
            <w:t>2.</w:t>
          </w:r>
          <w:r w:rsidR="00803BB1">
            <w:rPr>
              <w:rFonts w:ascii="Times New Roman" w:hAnsi="Times New Roman" w:cs="Times New Roman"/>
              <w:sz w:val="21"/>
              <w:szCs w:val="21"/>
            </w:rPr>
            <w:t>2</w:t>
          </w:r>
        </w:ins>
        <w:del w:id="36" w:author="liu yanpeng" w:date="2019-11-28T22:24:00Z">
          <w:r w:rsidR="00ED3953" w:rsidDel="00803BB1">
            <w:rPr>
              <w:rFonts w:ascii="Times New Roman" w:hAnsi="Times New Roman" w:cs="Times New Roman" w:hint="eastAsia"/>
              <w:sz w:val="21"/>
              <w:szCs w:val="21"/>
            </w:rPr>
            <w:delText>2</w:delText>
          </w:r>
          <w:r w:rsidR="006355CE" w:rsidDel="00803BB1">
            <w:rPr>
              <w:rFonts w:ascii="Times New Roman" w:hAnsi="Times New Roman" w:cs="Times New Roman"/>
              <w:sz w:val="21"/>
              <w:szCs w:val="21"/>
            </w:rPr>
            <w:delText>.</w:delText>
          </w:r>
          <w:r w:rsidR="004F7388" w:rsidDel="00803BB1">
            <w:rPr>
              <w:rFonts w:ascii="Times New Roman" w:hAnsi="Times New Roman" w:cs="Times New Roman" w:hint="eastAsia"/>
              <w:sz w:val="21"/>
              <w:szCs w:val="21"/>
            </w:rPr>
            <w:delText>1</w:delText>
          </w:r>
          <w:r w:rsidDel="00803BB1">
            <w:rPr>
              <w:rFonts w:ascii="Times New Roman" w:hAnsi="Times New Roman" w:cs="Times New Roman"/>
              <w:sz w:val="21"/>
              <w:szCs w:val="21"/>
            </w:rPr>
            <w:delText xml:space="preserve"> </w:delText>
          </w:r>
        </w:del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D232A5">
          <w:rPr>
            <w:sz w:val="21"/>
            <w:szCs w:val="21"/>
          </w:rPr>
          <w:fldChar w:fldCharType="begin"/>
        </w:r>
        <w:r w:rsidRPr="00D232A5">
          <w:rPr>
            <w:sz w:val="21"/>
            <w:szCs w:val="21"/>
          </w:rPr>
          <w:instrText>PAGE   \* MERGEFORMAT</w:instrText>
        </w:r>
        <w:r w:rsidRPr="00D232A5">
          <w:rPr>
            <w:sz w:val="21"/>
            <w:szCs w:val="21"/>
          </w:rPr>
          <w:fldChar w:fldCharType="separate"/>
        </w:r>
        <w:r w:rsidR="00803BB1" w:rsidRPr="00803BB1">
          <w:rPr>
            <w:noProof/>
            <w:sz w:val="21"/>
            <w:szCs w:val="21"/>
            <w:lang w:val="zh-CN"/>
          </w:rPr>
          <w:t>1</w:t>
        </w:r>
        <w:r w:rsidRPr="00D232A5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</w:t>
        </w:r>
        <w:r w:rsidR="00803BB1">
          <w:rPr>
            <w:sz w:val="21"/>
            <w:szCs w:val="21"/>
          </w:rPr>
          <w:t xml:space="preserve">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</w:t>
        </w:r>
        <w:bookmarkStart w:id="37" w:name="_GoBack"/>
        <w:bookmarkEnd w:id="37"/>
        <w:r w:rsidRPr="00C7778F">
          <w:rPr>
            <w:rFonts w:ascii="Times New Roman" w:hAnsi="Times New Roman" w:cs="Times New Roman"/>
            <w:sz w:val="21"/>
            <w:szCs w:val="21"/>
          </w:rPr>
          <w:t>期：</w:t>
        </w:r>
        <w:ins w:id="38" w:author="liu yanpeng" w:date="2019-11-28T22:24:00Z">
          <w:r w:rsidR="00803BB1">
            <w:rPr>
              <w:rFonts w:ascii="Times New Roman" w:hAnsi="Times New Roman" w:cs="Times New Roman" w:hint="eastAsia"/>
              <w:sz w:val="21"/>
              <w:szCs w:val="21"/>
            </w:rPr>
            <w:t>2</w:t>
          </w:r>
          <w:r w:rsidR="00803BB1">
            <w:rPr>
              <w:rFonts w:ascii="Times New Roman" w:hAnsi="Times New Roman" w:cs="Times New Roman"/>
              <w:sz w:val="21"/>
              <w:szCs w:val="21"/>
            </w:rPr>
            <w:t>01</w:t>
          </w:r>
        </w:ins>
        <w:ins w:id="39" w:author="liu yanpeng" w:date="2019-11-28T22:25:00Z">
          <w:r w:rsidR="00803BB1">
            <w:rPr>
              <w:rFonts w:ascii="Times New Roman" w:hAnsi="Times New Roman" w:cs="Times New Roman"/>
              <w:sz w:val="21"/>
              <w:szCs w:val="21"/>
            </w:rPr>
            <w:t>91116</w:t>
          </w:r>
        </w:ins>
        <w:ins w:id="40" w:author="liu yanpeng" w:date="2019-11-28T22:24:00Z">
          <w:r w:rsidR="00803BB1" w:rsidDel="00803BB1">
            <w:rPr>
              <w:rFonts w:ascii="Times New Roman" w:hAnsi="Times New Roman" w:cs="Times New Roman"/>
              <w:sz w:val="21"/>
              <w:szCs w:val="21"/>
            </w:rPr>
            <w:t xml:space="preserve"> </w:t>
          </w:r>
        </w:ins>
        <w:del w:id="41" w:author="liu yanpeng" w:date="2019-11-28T22:24:00Z">
          <w:r w:rsidR="006355CE" w:rsidDel="00803BB1">
            <w:rPr>
              <w:rFonts w:ascii="Times New Roman" w:hAnsi="Times New Roman" w:cs="Times New Roman"/>
              <w:sz w:val="21"/>
              <w:szCs w:val="21"/>
            </w:rPr>
            <w:delText>201</w:delText>
          </w:r>
          <w:r w:rsidR="000F3055" w:rsidDel="00803BB1">
            <w:rPr>
              <w:rFonts w:ascii="Times New Roman" w:hAnsi="Times New Roman" w:cs="Times New Roman" w:hint="eastAsia"/>
              <w:sz w:val="21"/>
              <w:szCs w:val="21"/>
            </w:rPr>
            <w:delText>90</w:delText>
          </w:r>
          <w:r w:rsidR="004F7388" w:rsidDel="00803BB1">
            <w:rPr>
              <w:rFonts w:ascii="Times New Roman" w:hAnsi="Times New Roman" w:cs="Times New Roman" w:hint="eastAsia"/>
              <w:sz w:val="21"/>
              <w:szCs w:val="21"/>
            </w:rPr>
            <w:delText>805</w:delText>
          </w:r>
        </w:del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B1" w:rsidRDefault="00803B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3E6" w:rsidRDefault="00DF23E6" w:rsidP="00343387">
      <w:r>
        <w:separator/>
      </w:r>
    </w:p>
  </w:footnote>
  <w:footnote w:type="continuationSeparator" w:id="0">
    <w:p w:rsidR="00DF23E6" w:rsidRDefault="00DF23E6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B1" w:rsidRDefault="00803B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BB1" w:rsidRDefault="00803BB1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 yanpeng">
    <w15:presenceInfo w15:providerId="Windows Live" w15:userId="d74d599db259f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63CE2"/>
    <w:rsid w:val="000F3055"/>
    <w:rsid w:val="00111F4B"/>
    <w:rsid w:val="00124ADE"/>
    <w:rsid w:val="00296319"/>
    <w:rsid w:val="00327047"/>
    <w:rsid w:val="00343387"/>
    <w:rsid w:val="0048411B"/>
    <w:rsid w:val="004F7388"/>
    <w:rsid w:val="005A1E1F"/>
    <w:rsid w:val="005D7B94"/>
    <w:rsid w:val="006355CE"/>
    <w:rsid w:val="006B684B"/>
    <w:rsid w:val="0070468A"/>
    <w:rsid w:val="00715DEC"/>
    <w:rsid w:val="00766CE2"/>
    <w:rsid w:val="007732A0"/>
    <w:rsid w:val="00792134"/>
    <w:rsid w:val="00803BB1"/>
    <w:rsid w:val="00836799"/>
    <w:rsid w:val="008F086B"/>
    <w:rsid w:val="00903E6B"/>
    <w:rsid w:val="009A403A"/>
    <w:rsid w:val="00A95DE0"/>
    <w:rsid w:val="00B76E15"/>
    <w:rsid w:val="00BB7C42"/>
    <w:rsid w:val="00C4082F"/>
    <w:rsid w:val="00CD497A"/>
    <w:rsid w:val="00D232A5"/>
    <w:rsid w:val="00DA5FF9"/>
    <w:rsid w:val="00DA7ED1"/>
    <w:rsid w:val="00DB02A8"/>
    <w:rsid w:val="00DD2333"/>
    <w:rsid w:val="00DF23E6"/>
    <w:rsid w:val="00DF718B"/>
    <w:rsid w:val="00E432B1"/>
    <w:rsid w:val="00E46C9D"/>
    <w:rsid w:val="00ED3953"/>
    <w:rsid w:val="00ED6FDF"/>
    <w:rsid w:val="00EE343F"/>
    <w:rsid w:val="00F676F6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7B6D5"/>
  <w15:docId w15:val="{8AFE8448-EFC9-4F6B-8B41-0FD88EFC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73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liu yanpeng</cp:lastModifiedBy>
  <cp:revision>23</cp:revision>
  <dcterms:created xsi:type="dcterms:W3CDTF">2018-11-21T02:47:00Z</dcterms:created>
  <dcterms:modified xsi:type="dcterms:W3CDTF">2019-11-28T14:26:00Z</dcterms:modified>
</cp:coreProperties>
</file>